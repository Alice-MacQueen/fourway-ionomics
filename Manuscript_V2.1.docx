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A005" w14:textId="095251D2" w:rsidR="005F147E" w:rsidRDefault="007211F5" w:rsidP="00A81250">
      <w:pPr>
        <w:shd w:val="clear" w:color="auto" w:fill="FFFFFF"/>
        <w:spacing w:after="240" w:line="240" w:lineRule="auto"/>
        <w:rPr>
          <w:rFonts w:eastAsia="Times New Roman" w:cstheme="minorHAnsi"/>
          <w:b/>
          <w:bCs/>
          <w:color w:val="24292E"/>
          <w:kern w:val="36"/>
          <w:sz w:val="28"/>
          <w:szCs w:val="28"/>
        </w:rPr>
      </w:pPr>
      <w:bookmarkStart w:id="0" w:name="_Hlk55306359"/>
      <w:r>
        <w:rPr>
          <w:rFonts w:eastAsia="Times New Roman" w:cstheme="minorHAnsi"/>
          <w:b/>
          <w:bCs/>
          <w:color w:val="24292E"/>
          <w:kern w:val="36"/>
          <w:sz w:val="28"/>
          <w:szCs w:val="28"/>
        </w:rPr>
        <w:t>QTL x environment interactions underlie ionome divergence in switchgrass</w:t>
      </w:r>
    </w:p>
    <w:p w14:paraId="4AC88BC6" w14:textId="59434942"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2A1203" w:rsidRPr="000C1220">
        <w:rPr>
          <w:rFonts w:eastAsia="Times New Roman" w:cstheme="minorHAnsi"/>
          <w:bCs/>
          <w:color w:val="24292E"/>
          <w:kern w:val="36"/>
          <w:sz w:val="24"/>
          <w:szCs w:val="24"/>
        </w:rPr>
        <w:t>David B. Lowry</w:t>
      </w:r>
      <w:r w:rsidR="002A1203" w:rsidRPr="000C1220">
        <w:rPr>
          <w:rFonts w:eastAsia="Times New Roman" w:cstheme="minorHAnsi"/>
          <w:bCs/>
          <w:color w:val="24292E"/>
          <w:kern w:val="36"/>
          <w:sz w:val="24"/>
          <w:szCs w:val="24"/>
          <w:vertAlign w:val="superscript"/>
        </w:rPr>
        <w:t>3</w:t>
      </w:r>
      <w:r w:rsidR="002A1203" w:rsidRPr="000C1220">
        <w:rPr>
          <w:rFonts w:eastAsia="Times New Roman" w:cstheme="minorHAnsi"/>
          <w:bCs/>
          <w:color w:val="24292E"/>
          <w:kern w:val="36"/>
          <w:sz w:val="24"/>
          <w:szCs w:val="24"/>
        </w:rPr>
        <w:t>,</w:t>
      </w:r>
      <w:r w:rsidR="007211F5" w:rsidRPr="000C1220">
        <w:rPr>
          <w:rFonts w:eastAsia="Times New Roman" w:cstheme="minorHAnsi"/>
          <w:bCs/>
          <w:color w:val="24292E"/>
          <w:kern w:val="36"/>
          <w:sz w:val="24"/>
          <w:szCs w:val="24"/>
        </w:rPr>
        <w:t xml:space="preserve"> </w:t>
      </w:r>
      <w:r w:rsidR="00F94C71" w:rsidRPr="00F94C71">
        <w:rPr>
          <w:rFonts w:eastAsia="Times New Roman" w:cstheme="minorHAnsi"/>
          <w:bCs/>
          <w:color w:val="24292E"/>
          <w:kern w:val="36"/>
          <w:sz w:val="24"/>
          <w:szCs w:val="24"/>
        </w:rPr>
        <w:t>Thomas E. Juenger</w:t>
      </w:r>
      <w:r w:rsidR="00F94C71" w:rsidRPr="007211F5">
        <w:rPr>
          <w:rFonts w:eastAsia="Times New Roman" w:cstheme="minorHAnsi"/>
          <w:bCs/>
          <w:color w:val="24292E"/>
          <w:kern w:val="36"/>
          <w:sz w:val="24"/>
          <w:szCs w:val="24"/>
          <w:vertAlign w:val="superscript"/>
        </w:rPr>
        <w:t>1</w:t>
      </w:r>
    </w:p>
    <w:bookmarkEnd w:id="0"/>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53FE48A9" w:rsidR="007211F5" w:rsidRDefault="007211F5" w:rsidP="002A1203">
      <w:pPr>
        <w:shd w:val="clear" w:color="auto" w:fill="FFFFFF"/>
        <w:spacing w:after="120" w:line="360" w:lineRule="auto"/>
        <w:rPr>
          <w:sz w:val="28"/>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 Department of Integrative Biology, University of Texas at Austin, Austin TX 78712; </w:t>
      </w:r>
      <w:r w:rsidRPr="00750098">
        <w:rPr>
          <w:sz w:val="24"/>
          <w:szCs w:val="24"/>
          <w:vertAlign w:val="superscript"/>
        </w:rPr>
        <w:t>2</w:t>
      </w:r>
      <w:r w:rsidRPr="00750098">
        <w:rPr>
          <w:sz w:val="24"/>
          <w:szCs w:val="24"/>
        </w:rPr>
        <w:t>Division of Plant Sciences, University of Missouri, Columbia MO 65211</w:t>
      </w:r>
      <w:r w:rsidRPr="002A1203">
        <w:rPr>
          <w:sz w:val="24"/>
          <w:szCs w:val="24"/>
        </w:rPr>
        <w:t>;</w:t>
      </w:r>
      <w:r w:rsidR="002A1203" w:rsidRPr="000C1220">
        <w:rPr>
          <w:sz w:val="24"/>
          <w:vertAlign w:val="superscript"/>
        </w:rPr>
        <w:t xml:space="preserve"> 3</w:t>
      </w:r>
      <w:r w:rsidR="002A1203" w:rsidRPr="000C1220">
        <w:rPr>
          <w:sz w:val="24"/>
        </w:rPr>
        <w:t xml:space="preserve">Department of Plant Biology and DOE Great Lakes Bioenergy Research Center, Michigan State University, East Lansing, MI 48824 </w:t>
      </w:r>
    </w:p>
    <w:p w14:paraId="544A16F2" w14:textId="77777777" w:rsidR="002A1203" w:rsidRPr="00750098" w:rsidRDefault="002A1203" w:rsidP="000C1220">
      <w:pPr>
        <w:shd w:val="clear" w:color="auto" w:fill="FFFFFF"/>
        <w:spacing w:after="120" w:line="360" w:lineRule="auto"/>
        <w:rPr>
          <w:sz w:val="24"/>
          <w:szCs w:val="24"/>
        </w:rPr>
      </w:pPr>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4452E3A7" w14:textId="0BE67C87" w:rsidR="00750098"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 xml:space="preserve">Target Journal: </w:t>
      </w:r>
      <w:r w:rsidRPr="00085882">
        <w:rPr>
          <w:rFonts w:eastAsia="Times New Roman" w:cstheme="minorHAnsi"/>
          <w:bCs/>
          <w:color w:val="24292E"/>
          <w:kern w:val="36"/>
          <w:sz w:val="24"/>
          <w:szCs w:val="24"/>
          <w:highlight w:val="yellow"/>
        </w:rPr>
        <w:t>New Phytologist</w:t>
      </w:r>
      <w:r>
        <w:rPr>
          <w:rFonts w:eastAsia="Times New Roman" w:cstheme="minorHAnsi"/>
          <w:bCs/>
          <w:color w:val="24292E"/>
          <w:kern w:val="36"/>
          <w:sz w:val="24"/>
          <w:szCs w:val="24"/>
        </w:rPr>
        <w:t xml:space="preserve"> or PCE</w:t>
      </w:r>
    </w:p>
    <w:p w14:paraId="1BC62ADA" w14:textId="0D5BB4E2" w:rsidR="002A1203" w:rsidRPr="000C1220" w:rsidRDefault="000518EE" w:rsidP="000C1220">
      <w:pPr>
        <w:pStyle w:val="Heading3"/>
        <w:shd w:val="clear" w:color="auto" w:fill="FFFFFF"/>
        <w:spacing w:before="0" w:after="225"/>
        <w:rPr>
          <w:rFonts w:asciiTheme="minorHAnsi" w:hAnsiTheme="minorHAnsi" w:cstheme="minorHAnsi"/>
          <w:color w:val="000000" w:themeColor="text1"/>
        </w:rPr>
      </w:pPr>
      <w:r w:rsidRPr="000C1220">
        <w:rPr>
          <w:rFonts w:asciiTheme="minorHAnsi" w:eastAsia="Times New Roman" w:hAnsiTheme="minorHAnsi" w:cstheme="minorHAnsi"/>
          <w:bCs/>
          <w:color w:val="24292E"/>
          <w:kern w:val="36"/>
        </w:rPr>
        <w:t>Suggested reviewers:</w:t>
      </w:r>
      <w:r w:rsidR="002A1203" w:rsidRPr="000C1220">
        <w:rPr>
          <w:rFonts w:asciiTheme="minorHAnsi" w:eastAsia="Times New Roman" w:hAnsiTheme="minorHAnsi" w:cstheme="minorHAnsi"/>
          <w:bCs/>
          <w:color w:val="24292E"/>
          <w:kern w:val="36"/>
        </w:rPr>
        <w:t xml:space="preserve"> </w:t>
      </w:r>
      <w:r w:rsidR="002A1203" w:rsidRPr="000C1220">
        <w:rPr>
          <w:rFonts w:asciiTheme="minorHAnsi" w:eastAsia="Times New Roman" w:hAnsiTheme="minorHAnsi" w:cstheme="minorHAnsi"/>
          <w:bCs/>
          <w:color w:val="24292E"/>
          <w:kern w:val="36"/>
          <w:highlight w:val="yellow"/>
        </w:rPr>
        <w:t>Michael Udvardi (or his postdocs), Gautum Sarath, Geoff Morris, Brian Dilkes</w:t>
      </w:r>
      <w:r w:rsidR="002A1203">
        <w:rPr>
          <w:rFonts w:asciiTheme="minorHAnsi" w:eastAsia="Times New Roman" w:hAnsiTheme="minorHAnsi" w:cstheme="minorHAnsi"/>
          <w:bCs/>
          <w:color w:val="24292E"/>
          <w:kern w:val="36"/>
          <w:highlight w:val="yellow"/>
        </w:rPr>
        <w:t>,</w:t>
      </w:r>
      <w:r w:rsidR="002A1203" w:rsidRPr="000C1220">
        <w:rPr>
          <w:rFonts w:asciiTheme="minorHAnsi" w:eastAsia="Times New Roman" w:hAnsiTheme="minorHAnsi" w:cstheme="minorHAnsi"/>
          <w:bCs/>
          <w:color w:val="24292E"/>
          <w:kern w:val="36"/>
          <w:highlight w:val="yellow"/>
        </w:rPr>
        <w:t xml:space="preserve"> </w:t>
      </w:r>
      <w:r w:rsidR="002A1203" w:rsidRPr="000C1220">
        <w:rPr>
          <w:rFonts w:asciiTheme="minorHAnsi" w:hAnsiTheme="minorHAnsi" w:cstheme="minorHAnsi"/>
          <w:color w:val="000000" w:themeColor="text1"/>
        </w:rPr>
        <w:t>Jian Feng Ma or Marinus Pilon as possible editors</w:t>
      </w:r>
      <w:r w:rsidR="002A1203">
        <w:rPr>
          <w:rFonts w:asciiTheme="minorHAnsi" w:hAnsiTheme="minorHAnsi" w:cstheme="minorHAnsi"/>
          <w:color w:val="000000" w:themeColor="text1"/>
        </w:rPr>
        <w:t>.</w:t>
      </w:r>
    </w:p>
    <w:p w14:paraId="2443ECE2" w14:textId="6A1AA8AF" w:rsidR="000518EE" w:rsidRDefault="000518EE" w:rsidP="00A81250">
      <w:pPr>
        <w:shd w:val="clear" w:color="auto" w:fill="FFFFFF"/>
        <w:spacing w:after="240" w:line="240" w:lineRule="auto"/>
        <w:rPr>
          <w:rFonts w:eastAsia="Times New Roman" w:cstheme="minorHAnsi"/>
          <w:bCs/>
          <w:color w:val="24292E"/>
          <w:kern w:val="36"/>
          <w:sz w:val="24"/>
          <w:szCs w:val="24"/>
        </w:rPr>
      </w:pPr>
    </w:p>
    <w:p w14:paraId="4CB3B20B"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p>
    <w:p w14:paraId="0582EBA1"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Total word count:</w:t>
      </w:r>
    </w:p>
    <w:p w14:paraId="2DE4D13A"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Introduction:</w:t>
      </w:r>
    </w:p>
    <w:p w14:paraId="0E163A6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Materials and Methods:</w:t>
      </w:r>
    </w:p>
    <w:p w14:paraId="4F3BA298"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Results:</w:t>
      </w:r>
    </w:p>
    <w:p w14:paraId="465E8FA9"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Discussion:</w:t>
      </w:r>
    </w:p>
    <w:p w14:paraId="6B444001" w14:textId="44087BA4"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Figures</w:t>
      </w:r>
      <w:r w:rsidR="00A83220">
        <w:rPr>
          <w:rFonts w:eastAsia="Times New Roman" w:cstheme="minorHAnsi"/>
          <w:bCs/>
          <w:color w:val="24292E"/>
          <w:kern w:val="36"/>
          <w:sz w:val="24"/>
          <w:szCs w:val="24"/>
        </w:rPr>
        <w:t>:</w:t>
      </w:r>
      <w:r w:rsidR="000518EE">
        <w:rPr>
          <w:rFonts w:eastAsia="Times New Roman" w:cstheme="minorHAnsi"/>
          <w:bCs/>
          <w:color w:val="24292E"/>
          <w:kern w:val="36"/>
          <w:sz w:val="24"/>
          <w:szCs w:val="24"/>
        </w:rPr>
        <w:t xml:space="preserve"> </w:t>
      </w:r>
      <w:r w:rsidR="007D73BA">
        <w:rPr>
          <w:rFonts w:eastAsia="Times New Roman" w:cstheme="minorHAnsi"/>
          <w:bCs/>
          <w:color w:val="24292E"/>
          <w:kern w:val="36"/>
          <w:sz w:val="24"/>
          <w:szCs w:val="24"/>
        </w:rPr>
        <w:t>4</w:t>
      </w:r>
    </w:p>
    <w:p w14:paraId="6B7B8272" w14:textId="6145B28E" w:rsidR="00A83220" w:rsidRDefault="00A83220"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Tables:</w:t>
      </w:r>
      <w:r w:rsidR="000518EE">
        <w:rPr>
          <w:rFonts w:eastAsia="Times New Roman" w:cstheme="minorHAnsi"/>
          <w:bCs/>
          <w:color w:val="24292E"/>
          <w:kern w:val="36"/>
          <w:sz w:val="24"/>
          <w:szCs w:val="24"/>
        </w:rPr>
        <w:t xml:space="preserve"> 2</w:t>
      </w:r>
    </w:p>
    <w:p w14:paraId="1E1F332A" w14:textId="6ED4F264" w:rsidR="00A83220" w:rsidRDefault="00A83220" w:rsidP="00A81250">
      <w:pPr>
        <w:shd w:val="clear" w:color="auto" w:fill="FFFFFF"/>
        <w:spacing w:after="240" w:line="240" w:lineRule="auto"/>
        <w:rPr>
          <w:rFonts w:eastAsia="Times New Roman" w:cstheme="minorHAnsi"/>
          <w:bCs/>
          <w:color w:val="24292E"/>
          <w:kern w:val="36"/>
          <w:sz w:val="24"/>
          <w:szCs w:val="24"/>
        </w:rPr>
        <w:sectPr w:rsidR="00A83220" w:rsidSect="0002309A">
          <w:footerReference w:type="default" r:id="rId7"/>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Number of Supporting Documents:</w:t>
      </w:r>
      <w:r w:rsidR="000518EE">
        <w:rPr>
          <w:rFonts w:eastAsia="Times New Roman" w:cstheme="minorHAnsi"/>
          <w:bCs/>
          <w:color w:val="24292E"/>
          <w:kern w:val="36"/>
          <w:sz w:val="24"/>
          <w:szCs w:val="24"/>
        </w:rPr>
        <w:t xml:space="preserve"> 1</w:t>
      </w:r>
    </w:p>
    <w:p w14:paraId="6E3B4222" w14:textId="77777777" w:rsidR="005B6C4E" w:rsidRDefault="00A83220" w:rsidP="001D2880">
      <w:pPr>
        <w:shd w:val="clear" w:color="auto" w:fill="FFFFFF"/>
        <w:spacing w:after="0" w:line="360" w:lineRule="auto"/>
        <w:jc w:val="center"/>
        <w:rPr>
          <w:rFonts w:eastAsia="Times New Roman" w:cstheme="minorHAnsi"/>
          <w:b/>
          <w:bCs/>
          <w:color w:val="24292E"/>
          <w:kern w:val="36"/>
          <w:sz w:val="24"/>
          <w:szCs w:val="24"/>
        </w:rPr>
      </w:pPr>
      <w:r>
        <w:rPr>
          <w:rFonts w:eastAsia="Times New Roman" w:cstheme="minorHAnsi"/>
          <w:b/>
          <w:bCs/>
          <w:color w:val="24292E"/>
          <w:kern w:val="36"/>
          <w:sz w:val="24"/>
          <w:szCs w:val="24"/>
        </w:rPr>
        <w:lastRenderedPageBreak/>
        <w:t>Summary</w:t>
      </w:r>
    </w:p>
    <w:p w14:paraId="3CF1E027" w14:textId="7AA6196C" w:rsidR="00C12D64" w:rsidRPr="00085882" w:rsidRDefault="00382796" w:rsidP="00C12D64">
      <w:pPr>
        <w:pStyle w:val="ListParagraph"/>
        <w:numPr>
          <w:ilvl w:val="0"/>
          <w:numId w:val="3"/>
        </w:numPr>
        <w:shd w:val="clear" w:color="auto" w:fill="FFFFFF"/>
        <w:spacing w:after="120" w:line="360" w:lineRule="auto"/>
        <w:rPr>
          <w:rFonts w:eastAsia="Times New Roman" w:cstheme="minorHAnsi"/>
          <w:color w:val="24292E"/>
          <w:sz w:val="24"/>
          <w:szCs w:val="24"/>
        </w:rPr>
      </w:pPr>
      <w:r w:rsidRPr="001D2880">
        <w:rPr>
          <w:rFonts w:eastAsia="Times New Roman" w:cstheme="minorHAnsi"/>
          <w:bCs/>
          <w:color w:val="24292E"/>
          <w:kern w:val="36"/>
          <w:sz w:val="24"/>
          <w:szCs w:val="24"/>
        </w:rPr>
        <w:t xml:space="preserve">The ionome is the elemental composition of a tissue or an organism. Natural variation in the regulation of </w:t>
      </w:r>
      <w:r w:rsidR="002A1203">
        <w:rPr>
          <w:rFonts w:eastAsia="Times New Roman" w:cstheme="minorHAnsi"/>
          <w:bCs/>
          <w:color w:val="24292E"/>
          <w:kern w:val="36"/>
          <w:sz w:val="24"/>
          <w:szCs w:val="24"/>
        </w:rPr>
        <w:t xml:space="preserve">the </w:t>
      </w:r>
      <w:r w:rsidRPr="001D2880">
        <w:rPr>
          <w:rFonts w:eastAsia="Times New Roman" w:cstheme="minorHAnsi"/>
          <w:bCs/>
          <w:color w:val="24292E"/>
          <w:kern w:val="36"/>
          <w:sz w:val="24"/>
          <w:szCs w:val="24"/>
        </w:rPr>
        <w:t xml:space="preserve">ionome in plants is </w:t>
      </w:r>
      <w:r w:rsidR="006A4636" w:rsidRPr="001D2880">
        <w:rPr>
          <w:rFonts w:eastAsia="Times New Roman" w:cstheme="minorHAnsi"/>
          <w:bCs/>
          <w:color w:val="24292E"/>
          <w:kern w:val="36"/>
          <w:sz w:val="24"/>
          <w:szCs w:val="24"/>
        </w:rPr>
        <w:t>critical</w:t>
      </w:r>
      <w:r w:rsidRPr="001D2880">
        <w:rPr>
          <w:rFonts w:eastAsia="Times New Roman" w:cstheme="minorHAnsi"/>
          <w:bCs/>
          <w:color w:val="24292E"/>
          <w:kern w:val="36"/>
          <w:sz w:val="24"/>
          <w:szCs w:val="24"/>
        </w:rPr>
        <w:t xml:space="preserve"> to metabolism and development across different environments. </w:t>
      </w:r>
      <w:r w:rsidR="006A4636" w:rsidRPr="001D2880">
        <w:rPr>
          <w:rFonts w:eastAsia="Times New Roman" w:cstheme="minorHAnsi"/>
          <w:color w:val="24292E"/>
          <w:sz w:val="24"/>
          <w:szCs w:val="24"/>
        </w:rPr>
        <w:t xml:space="preserve">This study </w:t>
      </w:r>
      <w:r w:rsidR="00CB404F">
        <w:rPr>
          <w:rFonts w:eastAsia="Times New Roman" w:cstheme="minorHAnsi"/>
          <w:color w:val="24292E"/>
          <w:sz w:val="24"/>
          <w:szCs w:val="24"/>
        </w:rPr>
        <w:t xml:space="preserve">evaluates </w:t>
      </w:r>
      <w:r w:rsidR="006A4636" w:rsidRPr="001D2880">
        <w:rPr>
          <w:rFonts w:eastAsia="Times New Roman" w:cstheme="minorHAnsi"/>
          <w:color w:val="24292E"/>
          <w:sz w:val="24"/>
          <w:szCs w:val="24"/>
        </w:rPr>
        <w:t xml:space="preserve">the genetic variation of </w:t>
      </w:r>
      <w:r w:rsidR="00D56DE5">
        <w:rPr>
          <w:rFonts w:eastAsia="Times New Roman" w:cstheme="minorHAnsi"/>
          <w:color w:val="24292E"/>
          <w:sz w:val="24"/>
          <w:szCs w:val="24"/>
        </w:rPr>
        <w:t xml:space="preserve">the </w:t>
      </w:r>
      <w:r w:rsidR="006A4636" w:rsidRPr="001D2880">
        <w:rPr>
          <w:rFonts w:eastAsia="Times New Roman" w:cstheme="minorHAnsi"/>
          <w:color w:val="24292E"/>
          <w:sz w:val="24"/>
          <w:szCs w:val="24"/>
        </w:rPr>
        <w:t xml:space="preserve">ionome in an outbred, perennial system and </w:t>
      </w:r>
      <w:r w:rsidR="00D56DE5">
        <w:rPr>
          <w:rFonts w:eastAsia="Times New Roman" w:cstheme="minorHAnsi"/>
          <w:color w:val="24292E"/>
          <w:sz w:val="24"/>
          <w:szCs w:val="24"/>
        </w:rPr>
        <w:t>explore</w:t>
      </w:r>
      <w:r w:rsidR="00F37DA6">
        <w:rPr>
          <w:rFonts w:eastAsia="Times New Roman" w:cstheme="minorHAnsi"/>
          <w:color w:val="24292E"/>
          <w:sz w:val="24"/>
          <w:szCs w:val="24"/>
        </w:rPr>
        <w:t>s</w:t>
      </w:r>
      <w:r w:rsidR="00D56DE5">
        <w:rPr>
          <w:rFonts w:eastAsia="Times New Roman" w:cstheme="minorHAnsi"/>
          <w:color w:val="24292E"/>
          <w:sz w:val="24"/>
          <w:szCs w:val="24"/>
        </w:rPr>
        <w:t xml:space="preserve"> the importance of </w:t>
      </w:r>
      <w:r w:rsidR="001D2880">
        <w:rPr>
          <w:rFonts w:eastAsia="Times New Roman" w:cstheme="minorHAnsi"/>
          <w:color w:val="24292E"/>
          <w:sz w:val="24"/>
          <w:szCs w:val="24"/>
        </w:rPr>
        <w:t>genotype</w:t>
      </w:r>
      <w:r w:rsidR="00085882">
        <w:rPr>
          <w:rFonts w:eastAsia="Times New Roman" w:cstheme="minorHAnsi"/>
          <w:color w:val="24292E"/>
          <w:sz w:val="24"/>
          <w:szCs w:val="24"/>
        </w:rPr>
        <w:t>-</w:t>
      </w:r>
      <w:r w:rsidR="001D2880">
        <w:rPr>
          <w:rFonts w:eastAsia="Times New Roman" w:cstheme="minorHAnsi"/>
          <w:color w:val="24292E"/>
          <w:sz w:val="24"/>
          <w:szCs w:val="24"/>
        </w:rPr>
        <w:t>by</w:t>
      </w:r>
      <w:r w:rsidR="00085882">
        <w:rPr>
          <w:rFonts w:eastAsia="Times New Roman" w:cstheme="minorHAnsi"/>
          <w:color w:val="24292E"/>
          <w:sz w:val="24"/>
          <w:szCs w:val="24"/>
        </w:rPr>
        <w:t>-</w:t>
      </w:r>
      <w:r w:rsidR="001D2880">
        <w:rPr>
          <w:rFonts w:eastAsia="Times New Roman" w:cstheme="minorHAnsi"/>
          <w:color w:val="24292E"/>
          <w:sz w:val="24"/>
          <w:szCs w:val="24"/>
        </w:rPr>
        <w:t xml:space="preserve">environment </w:t>
      </w:r>
      <w:r w:rsidR="001D2880" w:rsidRPr="00085882">
        <w:rPr>
          <w:rFonts w:eastAsia="Times New Roman" w:cstheme="minorHAnsi"/>
          <w:color w:val="24292E"/>
          <w:sz w:val="24"/>
          <w:szCs w:val="24"/>
        </w:rPr>
        <w:t>interactions</w:t>
      </w:r>
      <w:r w:rsidR="00D56DE5" w:rsidRPr="00085882">
        <w:rPr>
          <w:rFonts w:eastAsia="Times New Roman" w:cstheme="minorHAnsi"/>
          <w:color w:val="24292E"/>
          <w:sz w:val="24"/>
          <w:szCs w:val="24"/>
        </w:rPr>
        <w:t xml:space="preserve"> (</w:t>
      </w:r>
      <w:r w:rsidR="00A966AA" w:rsidRPr="00085882">
        <w:rPr>
          <w:rFonts w:eastAsia="Times New Roman" w:cstheme="minorHAnsi"/>
          <w:color w:val="24292E"/>
          <w:sz w:val="24"/>
          <w:szCs w:val="24"/>
        </w:rPr>
        <w:t>GxE</w:t>
      </w:r>
      <w:r w:rsidR="001D2880" w:rsidRPr="00085882">
        <w:rPr>
          <w:rFonts w:eastAsia="Times New Roman" w:cstheme="minorHAnsi"/>
          <w:color w:val="24292E"/>
          <w:sz w:val="24"/>
          <w:szCs w:val="24"/>
        </w:rPr>
        <w:t>)</w:t>
      </w:r>
      <w:r w:rsidR="006A4636" w:rsidRPr="00085882">
        <w:rPr>
          <w:rFonts w:eastAsia="Times New Roman" w:cstheme="minorHAnsi"/>
          <w:color w:val="24292E"/>
          <w:sz w:val="24"/>
          <w:szCs w:val="24"/>
        </w:rPr>
        <w:t>.</w:t>
      </w:r>
    </w:p>
    <w:p w14:paraId="628C4C7D" w14:textId="64147DF5" w:rsidR="001D2880" w:rsidRPr="00085882" w:rsidRDefault="00D56DE5" w:rsidP="001D2880">
      <w:pPr>
        <w:pStyle w:val="ListParagraph"/>
        <w:numPr>
          <w:ilvl w:val="0"/>
          <w:numId w:val="3"/>
        </w:numPr>
        <w:shd w:val="clear" w:color="auto" w:fill="FFFFFF"/>
        <w:spacing w:after="120" w:line="360" w:lineRule="auto"/>
        <w:rPr>
          <w:rFonts w:eastAsia="Times New Roman" w:cstheme="minorHAnsi"/>
          <w:color w:val="24292E"/>
          <w:sz w:val="24"/>
          <w:szCs w:val="24"/>
        </w:rPr>
      </w:pPr>
      <w:r w:rsidRPr="00085882">
        <w:rPr>
          <w:rFonts w:eastAsia="Times New Roman" w:cstheme="minorHAnsi"/>
          <w:color w:val="24292E"/>
          <w:sz w:val="24"/>
          <w:szCs w:val="24"/>
        </w:rPr>
        <w:t>Progeny from an outbred mapping population</w:t>
      </w:r>
      <w:r w:rsidR="007913B3" w:rsidRPr="00085882">
        <w:rPr>
          <w:rFonts w:eastAsia="Times New Roman" w:cstheme="minorHAnsi"/>
          <w:color w:val="24292E"/>
          <w:sz w:val="24"/>
          <w:szCs w:val="24"/>
        </w:rPr>
        <w:t xml:space="preserve"> of switchgrass</w:t>
      </w:r>
      <w:r w:rsidRPr="00085882">
        <w:rPr>
          <w:rFonts w:eastAsia="Times New Roman" w:cstheme="minorHAnsi"/>
          <w:color w:val="24292E"/>
          <w:sz w:val="24"/>
          <w:szCs w:val="24"/>
        </w:rPr>
        <w:t xml:space="preserve"> derived from upland and lowland ecotypes were </w:t>
      </w:r>
      <w:r w:rsidR="007913B3" w:rsidRPr="00085882">
        <w:rPr>
          <w:rFonts w:eastAsia="Times New Roman" w:cstheme="minorHAnsi"/>
          <w:color w:val="24292E"/>
          <w:sz w:val="24"/>
          <w:szCs w:val="24"/>
        </w:rPr>
        <w:t>s</w:t>
      </w:r>
      <w:r w:rsidR="001D2880" w:rsidRPr="00085882">
        <w:rPr>
          <w:rFonts w:eastAsia="Times New Roman" w:cstheme="minorHAnsi"/>
          <w:color w:val="24292E"/>
          <w:sz w:val="24"/>
          <w:szCs w:val="24"/>
        </w:rPr>
        <w:t xml:space="preserve">ampled from three field sites, and </w:t>
      </w:r>
      <w:r w:rsidRPr="00085882">
        <w:rPr>
          <w:rFonts w:eastAsia="Times New Roman" w:cstheme="minorHAnsi"/>
          <w:color w:val="24292E"/>
          <w:sz w:val="24"/>
          <w:szCs w:val="24"/>
        </w:rPr>
        <w:t xml:space="preserve">the </w:t>
      </w:r>
      <w:r w:rsidR="00C12D64" w:rsidRPr="00085882">
        <w:rPr>
          <w:rFonts w:eastAsia="Times New Roman" w:cstheme="minorHAnsi"/>
          <w:color w:val="24292E"/>
          <w:sz w:val="24"/>
          <w:szCs w:val="24"/>
        </w:rPr>
        <w:t>abundance</w:t>
      </w:r>
      <w:r w:rsidR="001D2880" w:rsidRPr="00085882">
        <w:rPr>
          <w:rFonts w:eastAsia="Times New Roman" w:cstheme="minorHAnsi"/>
          <w:color w:val="24292E"/>
          <w:sz w:val="24"/>
          <w:szCs w:val="24"/>
        </w:rPr>
        <w:t xml:space="preserve"> of 18 mineral elements were determined</w:t>
      </w:r>
      <w:r w:rsidR="001A7815" w:rsidRPr="00085882">
        <w:rPr>
          <w:rFonts w:eastAsia="Times New Roman" w:cstheme="minorHAnsi"/>
          <w:color w:val="24292E"/>
          <w:sz w:val="24"/>
          <w:szCs w:val="24"/>
        </w:rPr>
        <w:t xml:space="preserve"> </w:t>
      </w:r>
      <w:r w:rsidRPr="00085882">
        <w:rPr>
          <w:rFonts w:eastAsia="Times New Roman" w:cstheme="minorHAnsi"/>
          <w:color w:val="24292E"/>
          <w:sz w:val="24"/>
          <w:szCs w:val="24"/>
        </w:rPr>
        <w:t>for whole tillers</w:t>
      </w:r>
      <w:r w:rsidR="001D2880" w:rsidRPr="00085882">
        <w:rPr>
          <w:rFonts w:eastAsia="Times New Roman" w:cstheme="minorHAnsi"/>
          <w:color w:val="24292E"/>
          <w:sz w:val="24"/>
          <w:szCs w:val="24"/>
        </w:rPr>
        <w:t>.</w:t>
      </w:r>
      <w:r w:rsidR="00B03301" w:rsidRPr="00085882">
        <w:rPr>
          <w:rFonts w:eastAsia="Times New Roman" w:cstheme="minorHAnsi"/>
          <w:color w:val="24292E"/>
          <w:sz w:val="24"/>
          <w:szCs w:val="24"/>
        </w:rPr>
        <w:t xml:space="preserve"> </w:t>
      </w:r>
      <w:r w:rsidR="007913B3" w:rsidRPr="00085882">
        <w:rPr>
          <w:rFonts w:eastAsia="Times New Roman" w:cstheme="minorHAnsi"/>
          <w:color w:val="24292E"/>
          <w:sz w:val="24"/>
          <w:szCs w:val="24"/>
        </w:rPr>
        <w:t>Heritabilit</w:t>
      </w:r>
      <w:r w:rsidR="00085882" w:rsidRPr="00085882">
        <w:rPr>
          <w:rFonts w:eastAsia="Times New Roman" w:cstheme="minorHAnsi"/>
          <w:color w:val="24292E"/>
          <w:sz w:val="24"/>
          <w:szCs w:val="24"/>
        </w:rPr>
        <w:t>ies</w:t>
      </w:r>
      <w:r w:rsidR="007913B3" w:rsidRPr="00085882">
        <w:rPr>
          <w:rFonts w:eastAsia="Times New Roman" w:cstheme="minorHAnsi"/>
          <w:color w:val="24292E"/>
          <w:sz w:val="24"/>
          <w:szCs w:val="24"/>
        </w:rPr>
        <w:t xml:space="preserve"> </w:t>
      </w:r>
      <w:r w:rsidR="00085882" w:rsidRPr="00085882">
        <w:rPr>
          <w:rFonts w:eastAsia="Times New Roman" w:cstheme="minorHAnsi"/>
          <w:color w:val="24292E"/>
          <w:sz w:val="24"/>
          <w:szCs w:val="24"/>
        </w:rPr>
        <w:t xml:space="preserve">and genetic correlations </w:t>
      </w:r>
      <w:r w:rsidR="007913B3" w:rsidRPr="00085882">
        <w:rPr>
          <w:rFonts w:eastAsia="Times New Roman" w:cstheme="minorHAnsi"/>
          <w:color w:val="24292E"/>
          <w:sz w:val="24"/>
          <w:szCs w:val="24"/>
        </w:rPr>
        <w:t xml:space="preserve">were estimated </w:t>
      </w:r>
      <w:r w:rsidR="00085882" w:rsidRPr="00085882">
        <w:rPr>
          <w:rFonts w:eastAsia="Times New Roman" w:cstheme="minorHAnsi"/>
          <w:color w:val="24292E"/>
          <w:sz w:val="24"/>
          <w:szCs w:val="24"/>
        </w:rPr>
        <w:t xml:space="preserve">using the additive kinship matrix, </w:t>
      </w:r>
      <w:r w:rsidR="007913B3" w:rsidRPr="00085882">
        <w:rPr>
          <w:rFonts w:eastAsia="Times New Roman" w:cstheme="minorHAnsi"/>
          <w:color w:val="24292E"/>
          <w:sz w:val="24"/>
          <w:szCs w:val="24"/>
        </w:rPr>
        <w:t xml:space="preserve">and GxE were tested at the trait level. </w:t>
      </w:r>
      <w:r w:rsidR="00F14E1A" w:rsidRPr="00085882">
        <w:rPr>
          <w:rFonts w:eastAsia="Times New Roman" w:cstheme="minorHAnsi"/>
          <w:color w:val="24292E"/>
          <w:sz w:val="24"/>
          <w:szCs w:val="24"/>
        </w:rPr>
        <w:t xml:space="preserve">Significant </w:t>
      </w:r>
      <w:r w:rsidR="005A188C" w:rsidRPr="00085882">
        <w:rPr>
          <w:rFonts w:eastAsia="Times New Roman" w:cstheme="minorHAnsi"/>
          <w:color w:val="24292E"/>
          <w:sz w:val="24"/>
          <w:szCs w:val="24"/>
        </w:rPr>
        <w:t>quantitative trait loci (</w:t>
      </w:r>
      <w:r w:rsidR="00F14E1A" w:rsidRPr="00085882">
        <w:rPr>
          <w:rFonts w:eastAsia="Times New Roman" w:cstheme="minorHAnsi"/>
          <w:color w:val="24292E"/>
          <w:sz w:val="24"/>
          <w:szCs w:val="24"/>
        </w:rPr>
        <w:t>QTL</w:t>
      </w:r>
      <w:r w:rsidR="005A188C" w:rsidRPr="00085882">
        <w:rPr>
          <w:rFonts w:eastAsia="Times New Roman" w:cstheme="minorHAnsi"/>
          <w:color w:val="24292E"/>
          <w:sz w:val="24"/>
          <w:szCs w:val="24"/>
        </w:rPr>
        <w:t>)</w:t>
      </w:r>
      <w:r w:rsidR="00F14E1A" w:rsidRPr="00085882">
        <w:rPr>
          <w:rFonts w:eastAsia="Times New Roman" w:cstheme="minorHAnsi"/>
          <w:color w:val="24292E"/>
          <w:sz w:val="24"/>
          <w:szCs w:val="24"/>
        </w:rPr>
        <w:t xml:space="preserve"> </w:t>
      </w:r>
      <w:r w:rsidR="00085882" w:rsidRPr="00085882">
        <w:rPr>
          <w:rFonts w:eastAsia="Times New Roman" w:cstheme="minorHAnsi"/>
          <w:color w:val="24292E"/>
          <w:sz w:val="24"/>
          <w:szCs w:val="24"/>
        </w:rPr>
        <w:t xml:space="preserve">and QTL-by-environment interactions (QTLxE) </w:t>
      </w:r>
      <w:r w:rsidR="00F14E1A" w:rsidRPr="00085882">
        <w:rPr>
          <w:rFonts w:eastAsia="Times New Roman" w:cstheme="minorHAnsi"/>
          <w:color w:val="24292E"/>
          <w:sz w:val="24"/>
          <w:szCs w:val="24"/>
        </w:rPr>
        <w:t>were identified using multi-environment QTL approach.</w:t>
      </w:r>
    </w:p>
    <w:p w14:paraId="051AC5BA" w14:textId="19A727C5" w:rsidR="00085882" w:rsidRDefault="00AF04B8" w:rsidP="00085882">
      <w:pPr>
        <w:pStyle w:val="ListParagraph"/>
        <w:numPr>
          <w:ilvl w:val="0"/>
          <w:numId w:val="3"/>
        </w:numPr>
        <w:shd w:val="clear" w:color="auto" w:fill="FFFFFF"/>
        <w:spacing w:after="120" w:line="360" w:lineRule="auto"/>
        <w:rPr>
          <w:rFonts w:eastAsia="Times New Roman" w:cstheme="minorHAnsi"/>
          <w:color w:val="24292E"/>
          <w:sz w:val="24"/>
          <w:szCs w:val="24"/>
        </w:rPr>
      </w:pPr>
      <w:r>
        <w:rPr>
          <w:rFonts w:cstheme="minorHAnsi"/>
          <w:sz w:val="24"/>
          <w:szCs w:val="24"/>
        </w:rPr>
        <w:t>GxE was detected through l</w:t>
      </w:r>
      <w:r>
        <w:rPr>
          <w:rFonts w:eastAsia="Times New Roman" w:cstheme="minorHAnsi"/>
          <w:color w:val="24292E"/>
          <w:sz w:val="24"/>
          <w:szCs w:val="24"/>
        </w:rPr>
        <w:t xml:space="preserve">ow to </w:t>
      </w:r>
      <w:r>
        <w:rPr>
          <w:rFonts w:cstheme="minorHAnsi"/>
          <w:sz w:val="24"/>
          <w:szCs w:val="24"/>
        </w:rPr>
        <w:t>moderate heritabilities at each site and positive genetic correlations among sites for elemental abundances</w:t>
      </w:r>
      <w:r w:rsidR="000D06C3">
        <w:rPr>
          <w:rFonts w:cstheme="minorHAnsi"/>
          <w:sz w:val="24"/>
          <w:szCs w:val="24"/>
        </w:rPr>
        <w:t>.</w:t>
      </w:r>
      <w:r>
        <w:rPr>
          <w:rFonts w:cstheme="minorHAnsi"/>
          <w:sz w:val="24"/>
          <w:szCs w:val="24"/>
        </w:rPr>
        <w:t xml:space="preserve"> </w:t>
      </w:r>
      <w:r w:rsidR="003D2DF7" w:rsidRPr="005F7ED8">
        <w:rPr>
          <w:rFonts w:eastAsia="Times New Roman" w:cstheme="minorHAnsi"/>
          <w:color w:val="24292E"/>
          <w:sz w:val="24"/>
          <w:szCs w:val="24"/>
        </w:rPr>
        <w:t xml:space="preserve">A total of 77 QTL </w:t>
      </w:r>
      <w:r w:rsidR="00D56DE5">
        <w:rPr>
          <w:rFonts w:eastAsia="Times New Roman" w:cstheme="minorHAnsi"/>
          <w:color w:val="24292E"/>
          <w:sz w:val="24"/>
          <w:szCs w:val="24"/>
        </w:rPr>
        <w:t>were</w:t>
      </w:r>
      <w:r w:rsidR="00D56DE5" w:rsidRPr="005F7ED8">
        <w:rPr>
          <w:rFonts w:eastAsia="Times New Roman" w:cstheme="minorHAnsi"/>
          <w:color w:val="24292E"/>
          <w:sz w:val="24"/>
          <w:szCs w:val="24"/>
        </w:rPr>
        <w:t xml:space="preserve"> </w:t>
      </w:r>
      <w:r w:rsidR="003D2DF7" w:rsidRPr="005F7ED8">
        <w:rPr>
          <w:rFonts w:eastAsia="Times New Roman" w:cstheme="minorHAnsi"/>
          <w:color w:val="24292E"/>
          <w:sz w:val="24"/>
          <w:szCs w:val="24"/>
        </w:rPr>
        <w:t xml:space="preserve">detected for 14 of the 18 elements, forming several clusters of overlapping QTL across the chromosomes. Half of the QTL exhibited significant </w:t>
      </w:r>
      <w:r w:rsidR="00153D1F">
        <w:rPr>
          <w:rFonts w:eastAsia="Times New Roman" w:cstheme="minorHAnsi"/>
          <w:color w:val="24292E"/>
          <w:sz w:val="24"/>
          <w:szCs w:val="24"/>
        </w:rPr>
        <w:t>QTLxE</w:t>
      </w:r>
      <w:r w:rsidR="005F7ED8">
        <w:rPr>
          <w:rFonts w:eastAsia="Times New Roman" w:cstheme="minorHAnsi"/>
          <w:color w:val="24292E"/>
          <w:sz w:val="24"/>
          <w:szCs w:val="24"/>
        </w:rPr>
        <w:t xml:space="preserve">, </w:t>
      </w:r>
      <w:r w:rsidR="00D56DE5">
        <w:rPr>
          <w:rFonts w:eastAsia="Times New Roman" w:cstheme="minorHAnsi"/>
          <w:color w:val="24292E"/>
          <w:sz w:val="24"/>
          <w:szCs w:val="24"/>
        </w:rPr>
        <w:t xml:space="preserve">with some QTL having conditionally neutral effects and others exhibiting antagonistic pleiotropy across environments.  </w:t>
      </w:r>
    </w:p>
    <w:p w14:paraId="25DC09DF" w14:textId="1CABC7C0" w:rsidR="005A188C" w:rsidRPr="00085882" w:rsidRDefault="00085882" w:rsidP="00085882">
      <w:pPr>
        <w:pStyle w:val="ListParagraph"/>
        <w:numPr>
          <w:ilvl w:val="0"/>
          <w:numId w:val="3"/>
        </w:numPr>
        <w:shd w:val="clear" w:color="auto" w:fill="FFFFFF"/>
        <w:spacing w:after="120" w:line="360" w:lineRule="auto"/>
        <w:rPr>
          <w:rFonts w:eastAsia="Times New Roman" w:cstheme="minorHAnsi"/>
          <w:color w:val="24292E"/>
          <w:sz w:val="24"/>
          <w:szCs w:val="24"/>
        </w:rPr>
      </w:pPr>
      <w:r w:rsidRPr="00085882">
        <w:rPr>
          <w:rFonts w:eastAsia="Times New Roman" w:cstheme="minorHAnsi"/>
          <w:color w:val="24292E"/>
          <w:sz w:val="24"/>
          <w:szCs w:val="24"/>
        </w:rPr>
        <w:t xml:space="preserve">Loci with highly variable effects across environments underlie the ionomic variation in switchgrass. </w:t>
      </w:r>
    </w:p>
    <w:p w14:paraId="38CA8C6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EBC2A26"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34EAF9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6ABCB1F8" w14:textId="60D03B59" w:rsidR="005A188C" w:rsidRPr="005A188C" w:rsidRDefault="005A188C" w:rsidP="005A188C">
      <w:pPr>
        <w:shd w:val="clear" w:color="auto" w:fill="FFFFFF"/>
        <w:spacing w:after="120" w:line="360" w:lineRule="auto"/>
        <w:rPr>
          <w:rFonts w:eastAsia="Times New Roman" w:cstheme="minorHAnsi"/>
          <w:color w:val="24292E"/>
          <w:sz w:val="24"/>
          <w:szCs w:val="24"/>
        </w:rPr>
        <w:sectPr w:rsidR="005A188C" w:rsidRPr="005A188C" w:rsidSect="0002309A">
          <w:pgSz w:w="12240" w:h="15840"/>
          <w:pgMar w:top="1440" w:right="1440" w:bottom="1440" w:left="1440" w:header="720" w:footer="720" w:gutter="0"/>
          <w:cols w:space="720"/>
          <w:docGrid w:linePitch="360"/>
        </w:sectPr>
      </w:pPr>
      <w:r>
        <w:rPr>
          <w:rFonts w:eastAsia="Times New Roman" w:cstheme="minorHAnsi"/>
          <w:color w:val="24292E"/>
          <w:sz w:val="24"/>
          <w:szCs w:val="24"/>
        </w:rPr>
        <w:t xml:space="preserve">Key words:  </w:t>
      </w:r>
      <w:r w:rsidR="00A966AA">
        <w:rPr>
          <w:rFonts w:eastAsia="Times New Roman" w:cstheme="minorHAnsi"/>
          <w:color w:val="24292E"/>
          <w:sz w:val="24"/>
          <w:szCs w:val="24"/>
        </w:rPr>
        <w:t>GxE</w:t>
      </w:r>
      <w:r>
        <w:rPr>
          <w:rFonts w:eastAsia="Times New Roman" w:cstheme="minorHAnsi"/>
          <w:color w:val="24292E"/>
          <w:sz w:val="24"/>
          <w:szCs w:val="24"/>
        </w:rPr>
        <w:t>, QTLxE, conditional neutrality, antagonistic pleiotropy</w:t>
      </w:r>
      <w:r w:rsidR="00774229">
        <w:rPr>
          <w:rFonts w:eastAsia="Times New Roman" w:cstheme="minorHAnsi"/>
          <w:color w:val="24292E"/>
          <w:sz w:val="24"/>
          <w:szCs w:val="24"/>
        </w:rPr>
        <w:t xml:space="preserve">, bioenergy, </w:t>
      </w:r>
      <w:r w:rsidR="000722C1">
        <w:rPr>
          <w:rFonts w:eastAsia="Times New Roman" w:cstheme="minorHAnsi"/>
          <w:color w:val="24292E"/>
          <w:sz w:val="24"/>
          <w:szCs w:val="24"/>
        </w:rPr>
        <w:t xml:space="preserve">reaction norm </w:t>
      </w:r>
    </w:p>
    <w:p w14:paraId="3C79164D" w14:textId="345896A4" w:rsidR="00712DEF" w:rsidRPr="00750098" w:rsidRDefault="00712DEF" w:rsidP="00382796">
      <w:pPr>
        <w:shd w:val="clear" w:color="auto" w:fill="FFFFFF"/>
        <w:spacing w:after="120" w:line="36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7933C6FF" w14:textId="580436DE" w:rsidR="00503E5D" w:rsidRPr="00712DEF" w:rsidRDefault="00A81250"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The ionome is the mineral nutrient and trace element composition of </w:t>
      </w:r>
      <w:r w:rsidR="00503E5D" w:rsidRPr="00712DEF">
        <w:rPr>
          <w:rFonts w:eastAsia="Times New Roman" w:cstheme="minorHAnsi"/>
          <w:color w:val="24292E"/>
          <w:sz w:val="24"/>
          <w:szCs w:val="24"/>
        </w:rPr>
        <w:t xml:space="preserve">a tissue or </w:t>
      </w:r>
      <w:r w:rsidRPr="00712DEF">
        <w:rPr>
          <w:rFonts w:eastAsia="Times New Roman" w:cstheme="minorHAnsi"/>
          <w:color w:val="24292E"/>
          <w:sz w:val="24"/>
          <w:szCs w:val="24"/>
        </w:rPr>
        <w:t>an organism</w:t>
      </w:r>
      <w:r w:rsidR="00503E5D" w:rsidRPr="00712DEF">
        <w:rPr>
          <w:rFonts w:eastAsia="Times New Roman" w:cstheme="minorHAnsi"/>
          <w:color w:val="24292E"/>
          <w:sz w:val="24"/>
          <w:szCs w:val="24"/>
        </w:rPr>
        <w:t xml:space="preserve"> (Lahner et al., 2003; Salt et al., 2008). The ionome includes all mineral elements, whether essential or non-essential for life, in whatever chemical form these occur,</w:t>
      </w:r>
      <w:r w:rsidRPr="00712DEF">
        <w:rPr>
          <w:rFonts w:eastAsia="Times New Roman" w:cstheme="minorHAnsi"/>
          <w:color w:val="24292E"/>
          <w:sz w:val="24"/>
          <w:szCs w:val="24"/>
        </w:rPr>
        <w:t xml:space="preserve"> and represents the inorganic component of cellular and organismal systems. Ionomics, the study of the ionome, involves the </w:t>
      </w:r>
      <w:r w:rsidR="00503E5D" w:rsidRPr="00712DEF">
        <w:rPr>
          <w:rFonts w:eastAsia="Times New Roman" w:cstheme="minorHAnsi"/>
          <w:color w:val="24292E"/>
          <w:sz w:val="24"/>
          <w:szCs w:val="24"/>
        </w:rPr>
        <w:t xml:space="preserve">precise </w:t>
      </w:r>
      <w:r w:rsidRPr="00712DEF">
        <w:rPr>
          <w:rFonts w:eastAsia="Times New Roman" w:cstheme="minorHAnsi"/>
          <w:color w:val="24292E"/>
          <w:sz w:val="24"/>
          <w:szCs w:val="24"/>
        </w:rPr>
        <w:t xml:space="preserve">and simultaneous </w:t>
      </w:r>
      <w:r w:rsidR="00503E5D" w:rsidRPr="00712DEF">
        <w:rPr>
          <w:rFonts w:eastAsia="Times New Roman" w:cstheme="minorHAnsi"/>
          <w:color w:val="24292E"/>
          <w:sz w:val="24"/>
          <w:szCs w:val="24"/>
        </w:rPr>
        <w:t xml:space="preserve">quantification </w:t>
      </w:r>
      <w:r w:rsidRPr="00712DEF">
        <w:rPr>
          <w:rFonts w:eastAsia="Times New Roman" w:cstheme="minorHAnsi"/>
          <w:color w:val="24292E"/>
          <w:sz w:val="24"/>
          <w:szCs w:val="24"/>
        </w:rPr>
        <w:t xml:space="preserve">of </w:t>
      </w:r>
      <w:r w:rsidR="000518EE">
        <w:rPr>
          <w:rFonts w:eastAsia="Times New Roman" w:cstheme="minorHAnsi"/>
          <w:color w:val="24292E"/>
          <w:sz w:val="24"/>
          <w:szCs w:val="24"/>
        </w:rPr>
        <w:t xml:space="preserve">both </w:t>
      </w:r>
      <w:r w:rsidRPr="00712DEF">
        <w:rPr>
          <w:rFonts w:eastAsia="Times New Roman" w:cstheme="minorHAnsi"/>
          <w:color w:val="24292E"/>
          <w:sz w:val="24"/>
          <w:szCs w:val="24"/>
        </w:rPr>
        <w:t>the elemental composition of living organisms</w:t>
      </w:r>
      <w:r w:rsidR="00503E5D" w:rsidRPr="00712DEF">
        <w:rPr>
          <w:rFonts w:eastAsia="Times New Roman" w:cstheme="minorHAnsi"/>
          <w:color w:val="24292E"/>
          <w:sz w:val="24"/>
          <w:szCs w:val="24"/>
        </w:rPr>
        <w:t xml:space="preserve">, </w:t>
      </w:r>
      <w:r w:rsidRPr="00712DEF">
        <w:rPr>
          <w:rFonts w:eastAsia="Times New Roman" w:cstheme="minorHAnsi"/>
          <w:color w:val="24292E"/>
          <w:sz w:val="24"/>
          <w:szCs w:val="24"/>
        </w:rPr>
        <w:t xml:space="preserve">and </w:t>
      </w:r>
      <w:r w:rsidR="000518EE">
        <w:rPr>
          <w:rFonts w:eastAsia="Times New Roman" w:cstheme="minorHAnsi"/>
          <w:color w:val="24292E"/>
          <w:sz w:val="24"/>
          <w:szCs w:val="24"/>
        </w:rPr>
        <w:t xml:space="preserve">the </w:t>
      </w:r>
      <w:r w:rsidRPr="00712DEF">
        <w:rPr>
          <w:rFonts w:eastAsia="Times New Roman" w:cstheme="minorHAnsi"/>
          <w:color w:val="24292E"/>
          <w:sz w:val="24"/>
          <w:szCs w:val="24"/>
        </w:rPr>
        <w:t>changes in this composition in response to physiological stimuli</w:t>
      </w:r>
      <w:r w:rsidR="00503E5D" w:rsidRPr="00712DEF">
        <w:rPr>
          <w:rFonts w:eastAsia="Times New Roman" w:cstheme="minorHAnsi"/>
          <w:color w:val="24292E"/>
          <w:sz w:val="24"/>
          <w:szCs w:val="24"/>
        </w:rPr>
        <w:t xml:space="preserve"> (biotic and abiotic)</w:t>
      </w:r>
      <w:r w:rsidRPr="00712DEF">
        <w:rPr>
          <w:rFonts w:eastAsia="Times New Roman" w:cstheme="minorHAnsi"/>
          <w:color w:val="24292E"/>
          <w:sz w:val="24"/>
          <w:szCs w:val="24"/>
        </w:rPr>
        <w:t xml:space="preserve">, developmental state, and genetic modifications. </w:t>
      </w:r>
      <w:r w:rsidR="00503E5D" w:rsidRPr="00712DEF">
        <w:rPr>
          <w:rFonts w:eastAsia="Times New Roman" w:cstheme="minorHAnsi"/>
          <w:color w:val="24292E"/>
          <w:sz w:val="24"/>
          <w:szCs w:val="24"/>
        </w:rPr>
        <w:t xml:space="preserve">Ionomics </w:t>
      </w:r>
      <w:r w:rsidR="000518EE">
        <w:rPr>
          <w:rFonts w:eastAsia="Times New Roman" w:cstheme="minorHAnsi"/>
          <w:color w:val="24292E"/>
          <w:sz w:val="24"/>
          <w:szCs w:val="24"/>
        </w:rPr>
        <w:t xml:space="preserve">thus </w:t>
      </w:r>
      <w:r w:rsidR="00503E5D" w:rsidRPr="00712DEF">
        <w:rPr>
          <w:rFonts w:eastAsia="Times New Roman" w:cstheme="minorHAnsi"/>
          <w:color w:val="24292E"/>
          <w:sz w:val="24"/>
          <w:szCs w:val="24"/>
        </w:rPr>
        <w:t xml:space="preserve">provides a snapshot of the functional status of a biological organism and captures information about </w:t>
      </w:r>
      <w:r w:rsidR="00D56DE5">
        <w:rPr>
          <w:rFonts w:eastAsia="Times New Roman" w:cstheme="minorHAnsi"/>
          <w:color w:val="24292E"/>
          <w:sz w:val="24"/>
          <w:szCs w:val="24"/>
        </w:rPr>
        <w:t xml:space="preserve">physiological </w:t>
      </w:r>
      <w:r w:rsidR="00503E5D" w:rsidRPr="00712DEF">
        <w:rPr>
          <w:rFonts w:eastAsia="Times New Roman" w:cstheme="minorHAnsi"/>
          <w:color w:val="24292E"/>
          <w:sz w:val="24"/>
          <w:szCs w:val="24"/>
        </w:rPr>
        <w:t>status under different conditions. Ionomics requires high throughput elemental profiling and has been used to discover the genes and gene networks controlling the ionome in plants</w:t>
      </w:r>
      <w:r w:rsidR="00D56DE5">
        <w:rPr>
          <w:rFonts w:eastAsia="Times New Roman" w:cstheme="minorHAnsi"/>
          <w:color w:val="24292E"/>
          <w:sz w:val="24"/>
          <w:szCs w:val="24"/>
        </w:rPr>
        <w:t xml:space="preserve"> including transporters, </w:t>
      </w:r>
      <w:r w:rsidR="000A0064">
        <w:rPr>
          <w:rFonts w:eastAsia="Times New Roman" w:cstheme="minorHAnsi"/>
          <w:color w:val="24292E"/>
          <w:sz w:val="24"/>
          <w:szCs w:val="24"/>
        </w:rPr>
        <w:t xml:space="preserve">transcription factors, </w:t>
      </w:r>
      <w:r w:rsidR="00D56DE5">
        <w:rPr>
          <w:rFonts w:eastAsia="Times New Roman" w:cstheme="minorHAnsi"/>
          <w:color w:val="24292E"/>
          <w:sz w:val="24"/>
          <w:szCs w:val="24"/>
        </w:rPr>
        <w:t xml:space="preserve">and </w:t>
      </w:r>
      <w:r w:rsidR="000A0064">
        <w:rPr>
          <w:rFonts w:eastAsia="Times New Roman" w:cstheme="minorHAnsi"/>
          <w:color w:val="24292E"/>
          <w:sz w:val="24"/>
          <w:szCs w:val="24"/>
        </w:rPr>
        <w:t>metal binding proteins</w:t>
      </w:r>
      <w:r w:rsidR="00503E5D" w:rsidRPr="00712DEF">
        <w:rPr>
          <w:rFonts w:eastAsia="Times New Roman" w:cstheme="minorHAnsi"/>
          <w:color w:val="24292E"/>
          <w:sz w:val="24"/>
          <w:szCs w:val="24"/>
        </w:rPr>
        <w:t xml:space="preserve">. Numerous studies on ionome from more than 10 </w:t>
      </w:r>
      <w:r w:rsidR="00050285">
        <w:rPr>
          <w:rFonts w:eastAsia="Times New Roman" w:cstheme="minorHAnsi"/>
          <w:color w:val="24292E"/>
          <w:sz w:val="24"/>
          <w:szCs w:val="24"/>
        </w:rPr>
        <w:t>plant species</w:t>
      </w:r>
      <w:r w:rsidR="00050285" w:rsidRPr="00712DEF">
        <w:rPr>
          <w:rFonts w:eastAsia="Times New Roman" w:cstheme="minorHAnsi"/>
          <w:color w:val="24292E"/>
          <w:sz w:val="24"/>
          <w:szCs w:val="24"/>
        </w:rPr>
        <w:t xml:space="preserve"> </w:t>
      </w:r>
      <w:r w:rsidR="00503E5D" w:rsidRPr="00712DEF">
        <w:rPr>
          <w:rFonts w:eastAsia="Times New Roman" w:cstheme="minorHAnsi"/>
          <w:color w:val="24292E"/>
          <w:sz w:val="24"/>
          <w:szCs w:val="24"/>
        </w:rPr>
        <w:t xml:space="preserve">have been performed over the last decade as reviewed in Baxter (2015) and Huang &amp; Salt (2016). </w:t>
      </w:r>
      <w:r w:rsidR="00143C43">
        <w:rPr>
          <w:rFonts w:eastAsia="Times New Roman" w:cstheme="minorHAnsi"/>
          <w:color w:val="24292E"/>
          <w:sz w:val="24"/>
          <w:szCs w:val="24"/>
        </w:rPr>
        <w:t>These studies have provided valuable knowledge in our understanding of the loci or genes that control natural ionomic variation, although it can still be a long road from gene to function.</w:t>
      </w:r>
    </w:p>
    <w:p w14:paraId="089779A5" w14:textId="304479CD" w:rsidR="00503E5D" w:rsidRPr="00712DEF" w:rsidRDefault="00503E5D"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Plants</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take up most </w:t>
      </w:r>
      <w:r w:rsidR="000518EE">
        <w:rPr>
          <w:rFonts w:eastAsia="Times New Roman" w:cstheme="minorHAnsi"/>
          <w:color w:val="24292E"/>
          <w:sz w:val="24"/>
          <w:szCs w:val="24"/>
        </w:rPr>
        <w:t>the elements of the ionome from soil, which is highly heterogeneous across multiple spatial scales (Huang and Salt, 2016)</w:t>
      </w:r>
      <w:r w:rsidRPr="00712DEF">
        <w:rPr>
          <w:rFonts w:eastAsia="Times New Roman" w:cstheme="minorHAnsi"/>
          <w:color w:val="24292E"/>
          <w:sz w:val="24"/>
          <w:szCs w:val="24"/>
        </w:rPr>
        <w:t xml:space="preserve">. </w:t>
      </w:r>
      <w:r w:rsidR="000518EE">
        <w:rPr>
          <w:rFonts w:eastAsia="Times New Roman" w:cstheme="minorHAnsi"/>
          <w:color w:val="24292E"/>
          <w:sz w:val="24"/>
          <w:szCs w:val="24"/>
        </w:rPr>
        <w:t>S</w:t>
      </w:r>
      <w:r w:rsidR="000518EE" w:rsidRPr="00712DEF">
        <w:rPr>
          <w:rFonts w:eastAsia="Times New Roman" w:cstheme="minorHAnsi"/>
          <w:color w:val="24292E"/>
          <w:sz w:val="24"/>
          <w:szCs w:val="24"/>
        </w:rPr>
        <w:t xml:space="preserve">tudies in </w:t>
      </w:r>
      <w:r w:rsidR="000518EE">
        <w:rPr>
          <w:rFonts w:eastAsia="Times New Roman" w:cstheme="minorHAnsi"/>
          <w:color w:val="24292E"/>
          <w:sz w:val="24"/>
          <w:szCs w:val="24"/>
        </w:rPr>
        <w:t>many</w:t>
      </w:r>
      <w:r w:rsidR="000518EE" w:rsidRPr="00712DEF">
        <w:rPr>
          <w:rFonts w:eastAsia="Times New Roman" w:cstheme="minorHAnsi"/>
          <w:color w:val="24292E"/>
          <w:sz w:val="24"/>
          <w:szCs w:val="24"/>
        </w:rPr>
        <w:t xml:space="preserve"> plant species have examined the genetic architecture of </w:t>
      </w:r>
      <w:r w:rsidR="000518EE">
        <w:rPr>
          <w:rFonts w:eastAsia="Times New Roman" w:cstheme="minorHAnsi"/>
          <w:color w:val="24292E"/>
          <w:sz w:val="24"/>
          <w:szCs w:val="24"/>
        </w:rPr>
        <w:t xml:space="preserve">the </w:t>
      </w:r>
      <w:r w:rsidR="000518EE" w:rsidRPr="00712DEF">
        <w:rPr>
          <w:rFonts w:eastAsia="Times New Roman" w:cstheme="minorHAnsi"/>
          <w:color w:val="24292E"/>
          <w:sz w:val="24"/>
          <w:szCs w:val="24"/>
        </w:rPr>
        <w:t xml:space="preserve">ionome and discovered </w:t>
      </w:r>
      <w:r w:rsidR="000518EE">
        <w:rPr>
          <w:rFonts w:eastAsia="Times New Roman" w:cstheme="minorHAnsi"/>
          <w:color w:val="24292E"/>
          <w:sz w:val="24"/>
          <w:szCs w:val="24"/>
        </w:rPr>
        <w:t>strong genetic effects</w:t>
      </w:r>
      <w:r w:rsidR="000518EE" w:rsidRPr="00712DEF">
        <w:rPr>
          <w:rFonts w:eastAsia="Times New Roman" w:cstheme="minorHAnsi"/>
          <w:color w:val="24292E"/>
          <w:sz w:val="24"/>
          <w:szCs w:val="24"/>
        </w:rPr>
        <w:t xml:space="preserve"> underlying divergence </w:t>
      </w:r>
      <w:r w:rsidR="000518EE">
        <w:rPr>
          <w:rFonts w:eastAsia="Times New Roman" w:cstheme="minorHAnsi"/>
          <w:color w:val="24292E"/>
          <w:sz w:val="24"/>
          <w:szCs w:val="24"/>
        </w:rPr>
        <w:t>in</w:t>
      </w:r>
      <w:r w:rsidR="000518EE" w:rsidRPr="00712DEF">
        <w:rPr>
          <w:rFonts w:eastAsia="Times New Roman" w:cstheme="minorHAnsi"/>
          <w:color w:val="24292E"/>
          <w:sz w:val="24"/>
          <w:szCs w:val="24"/>
        </w:rPr>
        <w:t xml:space="preserve"> elemental composition</w:t>
      </w:r>
      <w:r w:rsidR="000518EE">
        <w:rPr>
          <w:rFonts w:eastAsia="Times New Roman" w:cstheme="minorHAnsi"/>
          <w:color w:val="24292E"/>
          <w:sz w:val="24"/>
          <w:szCs w:val="24"/>
        </w:rPr>
        <w:t>, and many quantitative trait loci (QTL) in genetic mapping experiments</w:t>
      </w:r>
      <w:r w:rsidR="000518EE" w:rsidRPr="00712DEF">
        <w:rPr>
          <w:rFonts w:eastAsia="Times New Roman" w:cstheme="minorHAnsi"/>
          <w:color w:val="24292E"/>
          <w:sz w:val="24"/>
          <w:szCs w:val="24"/>
        </w:rPr>
        <w:t xml:space="preserve"> (Shakoor et al., 2016; Zhang et al., 2014; Lowry et al., 2012; Buescher et al., 2010)</w:t>
      </w:r>
      <w:r w:rsidR="000518EE">
        <w:rPr>
          <w:rFonts w:eastAsia="Times New Roman" w:cstheme="minorHAnsi"/>
          <w:color w:val="24292E"/>
          <w:sz w:val="24"/>
          <w:szCs w:val="24"/>
        </w:rPr>
        <w:t>. Studies in</w:t>
      </w:r>
      <w:r w:rsidR="000518EE" w:rsidRPr="000518EE">
        <w:rPr>
          <w:rFonts w:eastAsia="Times New Roman" w:cstheme="minorHAnsi"/>
          <w:i/>
          <w:color w:val="24292E"/>
          <w:sz w:val="24"/>
          <w:szCs w:val="24"/>
        </w:rPr>
        <w:t xml:space="preserve"> </w:t>
      </w:r>
      <w:r w:rsidR="000518EE" w:rsidRPr="00712DEF">
        <w:rPr>
          <w:rFonts w:eastAsia="Times New Roman" w:cstheme="minorHAnsi"/>
          <w:i/>
          <w:color w:val="24292E"/>
          <w:sz w:val="24"/>
          <w:szCs w:val="24"/>
        </w:rPr>
        <w:t>A. thaliana</w:t>
      </w:r>
      <w:r w:rsidR="000518EE">
        <w:rPr>
          <w:rFonts w:eastAsia="Times New Roman" w:cstheme="minorHAnsi"/>
          <w:color w:val="24292E"/>
          <w:sz w:val="24"/>
          <w:szCs w:val="24"/>
        </w:rPr>
        <w:t xml:space="preserve">, where transgenic manipulation is possible, </w:t>
      </w:r>
      <w:r w:rsidR="000518EE" w:rsidRPr="00712DEF">
        <w:rPr>
          <w:rFonts w:eastAsia="Times New Roman" w:cstheme="minorHAnsi"/>
          <w:color w:val="24292E"/>
          <w:sz w:val="24"/>
          <w:szCs w:val="24"/>
        </w:rPr>
        <w:t>have identified several causal genes controlling elemental variations (Chao et al., 2014; Morrissey et al., 2009; Rus et al., 2006).</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Recent work in </w:t>
      </w:r>
      <w:r w:rsidRPr="00712DEF">
        <w:rPr>
          <w:rFonts w:eastAsia="Times New Roman" w:cstheme="minorHAnsi"/>
          <w:i/>
          <w:color w:val="24292E"/>
          <w:sz w:val="24"/>
          <w:szCs w:val="24"/>
        </w:rPr>
        <w:t>A. thaliana</w:t>
      </w:r>
      <w:r w:rsidRPr="00712DEF">
        <w:rPr>
          <w:rFonts w:eastAsia="Times New Roman" w:cstheme="minorHAnsi"/>
          <w:color w:val="24292E"/>
          <w:sz w:val="24"/>
          <w:szCs w:val="24"/>
        </w:rPr>
        <w:t xml:space="preserve"> has </w:t>
      </w:r>
      <w:r w:rsidR="000518EE">
        <w:rPr>
          <w:rFonts w:eastAsia="Times New Roman" w:cstheme="minorHAnsi"/>
          <w:color w:val="24292E"/>
          <w:sz w:val="24"/>
          <w:szCs w:val="24"/>
        </w:rPr>
        <w:t xml:space="preserve">also </w:t>
      </w:r>
      <w:r w:rsidRPr="00712DEF">
        <w:rPr>
          <w:rFonts w:eastAsia="Times New Roman" w:cstheme="minorHAnsi"/>
          <w:color w:val="24292E"/>
          <w:sz w:val="24"/>
          <w:szCs w:val="24"/>
        </w:rPr>
        <w:t xml:space="preserve">shown signals of local adaptation to soil salinity, which could be driven by </w:t>
      </w:r>
      <w:r w:rsidR="000518EE">
        <w:rPr>
          <w:rFonts w:eastAsia="Times New Roman" w:cstheme="minorHAnsi"/>
          <w:color w:val="24292E"/>
          <w:sz w:val="24"/>
          <w:szCs w:val="24"/>
        </w:rPr>
        <w:t xml:space="preserve">genetic </w:t>
      </w:r>
      <w:r w:rsidRPr="00712DEF">
        <w:rPr>
          <w:rFonts w:eastAsia="Times New Roman" w:cstheme="minorHAnsi"/>
          <w:color w:val="24292E"/>
          <w:sz w:val="24"/>
          <w:szCs w:val="24"/>
        </w:rPr>
        <w:t>loci</w:t>
      </w:r>
      <w:r w:rsidR="000518EE">
        <w:rPr>
          <w:rFonts w:eastAsia="Times New Roman" w:cstheme="minorHAnsi"/>
          <w:color w:val="24292E"/>
          <w:sz w:val="24"/>
          <w:szCs w:val="24"/>
        </w:rPr>
        <w:t xml:space="preserve"> that affect the ionome</w:t>
      </w:r>
      <w:r w:rsidRPr="00712DEF">
        <w:rPr>
          <w:rFonts w:eastAsia="Times New Roman" w:cstheme="minorHAnsi"/>
          <w:color w:val="24292E"/>
          <w:sz w:val="24"/>
          <w:szCs w:val="24"/>
        </w:rPr>
        <w:t xml:space="preserve"> (Busoms et al., 2015).</w:t>
      </w:r>
      <w:r w:rsidR="00C82B0C" w:rsidRPr="00712DEF">
        <w:rPr>
          <w:rFonts w:eastAsia="Times New Roman" w:cstheme="minorHAnsi"/>
          <w:color w:val="24292E"/>
          <w:sz w:val="24"/>
          <w:szCs w:val="24"/>
        </w:rPr>
        <w:t xml:space="preserve"> </w:t>
      </w:r>
      <w:r w:rsidR="00581C85">
        <w:rPr>
          <w:rFonts w:eastAsia="Times New Roman" w:cstheme="minorHAnsi"/>
          <w:color w:val="24292E"/>
          <w:sz w:val="24"/>
          <w:szCs w:val="24"/>
        </w:rPr>
        <w:t>Regardless of plant species, s</w:t>
      </w:r>
      <w:r w:rsidR="00C82B0C" w:rsidRPr="00712DEF">
        <w:rPr>
          <w:rFonts w:eastAsia="Times New Roman" w:cstheme="minorHAnsi"/>
          <w:color w:val="24292E"/>
          <w:sz w:val="24"/>
          <w:szCs w:val="24"/>
        </w:rPr>
        <w:t xml:space="preserve">tudying genetic variation in </w:t>
      </w:r>
      <w:r w:rsidR="00581C85">
        <w:rPr>
          <w:rFonts w:eastAsia="Times New Roman" w:cstheme="minorHAnsi"/>
          <w:color w:val="24292E"/>
          <w:sz w:val="24"/>
          <w:szCs w:val="24"/>
        </w:rPr>
        <w:t xml:space="preserve">the </w:t>
      </w:r>
      <w:r w:rsidR="00C82B0C" w:rsidRPr="00712DEF">
        <w:rPr>
          <w:rFonts w:eastAsia="Times New Roman" w:cstheme="minorHAnsi"/>
          <w:color w:val="24292E"/>
          <w:sz w:val="24"/>
          <w:szCs w:val="24"/>
        </w:rPr>
        <w:t>ionome can provide insights into how plants adapt to</w:t>
      </w:r>
      <w:r w:rsidR="00581C85">
        <w:rPr>
          <w:rFonts w:eastAsia="Times New Roman" w:cstheme="minorHAnsi"/>
          <w:color w:val="24292E"/>
          <w:sz w:val="24"/>
          <w:szCs w:val="24"/>
        </w:rPr>
        <w:t xml:space="preserve"> the</w:t>
      </w:r>
      <w:r w:rsidR="00C82B0C" w:rsidRPr="00712DEF">
        <w:rPr>
          <w:rFonts w:eastAsia="Times New Roman" w:cstheme="minorHAnsi"/>
          <w:color w:val="24292E"/>
          <w:sz w:val="24"/>
          <w:szCs w:val="24"/>
        </w:rPr>
        <w:t xml:space="preserve"> highly </w:t>
      </w:r>
      <w:r w:rsidR="00712DEF" w:rsidRPr="00712DEF">
        <w:rPr>
          <w:rFonts w:eastAsia="Times New Roman" w:cstheme="minorHAnsi"/>
          <w:color w:val="24292E"/>
          <w:sz w:val="24"/>
          <w:szCs w:val="24"/>
        </w:rPr>
        <w:t xml:space="preserve">variable </w:t>
      </w:r>
      <w:r w:rsidR="00C82B0C" w:rsidRPr="00712DEF">
        <w:rPr>
          <w:rFonts w:eastAsia="Times New Roman" w:cstheme="minorHAnsi"/>
          <w:color w:val="24292E"/>
          <w:sz w:val="24"/>
          <w:szCs w:val="24"/>
        </w:rPr>
        <w:t>soils that comprise the natural landscape, and can lead to the discovery of genes involved in elemental accumulation (</w:t>
      </w:r>
      <w:r w:rsidR="00712DEF" w:rsidRPr="00712DEF">
        <w:rPr>
          <w:rFonts w:eastAsia="Times New Roman" w:cstheme="minorHAnsi"/>
          <w:color w:val="24292E"/>
          <w:sz w:val="24"/>
          <w:szCs w:val="24"/>
        </w:rPr>
        <w:t xml:space="preserve">Baxter &amp; Dilkes, 2012; </w:t>
      </w:r>
      <w:r w:rsidR="00C82B0C" w:rsidRPr="00712DEF">
        <w:rPr>
          <w:rFonts w:eastAsia="Times New Roman" w:cstheme="minorHAnsi"/>
          <w:color w:val="24292E"/>
          <w:sz w:val="24"/>
          <w:szCs w:val="24"/>
        </w:rPr>
        <w:t xml:space="preserve">Baxter et al, 2010; Baxter et al., 2008; Rus et al., 2006). However, the ionome of an individual </w:t>
      </w:r>
      <w:r w:rsidR="00C82B0C" w:rsidRPr="00712DEF">
        <w:rPr>
          <w:rFonts w:eastAsia="Times New Roman" w:cstheme="minorHAnsi"/>
          <w:color w:val="24292E"/>
          <w:sz w:val="24"/>
          <w:szCs w:val="24"/>
        </w:rPr>
        <w:lastRenderedPageBreak/>
        <w:t xml:space="preserve">depends not only on its genetic makeup, but also on the environment it experiences. </w:t>
      </w:r>
      <w:r w:rsidR="00581C85">
        <w:rPr>
          <w:rFonts w:eastAsia="Times New Roman" w:cstheme="minorHAnsi"/>
          <w:color w:val="24292E"/>
          <w:sz w:val="24"/>
          <w:szCs w:val="24"/>
        </w:rPr>
        <w:t>T</w:t>
      </w:r>
      <w:r w:rsidR="00581C85" w:rsidRPr="00712DEF">
        <w:rPr>
          <w:rFonts w:eastAsia="Times New Roman" w:cstheme="minorHAnsi"/>
          <w:color w:val="24292E"/>
          <w:sz w:val="24"/>
          <w:szCs w:val="24"/>
        </w:rPr>
        <w:t xml:space="preserve">he ionome of plants may </w:t>
      </w:r>
      <w:r w:rsidR="00581C85">
        <w:rPr>
          <w:rFonts w:eastAsia="Times New Roman" w:cstheme="minorHAnsi"/>
          <w:color w:val="24292E"/>
          <w:sz w:val="24"/>
          <w:szCs w:val="24"/>
        </w:rPr>
        <w:t xml:space="preserve">thus reflect both environmental effects and also </w:t>
      </w:r>
      <w:r w:rsidR="00581C85" w:rsidRPr="00712DEF">
        <w:rPr>
          <w:rFonts w:eastAsia="Times New Roman" w:cstheme="minorHAnsi"/>
          <w:color w:val="24292E"/>
          <w:sz w:val="24"/>
          <w:szCs w:val="24"/>
        </w:rPr>
        <w:t>exhibit local adaptation</w:t>
      </w:r>
      <w:r w:rsidR="00581C85">
        <w:rPr>
          <w:rFonts w:eastAsia="Times New Roman" w:cstheme="minorHAnsi"/>
          <w:color w:val="24292E"/>
          <w:sz w:val="24"/>
          <w:szCs w:val="24"/>
        </w:rPr>
        <w:t xml:space="preserve"> to that environment</w:t>
      </w:r>
      <w:r w:rsidR="00581C85" w:rsidRPr="00712DEF">
        <w:rPr>
          <w:rFonts w:eastAsia="Times New Roman" w:cstheme="minorHAnsi"/>
          <w:color w:val="24292E"/>
          <w:sz w:val="24"/>
          <w:szCs w:val="24"/>
        </w:rPr>
        <w:t xml:space="preserve"> (Baxter et al., 2012; Anderson &amp; Mitchell-Olds, 2010).</w:t>
      </w:r>
      <w:r w:rsidR="00581C85">
        <w:rPr>
          <w:rFonts w:eastAsia="Times New Roman" w:cstheme="minorHAnsi"/>
          <w:color w:val="24292E"/>
          <w:sz w:val="24"/>
          <w:szCs w:val="24"/>
        </w:rPr>
        <w:t xml:space="preserve"> </w:t>
      </w:r>
      <w:r w:rsidR="00C82B0C" w:rsidRPr="00712DEF">
        <w:rPr>
          <w:rFonts w:eastAsia="Times New Roman" w:cstheme="minorHAnsi"/>
          <w:color w:val="24292E"/>
          <w:sz w:val="24"/>
          <w:szCs w:val="24"/>
        </w:rPr>
        <w:t>Genetic variation in the makeup of the ionome between environments is a type of genotype by environment interactions (G</w:t>
      </w:r>
      <w:r w:rsidR="00581C85">
        <w:rPr>
          <w:rFonts w:eastAsia="Times New Roman" w:cstheme="minorHAnsi"/>
          <w:color w:val="24292E"/>
          <w:sz w:val="24"/>
          <w:szCs w:val="24"/>
        </w:rPr>
        <w:t>x</w:t>
      </w:r>
      <w:r w:rsidR="00C82B0C" w:rsidRPr="00712DEF">
        <w:rPr>
          <w:rFonts w:eastAsia="Times New Roman" w:cstheme="minorHAnsi"/>
          <w:color w:val="24292E"/>
          <w:sz w:val="24"/>
          <w:szCs w:val="24"/>
        </w:rPr>
        <w:t>E).</w:t>
      </w:r>
    </w:p>
    <w:p w14:paraId="3D5897F6" w14:textId="1213A831" w:rsidR="00A966AA" w:rsidRDefault="00581C85" w:rsidP="00581C8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The pattern of phenotypic expression of a single genotype across a range of environments is known as a </w:t>
      </w:r>
      <w:r>
        <w:rPr>
          <w:rFonts w:eastAsia="Times New Roman" w:cstheme="minorHAnsi"/>
          <w:i/>
          <w:iCs/>
          <w:color w:val="24292E"/>
          <w:sz w:val="24"/>
          <w:szCs w:val="24"/>
        </w:rPr>
        <w:t>reaction norm</w:t>
      </w:r>
      <w:r>
        <w:rPr>
          <w:rFonts w:eastAsia="Times New Roman" w:cstheme="minorHAnsi"/>
          <w:color w:val="24292E"/>
          <w:sz w:val="24"/>
          <w:szCs w:val="24"/>
        </w:rPr>
        <w:t>. Reaction norms make two important points about GxE explicit: first, that the phenotype expressed by a given genotype depends on the environmental context, and second, that the phenotypic effect in a given environment depends on the genotype in question</w:t>
      </w:r>
      <w:r w:rsidR="00A966AA">
        <w:rPr>
          <w:rFonts w:eastAsia="Times New Roman" w:cstheme="minorHAnsi"/>
          <w:color w:val="24292E"/>
          <w:sz w:val="24"/>
          <w:szCs w:val="24"/>
        </w:rPr>
        <w:t xml:space="preserve"> (Gomulkiewicz &amp; Kirkpatrick, 1992)</w:t>
      </w:r>
      <w:r>
        <w:rPr>
          <w:rFonts w:eastAsia="Times New Roman" w:cstheme="minorHAnsi"/>
          <w:color w:val="24292E"/>
          <w:sz w:val="24"/>
          <w:szCs w:val="24"/>
        </w:rPr>
        <w:t>. The reaction norm of a particular genotype and its underlying genetic architecture are heritable properties of the genome and can evolve. Alleles of a gene that affect a reaction norm can do so, and thus exhibit GxE, in multiple ways</w:t>
      </w:r>
      <w:r w:rsidR="00A966AA">
        <w:rPr>
          <w:rFonts w:eastAsia="Times New Roman" w:cstheme="minorHAnsi"/>
          <w:color w:val="24292E"/>
          <w:sz w:val="24"/>
          <w:szCs w:val="24"/>
        </w:rPr>
        <w:t xml:space="preserve"> (D</w:t>
      </w:r>
      <w:r w:rsidR="009D411B">
        <w:rPr>
          <w:rFonts w:eastAsia="Times New Roman" w:cstheme="minorHAnsi"/>
          <w:color w:val="24292E"/>
          <w:sz w:val="24"/>
          <w:szCs w:val="24"/>
        </w:rPr>
        <w:t>e</w:t>
      </w:r>
      <w:r w:rsidR="00A966AA">
        <w:rPr>
          <w:rFonts w:eastAsia="Times New Roman" w:cstheme="minorHAnsi"/>
          <w:color w:val="24292E"/>
          <w:sz w:val="24"/>
          <w:szCs w:val="24"/>
        </w:rPr>
        <w:t>s Marais et al., 2013)</w:t>
      </w:r>
      <w:r>
        <w:rPr>
          <w:rFonts w:eastAsia="Times New Roman" w:cstheme="minorHAnsi"/>
          <w:color w:val="24292E"/>
          <w:sz w:val="24"/>
          <w:szCs w:val="24"/>
        </w:rPr>
        <w:t xml:space="preserve">. For continuous phenotypes like elemental abundances, which have a given mean and standard deviation in two environments for a reference allele, the alternate allele of that gene can affect the magnitude, </w:t>
      </w:r>
      <w:r w:rsidR="00D56DE5">
        <w:rPr>
          <w:rFonts w:eastAsia="Times New Roman" w:cstheme="minorHAnsi"/>
          <w:color w:val="24292E"/>
          <w:sz w:val="24"/>
          <w:szCs w:val="24"/>
        </w:rPr>
        <w:t xml:space="preserve">or </w:t>
      </w:r>
      <w:r>
        <w:rPr>
          <w:rFonts w:eastAsia="Times New Roman" w:cstheme="minorHAnsi"/>
          <w:color w:val="24292E"/>
          <w:sz w:val="24"/>
          <w:szCs w:val="24"/>
        </w:rPr>
        <w:t>the sign of the phenotypic effect in one environment relative to the second.</w:t>
      </w:r>
      <w:r w:rsidR="00A966AA">
        <w:rPr>
          <w:rFonts w:eastAsia="Times New Roman" w:cstheme="minorHAnsi"/>
          <w:color w:val="24292E"/>
          <w:sz w:val="24"/>
          <w:szCs w:val="24"/>
        </w:rPr>
        <w:t xml:space="preserve"> </w:t>
      </w:r>
      <w:r w:rsidR="00A966AA" w:rsidRPr="008847AB">
        <w:rPr>
          <w:rFonts w:eastAsia="Times New Roman" w:cstheme="minorHAnsi"/>
          <w:i/>
          <w:iCs/>
          <w:color w:val="24292E"/>
          <w:sz w:val="24"/>
          <w:szCs w:val="24"/>
        </w:rPr>
        <w:t>Differential sensitivity</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occurs when the magnitude of the phenotypic effect of an allele </w:t>
      </w:r>
      <w:r w:rsidR="00A966AA">
        <w:rPr>
          <w:rFonts w:eastAsia="Times New Roman" w:cstheme="minorHAnsi"/>
          <w:color w:val="24292E"/>
          <w:sz w:val="24"/>
          <w:szCs w:val="24"/>
        </w:rPr>
        <w:t>depends</w:t>
      </w:r>
      <w:r w:rsidR="00A966AA" w:rsidRPr="00712DEF">
        <w:rPr>
          <w:rFonts w:eastAsia="Times New Roman" w:cstheme="minorHAnsi"/>
          <w:color w:val="24292E"/>
          <w:sz w:val="24"/>
          <w:szCs w:val="24"/>
        </w:rPr>
        <w:t xml:space="preserve"> on the environment.</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Conditional neutrality is the most extreme case of </w:t>
      </w:r>
      <w:r w:rsidR="002B0111">
        <w:rPr>
          <w:rFonts w:eastAsia="Times New Roman" w:cstheme="minorHAnsi"/>
          <w:color w:val="24292E"/>
          <w:sz w:val="24"/>
          <w:szCs w:val="24"/>
        </w:rPr>
        <w:t>differential sensitivity</w:t>
      </w:r>
      <w:r w:rsidR="00A966AA" w:rsidRPr="00712DEF">
        <w:rPr>
          <w:rFonts w:eastAsia="Times New Roman" w:cstheme="minorHAnsi"/>
          <w:color w:val="24292E"/>
          <w:sz w:val="24"/>
          <w:szCs w:val="24"/>
        </w:rPr>
        <w:t xml:space="preserve">, which occurs when an allele </w:t>
      </w:r>
      <w:r w:rsidR="00A966AA">
        <w:rPr>
          <w:rFonts w:eastAsia="Times New Roman" w:cstheme="minorHAnsi"/>
          <w:color w:val="24292E"/>
          <w:sz w:val="24"/>
          <w:szCs w:val="24"/>
        </w:rPr>
        <w:t xml:space="preserve">affects the magnitude of the phenotype </w:t>
      </w:r>
      <w:r w:rsidR="00A966AA" w:rsidRPr="00712DEF">
        <w:rPr>
          <w:rFonts w:eastAsia="Times New Roman" w:cstheme="minorHAnsi"/>
          <w:color w:val="24292E"/>
          <w:sz w:val="24"/>
          <w:szCs w:val="24"/>
        </w:rPr>
        <w:t xml:space="preserve">in one environment </w:t>
      </w:r>
      <w:r w:rsidR="00A966AA">
        <w:rPr>
          <w:rFonts w:eastAsia="Times New Roman" w:cstheme="minorHAnsi"/>
          <w:color w:val="24292E"/>
          <w:sz w:val="24"/>
          <w:szCs w:val="24"/>
        </w:rPr>
        <w:t>and</w:t>
      </w:r>
      <w:r w:rsidR="00A966AA" w:rsidRPr="00712DEF">
        <w:rPr>
          <w:rFonts w:eastAsia="Times New Roman" w:cstheme="minorHAnsi"/>
          <w:color w:val="24292E"/>
          <w:sz w:val="24"/>
          <w:szCs w:val="24"/>
        </w:rPr>
        <w:t xml:space="preserve"> no</w:t>
      </w:r>
      <w:r w:rsidR="00A966AA">
        <w:rPr>
          <w:rFonts w:eastAsia="Times New Roman" w:cstheme="minorHAnsi"/>
          <w:color w:val="24292E"/>
          <w:sz w:val="24"/>
          <w:szCs w:val="24"/>
        </w:rPr>
        <w:t xml:space="preserve">t in another. </w:t>
      </w:r>
      <w:r w:rsidR="00A966AA" w:rsidRPr="008847AB">
        <w:rPr>
          <w:rFonts w:eastAsia="Times New Roman" w:cstheme="minorHAnsi"/>
          <w:i/>
          <w:iCs/>
          <w:color w:val="24292E"/>
          <w:sz w:val="24"/>
          <w:szCs w:val="24"/>
        </w:rPr>
        <w:t>Antagonistic pleiotropy</w:t>
      </w:r>
      <w:r w:rsidR="00A966AA">
        <w:rPr>
          <w:rFonts w:eastAsia="Times New Roman" w:cstheme="minorHAnsi"/>
          <w:color w:val="24292E"/>
          <w:sz w:val="24"/>
          <w:szCs w:val="24"/>
        </w:rPr>
        <w:t xml:space="preserve"> occurs when the sign of the phenotypic effect of an allele depends on the environment. </w:t>
      </w:r>
      <w:r w:rsidR="000D06C3">
        <w:rPr>
          <w:rFonts w:eastAsia="Times New Roman" w:cstheme="minorHAnsi"/>
          <w:color w:val="24292E"/>
          <w:sz w:val="24"/>
          <w:szCs w:val="24"/>
        </w:rPr>
        <w:t>S</w:t>
      </w:r>
      <w:r w:rsidR="00A966AA">
        <w:rPr>
          <w:rFonts w:eastAsia="Times New Roman" w:cstheme="minorHAnsi"/>
          <w:color w:val="24292E"/>
          <w:sz w:val="24"/>
          <w:szCs w:val="24"/>
        </w:rPr>
        <w:t xml:space="preserve">tudies </w:t>
      </w:r>
      <w:r w:rsidR="00A966AA" w:rsidRPr="00712DEF">
        <w:rPr>
          <w:rFonts w:eastAsia="Times New Roman" w:cstheme="minorHAnsi"/>
          <w:color w:val="24292E"/>
          <w:sz w:val="24"/>
          <w:szCs w:val="24"/>
        </w:rPr>
        <w:t xml:space="preserve">of several biological systems </w:t>
      </w:r>
      <w:r w:rsidR="00A966AA">
        <w:rPr>
          <w:rFonts w:eastAsia="Times New Roman" w:cstheme="minorHAnsi"/>
          <w:color w:val="24292E"/>
          <w:sz w:val="24"/>
          <w:szCs w:val="24"/>
        </w:rPr>
        <w:t xml:space="preserve">in their local environments </w:t>
      </w:r>
      <w:r w:rsidR="00A966AA" w:rsidRPr="00712DEF">
        <w:rPr>
          <w:rFonts w:eastAsia="Times New Roman" w:cstheme="minorHAnsi"/>
          <w:color w:val="24292E"/>
          <w:sz w:val="24"/>
          <w:szCs w:val="24"/>
        </w:rPr>
        <w:t xml:space="preserve">have </w:t>
      </w:r>
      <w:r w:rsidR="00A966AA">
        <w:rPr>
          <w:rFonts w:eastAsia="Times New Roman" w:cstheme="minorHAnsi"/>
          <w:color w:val="24292E"/>
          <w:sz w:val="24"/>
          <w:szCs w:val="24"/>
        </w:rPr>
        <w:t>found</w:t>
      </w:r>
      <w:r w:rsidR="00A966AA" w:rsidRPr="00712DEF">
        <w:rPr>
          <w:rFonts w:eastAsia="Times New Roman" w:cstheme="minorHAnsi"/>
          <w:color w:val="24292E"/>
          <w:sz w:val="24"/>
          <w:szCs w:val="24"/>
        </w:rPr>
        <w:t xml:space="preserve"> that local adaptation is more often caused by conditional neutrality than</w:t>
      </w:r>
      <w:r w:rsidR="00A966AA">
        <w:rPr>
          <w:rFonts w:eastAsia="Times New Roman" w:cstheme="minorHAnsi"/>
          <w:color w:val="24292E"/>
          <w:sz w:val="24"/>
          <w:szCs w:val="24"/>
        </w:rPr>
        <w:t xml:space="preserve"> antagonistic pleiotropy</w:t>
      </w:r>
      <w:r w:rsidR="00A966AA" w:rsidRPr="00712DEF">
        <w:rPr>
          <w:rFonts w:eastAsia="Times New Roman" w:cstheme="minorHAnsi"/>
          <w:color w:val="24292E"/>
          <w:sz w:val="24"/>
          <w:szCs w:val="24"/>
        </w:rPr>
        <w:t xml:space="preserve"> at the level of the QTL (Wadgymar et al., 2017; </w:t>
      </w:r>
      <w:r w:rsidR="00A966AA">
        <w:rPr>
          <w:rFonts w:eastAsia="Times New Roman" w:cstheme="minorHAnsi"/>
          <w:color w:val="24292E"/>
          <w:sz w:val="24"/>
          <w:szCs w:val="24"/>
        </w:rPr>
        <w:t>de</w:t>
      </w:r>
      <w:r w:rsidR="00A966AA" w:rsidRPr="00712DEF">
        <w:rPr>
          <w:rFonts w:eastAsia="Times New Roman" w:cstheme="minorHAnsi"/>
          <w:color w:val="24292E"/>
          <w:sz w:val="24"/>
          <w:szCs w:val="24"/>
        </w:rPr>
        <w:t>s Marais et al., 2013).</w:t>
      </w:r>
      <w:r w:rsidR="00A966AA" w:rsidRPr="00D03CE2">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When </w:t>
      </w:r>
      <w:r w:rsidR="00A966AA">
        <w:rPr>
          <w:rFonts w:eastAsia="Times New Roman" w:cstheme="minorHAnsi"/>
          <w:color w:val="24292E"/>
          <w:sz w:val="24"/>
          <w:szCs w:val="24"/>
        </w:rPr>
        <w:t xml:space="preserve">conditionally neutral or </w:t>
      </w:r>
      <w:r w:rsidR="001F68CE">
        <w:rPr>
          <w:rFonts w:eastAsia="Times New Roman" w:cstheme="minorHAnsi"/>
          <w:color w:val="24292E"/>
          <w:sz w:val="24"/>
          <w:szCs w:val="24"/>
        </w:rPr>
        <w:t>differentially</w:t>
      </w:r>
      <w:r w:rsidR="002B0111">
        <w:rPr>
          <w:rFonts w:eastAsia="Times New Roman" w:cstheme="minorHAnsi"/>
          <w:color w:val="24292E"/>
          <w:sz w:val="24"/>
          <w:szCs w:val="24"/>
        </w:rPr>
        <w:t xml:space="preserve"> sensitive </w:t>
      </w:r>
      <w:r w:rsidR="00A966AA" w:rsidRPr="00712DEF">
        <w:rPr>
          <w:rFonts w:eastAsia="Times New Roman" w:cstheme="minorHAnsi"/>
          <w:color w:val="24292E"/>
          <w:sz w:val="24"/>
          <w:szCs w:val="24"/>
        </w:rPr>
        <w:t>alleles have been identified</w:t>
      </w:r>
      <w:r w:rsidR="00D56DE5">
        <w:rPr>
          <w:rFonts w:eastAsia="Times New Roman" w:cstheme="minorHAnsi"/>
          <w:color w:val="24292E"/>
          <w:sz w:val="24"/>
          <w:szCs w:val="24"/>
        </w:rPr>
        <w:t xml:space="preserve"> for ionomic traits</w:t>
      </w:r>
      <w:r w:rsidR="00A966AA" w:rsidRPr="00712DEF">
        <w:rPr>
          <w:rFonts w:eastAsia="Times New Roman" w:cstheme="minorHAnsi"/>
          <w:color w:val="24292E"/>
          <w:sz w:val="24"/>
          <w:szCs w:val="24"/>
        </w:rPr>
        <w:t>, transcription factors and transporters involving essential elements are often found (Mickelbart et al., 2015</w:t>
      </w:r>
      <w:r w:rsidR="00A966AA">
        <w:rPr>
          <w:rFonts w:eastAsia="Times New Roman" w:cstheme="minorHAnsi"/>
          <w:color w:val="24292E"/>
          <w:sz w:val="24"/>
          <w:szCs w:val="24"/>
        </w:rPr>
        <w:t>).</w:t>
      </w:r>
    </w:p>
    <w:p w14:paraId="39218708" w14:textId="319CD2C7" w:rsidR="0005120A" w:rsidRDefault="0005120A" w:rsidP="0005120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Identifying</w:t>
      </w:r>
      <w:r w:rsidRPr="00712DEF">
        <w:rPr>
          <w:rFonts w:eastAsia="Times New Roman" w:cstheme="minorHAnsi"/>
          <w:color w:val="24292E"/>
          <w:sz w:val="24"/>
          <w:szCs w:val="24"/>
        </w:rPr>
        <w:t xml:space="preserve"> molecular mechanisms </w:t>
      </w:r>
      <w:r>
        <w:rPr>
          <w:rFonts w:eastAsia="Times New Roman" w:cstheme="minorHAnsi"/>
          <w:color w:val="24292E"/>
          <w:sz w:val="24"/>
          <w:szCs w:val="24"/>
        </w:rPr>
        <w:t>causing</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in the</w:t>
      </w:r>
      <w:r w:rsidRPr="00712DEF">
        <w:rPr>
          <w:rFonts w:eastAsia="Times New Roman" w:cstheme="minorHAnsi"/>
          <w:color w:val="24292E"/>
          <w:sz w:val="24"/>
          <w:szCs w:val="24"/>
        </w:rPr>
        <w:t xml:space="preserve"> plant ionome has been difficult. </w:t>
      </w:r>
      <w:r>
        <w:rPr>
          <w:rFonts w:eastAsia="Times New Roman" w:cstheme="minorHAnsi"/>
          <w:color w:val="24292E"/>
          <w:sz w:val="24"/>
          <w:szCs w:val="24"/>
        </w:rPr>
        <w:t xml:space="preserve">GxE could not be examined in the many previous studies that identified ionomic QTL in a single environment </w:t>
      </w:r>
      <w:r w:rsidRPr="00712DEF">
        <w:rPr>
          <w:rFonts w:eastAsia="Times New Roman" w:cstheme="minorHAnsi"/>
          <w:color w:val="24292E"/>
          <w:sz w:val="24"/>
          <w:szCs w:val="24"/>
        </w:rPr>
        <w:t xml:space="preserve">(Gu et al., 2015; Baxter et al., 2014; Zhang et al., 2014; Norton et al., 2010; Loudet </w:t>
      </w:r>
      <w:r w:rsidRPr="00712DEF">
        <w:rPr>
          <w:rFonts w:eastAsia="Times New Roman" w:cstheme="minorHAnsi"/>
          <w:color w:val="24292E"/>
          <w:sz w:val="24"/>
          <w:szCs w:val="24"/>
        </w:rPr>
        <w:lastRenderedPageBreak/>
        <w:t>et al., 2007</w:t>
      </w:r>
      <w:r>
        <w:rPr>
          <w:rFonts w:eastAsia="Times New Roman" w:cstheme="minorHAnsi"/>
          <w:color w:val="24292E"/>
          <w:sz w:val="24"/>
          <w:szCs w:val="24"/>
        </w:rPr>
        <w:t>)</w:t>
      </w:r>
      <w:r w:rsidRPr="00712DEF">
        <w:rPr>
          <w:rFonts w:eastAsia="Times New Roman" w:cstheme="minorHAnsi"/>
          <w:color w:val="24292E"/>
          <w:sz w:val="24"/>
          <w:szCs w:val="24"/>
        </w:rPr>
        <w:t xml:space="preserve">. </w:t>
      </w:r>
      <w:r w:rsidR="00BA105C">
        <w:rPr>
          <w:rFonts w:eastAsia="Times New Roman" w:cstheme="minorHAnsi"/>
          <w:color w:val="24292E"/>
          <w:sz w:val="24"/>
          <w:szCs w:val="24"/>
        </w:rPr>
        <w:t xml:space="preserve">These studies have largely focused on charactering the elemental accumulation of various plant tissues or species, and have led to valuable knowledge on the genetic control of element accumulation in plants. However, they offered limited insights into how the ionome interacts with environment. </w:t>
      </w:r>
      <w:r>
        <w:rPr>
          <w:rFonts w:eastAsia="Times New Roman" w:cstheme="minorHAnsi"/>
          <w:color w:val="24292E"/>
          <w:sz w:val="24"/>
          <w:szCs w:val="24"/>
        </w:rPr>
        <w:t xml:space="preserve">More recently, </w:t>
      </w:r>
      <w:r w:rsidRPr="00712DEF">
        <w:rPr>
          <w:rFonts w:eastAsia="Times New Roman" w:cstheme="minorHAnsi"/>
          <w:color w:val="24292E"/>
          <w:sz w:val="24"/>
          <w:szCs w:val="24"/>
        </w:rPr>
        <w:t>studies have</w:t>
      </w:r>
      <w:r>
        <w:rPr>
          <w:rFonts w:eastAsia="Times New Roman" w:cstheme="minorHAnsi"/>
          <w:color w:val="24292E"/>
          <w:sz w:val="24"/>
          <w:szCs w:val="24"/>
        </w:rPr>
        <w:t xml:space="preserve"> begun to</w:t>
      </w:r>
      <w:r w:rsidRPr="00712DEF">
        <w:rPr>
          <w:rFonts w:eastAsia="Times New Roman" w:cstheme="minorHAnsi"/>
          <w:color w:val="24292E"/>
          <w:sz w:val="24"/>
          <w:szCs w:val="24"/>
        </w:rPr>
        <w:t xml:space="preserve"> identif</w:t>
      </w:r>
      <w:r>
        <w:rPr>
          <w:rFonts w:eastAsia="Times New Roman" w:cstheme="minorHAnsi"/>
          <w:color w:val="24292E"/>
          <w:sz w:val="24"/>
          <w:szCs w:val="24"/>
        </w:rPr>
        <w:t>y</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QTL</w:t>
      </w:r>
      <w:r w:rsidR="00143C43">
        <w:rPr>
          <w:rFonts w:eastAsia="Times New Roman" w:cstheme="minorHAnsi"/>
          <w:color w:val="24292E"/>
          <w:sz w:val="24"/>
          <w:szCs w:val="24"/>
        </w:rPr>
        <w:t>-</w:t>
      </w:r>
      <w:r w:rsidRPr="00712DEF">
        <w:rPr>
          <w:rFonts w:eastAsia="Times New Roman" w:cstheme="minorHAnsi"/>
          <w:color w:val="24292E"/>
          <w:sz w:val="24"/>
          <w:szCs w:val="24"/>
        </w:rPr>
        <w:t>by</w:t>
      </w:r>
      <w:r w:rsidR="00143C43">
        <w:rPr>
          <w:rFonts w:eastAsia="Times New Roman" w:cstheme="minorHAnsi"/>
          <w:color w:val="24292E"/>
          <w:sz w:val="24"/>
          <w:szCs w:val="24"/>
        </w:rPr>
        <w:t>-</w:t>
      </w:r>
      <w:r w:rsidRPr="00712DEF">
        <w:rPr>
          <w:rFonts w:eastAsia="Times New Roman" w:cstheme="minorHAnsi"/>
          <w:color w:val="24292E"/>
          <w:sz w:val="24"/>
          <w:szCs w:val="24"/>
        </w:rPr>
        <w:t xml:space="preserve">environment interactions </w:t>
      </w:r>
      <w:r w:rsidR="009D411B">
        <w:rPr>
          <w:rFonts w:eastAsia="Times New Roman" w:cstheme="minorHAnsi"/>
          <w:color w:val="24292E"/>
          <w:sz w:val="24"/>
          <w:szCs w:val="24"/>
        </w:rPr>
        <w:t xml:space="preserve">(QTLxE) </w:t>
      </w:r>
      <w:r w:rsidRPr="00712DEF">
        <w:rPr>
          <w:rFonts w:eastAsia="Times New Roman" w:cstheme="minorHAnsi"/>
          <w:color w:val="24292E"/>
          <w:sz w:val="24"/>
          <w:szCs w:val="24"/>
        </w:rPr>
        <w:t xml:space="preserve">for </w:t>
      </w:r>
      <w:r>
        <w:rPr>
          <w:rFonts w:eastAsia="Times New Roman" w:cstheme="minorHAnsi"/>
          <w:color w:val="24292E"/>
          <w:sz w:val="24"/>
          <w:szCs w:val="24"/>
        </w:rPr>
        <w:t xml:space="preserve">the </w:t>
      </w:r>
      <w:r w:rsidRPr="00712DEF">
        <w:rPr>
          <w:rFonts w:eastAsia="Times New Roman" w:cstheme="minorHAnsi"/>
          <w:color w:val="24292E"/>
          <w:sz w:val="24"/>
          <w:szCs w:val="24"/>
        </w:rPr>
        <w:t>plant ionome</w:t>
      </w:r>
      <w:r w:rsidR="00143C43">
        <w:rPr>
          <w:rFonts w:eastAsia="Times New Roman" w:cstheme="minorHAnsi"/>
          <w:color w:val="24292E"/>
          <w:sz w:val="24"/>
          <w:szCs w:val="24"/>
        </w:rPr>
        <w:t xml:space="preserve"> </w:t>
      </w:r>
      <w:r w:rsidRPr="00712DEF">
        <w:rPr>
          <w:rFonts w:eastAsia="Times New Roman" w:cstheme="minorHAnsi"/>
          <w:color w:val="24292E"/>
          <w:sz w:val="24"/>
          <w:szCs w:val="24"/>
        </w:rPr>
        <w:t xml:space="preserve">(Asaro et al., 2019; </w:t>
      </w:r>
      <w:r w:rsidR="00FC5D0F">
        <w:rPr>
          <w:rFonts w:eastAsia="Times New Roman" w:cstheme="minorHAnsi"/>
          <w:color w:val="24292E"/>
          <w:sz w:val="24"/>
          <w:szCs w:val="24"/>
        </w:rPr>
        <w:t xml:space="preserve">Phuke et al., 2017; </w:t>
      </w:r>
      <w:r w:rsidR="00682EB4">
        <w:rPr>
          <w:rFonts w:eastAsia="Times New Roman" w:cstheme="minorHAnsi"/>
          <w:color w:val="24292E"/>
          <w:sz w:val="24"/>
          <w:szCs w:val="24"/>
        </w:rPr>
        <w:t xml:space="preserve">Ziegler et al., 2017; </w:t>
      </w:r>
      <w:r w:rsidRPr="00712DEF">
        <w:rPr>
          <w:rFonts w:eastAsia="Times New Roman" w:cstheme="minorHAnsi"/>
          <w:color w:val="24292E"/>
          <w:sz w:val="24"/>
          <w:szCs w:val="24"/>
        </w:rPr>
        <w:t xml:space="preserve">Veley et a; 2017; Asaro et al., 2016; Xu et al., 2015). </w:t>
      </w:r>
      <w:r>
        <w:rPr>
          <w:rFonts w:eastAsia="Times New Roman" w:cstheme="minorHAnsi"/>
          <w:color w:val="24292E"/>
          <w:sz w:val="24"/>
          <w:szCs w:val="24"/>
        </w:rPr>
        <w:t>Thus far</w:t>
      </w:r>
      <w:r w:rsidRPr="00712DEF">
        <w:rPr>
          <w:rFonts w:eastAsia="Times New Roman" w:cstheme="minorHAnsi"/>
          <w:color w:val="24292E"/>
          <w:sz w:val="24"/>
          <w:szCs w:val="24"/>
        </w:rPr>
        <w:t>, these studies have been limited to biparental crosses or diversity panels with limited number</w:t>
      </w:r>
      <w:r w:rsidR="00143C43">
        <w:rPr>
          <w:rFonts w:eastAsia="Times New Roman" w:cstheme="minorHAnsi"/>
          <w:color w:val="24292E"/>
          <w:sz w:val="24"/>
          <w:szCs w:val="24"/>
        </w:rPr>
        <w:t>s</w:t>
      </w:r>
      <w:r w:rsidRPr="00712DEF">
        <w:rPr>
          <w:rFonts w:eastAsia="Times New Roman" w:cstheme="minorHAnsi"/>
          <w:color w:val="24292E"/>
          <w:sz w:val="24"/>
          <w:szCs w:val="24"/>
        </w:rPr>
        <w:t xml:space="preserve"> of genotypes</w:t>
      </w:r>
      <w:r>
        <w:rPr>
          <w:rFonts w:eastAsia="Times New Roman" w:cstheme="minorHAnsi"/>
          <w:color w:val="24292E"/>
          <w:sz w:val="24"/>
          <w:szCs w:val="24"/>
        </w:rPr>
        <w:t>, particularly in the short-lived, inbred crop species</w:t>
      </w:r>
      <w:r w:rsidR="00FC5D0F">
        <w:rPr>
          <w:rFonts w:eastAsia="Times New Roman" w:cstheme="minorHAnsi"/>
          <w:color w:val="24292E"/>
          <w:sz w:val="24"/>
          <w:szCs w:val="24"/>
        </w:rPr>
        <w:t xml:space="preserve"> such as rice and maize</w:t>
      </w:r>
      <w:r w:rsidRPr="00712DEF">
        <w:rPr>
          <w:rFonts w:eastAsia="Times New Roman" w:cstheme="minorHAnsi"/>
          <w:color w:val="24292E"/>
          <w:sz w:val="24"/>
          <w:szCs w:val="24"/>
        </w:rPr>
        <w:t xml:space="preserve">. </w:t>
      </w:r>
      <w:r>
        <w:rPr>
          <w:rFonts w:eastAsia="Times New Roman" w:cstheme="minorHAnsi"/>
          <w:color w:val="24292E"/>
          <w:sz w:val="24"/>
          <w:szCs w:val="24"/>
        </w:rPr>
        <w:t>Studies of</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GxE in the ionome </w:t>
      </w:r>
      <w:r w:rsidRPr="00712DEF">
        <w:rPr>
          <w:rFonts w:eastAsia="Times New Roman" w:cstheme="minorHAnsi"/>
          <w:color w:val="24292E"/>
          <w:sz w:val="24"/>
          <w:szCs w:val="24"/>
        </w:rPr>
        <w:t>in outbred, perennial system</w:t>
      </w:r>
      <w:r>
        <w:rPr>
          <w:rFonts w:eastAsia="Times New Roman" w:cstheme="minorHAnsi"/>
          <w:color w:val="24292E"/>
          <w:sz w:val="24"/>
          <w:szCs w:val="24"/>
        </w:rPr>
        <w:t>s may reflect different patterns of GxE, as these plants must cope with heterogenous environments, including non-optimal abundances of essential and non-essential elements, over their longer lifespans.</w:t>
      </w:r>
    </w:p>
    <w:p w14:paraId="7488D556" w14:textId="2C4BAE19" w:rsidR="0005120A" w:rsidRDefault="0005120A" w:rsidP="00C12D6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is a warm</w:t>
      </w:r>
      <w:r w:rsidR="002B0111">
        <w:rPr>
          <w:rFonts w:eastAsia="Times New Roman" w:cstheme="minorHAnsi"/>
          <w:color w:val="24292E"/>
          <w:sz w:val="24"/>
          <w:szCs w:val="24"/>
        </w:rPr>
        <w:t xml:space="preserve"> </w:t>
      </w:r>
      <w:r>
        <w:rPr>
          <w:rFonts w:eastAsia="Times New Roman" w:cstheme="minorHAnsi"/>
          <w:color w:val="24292E"/>
          <w:sz w:val="24"/>
          <w:szCs w:val="24"/>
        </w:rPr>
        <w:t>season, outbred, perennial species with wide environmental adaptation</w:t>
      </w:r>
      <w:r w:rsidRPr="00712DEF">
        <w:rPr>
          <w:rFonts w:eastAsia="Times New Roman" w:cstheme="minorHAnsi"/>
          <w:color w:val="24292E"/>
          <w:sz w:val="24"/>
          <w:szCs w:val="24"/>
        </w:rPr>
        <w:t xml:space="preserve"> </w:t>
      </w:r>
      <w:r>
        <w:rPr>
          <w:rFonts w:eastAsia="Times New Roman" w:cstheme="minorHAnsi"/>
          <w:color w:val="24292E"/>
          <w:sz w:val="24"/>
          <w:szCs w:val="24"/>
        </w:rPr>
        <w:t>across the eastern half</w:t>
      </w:r>
      <w:r w:rsidRPr="00712DEF">
        <w:rPr>
          <w:rFonts w:eastAsia="Times New Roman" w:cstheme="minorHAnsi"/>
          <w:color w:val="24292E"/>
          <w:sz w:val="24"/>
          <w:szCs w:val="24"/>
        </w:rPr>
        <w:t xml:space="preserve"> of North America</w:t>
      </w:r>
      <w:r>
        <w:rPr>
          <w:rFonts w:eastAsia="Times New Roman" w:cstheme="minorHAnsi"/>
          <w:color w:val="24292E"/>
          <w:sz w:val="24"/>
          <w:szCs w:val="24"/>
        </w:rPr>
        <w:t xml:space="preserve"> and </w:t>
      </w:r>
      <w:r w:rsidRPr="00712DEF">
        <w:rPr>
          <w:rFonts w:eastAsia="Times New Roman" w:cstheme="minorHAnsi"/>
          <w:color w:val="24292E"/>
          <w:sz w:val="24"/>
          <w:szCs w:val="24"/>
        </w:rPr>
        <w:t xml:space="preserve">high </w:t>
      </w:r>
      <w:r>
        <w:rPr>
          <w:rFonts w:eastAsia="Times New Roman" w:cstheme="minorHAnsi"/>
          <w:color w:val="24292E"/>
          <w:sz w:val="24"/>
          <w:szCs w:val="24"/>
        </w:rPr>
        <w:t xml:space="preserve">biomass </w:t>
      </w:r>
      <w:r w:rsidRPr="00712DEF">
        <w:rPr>
          <w:rFonts w:eastAsia="Times New Roman" w:cstheme="minorHAnsi"/>
          <w:color w:val="24292E"/>
          <w:sz w:val="24"/>
          <w:szCs w:val="24"/>
        </w:rPr>
        <w:t>productivity across a large geographic range (Casler et al., 2007).</w:t>
      </w:r>
      <w:r>
        <w:rPr>
          <w:rFonts w:eastAsia="Times New Roman" w:cstheme="minorHAnsi"/>
          <w:color w:val="24292E"/>
          <w:sz w:val="24"/>
          <w:szCs w:val="24"/>
        </w:rPr>
        <w:t xml:space="preserve"> Switchgrass was selected as a model bioenergy species by the U.S. Department of Energy (DOE) in 1991 (Wright, 2007), not only because of its high productivity across environments, but also its ecosystem services associated with carbon sequestration, soil erosion and wildlife biodiversity (McBride et al., 2011). Switchgrass has substantial morphological diversity over its native range, including highly divergent </w:t>
      </w:r>
      <w:r w:rsidRPr="00712DEF">
        <w:rPr>
          <w:rFonts w:eastAsia="Times New Roman" w:cstheme="minorHAnsi"/>
          <w:color w:val="24292E"/>
          <w:sz w:val="24"/>
          <w:szCs w:val="24"/>
        </w:rPr>
        <w:t>southern lowland and northern upland ecotypes</w:t>
      </w:r>
      <w:r>
        <w:rPr>
          <w:rFonts w:eastAsia="Times New Roman" w:cstheme="minorHAnsi"/>
          <w:color w:val="24292E"/>
          <w:sz w:val="24"/>
          <w:szCs w:val="24"/>
        </w:rPr>
        <w:t>.</w:t>
      </w:r>
      <w:r w:rsidRPr="00A13447">
        <w:rPr>
          <w:rFonts w:eastAsia="Times New Roman" w:cstheme="minorHAnsi"/>
          <w:color w:val="24292E"/>
          <w:sz w:val="24"/>
          <w:szCs w:val="24"/>
        </w:rPr>
        <w:t xml:space="preserve"> </w:t>
      </w:r>
      <w:r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(Lowry et al., 2014; Aspinwall et al., 2013; Uppalapati et al., 2013; Casler, 2012; Porter et al, 1996), while the northern upland ecotype is often adapted to dry areas of mid and northern latitudes, and tends to be more freezing-tolerant (Peixoto &amp; Sage, 2016; Casler et al., 2013; Hultquist et al., 1997). </w:t>
      </w:r>
    </w:p>
    <w:p w14:paraId="6C6BF77D" w14:textId="684EFA2D" w:rsidR="0005120A" w:rsidRDefault="0005120A" w:rsidP="00C12D64">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In this study, we expand the scope of </w:t>
      </w:r>
      <w:r>
        <w:rPr>
          <w:rFonts w:eastAsia="Times New Roman" w:cstheme="minorHAnsi"/>
          <w:color w:val="24292E"/>
          <w:sz w:val="24"/>
          <w:szCs w:val="24"/>
        </w:rPr>
        <w:t>GxE</w:t>
      </w:r>
      <w:r w:rsidRPr="00712DEF">
        <w:rPr>
          <w:rFonts w:eastAsia="Times New Roman" w:cstheme="minorHAnsi"/>
          <w:color w:val="24292E"/>
          <w:sz w:val="24"/>
          <w:szCs w:val="24"/>
        </w:rPr>
        <w:t xml:space="preserve"> research in ionomics by evaluating </w:t>
      </w:r>
      <w:r>
        <w:rPr>
          <w:rFonts w:eastAsia="Times New Roman" w:cstheme="minorHAnsi"/>
          <w:color w:val="24292E"/>
          <w:sz w:val="24"/>
          <w:szCs w:val="24"/>
        </w:rPr>
        <w:t>the</w:t>
      </w:r>
      <w:r w:rsidRPr="00712DEF">
        <w:rPr>
          <w:rFonts w:eastAsia="Times New Roman" w:cstheme="minorHAnsi"/>
          <w:color w:val="24292E"/>
          <w:sz w:val="24"/>
          <w:szCs w:val="24"/>
        </w:rPr>
        <w:t xml:space="preserve"> genetic architecture </w:t>
      </w:r>
      <w:r>
        <w:rPr>
          <w:rFonts w:eastAsia="Times New Roman" w:cstheme="minorHAnsi"/>
          <w:color w:val="24292E"/>
          <w:sz w:val="24"/>
          <w:szCs w:val="24"/>
        </w:rPr>
        <w:t>and reaction norms of the ionome in</w:t>
      </w:r>
      <w:r w:rsidRPr="00712DEF">
        <w:rPr>
          <w:rFonts w:eastAsia="Times New Roman" w:cstheme="minorHAnsi"/>
          <w:color w:val="24292E"/>
          <w:sz w:val="24"/>
          <w:szCs w:val="24"/>
        </w:rPr>
        <w:t xml:space="preserve"> </w:t>
      </w:r>
      <w:r>
        <w:rPr>
          <w:rFonts w:eastAsia="Times New Roman" w:cstheme="minorHAnsi"/>
          <w:color w:val="24292E"/>
          <w:sz w:val="24"/>
          <w:szCs w:val="24"/>
        </w:rPr>
        <w:t>switchgrass.</w:t>
      </w:r>
      <w:r w:rsidRPr="00712DEF">
        <w:rPr>
          <w:rFonts w:eastAsia="Times New Roman" w:cstheme="minorHAnsi"/>
          <w:color w:val="24292E"/>
          <w:sz w:val="24"/>
          <w:szCs w:val="24"/>
        </w:rPr>
        <w:t xml:space="preserve"> </w:t>
      </w:r>
      <w:r>
        <w:rPr>
          <w:rFonts w:eastAsia="Times New Roman" w:cstheme="minorHAnsi"/>
          <w:color w:val="24292E"/>
          <w:sz w:val="24"/>
          <w:szCs w:val="24"/>
        </w:rPr>
        <w:t>We use an outbred, F</w:t>
      </w:r>
      <w:r w:rsidRPr="008847AB">
        <w:rPr>
          <w:rFonts w:eastAsia="Times New Roman" w:cstheme="minorHAnsi"/>
          <w:color w:val="24292E"/>
          <w:sz w:val="24"/>
          <w:szCs w:val="24"/>
          <w:vertAlign w:val="subscript"/>
        </w:rPr>
        <w:t xml:space="preserve">2 </w:t>
      </w:r>
      <w:r>
        <w:rPr>
          <w:rFonts w:eastAsia="Times New Roman" w:cstheme="minorHAnsi"/>
          <w:color w:val="24292E"/>
          <w:sz w:val="24"/>
          <w:szCs w:val="24"/>
        </w:rPr>
        <w:t>m</w:t>
      </w:r>
      <w:r w:rsidRPr="00712DEF">
        <w:rPr>
          <w:rFonts w:eastAsia="Times New Roman" w:cstheme="minorHAnsi"/>
          <w:color w:val="24292E"/>
          <w:sz w:val="24"/>
          <w:szCs w:val="24"/>
        </w:rPr>
        <w:t xml:space="preserve">apping population </w:t>
      </w:r>
      <w:r>
        <w:rPr>
          <w:rFonts w:eastAsia="Times New Roman" w:cstheme="minorHAnsi"/>
          <w:color w:val="24292E"/>
          <w:sz w:val="24"/>
          <w:szCs w:val="24"/>
        </w:rPr>
        <w:t>derived from a four-parent</w:t>
      </w:r>
      <w:r w:rsidRPr="00712DEF">
        <w:rPr>
          <w:rFonts w:eastAsia="Times New Roman" w:cstheme="minorHAnsi"/>
          <w:color w:val="24292E"/>
          <w:sz w:val="24"/>
          <w:szCs w:val="24"/>
        </w:rPr>
        <w:t xml:space="preserve"> cross </w:t>
      </w:r>
      <w:r>
        <w:rPr>
          <w:rFonts w:eastAsia="Times New Roman" w:cstheme="minorHAnsi"/>
          <w:color w:val="24292E"/>
          <w:sz w:val="24"/>
          <w:szCs w:val="24"/>
        </w:rPr>
        <w:t>of</w:t>
      </w:r>
      <w:r w:rsidRPr="00712DEF">
        <w:rPr>
          <w:rFonts w:eastAsia="Times New Roman" w:cstheme="minorHAnsi"/>
          <w:color w:val="24292E"/>
          <w:sz w:val="24"/>
          <w:szCs w:val="24"/>
        </w:rPr>
        <w:t xml:space="preserve"> </w:t>
      </w:r>
      <w:r>
        <w:rPr>
          <w:rFonts w:eastAsia="Times New Roman" w:cstheme="minorHAnsi"/>
          <w:color w:val="24292E"/>
          <w:sz w:val="24"/>
          <w:szCs w:val="24"/>
        </w:rPr>
        <w:t>lowland and upland</w:t>
      </w:r>
      <w:r w:rsidRPr="00712DEF">
        <w:rPr>
          <w:rFonts w:eastAsia="Times New Roman" w:cstheme="minorHAnsi"/>
          <w:color w:val="24292E"/>
          <w:sz w:val="24"/>
          <w:szCs w:val="24"/>
        </w:rPr>
        <w:t xml:space="preserve"> ecotypes</w:t>
      </w:r>
      <w:r>
        <w:rPr>
          <w:rFonts w:eastAsia="Times New Roman" w:cstheme="minorHAnsi"/>
          <w:color w:val="24292E"/>
          <w:sz w:val="24"/>
          <w:szCs w:val="24"/>
        </w:rPr>
        <w:t xml:space="preserve"> </w:t>
      </w:r>
      <w:r w:rsidRPr="00712DEF">
        <w:rPr>
          <w:rFonts w:eastAsia="Times New Roman" w:cstheme="minorHAnsi"/>
          <w:color w:val="24292E"/>
          <w:sz w:val="24"/>
          <w:szCs w:val="24"/>
        </w:rPr>
        <w:t xml:space="preserve">(Milano et al., 2016). </w:t>
      </w:r>
      <w:r>
        <w:rPr>
          <w:rFonts w:eastAsia="Times New Roman" w:cstheme="minorHAnsi"/>
          <w:color w:val="24292E"/>
          <w:sz w:val="24"/>
          <w:szCs w:val="24"/>
        </w:rPr>
        <w:t>We clonally propagated and planted the four parents, the two F</w:t>
      </w:r>
      <w:r w:rsidRPr="008847AB">
        <w:rPr>
          <w:rFonts w:eastAsia="Times New Roman" w:cstheme="minorHAnsi"/>
          <w:color w:val="24292E"/>
          <w:sz w:val="24"/>
          <w:szCs w:val="24"/>
          <w:vertAlign w:val="subscript"/>
        </w:rPr>
        <w:t xml:space="preserve">1 </w:t>
      </w:r>
      <w:r>
        <w:rPr>
          <w:rFonts w:eastAsia="Times New Roman" w:cstheme="minorHAnsi"/>
          <w:color w:val="24292E"/>
          <w:sz w:val="24"/>
          <w:szCs w:val="24"/>
        </w:rPr>
        <w:t xml:space="preserve">genotypes, and </w:t>
      </w:r>
      <w:r w:rsidR="00DD5AF9">
        <w:rPr>
          <w:rFonts w:eastAsia="Times New Roman" w:cstheme="minorHAnsi"/>
          <w:color w:val="24292E"/>
          <w:sz w:val="24"/>
          <w:szCs w:val="24"/>
        </w:rPr>
        <w:lastRenderedPageBreak/>
        <w:t xml:space="preserve">approximately </w:t>
      </w:r>
      <w:r w:rsidR="002105A5">
        <w:rPr>
          <w:rFonts w:eastAsia="Times New Roman" w:cstheme="minorHAnsi"/>
          <w:color w:val="24292E"/>
          <w:sz w:val="24"/>
          <w:szCs w:val="24"/>
        </w:rPr>
        <w:t>750</w:t>
      </w:r>
      <w:r w:rsidR="002105A5" w:rsidRPr="00712DEF">
        <w:rPr>
          <w:rFonts w:eastAsia="Times New Roman" w:cstheme="minorHAnsi"/>
          <w:color w:val="24292E"/>
          <w:sz w:val="24"/>
          <w:szCs w:val="24"/>
        </w:rPr>
        <w:t xml:space="preserve"> </w:t>
      </w:r>
      <w:r w:rsidRPr="00712DEF">
        <w:rPr>
          <w:rFonts w:eastAsia="Times New Roman" w:cstheme="minorHAnsi"/>
          <w:color w:val="24292E"/>
          <w:sz w:val="24"/>
          <w:szCs w:val="24"/>
        </w:rPr>
        <w:t>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r>
        <w:rPr>
          <w:rFonts w:eastAsia="Times New Roman" w:cstheme="minorHAnsi"/>
          <w:color w:val="24292E"/>
          <w:sz w:val="24"/>
          <w:szCs w:val="24"/>
        </w:rPr>
        <w:t>individuals at ten common gardens, then quantified the accumulation of 18 elements at three</w:t>
      </w:r>
      <w:r w:rsidRPr="00712DEF">
        <w:rPr>
          <w:rFonts w:eastAsia="Times New Roman" w:cstheme="minorHAnsi"/>
          <w:color w:val="24292E"/>
          <w:sz w:val="24"/>
          <w:szCs w:val="24"/>
        </w:rPr>
        <w:t xml:space="preserve"> </w:t>
      </w:r>
      <w:r>
        <w:rPr>
          <w:rFonts w:eastAsia="Times New Roman" w:cstheme="minorHAnsi"/>
          <w:color w:val="24292E"/>
          <w:sz w:val="24"/>
          <w:szCs w:val="24"/>
        </w:rPr>
        <w:t>of these gardens. The 18 elements included macronutrients (Mg, P,</w:t>
      </w:r>
      <w:r w:rsidRPr="00FD56F9">
        <w:rPr>
          <w:rFonts w:eastAsia="Times New Roman" w:cstheme="minorHAnsi"/>
          <w:color w:val="24292E"/>
          <w:sz w:val="24"/>
          <w:szCs w:val="24"/>
        </w:rPr>
        <w:t xml:space="preserve"> </w:t>
      </w:r>
      <w:r>
        <w:rPr>
          <w:rFonts w:eastAsia="Times New Roman" w:cstheme="minorHAnsi"/>
          <w:color w:val="24292E"/>
          <w:sz w:val="24"/>
          <w:szCs w:val="24"/>
        </w:rPr>
        <w:t xml:space="preserve">K, Ca), analogues of macronutrients (Rb, Sr), micronutrients (B, Mn, Fe, Co, Cu, Zn, Se, Mo), and elements that can be harmful to plant growth (Na, Al, As, Cd). With these data, we evaluated the reaction norms of particular QTL </w:t>
      </w:r>
      <w:r w:rsidR="009D411B">
        <w:rPr>
          <w:rFonts w:eastAsia="Times New Roman" w:cstheme="minorHAnsi"/>
          <w:color w:val="24292E"/>
          <w:sz w:val="24"/>
          <w:szCs w:val="24"/>
        </w:rPr>
        <w:t xml:space="preserve">for </w:t>
      </w:r>
      <w:r>
        <w:rPr>
          <w:rFonts w:eastAsia="Times New Roman" w:cstheme="minorHAnsi"/>
          <w:color w:val="24292E"/>
          <w:sz w:val="24"/>
          <w:szCs w:val="24"/>
        </w:rPr>
        <w:t xml:space="preserve">elements in the ionome. Our results allow us to address the following questions: 1) What is the genomic basis for variation in elemental abundances in the switchgrass ionome? 2) What fraction of QTL for distinct elements co-localize, suggesting common genetic architectures underlying their abundances? 3) How frequently do ionomic QTL show GxE? 4) Which QTL colocalize with candidate genes, suggesting avenues for future molecular characterization of the switchgrass ionome? </w:t>
      </w:r>
    </w:p>
    <w:p w14:paraId="0AD6862D" w14:textId="53A84EB3" w:rsidR="007977CA" w:rsidRPr="00750098" w:rsidRDefault="007977CA" w:rsidP="00382796">
      <w:pPr>
        <w:spacing w:after="120" w:line="360" w:lineRule="auto"/>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rsidP="00382796">
      <w:pPr>
        <w:spacing w:after="120" w:line="360" w:lineRule="auto"/>
        <w:rPr>
          <w:rFonts w:cstheme="minorHAnsi"/>
          <w:b/>
          <w:sz w:val="24"/>
          <w:szCs w:val="24"/>
        </w:rPr>
      </w:pPr>
      <w:r w:rsidRPr="00FE1434">
        <w:rPr>
          <w:rFonts w:cstheme="minorHAnsi"/>
          <w:b/>
          <w:sz w:val="24"/>
          <w:szCs w:val="24"/>
        </w:rPr>
        <w:t>Experimental Design and Phenotyping</w:t>
      </w:r>
    </w:p>
    <w:p w14:paraId="57B85F37" w14:textId="31485EE2"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the creation of the mapping population can be found in Milano et al. (2016). In brief, the genetic mapping population was produced from </w:t>
      </w:r>
      <w:r w:rsidR="00C12D64">
        <w:rPr>
          <w:rFonts w:cstheme="minorHAnsi"/>
          <w:sz w:val="24"/>
          <w:szCs w:val="24"/>
        </w:rPr>
        <w:t>two</w:t>
      </w:r>
      <w:r w:rsidRPr="00FE1434">
        <w:rPr>
          <w:rFonts w:cstheme="minorHAnsi"/>
          <w:sz w:val="24"/>
          <w:szCs w:val="24"/>
        </w:rPr>
        <w:t xml:space="preserve"> initial crosses</w:t>
      </w:r>
      <w:r w:rsidR="00C12D64">
        <w:rPr>
          <w:rFonts w:cstheme="minorHAnsi"/>
          <w:sz w:val="24"/>
          <w:szCs w:val="24"/>
        </w:rPr>
        <w:t xml:space="preserve"> of two pair</w:t>
      </w:r>
      <w:r w:rsidR="000722C1">
        <w:rPr>
          <w:rFonts w:cstheme="minorHAnsi"/>
          <w:sz w:val="24"/>
          <w:szCs w:val="24"/>
        </w:rPr>
        <w:t>s</w:t>
      </w:r>
      <w:r w:rsidR="00C12D64">
        <w:rPr>
          <w:rFonts w:cstheme="minorHAnsi"/>
          <w:sz w:val="24"/>
          <w:szCs w:val="24"/>
        </w:rPr>
        <w:t xml:space="preserve"> of </w:t>
      </w:r>
      <w:r w:rsidRPr="00FE1434">
        <w:rPr>
          <w:rFonts w:cstheme="minorHAnsi"/>
          <w:sz w:val="24"/>
          <w:szCs w:val="24"/>
        </w:rPr>
        <w:t>highly divergent southern lowland and northern upland ecotypes</w:t>
      </w:r>
      <w:r w:rsidR="00C12D64">
        <w:rPr>
          <w:rFonts w:cstheme="minorHAnsi"/>
          <w:sz w:val="24"/>
          <w:szCs w:val="24"/>
        </w:rPr>
        <w:t>:</w:t>
      </w:r>
      <w:r w:rsidRPr="00FE1434">
        <w:rPr>
          <w:rFonts w:cstheme="minorHAnsi"/>
          <w:sz w:val="24"/>
          <w:szCs w:val="24"/>
        </w:rPr>
        <w:t xml:space="preserve"> </w:t>
      </w:r>
      <w:r w:rsidR="00C12D64">
        <w:rPr>
          <w:rFonts w:cstheme="minorHAnsi"/>
          <w:sz w:val="24"/>
          <w:szCs w:val="24"/>
        </w:rPr>
        <w:t xml:space="preserve">lowland </w:t>
      </w:r>
      <w:r w:rsidRPr="00FE1434">
        <w:rPr>
          <w:rFonts w:cstheme="minorHAnsi"/>
          <w:sz w:val="24"/>
          <w:szCs w:val="24"/>
        </w:rPr>
        <w:t xml:space="preserve">AP13 (A) x </w:t>
      </w:r>
      <w:r w:rsidR="00C12D64">
        <w:rPr>
          <w:rFonts w:cstheme="minorHAnsi"/>
          <w:sz w:val="24"/>
          <w:szCs w:val="24"/>
        </w:rPr>
        <w:t xml:space="preserve">upland </w:t>
      </w:r>
      <w:r w:rsidRPr="00FE1434">
        <w:rPr>
          <w:rFonts w:cstheme="minorHAnsi"/>
          <w:sz w:val="24"/>
          <w:szCs w:val="24"/>
        </w:rPr>
        <w:t>DAC6 (B)</w:t>
      </w:r>
      <w:r w:rsidR="000722C1">
        <w:rPr>
          <w:rFonts w:cstheme="minorHAnsi"/>
          <w:sz w:val="24"/>
          <w:szCs w:val="24"/>
        </w:rPr>
        <w:t>,</w:t>
      </w:r>
      <w:r w:rsidRPr="00FE1434">
        <w:rPr>
          <w:rFonts w:cstheme="minorHAnsi"/>
          <w:sz w:val="24"/>
          <w:szCs w:val="24"/>
        </w:rPr>
        <w:t xml:space="preserve"> and </w:t>
      </w:r>
      <w:r w:rsidR="00C12D64">
        <w:rPr>
          <w:rFonts w:cstheme="minorHAnsi"/>
          <w:sz w:val="24"/>
          <w:szCs w:val="24"/>
        </w:rPr>
        <w:t xml:space="preserve">lowland </w:t>
      </w:r>
      <w:r w:rsidRPr="00FE1434">
        <w:rPr>
          <w:rFonts w:cstheme="minorHAnsi"/>
          <w:sz w:val="24"/>
          <w:szCs w:val="24"/>
        </w:rPr>
        <w:t xml:space="preserve">WBC3 (C) x </w:t>
      </w:r>
      <w:r w:rsidR="00C12D64">
        <w:rPr>
          <w:rFonts w:cstheme="minorHAnsi"/>
          <w:sz w:val="24"/>
          <w:szCs w:val="24"/>
        </w:rPr>
        <w:t xml:space="preserve">upland </w:t>
      </w:r>
      <w:r w:rsidRPr="00FE1434">
        <w:rPr>
          <w:rFonts w:cstheme="minorHAnsi"/>
          <w:sz w:val="24"/>
          <w:szCs w:val="24"/>
        </w:rPr>
        <w:t>VS16 (D). The F</w:t>
      </w:r>
      <w:r w:rsidRPr="001A195A">
        <w:rPr>
          <w:rFonts w:cstheme="minorHAnsi"/>
          <w:sz w:val="24"/>
          <w:szCs w:val="24"/>
          <w:vertAlign w:val="subscript"/>
        </w:rPr>
        <w:t>1</w:t>
      </w:r>
      <w:r w:rsidRPr="00FE1434">
        <w:rPr>
          <w:rFonts w:cstheme="minorHAnsi"/>
          <w:sz w:val="24"/>
          <w:szCs w:val="24"/>
        </w:rPr>
        <w:t xml:space="preserve"> hybrids (A x B, C x D) were then intercrossed reciprocally to create the outbred four-way mapping population (F</w:t>
      </w:r>
      <w:r w:rsidRPr="001A195A">
        <w:rPr>
          <w:rFonts w:cstheme="minorHAnsi"/>
          <w:sz w:val="24"/>
          <w:szCs w:val="24"/>
          <w:vertAlign w:val="subscript"/>
        </w:rPr>
        <w:t>2</w:t>
      </w:r>
      <w:r w:rsidRPr="00FE1434">
        <w:rPr>
          <w:rFonts w:cstheme="minorHAnsi"/>
          <w:sz w:val="24"/>
          <w:szCs w:val="24"/>
        </w:rPr>
        <w:t xml:space="preserve">). </w:t>
      </w:r>
    </w:p>
    <w:p w14:paraId="3C389C17" w14:textId="067FC6AC" w:rsidR="004B3856" w:rsidRPr="00FE1434" w:rsidRDefault="007977CA" w:rsidP="001C0450">
      <w:pPr>
        <w:spacing w:after="120" w:line="360" w:lineRule="auto"/>
        <w:ind w:firstLine="720"/>
        <w:rPr>
          <w:rFonts w:cstheme="minorHAnsi"/>
          <w:sz w:val="24"/>
          <w:szCs w:val="24"/>
        </w:rPr>
      </w:pPr>
      <w:r w:rsidRPr="00FE1434">
        <w:rPr>
          <w:rFonts w:cstheme="minorHAnsi"/>
          <w:sz w:val="24"/>
          <w:szCs w:val="24"/>
        </w:rPr>
        <w:t>The details of experimental design are described in Lowry et al. (2019). Briefly, the grandparents, F</w:t>
      </w:r>
      <w:r w:rsidRPr="001A195A">
        <w:rPr>
          <w:rFonts w:cstheme="minorHAnsi"/>
          <w:sz w:val="24"/>
          <w:szCs w:val="24"/>
          <w:vertAlign w:val="subscript"/>
        </w:rPr>
        <w:t>1</w:t>
      </w:r>
      <w:r w:rsidRPr="00FE1434">
        <w:rPr>
          <w:rFonts w:cstheme="minorHAnsi"/>
          <w:sz w:val="24"/>
          <w:szCs w:val="24"/>
        </w:rPr>
        <w:t xml:space="preserve"> hybrids, and the F</w:t>
      </w:r>
      <w:r w:rsidRPr="001A195A">
        <w:rPr>
          <w:rFonts w:cstheme="minorHAnsi"/>
          <w:sz w:val="24"/>
          <w:szCs w:val="24"/>
          <w:vertAlign w:val="subscript"/>
        </w:rPr>
        <w:t>2</w:t>
      </w:r>
      <w:r w:rsidRPr="00FE1434">
        <w:rPr>
          <w:rFonts w:cstheme="minorHAnsi"/>
          <w:sz w:val="24"/>
          <w:szCs w:val="24"/>
        </w:rPr>
        <w:t xml:space="preserve"> progeny were propagated clonally in 3.8-L pots at the Brackenridge Field Laboratory, Austin, TX in 2013-2015, and then transported to and planted at each of the 10 field sites in May-July of 2015. Weed cloth w</w:t>
      </w:r>
      <w:r w:rsidR="00C12D64">
        <w:rPr>
          <w:rFonts w:cstheme="minorHAnsi"/>
          <w:sz w:val="24"/>
          <w:szCs w:val="24"/>
        </w:rPr>
        <w:t>as</w:t>
      </w:r>
      <w:r w:rsidRPr="00FE1434">
        <w:rPr>
          <w:rFonts w:cstheme="minorHAnsi"/>
          <w:sz w:val="24"/>
          <w:szCs w:val="24"/>
        </w:rPr>
        <w:t xml:space="preserve"> used to </w:t>
      </w:r>
      <w:r w:rsidR="00C12D64">
        <w:rPr>
          <w:rFonts w:cstheme="minorHAnsi"/>
          <w:sz w:val="24"/>
          <w:szCs w:val="24"/>
        </w:rPr>
        <w:t>suppress</w:t>
      </w:r>
      <w:r w:rsidR="00C12D64" w:rsidRPr="00FE1434">
        <w:rPr>
          <w:rFonts w:cstheme="minorHAnsi"/>
          <w:sz w:val="24"/>
          <w:szCs w:val="24"/>
        </w:rPr>
        <w:t xml:space="preserve"> </w:t>
      </w:r>
      <w:r w:rsidRPr="00FE1434">
        <w:rPr>
          <w:rFonts w:cstheme="minorHAnsi"/>
          <w:sz w:val="24"/>
          <w:szCs w:val="24"/>
        </w:rPr>
        <w:t>weeds</w:t>
      </w:r>
      <w:r w:rsidR="00C12D64">
        <w:rPr>
          <w:rFonts w:cstheme="minorHAnsi"/>
          <w:sz w:val="24"/>
          <w:szCs w:val="24"/>
        </w:rPr>
        <w:t>,</w:t>
      </w:r>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establishment.</w:t>
      </w:r>
      <w:r w:rsidR="004B3856" w:rsidRPr="00FE1434">
        <w:rPr>
          <w:rFonts w:cstheme="minorHAnsi"/>
          <w:sz w:val="24"/>
          <w:szCs w:val="24"/>
          <w:highlight w:val="yellow"/>
        </w:rPr>
        <w:t xml:space="preserve"> </w:t>
      </w:r>
      <w:r w:rsidR="004B3856" w:rsidRPr="00FE1434">
        <w:rPr>
          <w:rFonts w:cstheme="minorHAnsi"/>
          <w:sz w:val="24"/>
          <w:szCs w:val="24"/>
        </w:rPr>
        <w:t>Out of the 10 field sites, three (Austin, T</w:t>
      </w:r>
      <w:r w:rsidR="009D411B">
        <w:rPr>
          <w:rFonts w:cstheme="minorHAnsi"/>
          <w:sz w:val="24"/>
          <w:szCs w:val="24"/>
        </w:rPr>
        <w:t>exas, hereafter TX;</w:t>
      </w:r>
      <w:r w:rsidR="004B3856" w:rsidRPr="00FE1434">
        <w:rPr>
          <w:rFonts w:cstheme="minorHAnsi"/>
          <w:sz w:val="24"/>
          <w:szCs w:val="24"/>
        </w:rPr>
        <w:t xml:space="preserve"> Columbia,</w:t>
      </w:r>
      <w:r w:rsidR="009D411B">
        <w:rPr>
          <w:rFonts w:cstheme="minorHAnsi"/>
          <w:sz w:val="24"/>
          <w:szCs w:val="24"/>
        </w:rPr>
        <w:t xml:space="preserve"> Missouri, hereafter</w:t>
      </w:r>
      <w:r w:rsidR="004B3856" w:rsidRPr="00FE1434">
        <w:rPr>
          <w:rFonts w:cstheme="minorHAnsi"/>
          <w:sz w:val="24"/>
          <w:szCs w:val="24"/>
        </w:rPr>
        <w:t xml:space="preserve"> MO</w:t>
      </w:r>
      <w:r w:rsidR="009D411B">
        <w:rPr>
          <w:rFonts w:cstheme="minorHAnsi"/>
          <w:sz w:val="24"/>
          <w:szCs w:val="24"/>
        </w:rPr>
        <w:t>;</w:t>
      </w:r>
      <w:r w:rsidR="004B3856" w:rsidRPr="00FE1434">
        <w:rPr>
          <w:rFonts w:cstheme="minorHAnsi"/>
          <w:sz w:val="24"/>
          <w:szCs w:val="24"/>
        </w:rPr>
        <w:t xml:space="preserve"> and Hickory Corners, M</w:t>
      </w:r>
      <w:r w:rsidR="009D411B">
        <w:rPr>
          <w:rFonts w:cstheme="minorHAnsi"/>
          <w:sz w:val="24"/>
          <w:szCs w:val="24"/>
        </w:rPr>
        <w:t>ichigan, hereafter MI</w:t>
      </w:r>
      <w:r w:rsidR="004B3856" w:rsidRPr="00FE1434">
        <w:rPr>
          <w:rFonts w:cstheme="minorHAnsi"/>
          <w:sz w:val="24"/>
          <w:szCs w:val="24"/>
        </w:rPr>
        <w:t xml:space="preserve">) representing distinct soil and climatic conditions were selected for ionomic data </w:t>
      </w:r>
      <w:r w:rsidR="004B3856" w:rsidRPr="00FE1434">
        <w:rPr>
          <w:rFonts w:cstheme="minorHAnsi"/>
          <w:sz w:val="24"/>
          <w:szCs w:val="24"/>
          <w:highlight w:val="yellow"/>
        </w:rPr>
        <w:t>collection in 201X.</w:t>
      </w:r>
      <w:r w:rsidR="004B3856" w:rsidRPr="00FE1434">
        <w:rPr>
          <w:rFonts w:cstheme="minorHAnsi"/>
          <w:sz w:val="24"/>
          <w:szCs w:val="24"/>
        </w:rPr>
        <w:t xml:space="preserve"> TX site (30.384°N, -97.73°W) has clay soil, MO (38.897°N, -92.22°W) and MI (42.420°N, -85.37°W) sites have loam soil. The average temperatures in 201X for TX, MO, and MI sites were </w:t>
      </w:r>
      <w:r w:rsidR="004B3856" w:rsidRPr="00FE1434">
        <w:rPr>
          <w:rFonts w:cstheme="minorHAnsi"/>
          <w:sz w:val="24"/>
          <w:szCs w:val="24"/>
          <w:highlight w:val="yellow"/>
        </w:rPr>
        <w:lastRenderedPageBreak/>
        <w:t>XXX, XXX, XXX,</w:t>
      </w:r>
      <w:r w:rsidR="004B3856" w:rsidRPr="00FE1434">
        <w:rPr>
          <w:rFonts w:cstheme="minorHAnsi"/>
          <w:sz w:val="24"/>
          <w:szCs w:val="24"/>
        </w:rPr>
        <w:t xml:space="preserve"> respectively. The annual precipitations in 201X for TX, MO and MI sites were </w:t>
      </w:r>
      <w:r w:rsidR="004B3856" w:rsidRPr="00FE1434">
        <w:rPr>
          <w:rFonts w:cstheme="minorHAnsi"/>
          <w:sz w:val="24"/>
          <w:szCs w:val="24"/>
          <w:highlight w:val="yellow"/>
        </w:rPr>
        <w:t>XXX, XXX, XXX,</w:t>
      </w:r>
      <w:r w:rsidR="004B3856" w:rsidRPr="00FE1434">
        <w:rPr>
          <w:rFonts w:cstheme="minorHAnsi"/>
          <w:sz w:val="24"/>
          <w:szCs w:val="24"/>
        </w:rPr>
        <w:t xml:space="preserve"> respectively. </w:t>
      </w:r>
    </w:p>
    <w:p w14:paraId="572F2222" w14:textId="57E3B28A" w:rsidR="004B3856" w:rsidRPr="00FE1434" w:rsidRDefault="004B3856" w:rsidP="001C0450">
      <w:pPr>
        <w:spacing w:after="120" w:line="360" w:lineRule="auto"/>
        <w:rPr>
          <w:rFonts w:cstheme="minorHAnsi"/>
          <w:sz w:val="24"/>
          <w:szCs w:val="24"/>
          <w:highlight w:val="yellow"/>
        </w:rPr>
      </w:pPr>
      <w:r w:rsidRPr="001A195A">
        <w:rPr>
          <w:rFonts w:cstheme="minorHAnsi"/>
          <w:sz w:val="24"/>
          <w:szCs w:val="24"/>
        </w:rPr>
        <w:t>Phenotyping XXXXXXXXXXX</w:t>
      </w:r>
      <w:r w:rsidRPr="00FE1434">
        <w:rPr>
          <w:rFonts w:eastAsia="Times New Roman" w:cstheme="minorHAnsi"/>
          <w:color w:val="24292E"/>
          <w:sz w:val="24"/>
          <w:szCs w:val="24"/>
        </w:rPr>
        <w:t xml:space="preserve"> </w:t>
      </w:r>
      <w:r w:rsidR="00194AB9">
        <w:rPr>
          <w:rFonts w:eastAsia="Times New Roman" w:cstheme="minorHAnsi"/>
          <w:color w:val="24292E"/>
          <w:sz w:val="24"/>
          <w:szCs w:val="24"/>
        </w:rPr>
        <w:t>ICP-MS</w:t>
      </w:r>
      <w:r w:rsidR="00194AB9" w:rsidRPr="001A195A">
        <w:rPr>
          <w:rFonts w:eastAsia="Times New Roman" w:cstheme="minorHAnsi"/>
          <w:color w:val="24292E"/>
          <w:sz w:val="24"/>
          <w:szCs w:val="24"/>
          <w:highlight w:val="yellow"/>
        </w:rPr>
        <w:t>?</w:t>
      </w:r>
      <w:r w:rsidR="000722C1" w:rsidRPr="001A195A">
        <w:rPr>
          <w:rFonts w:eastAsia="Times New Roman" w:cstheme="minorHAnsi"/>
          <w:color w:val="24292E"/>
          <w:sz w:val="24"/>
          <w:szCs w:val="24"/>
          <w:highlight w:val="yellow"/>
        </w:rPr>
        <w:t xml:space="preserve"> Need Tom’s input here</w:t>
      </w:r>
    </w:p>
    <w:p w14:paraId="53618930" w14:textId="79005C61" w:rsidR="004B3856" w:rsidRPr="00FE1434" w:rsidRDefault="007E2E0B" w:rsidP="001C0450">
      <w:pPr>
        <w:spacing w:after="120" w:line="360" w:lineRule="auto"/>
        <w:ind w:firstLine="720"/>
        <w:rPr>
          <w:rFonts w:cstheme="minorHAnsi"/>
          <w:sz w:val="24"/>
          <w:szCs w:val="24"/>
        </w:rPr>
      </w:pPr>
      <w:r>
        <w:rPr>
          <w:rFonts w:cstheme="minorHAnsi"/>
          <w:sz w:val="24"/>
          <w:szCs w:val="24"/>
          <w:highlight w:val="yellow"/>
        </w:rPr>
        <w:t xml:space="preserve">Among the </w:t>
      </w:r>
      <w:r w:rsidR="002105A5">
        <w:rPr>
          <w:rFonts w:cstheme="minorHAnsi"/>
          <w:sz w:val="24"/>
          <w:szCs w:val="24"/>
          <w:highlight w:val="yellow"/>
        </w:rPr>
        <w:t xml:space="preserve">750 </w:t>
      </w:r>
      <w:r>
        <w:rPr>
          <w:rFonts w:cstheme="minorHAnsi"/>
          <w:sz w:val="24"/>
          <w:szCs w:val="24"/>
          <w:highlight w:val="yellow"/>
        </w:rPr>
        <w:t xml:space="preserve">progenies, </w:t>
      </w:r>
      <w:r w:rsidR="002105A5">
        <w:rPr>
          <w:rFonts w:cstheme="minorHAnsi"/>
          <w:sz w:val="24"/>
          <w:szCs w:val="24"/>
          <w:highlight w:val="yellow"/>
        </w:rPr>
        <w:t xml:space="preserve">approximately 700 </w:t>
      </w:r>
      <w:r w:rsidR="006B0309">
        <w:rPr>
          <w:rFonts w:cstheme="minorHAnsi"/>
          <w:sz w:val="24"/>
          <w:szCs w:val="24"/>
          <w:highlight w:val="yellow"/>
        </w:rPr>
        <w:t>(</w:t>
      </w:r>
      <w:r w:rsidR="002105A5">
        <w:rPr>
          <w:rFonts w:cstheme="minorHAnsi"/>
          <w:sz w:val="24"/>
          <w:szCs w:val="24"/>
          <w:highlight w:val="yellow"/>
        </w:rPr>
        <w:t>some</w:t>
      </w:r>
      <w:r w:rsidR="006B0309">
        <w:rPr>
          <w:rFonts w:cstheme="minorHAnsi"/>
          <w:sz w:val="24"/>
          <w:szCs w:val="24"/>
          <w:highlight w:val="yellow"/>
        </w:rPr>
        <w:t xml:space="preserve"> died) </w:t>
      </w:r>
      <w:r>
        <w:rPr>
          <w:rFonts w:cstheme="minorHAnsi"/>
          <w:sz w:val="24"/>
          <w:szCs w:val="24"/>
          <w:highlight w:val="yellow"/>
        </w:rPr>
        <w:t xml:space="preserve">were phenotyped for ionomic phenotypes. </w:t>
      </w:r>
      <w:r w:rsidR="004B3856" w:rsidRPr="00FE1434">
        <w:rPr>
          <w:rFonts w:cstheme="minorHAnsi"/>
          <w:sz w:val="24"/>
          <w:szCs w:val="24"/>
          <w:highlight w:val="yellow"/>
        </w:rPr>
        <w:t xml:space="preserve">Samples of </w:t>
      </w:r>
      <w:r w:rsidR="00DD5AF9">
        <w:rPr>
          <w:rFonts w:cstheme="minorHAnsi"/>
          <w:sz w:val="24"/>
          <w:szCs w:val="24"/>
          <w:highlight w:val="yellow"/>
        </w:rPr>
        <w:t>tillers</w:t>
      </w:r>
      <w:r w:rsidR="00DD5AF9" w:rsidRPr="00FE1434">
        <w:rPr>
          <w:rFonts w:cstheme="minorHAnsi"/>
          <w:sz w:val="24"/>
          <w:szCs w:val="24"/>
          <w:highlight w:val="yellow"/>
        </w:rPr>
        <w:t xml:space="preserve"> </w:t>
      </w:r>
      <w:r w:rsidR="004B3856" w:rsidRPr="00FE1434">
        <w:rPr>
          <w:rFonts w:cstheme="minorHAnsi"/>
          <w:sz w:val="24"/>
          <w:szCs w:val="24"/>
          <w:highlight w:val="yellow"/>
        </w:rPr>
        <w:t>of plants were collected at each of the three sites, and XXXXXXXXXXX. XXXXXXXXXX</w:t>
      </w:r>
      <w:r w:rsidR="001C0450">
        <w:rPr>
          <w:rFonts w:cstheme="minorHAnsi"/>
          <w:sz w:val="24"/>
          <w:szCs w:val="24"/>
          <w:highlight w:val="yellow"/>
        </w:rPr>
        <w:t xml:space="preserve"> </w:t>
      </w:r>
      <w:r w:rsidR="004B3856" w:rsidRPr="00FE1434">
        <w:rPr>
          <w:rFonts w:cstheme="minorHAnsi"/>
          <w:sz w:val="24"/>
          <w:szCs w:val="24"/>
          <w:highlight w:val="yellow"/>
        </w:rPr>
        <w:t xml:space="preserve">Ionomic data on B, Na, Mg, Al, P, K, Ca, Mn, Fe, Co, Cu, Zn, As, Se, Rb, Sr, Mo, Cd were collected. Outliers and negative values yielded due to machine error were excluded from analysis.  </w:t>
      </w:r>
    </w:p>
    <w:p w14:paraId="1B38551D" w14:textId="52489F46" w:rsidR="007977CA" w:rsidRPr="00FE1434" w:rsidRDefault="007977CA" w:rsidP="00382796">
      <w:pPr>
        <w:spacing w:after="120" w:line="360" w:lineRule="auto"/>
        <w:rPr>
          <w:rFonts w:cstheme="minorHAnsi"/>
          <w:b/>
          <w:sz w:val="24"/>
          <w:szCs w:val="24"/>
        </w:rPr>
      </w:pPr>
      <w:r w:rsidRPr="00FE1434">
        <w:rPr>
          <w:rFonts w:cstheme="minorHAnsi"/>
          <w:b/>
          <w:sz w:val="24"/>
          <w:szCs w:val="24"/>
        </w:rPr>
        <w:t>Genotyping and Map Construction</w:t>
      </w:r>
    </w:p>
    <w:p w14:paraId="47132AAE" w14:textId="1946CEE5"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Details on the genetic map construction can be accessed on </w:t>
      </w:r>
      <w:r w:rsidRPr="00FE1434">
        <w:rPr>
          <w:sz w:val="24"/>
          <w:szCs w:val="24"/>
        </w:rPr>
        <w:t>https://datadryad.org/stash/dataset/doi:10.5061/dryad.ghx3ffbjv (Lovell et al., 2020</w:t>
      </w:r>
      <w:r w:rsidR="002105A5">
        <w:rPr>
          <w:sz w:val="24"/>
          <w:szCs w:val="24"/>
        </w:rPr>
        <w:t>) and in Bragg et al. (2020</w:t>
      </w:r>
      <w:r w:rsidRPr="00FE1434">
        <w:rPr>
          <w:sz w:val="24"/>
          <w:szCs w:val="24"/>
        </w:rPr>
        <w:t xml:space="preserve">). In brief, Illumina fragment paired end libraries from each of the four grandparents were aligned to the </w:t>
      </w:r>
      <w:r w:rsidRPr="00FE1434">
        <w:rPr>
          <w:i/>
          <w:sz w:val="24"/>
          <w:szCs w:val="24"/>
        </w:rPr>
        <w:t>P.</w:t>
      </w:r>
      <w:r w:rsidR="009D411B">
        <w:rPr>
          <w:i/>
          <w:sz w:val="24"/>
          <w:szCs w:val="24"/>
        </w:rPr>
        <w:t xml:space="preserve"> </w:t>
      </w:r>
      <w:r w:rsidRPr="00FE1434">
        <w:rPr>
          <w:i/>
          <w:sz w:val="24"/>
          <w:szCs w:val="24"/>
        </w:rPr>
        <w:t>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Pr="00FE1434">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Pr="00FE1434">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kmer-based approach was used to capture multiple variant and distinguish each grandparent when genotyping the progeny. The resulting genotype matrix was polished via sliding windows across the physical V5 switchgrass genome position and markers were re-ordered within linkage groups (Lovell et al., 2020; Lowry et al., 2019).  </w:t>
      </w:r>
    </w:p>
    <w:p w14:paraId="06F0B41C" w14:textId="37602BFD"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17D64E49" w:rsidR="007977CA" w:rsidRPr="00FE1434" w:rsidRDefault="007977CA" w:rsidP="001C0450">
      <w:pPr>
        <w:spacing w:after="120" w:line="360" w:lineRule="auto"/>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r w:rsidRPr="00FE1434">
        <w:rPr>
          <w:i/>
          <w:sz w:val="24"/>
          <w:szCs w:val="24"/>
        </w:rPr>
        <w:t>V</w:t>
      </w:r>
      <w:r w:rsidRPr="00E33743">
        <w:rPr>
          <w:i/>
          <w:sz w:val="24"/>
          <w:szCs w:val="24"/>
          <w:vertAlign w:val="subscript"/>
        </w:rPr>
        <w:t>a</w:t>
      </w:r>
      <w:r w:rsidRPr="00FE1434">
        <w:rPr>
          <w:i/>
          <w:sz w:val="24"/>
          <w:szCs w:val="24"/>
        </w:rPr>
        <w:t>/V</w:t>
      </w:r>
      <w:r w:rsidRPr="00E33743">
        <w:rPr>
          <w:i/>
          <w:sz w:val="24"/>
          <w:szCs w:val="24"/>
          <w:vertAlign w:val="subscript"/>
        </w:rPr>
        <w:t>p</w:t>
      </w:r>
      <w:r w:rsidRPr="00FE1434">
        <w:rPr>
          <w:sz w:val="24"/>
          <w:szCs w:val="24"/>
        </w:rPr>
        <w:t xml:space="preserve">, where </w:t>
      </w:r>
      <w:r w:rsidRPr="00FE1434">
        <w:rPr>
          <w:i/>
          <w:sz w:val="24"/>
          <w:szCs w:val="24"/>
        </w:rPr>
        <w:t>V</w:t>
      </w:r>
      <w:r w:rsidRPr="00E33743">
        <w:rPr>
          <w:i/>
          <w:sz w:val="24"/>
          <w:szCs w:val="24"/>
          <w:vertAlign w:val="subscript"/>
        </w:rPr>
        <w:t>a</w:t>
      </w:r>
      <w:r w:rsidRPr="00FE1434">
        <w:rPr>
          <w:sz w:val="24"/>
          <w:szCs w:val="24"/>
        </w:rPr>
        <w:t xml:space="preserve"> is the additive variance </w:t>
      </w:r>
      <w:r w:rsidR="001C0450">
        <w:rPr>
          <w:sz w:val="24"/>
          <w:szCs w:val="24"/>
        </w:rPr>
        <w:t>attributable to genetic r</w:t>
      </w:r>
      <w:r w:rsidR="001A195A">
        <w:rPr>
          <w:sz w:val="24"/>
          <w:szCs w:val="24"/>
        </w:rPr>
        <w:t>e</w:t>
      </w:r>
      <w:r w:rsidR="001C0450">
        <w:rPr>
          <w:sz w:val="24"/>
          <w:szCs w:val="24"/>
        </w:rPr>
        <w:t xml:space="preserve">latedness, </w:t>
      </w:r>
      <w:r w:rsidRPr="00FE1434">
        <w:rPr>
          <w:sz w:val="24"/>
          <w:szCs w:val="24"/>
        </w:rPr>
        <w:t xml:space="preserve">and </w:t>
      </w:r>
      <w:r w:rsidRPr="00FE1434">
        <w:rPr>
          <w:i/>
          <w:sz w:val="24"/>
          <w:szCs w:val="24"/>
        </w:rPr>
        <w:t>V</w:t>
      </w:r>
      <w:r w:rsidRPr="00E33743">
        <w:rPr>
          <w:i/>
          <w:sz w:val="24"/>
          <w:szCs w:val="24"/>
          <w:vertAlign w:val="subscript"/>
        </w:rPr>
        <w:t>p</w:t>
      </w:r>
      <w:r w:rsidRPr="00E33743">
        <w:rPr>
          <w:sz w:val="24"/>
          <w:szCs w:val="24"/>
          <w:vertAlign w:val="subscript"/>
        </w:rPr>
        <w:t xml:space="preserve"> </w:t>
      </w:r>
      <w:r w:rsidRPr="00FE1434">
        <w:rPr>
          <w:sz w:val="24"/>
          <w:szCs w:val="24"/>
        </w:rPr>
        <w:t xml:space="preserve">is the total phenotypic variance. </w:t>
      </w:r>
      <w:r w:rsidR="001C0450" w:rsidRPr="00FE1434">
        <w:rPr>
          <w:i/>
          <w:sz w:val="24"/>
          <w:szCs w:val="24"/>
        </w:rPr>
        <w:t>h</w:t>
      </w:r>
      <w:r w:rsidR="001C0450" w:rsidRPr="00FE1434">
        <w:rPr>
          <w:i/>
          <w:sz w:val="24"/>
          <w:szCs w:val="24"/>
          <w:vertAlign w:val="superscript"/>
        </w:rPr>
        <w:t>2</w:t>
      </w:r>
      <w:r w:rsidRPr="00FE1434">
        <w:rPr>
          <w:sz w:val="24"/>
          <w:szCs w:val="24"/>
        </w:rPr>
        <w:t xml:space="preserve"> was estimated for each ionomic element at each site using the additive kinship matrix, which was obtained based on marker genotypic information. </w:t>
      </w:r>
      <w:r w:rsidR="006B0309" w:rsidRPr="00FE1434">
        <w:rPr>
          <w:sz w:val="24"/>
          <w:szCs w:val="24"/>
        </w:rPr>
        <w:t xml:space="preserve">Genetic correlations between sites for each element were also estimated using the </w:t>
      </w:r>
      <w:r w:rsidR="006B0309">
        <w:rPr>
          <w:sz w:val="24"/>
          <w:szCs w:val="24"/>
        </w:rPr>
        <w:t>kinship matrix in a similar way.</w:t>
      </w:r>
      <w:r w:rsidR="006B0309" w:rsidRPr="00FE1434">
        <w:rPr>
          <w:sz w:val="24"/>
          <w:szCs w:val="24"/>
        </w:rPr>
        <w:t xml:space="preserve"> </w:t>
      </w:r>
      <w:r w:rsidRPr="00FE1434">
        <w:rPr>
          <w:sz w:val="24"/>
          <w:szCs w:val="24"/>
        </w:rPr>
        <w:t>The</w:t>
      </w:r>
      <w:r w:rsidR="006B0309">
        <w:rPr>
          <w:sz w:val="24"/>
          <w:szCs w:val="24"/>
        </w:rPr>
        <w:t>se two</w:t>
      </w:r>
      <w:r w:rsidRPr="00FE1434">
        <w:rPr>
          <w:sz w:val="24"/>
          <w:szCs w:val="24"/>
        </w:rPr>
        <w:t xml:space="preserve"> process</w:t>
      </w:r>
      <w:r w:rsidR="006B0309">
        <w:rPr>
          <w:sz w:val="24"/>
          <w:szCs w:val="24"/>
        </w:rPr>
        <w:t>es</w:t>
      </w:r>
      <w:r w:rsidRPr="00FE1434">
        <w:rPr>
          <w:sz w:val="24"/>
          <w:szCs w:val="24"/>
        </w:rPr>
        <w:t xml:space="preserve"> </w:t>
      </w:r>
      <w:r w:rsidR="006B0309">
        <w:rPr>
          <w:sz w:val="24"/>
          <w:szCs w:val="24"/>
        </w:rPr>
        <w:t>were</w:t>
      </w:r>
      <w:r w:rsidRPr="00FE1434">
        <w:rPr>
          <w:sz w:val="24"/>
          <w:szCs w:val="24"/>
        </w:rPr>
        <w:t xml:space="preserve"> implemented via the Sommer package</w:t>
      </w:r>
      <w:r w:rsidR="006B0309">
        <w:rPr>
          <w:sz w:val="24"/>
          <w:szCs w:val="24"/>
        </w:rPr>
        <w:t xml:space="preserve"> (Covarrubias-Pazaran, 2020)</w:t>
      </w:r>
      <w:r w:rsidRPr="00FE1434">
        <w:rPr>
          <w:sz w:val="24"/>
          <w:szCs w:val="24"/>
        </w:rPr>
        <w:t xml:space="preserve"> in R (20</w:t>
      </w:r>
      <w:r w:rsidR="006B0309">
        <w:rPr>
          <w:sz w:val="24"/>
          <w:szCs w:val="24"/>
        </w:rPr>
        <w:t>20</w:t>
      </w:r>
      <w:r w:rsidRPr="00FE1434">
        <w:rPr>
          <w:sz w:val="24"/>
          <w:szCs w:val="24"/>
        </w:rPr>
        <w:t>). Details on the implementation of the Sommer, particularly the multivariate mixed model (i.e., mmer) can be found in Lowry et al. (2019). Briefly, in</w:t>
      </w:r>
      <w:r w:rsidR="001A195A">
        <w:rPr>
          <w:sz w:val="24"/>
          <w:szCs w:val="24"/>
        </w:rPr>
        <w:t xml:space="preserve"> the</w:t>
      </w:r>
      <w:r w:rsidRPr="00FE1434">
        <w:rPr>
          <w:sz w:val="24"/>
          <w:szCs w:val="24"/>
        </w:rPr>
        <w:t xml:space="preserve"> </w:t>
      </w:r>
      <w:r w:rsidR="001C0450">
        <w:rPr>
          <w:sz w:val="24"/>
          <w:szCs w:val="24"/>
        </w:rPr>
        <w:t>multivariate mixed model of this outbred</w:t>
      </w:r>
      <w:r w:rsidRPr="00FE1434">
        <w:rPr>
          <w:sz w:val="24"/>
          <w:szCs w:val="24"/>
        </w:rPr>
        <w:t xml:space="preserve"> four-way population,</w:t>
      </w:r>
      <w:r w:rsidR="001A195A">
        <w:rPr>
          <w:sz w:val="24"/>
          <w:szCs w:val="24"/>
        </w:rPr>
        <w:t xml:space="preserve"> ionomic phenotype at each site was used as response variable for </w:t>
      </w:r>
      <w:r w:rsidR="001A195A" w:rsidRPr="00FE1434">
        <w:rPr>
          <w:i/>
          <w:sz w:val="24"/>
          <w:szCs w:val="24"/>
        </w:rPr>
        <w:t>h</w:t>
      </w:r>
      <w:r w:rsidR="001A195A" w:rsidRPr="00FE1434">
        <w:rPr>
          <w:i/>
          <w:sz w:val="24"/>
          <w:szCs w:val="24"/>
          <w:vertAlign w:val="superscript"/>
        </w:rPr>
        <w:t>2</w:t>
      </w:r>
      <w:r w:rsidR="001A195A">
        <w:rPr>
          <w:sz w:val="24"/>
          <w:szCs w:val="24"/>
        </w:rPr>
        <w:t xml:space="preserve"> estimation, </w:t>
      </w:r>
      <w:r w:rsidR="001A195A">
        <w:rPr>
          <w:sz w:val="24"/>
          <w:szCs w:val="24"/>
        </w:rPr>
        <w:lastRenderedPageBreak/>
        <w:t>combination of ionomic phenotype from the three sites was used as response variable for genetic correlation estimation, and</w:t>
      </w:r>
      <w:r w:rsidR="001C0450">
        <w:rPr>
          <w:sz w:val="24"/>
          <w:szCs w:val="24"/>
        </w:rPr>
        <w:t xml:space="preserve"> the</w:t>
      </w:r>
      <w:r w:rsidRPr="00FE1434">
        <w:rPr>
          <w:sz w:val="24"/>
          <w:szCs w:val="24"/>
        </w:rPr>
        <w:t xml:space="preserve"> kinship matrix </w:t>
      </w:r>
      <w:r w:rsidR="001C0450">
        <w:rPr>
          <w:sz w:val="24"/>
          <w:szCs w:val="24"/>
        </w:rPr>
        <w:t xml:space="preserve">was modeled </w:t>
      </w:r>
      <w:r w:rsidRPr="00FE1434">
        <w:rPr>
          <w:sz w:val="24"/>
          <w:szCs w:val="24"/>
        </w:rPr>
        <w:t xml:space="preserve">as </w:t>
      </w:r>
      <w:r w:rsidR="001C0450">
        <w:rPr>
          <w:sz w:val="24"/>
          <w:szCs w:val="24"/>
        </w:rPr>
        <w:t xml:space="preserve">a </w:t>
      </w:r>
      <w:r w:rsidRPr="00FE1434">
        <w:rPr>
          <w:sz w:val="24"/>
          <w:szCs w:val="24"/>
        </w:rPr>
        <w:t xml:space="preserve">random effect and </w:t>
      </w:r>
      <w:r w:rsidR="001C0450">
        <w:rPr>
          <w:sz w:val="24"/>
          <w:szCs w:val="24"/>
        </w:rPr>
        <w:t xml:space="preserve">used to </w:t>
      </w:r>
      <w:r w:rsidRPr="00FE1434">
        <w:rPr>
          <w:sz w:val="24"/>
          <w:szCs w:val="24"/>
        </w:rPr>
        <w:t xml:space="preserve">estimate the variance </w:t>
      </w:r>
      <w:r w:rsidR="001C0450">
        <w:rPr>
          <w:sz w:val="24"/>
          <w:szCs w:val="24"/>
        </w:rPr>
        <w:t>attributable to that additive kinship matrix</w:t>
      </w:r>
      <w:r w:rsidRPr="00FE1434">
        <w:rPr>
          <w:sz w:val="24"/>
          <w:szCs w:val="24"/>
        </w:rPr>
        <w:t xml:space="preserve"> for </w:t>
      </w:r>
      <w:r w:rsidRPr="000C1220">
        <w:rPr>
          <w:sz w:val="24"/>
          <w:szCs w:val="24"/>
          <w:highlight w:val="yellow"/>
        </w:rPr>
        <w:t>each ionomic element.</w:t>
      </w:r>
      <w:r w:rsidRPr="00FE1434">
        <w:rPr>
          <w:sz w:val="24"/>
          <w:szCs w:val="24"/>
        </w:rPr>
        <w:t xml:space="preserve"> </w:t>
      </w:r>
    </w:p>
    <w:p w14:paraId="4D905B9F" w14:textId="732DD9FC" w:rsidR="007977CA" w:rsidRPr="00FE1434" w:rsidRDefault="007977CA" w:rsidP="00382796">
      <w:pPr>
        <w:spacing w:after="120" w:line="360" w:lineRule="auto"/>
        <w:rPr>
          <w:rFonts w:cstheme="minorHAnsi"/>
          <w:b/>
          <w:sz w:val="24"/>
          <w:szCs w:val="24"/>
        </w:rPr>
      </w:pPr>
      <w:r w:rsidRPr="00FE1434">
        <w:rPr>
          <w:rFonts w:cstheme="minorHAnsi"/>
          <w:b/>
          <w:sz w:val="24"/>
          <w:szCs w:val="24"/>
        </w:rPr>
        <w:t>Multi-environment QTL Mapping</w:t>
      </w:r>
    </w:p>
    <w:p w14:paraId="56200BE9" w14:textId="51F42DAB" w:rsidR="00977D94" w:rsidRPr="00FE1434" w:rsidRDefault="00977D94" w:rsidP="001C0450">
      <w:pPr>
        <w:spacing w:after="120" w:line="360" w:lineRule="auto"/>
        <w:ind w:firstLine="720"/>
        <w:rPr>
          <w:rFonts w:cstheme="minorHAnsi"/>
          <w:sz w:val="24"/>
          <w:szCs w:val="24"/>
        </w:rPr>
      </w:pPr>
      <w:r w:rsidRPr="00FE1434">
        <w:rPr>
          <w:rFonts w:cstheme="minorHAnsi"/>
          <w:sz w:val="24"/>
          <w:szCs w:val="24"/>
        </w:rPr>
        <w:t xml:space="preserve">Details of the mapping procedures and implementation for </w:t>
      </w:r>
      <w:r w:rsidR="000722C1">
        <w:rPr>
          <w:rFonts w:cstheme="minorHAnsi"/>
          <w:sz w:val="24"/>
          <w:szCs w:val="24"/>
        </w:rPr>
        <w:t>the</w:t>
      </w:r>
      <w:r w:rsidR="000722C1" w:rsidRPr="00FE1434">
        <w:rPr>
          <w:rFonts w:cstheme="minorHAnsi"/>
          <w:sz w:val="24"/>
          <w:szCs w:val="24"/>
        </w:rPr>
        <w:t xml:space="preserve"> </w:t>
      </w:r>
      <w:r w:rsidRPr="00FE1434">
        <w:rPr>
          <w:rFonts w:cstheme="minorHAnsi"/>
          <w:sz w:val="24"/>
          <w:szCs w:val="24"/>
        </w:rPr>
        <w:t>four-way population are described in Malosetti et al. (2013)</w:t>
      </w:r>
      <w:r w:rsidR="001F68CE">
        <w:rPr>
          <w:rFonts w:cstheme="minorHAnsi"/>
          <w:sz w:val="24"/>
          <w:szCs w:val="24"/>
        </w:rPr>
        <w:t>,</w:t>
      </w:r>
      <w:r w:rsidRPr="00FE1434">
        <w:rPr>
          <w:rFonts w:cstheme="minorHAnsi"/>
          <w:sz w:val="24"/>
          <w:szCs w:val="24"/>
        </w:rPr>
        <w:t xml:space="preserve"> Lowry et al. (2019)</w:t>
      </w:r>
      <w:r w:rsidR="001F68CE">
        <w:rPr>
          <w:rFonts w:cstheme="minorHAnsi"/>
          <w:sz w:val="24"/>
          <w:szCs w:val="24"/>
        </w:rPr>
        <w:t>, and Bragg et al. (2020)</w:t>
      </w:r>
      <w:r w:rsidRPr="00FE1434">
        <w:rPr>
          <w:rFonts w:cstheme="minorHAnsi"/>
          <w:sz w:val="24"/>
          <w:szCs w:val="24"/>
        </w:rPr>
        <w:t xml:space="preserve">. In brief, a multienvironment mixed model implemented in Genstat v.19 (2019) was fit for each ionomic element to identify QTL and potential QTL x E interactions: </w:t>
      </w:r>
    </w:p>
    <w:p w14:paraId="4110978D" w14:textId="2675DBFD" w:rsidR="007977CA" w:rsidRPr="00FE1434" w:rsidRDefault="00977D94" w:rsidP="001C0450">
      <w:pPr>
        <w:spacing w:after="120" w:line="360" w:lineRule="auto"/>
        <w:ind w:firstLine="720"/>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78B85620" w:rsidR="00977D94" w:rsidRPr="00FE1434" w:rsidRDefault="00977D94" w:rsidP="001C0450">
      <w:pPr>
        <w:spacing w:after="120" w:line="360" w:lineRule="auto"/>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r w:rsidR="001C0450">
        <w:rPr>
          <w:sz w:val="24"/>
          <w:szCs w:val="24"/>
        </w:rPr>
        <w:t>represents</w:t>
      </w:r>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intralocus 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(Li &amp; Ji, 2005).</w:t>
      </w:r>
    </w:p>
    <w:p w14:paraId="240CADD6" w14:textId="259386BF"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2078893C" w:rsidR="00977D94" w:rsidRPr="00FE1434" w:rsidRDefault="00977D94" w:rsidP="001C0450">
      <w:pPr>
        <w:spacing w:after="120" w:line="360" w:lineRule="auto"/>
        <w:ind w:firstLine="720"/>
        <w:rPr>
          <w:sz w:val="24"/>
          <w:szCs w:val="24"/>
        </w:rPr>
      </w:pPr>
      <w:r w:rsidRPr="00FE1434">
        <w:rPr>
          <w:sz w:val="24"/>
          <w:szCs w:val="24"/>
        </w:rPr>
        <w:t xml:space="preserve">We consider the genes located in the </w:t>
      </w:r>
      <w:r w:rsidR="001C0450">
        <w:rPr>
          <w:sz w:val="24"/>
          <w:szCs w:val="24"/>
        </w:rPr>
        <w:t xml:space="preserve">1.5-LOD </w:t>
      </w:r>
      <w:r w:rsidRPr="00FE1434">
        <w:rPr>
          <w:sz w:val="24"/>
          <w:szCs w:val="24"/>
        </w:rPr>
        <w:t xml:space="preserve">confidence intervals </w:t>
      </w:r>
      <w:r w:rsidR="001C0450">
        <w:rPr>
          <w:sz w:val="24"/>
          <w:szCs w:val="24"/>
        </w:rPr>
        <w:t>around the detected significant</w:t>
      </w:r>
      <w:r w:rsidRPr="00FE1434">
        <w:rPr>
          <w:sz w:val="24"/>
          <w:szCs w:val="24"/>
        </w:rPr>
        <w:t xml:space="preserve"> QTL as candidate genes. </w:t>
      </w:r>
      <w:r w:rsidR="001A710A" w:rsidRPr="00904193">
        <w:rPr>
          <w:sz w:val="24"/>
          <w:szCs w:val="24"/>
        </w:rPr>
        <w:t>We then determined if homologs from</w:t>
      </w:r>
      <w:r w:rsidRPr="000C1220">
        <w:rPr>
          <w:sz w:val="24"/>
          <w:szCs w:val="24"/>
        </w:rPr>
        <w:t xml:space="preserve"> rice (v7) and </w:t>
      </w:r>
      <w:r w:rsidRPr="000C1220">
        <w:rPr>
          <w:i/>
          <w:sz w:val="24"/>
          <w:szCs w:val="24"/>
        </w:rPr>
        <w:t>A. thaliana</w:t>
      </w:r>
      <w:r w:rsidRPr="000C1220">
        <w:rPr>
          <w:sz w:val="24"/>
          <w:szCs w:val="24"/>
        </w:rPr>
        <w:t xml:space="preserve"> </w:t>
      </w:r>
      <w:r w:rsidR="001A710A" w:rsidRPr="000C1220">
        <w:rPr>
          <w:sz w:val="24"/>
          <w:szCs w:val="24"/>
        </w:rPr>
        <w:t>(TAIR 10)</w:t>
      </w:r>
      <w:r w:rsidR="00904193" w:rsidRPr="000C1220">
        <w:rPr>
          <w:sz w:val="24"/>
          <w:szCs w:val="24"/>
        </w:rPr>
        <w:t>, and a curated list of genes that affect the plant ionome (Whitt et al., 2020)</w:t>
      </w:r>
      <w:r w:rsidRPr="00904193">
        <w:rPr>
          <w:sz w:val="24"/>
          <w:szCs w:val="24"/>
        </w:rPr>
        <w:t xml:space="preserve"> </w:t>
      </w:r>
      <w:r w:rsidR="001A710A" w:rsidRPr="00904193">
        <w:rPr>
          <w:sz w:val="24"/>
          <w:szCs w:val="24"/>
        </w:rPr>
        <w:t>were overrepresented in our QTL regions.</w:t>
      </w:r>
      <w:r w:rsidR="001A710A" w:rsidRPr="00FE1434">
        <w:rPr>
          <w:sz w:val="24"/>
          <w:szCs w:val="24"/>
        </w:rPr>
        <w:t xml:space="preserve"> </w:t>
      </w:r>
      <w:r w:rsidRPr="00FE1434">
        <w:rPr>
          <w:sz w:val="24"/>
          <w:szCs w:val="24"/>
        </w:rPr>
        <w:t xml:space="preserve">The annotation file for switchgrass was accessed on JGI (Joint Genome Institute) Phytozome 13 website: https://njp-spin.jgi.doe.gov/.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tested using </w:t>
      </w:r>
      <w:r w:rsidR="001C0450">
        <w:rPr>
          <w:sz w:val="24"/>
          <w:szCs w:val="24"/>
        </w:rPr>
        <w:t>F</w:t>
      </w:r>
      <w:r w:rsidRPr="00FE1434">
        <w:rPr>
          <w:sz w:val="24"/>
          <w:szCs w:val="24"/>
        </w:rPr>
        <w:t xml:space="preserve">isher’s exact test for each GO term via R package ‘topGO’ (Alexa and Rahnenuhrer, 2019). GOs with adjusted </w:t>
      </w:r>
      <w:r w:rsidRPr="00FE1434">
        <w:rPr>
          <w:i/>
          <w:sz w:val="24"/>
          <w:szCs w:val="24"/>
        </w:rPr>
        <w:t>p</w:t>
      </w:r>
      <w:r w:rsidRPr="00FE1434">
        <w:rPr>
          <w:sz w:val="24"/>
          <w:szCs w:val="24"/>
        </w:rPr>
        <w:t xml:space="preserve"> &lt; 0.05 were considered significant. </w:t>
      </w:r>
    </w:p>
    <w:p w14:paraId="0A4E8EC1" w14:textId="62E61E40" w:rsidR="007977CA" w:rsidRPr="00750098" w:rsidRDefault="007977CA" w:rsidP="00382796">
      <w:pPr>
        <w:spacing w:after="120" w:line="360" w:lineRule="auto"/>
        <w:rPr>
          <w:rFonts w:cstheme="minorHAnsi"/>
          <w:b/>
          <w:sz w:val="28"/>
          <w:szCs w:val="28"/>
        </w:rPr>
      </w:pPr>
      <w:r w:rsidRPr="00750098">
        <w:rPr>
          <w:rFonts w:cstheme="minorHAnsi"/>
          <w:b/>
          <w:sz w:val="28"/>
          <w:szCs w:val="28"/>
        </w:rPr>
        <w:t>Results</w:t>
      </w:r>
    </w:p>
    <w:p w14:paraId="63F40698" w14:textId="77777777" w:rsidR="005E3AB0" w:rsidRPr="00FE1434" w:rsidRDefault="005E3AB0" w:rsidP="005E3AB0">
      <w:pPr>
        <w:rPr>
          <w:rFonts w:cstheme="minorHAnsi"/>
          <w:b/>
          <w:sz w:val="24"/>
          <w:szCs w:val="24"/>
        </w:rPr>
      </w:pPr>
      <w:r>
        <w:rPr>
          <w:rFonts w:cstheme="minorHAnsi"/>
          <w:b/>
          <w:sz w:val="24"/>
          <w:szCs w:val="24"/>
        </w:rPr>
        <w:lastRenderedPageBreak/>
        <w:t>The genetic basis of elemental content v</w:t>
      </w:r>
      <w:r w:rsidRPr="00FE1434">
        <w:rPr>
          <w:rFonts w:cstheme="minorHAnsi"/>
          <w:b/>
          <w:sz w:val="24"/>
          <w:szCs w:val="24"/>
        </w:rPr>
        <w:t xml:space="preserve">ariation and </w:t>
      </w:r>
      <w:r>
        <w:rPr>
          <w:rFonts w:cstheme="minorHAnsi"/>
          <w:b/>
          <w:sz w:val="24"/>
          <w:szCs w:val="24"/>
        </w:rPr>
        <w:t>covariation at three common gardens</w:t>
      </w:r>
    </w:p>
    <w:p w14:paraId="23ADE636" w14:textId="6DD6E078" w:rsidR="005E3AB0" w:rsidRDefault="005E3AB0" w:rsidP="005E3AB0">
      <w:pPr>
        <w:spacing w:after="120" w:line="360" w:lineRule="auto"/>
        <w:ind w:firstLine="720"/>
        <w:rPr>
          <w:rFonts w:cstheme="minorHAnsi"/>
          <w:sz w:val="24"/>
          <w:szCs w:val="24"/>
        </w:rPr>
      </w:pPr>
      <w:r>
        <w:rPr>
          <w:rFonts w:cstheme="minorHAnsi"/>
          <w:bCs/>
          <w:sz w:val="24"/>
          <w:szCs w:val="24"/>
        </w:rPr>
        <w:t>To explore the genetic component of ionomic variation in switchgrass, w</w:t>
      </w:r>
      <w:r w:rsidRPr="00FE1434">
        <w:rPr>
          <w:rFonts w:cstheme="minorHAnsi"/>
          <w:sz w:val="24"/>
          <w:szCs w:val="24"/>
        </w:rPr>
        <w:t xml:space="preserve">e </w:t>
      </w:r>
      <w:r>
        <w:rPr>
          <w:rFonts w:cstheme="minorHAnsi"/>
          <w:sz w:val="24"/>
          <w:szCs w:val="24"/>
        </w:rPr>
        <w:t>determined 18 elemental compositions for the clonally replicated, outbred F</w:t>
      </w:r>
      <w:r>
        <w:rPr>
          <w:rFonts w:cstheme="minorHAnsi"/>
          <w:sz w:val="24"/>
          <w:szCs w:val="24"/>
          <w:vertAlign w:val="subscript"/>
        </w:rPr>
        <w:t>2</w:t>
      </w:r>
      <w:r>
        <w:rPr>
          <w:rFonts w:cstheme="minorHAnsi"/>
          <w:sz w:val="24"/>
          <w:szCs w:val="24"/>
        </w:rPr>
        <w:t xml:space="preserve"> genotypes</w:t>
      </w:r>
      <w:r w:rsidRPr="00FE1434">
        <w:rPr>
          <w:rFonts w:cstheme="minorHAnsi"/>
          <w:sz w:val="24"/>
          <w:szCs w:val="24"/>
        </w:rPr>
        <w:t xml:space="preserve"> at three </w:t>
      </w:r>
      <w:r>
        <w:rPr>
          <w:rFonts w:cstheme="minorHAnsi"/>
          <w:sz w:val="24"/>
          <w:szCs w:val="24"/>
        </w:rPr>
        <w:t>common gardens</w:t>
      </w:r>
      <w:r w:rsidRPr="00FE1434">
        <w:rPr>
          <w:rFonts w:cstheme="minorHAnsi"/>
          <w:sz w:val="24"/>
          <w:szCs w:val="24"/>
        </w:rPr>
        <w:t xml:space="preserve">. </w:t>
      </w:r>
      <w:r>
        <w:rPr>
          <w:rFonts w:cstheme="minorHAnsi"/>
          <w:sz w:val="24"/>
          <w:szCs w:val="24"/>
        </w:rPr>
        <w:t>We first explored phenotypic variation in these F</w:t>
      </w:r>
      <w:r>
        <w:rPr>
          <w:rFonts w:cstheme="minorHAnsi"/>
          <w:sz w:val="24"/>
          <w:szCs w:val="24"/>
          <w:vertAlign w:val="subscript"/>
        </w:rPr>
        <w:t>2</w:t>
      </w:r>
      <w:r>
        <w:rPr>
          <w:vertAlign w:val="subscript"/>
        </w:rPr>
        <w:t xml:space="preserve"> </w:t>
      </w:r>
      <w:r>
        <w:rPr>
          <w:rFonts w:cstheme="minorHAnsi"/>
          <w:sz w:val="24"/>
          <w:szCs w:val="24"/>
        </w:rPr>
        <w:t>genotypes and in the F</w:t>
      </w:r>
      <w:r>
        <w:rPr>
          <w:rFonts w:cstheme="minorHAnsi"/>
          <w:sz w:val="24"/>
          <w:szCs w:val="24"/>
          <w:vertAlign w:val="subscript"/>
        </w:rPr>
        <w:t>0</w:t>
      </w:r>
      <w:r>
        <w:rPr>
          <w:rFonts w:cstheme="minorHAnsi"/>
          <w:sz w:val="24"/>
          <w:szCs w:val="24"/>
        </w:rPr>
        <w:t>, ‘</w:t>
      </w:r>
      <w:r w:rsidR="002105A5">
        <w:rPr>
          <w:rFonts w:cstheme="minorHAnsi"/>
          <w:sz w:val="24"/>
          <w:szCs w:val="24"/>
        </w:rPr>
        <w:t>grand</w:t>
      </w:r>
      <w:r>
        <w:rPr>
          <w:rFonts w:cstheme="minorHAnsi"/>
          <w:sz w:val="24"/>
          <w:szCs w:val="24"/>
        </w:rPr>
        <w:t>parent’ genotypes. Average element content varied over six orders of magnitude, with Co, Se, Mo, and Cd having the lowest accumulation (~1x10</w:t>
      </w:r>
      <w:r>
        <w:rPr>
          <w:rFonts w:cstheme="minorHAnsi"/>
          <w:sz w:val="24"/>
          <w:szCs w:val="24"/>
          <w:vertAlign w:val="superscript"/>
        </w:rPr>
        <w:t xml:space="preserve">-2 </w:t>
      </w:r>
      <w:r>
        <w:rPr>
          <w:rFonts w:cstheme="minorHAnsi"/>
          <w:sz w:val="24"/>
          <w:szCs w:val="24"/>
        </w:rPr>
        <w:t>µg g</w:t>
      </w:r>
      <w:r w:rsidRPr="00595DE2">
        <w:rPr>
          <w:rFonts w:cstheme="minorHAnsi"/>
          <w:sz w:val="24"/>
          <w:szCs w:val="24"/>
          <w:vertAlign w:val="superscript"/>
        </w:rPr>
        <w:t>-1</w:t>
      </w:r>
      <w:r>
        <w:rPr>
          <w:rFonts w:cstheme="minorHAnsi"/>
          <w:sz w:val="24"/>
          <w:szCs w:val="24"/>
        </w:rPr>
        <w:t xml:space="preserve"> dry weight) and K having the highest content (~1x10</w:t>
      </w:r>
      <w:r>
        <w:rPr>
          <w:rFonts w:cstheme="minorHAnsi"/>
          <w:sz w:val="24"/>
          <w:szCs w:val="24"/>
          <w:vertAlign w:val="superscript"/>
        </w:rPr>
        <w:t>4</w:t>
      </w:r>
      <w:r>
        <w:rPr>
          <w:rFonts w:cstheme="minorHAnsi"/>
          <w:sz w:val="24"/>
          <w:szCs w:val="24"/>
        </w:rPr>
        <w:t xml:space="preserve"> µg g</w:t>
      </w:r>
      <w:r w:rsidRPr="00595DE2">
        <w:rPr>
          <w:rFonts w:cstheme="minorHAnsi"/>
          <w:sz w:val="24"/>
          <w:szCs w:val="24"/>
          <w:vertAlign w:val="superscript"/>
        </w:rPr>
        <w:t>-1</w:t>
      </w:r>
      <w:r>
        <w:rPr>
          <w:rFonts w:cstheme="minorHAnsi"/>
          <w:sz w:val="24"/>
          <w:szCs w:val="24"/>
        </w:rPr>
        <w:t xml:space="preserve"> dry weight). Five of 18 element abundances (Na, Mg, P, Ca, Sr) differed significantly between the four </w:t>
      </w:r>
      <w:r w:rsidR="002105A5">
        <w:rPr>
          <w:rFonts w:cstheme="minorHAnsi"/>
          <w:sz w:val="24"/>
          <w:szCs w:val="24"/>
        </w:rPr>
        <w:t>grand</w:t>
      </w:r>
      <w:r>
        <w:rPr>
          <w:rFonts w:cstheme="minorHAnsi"/>
          <w:sz w:val="24"/>
          <w:szCs w:val="24"/>
        </w:rPr>
        <w:t>parents (AP13, DAC6, WBC, and VS16) at every site, with the largest difference between the two lowland genotypes, AP13 and WBC</w:t>
      </w:r>
      <w:r w:rsidRPr="00FA7D5F">
        <w:rPr>
          <w:rFonts w:cstheme="minorHAnsi"/>
          <w:sz w:val="24"/>
          <w:szCs w:val="24"/>
        </w:rPr>
        <w:t xml:space="preserve"> </w:t>
      </w:r>
      <w:r>
        <w:rPr>
          <w:rFonts w:cstheme="minorHAnsi"/>
          <w:sz w:val="24"/>
          <w:szCs w:val="24"/>
        </w:rPr>
        <w:t xml:space="preserve">(Table 1). </w:t>
      </w:r>
    </w:p>
    <w:p w14:paraId="61657C28" w14:textId="5FF981C9" w:rsidR="005E3AB0" w:rsidRDefault="005E3AB0" w:rsidP="005E3AB0">
      <w:pPr>
        <w:spacing w:after="120" w:line="360" w:lineRule="auto"/>
        <w:ind w:firstLine="720"/>
        <w:rPr>
          <w:rFonts w:cstheme="minorHAnsi"/>
          <w:sz w:val="24"/>
          <w:szCs w:val="24"/>
        </w:rPr>
      </w:pPr>
      <w:r>
        <w:rPr>
          <w:rFonts w:cstheme="minorHAnsi"/>
          <w:sz w:val="24"/>
          <w:szCs w:val="24"/>
        </w:rPr>
        <w:t>In the F</w:t>
      </w:r>
      <w:r w:rsidRPr="00194AB9">
        <w:rPr>
          <w:rFonts w:cstheme="minorHAnsi"/>
          <w:sz w:val="24"/>
          <w:szCs w:val="24"/>
          <w:vertAlign w:val="subscript"/>
        </w:rPr>
        <w:t>2</w:t>
      </w:r>
      <w:r>
        <w:rPr>
          <w:rFonts w:cstheme="minorHAnsi"/>
          <w:sz w:val="24"/>
          <w:szCs w:val="24"/>
        </w:rPr>
        <w:t xml:space="preserve"> genotypes,</w:t>
      </w:r>
      <w:r w:rsidRPr="000E3078">
        <w:rPr>
          <w:rFonts w:cstheme="minorHAnsi"/>
          <w:sz w:val="24"/>
          <w:szCs w:val="24"/>
        </w:rPr>
        <w:t xml:space="preserve"> </w:t>
      </w:r>
      <w:r>
        <w:rPr>
          <w:rFonts w:cstheme="minorHAnsi"/>
          <w:sz w:val="24"/>
          <w:szCs w:val="24"/>
        </w:rPr>
        <w:t>variation in the content of each</w:t>
      </w:r>
      <w:r w:rsidRPr="00FE1434">
        <w:rPr>
          <w:rFonts w:cstheme="minorHAnsi"/>
          <w:sz w:val="24"/>
          <w:szCs w:val="24"/>
        </w:rPr>
        <w:t xml:space="preserve"> element followed a</w:t>
      </w:r>
      <w:r>
        <w:rPr>
          <w:rFonts w:cstheme="minorHAnsi"/>
          <w:sz w:val="24"/>
          <w:szCs w:val="24"/>
        </w:rPr>
        <w:t xml:space="preserve"> continuous, unimodal</w:t>
      </w:r>
      <w:r w:rsidR="005B7AE4">
        <w:rPr>
          <w:rFonts w:cstheme="minorHAnsi"/>
          <w:sz w:val="24"/>
          <w:szCs w:val="24"/>
        </w:rPr>
        <w:t xml:space="preserve"> </w:t>
      </w:r>
      <w:r w:rsidRPr="00FE1434">
        <w:rPr>
          <w:rFonts w:cstheme="minorHAnsi"/>
          <w:sz w:val="24"/>
          <w:szCs w:val="24"/>
        </w:rPr>
        <w:t xml:space="preserve">distribution within each </w:t>
      </w:r>
      <w:r>
        <w:rPr>
          <w:rFonts w:cstheme="minorHAnsi"/>
          <w:sz w:val="24"/>
          <w:szCs w:val="24"/>
        </w:rPr>
        <w:t>garden</w:t>
      </w:r>
      <w:r w:rsidRPr="00FE1434">
        <w:rPr>
          <w:rFonts w:cstheme="minorHAnsi"/>
          <w:sz w:val="24"/>
          <w:szCs w:val="24"/>
        </w:rPr>
        <w:t xml:space="preserve"> (Figure </w:t>
      </w:r>
      <w:r w:rsidR="00030454" w:rsidRPr="00FE1434">
        <w:rPr>
          <w:rFonts w:cstheme="minorHAnsi"/>
          <w:sz w:val="24"/>
          <w:szCs w:val="24"/>
        </w:rPr>
        <w:t>1</w:t>
      </w:r>
      <w:r w:rsidR="00030454">
        <w:rPr>
          <w:rFonts w:cstheme="minorHAnsi"/>
          <w:sz w:val="24"/>
          <w:szCs w:val="24"/>
        </w:rPr>
        <w:t>a</w:t>
      </w:r>
      <w:r w:rsidRPr="00FE1434">
        <w:rPr>
          <w:rFonts w:cstheme="minorHAnsi"/>
          <w:sz w:val="24"/>
          <w:szCs w:val="24"/>
        </w:rPr>
        <w:t>)</w:t>
      </w:r>
      <w:r>
        <w:rPr>
          <w:rFonts w:cstheme="minorHAnsi"/>
          <w:sz w:val="24"/>
          <w:szCs w:val="24"/>
        </w:rPr>
        <w:t>. Within gardens, t</w:t>
      </w:r>
      <w:r w:rsidRPr="00FE1434">
        <w:rPr>
          <w:rFonts w:cstheme="minorHAnsi"/>
          <w:sz w:val="24"/>
          <w:szCs w:val="24"/>
        </w:rPr>
        <w:t>he majority of the element</w:t>
      </w:r>
      <w:r>
        <w:rPr>
          <w:rFonts w:cstheme="minorHAnsi"/>
          <w:sz w:val="24"/>
          <w:szCs w:val="24"/>
        </w:rPr>
        <w:t xml:space="preserve"> content</w:t>
      </w:r>
      <w:r w:rsidRPr="00FE1434">
        <w:rPr>
          <w:rFonts w:cstheme="minorHAnsi"/>
          <w:sz w:val="24"/>
          <w:szCs w:val="24"/>
        </w:rPr>
        <w:t>s were not strongly correlated (r &lt; 0.5)</w:t>
      </w:r>
      <w:r>
        <w:rPr>
          <w:rFonts w:cstheme="minorHAnsi"/>
          <w:sz w:val="24"/>
          <w:szCs w:val="24"/>
        </w:rPr>
        <w:t xml:space="preserve">; fewer than 2% of element pairs </w:t>
      </w:r>
      <w:r w:rsidRPr="00FE1434">
        <w:rPr>
          <w:rFonts w:cstheme="minorHAnsi"/>
          <w:sz w:val="24"/>
          <w:szCs w:val="24"/>
        </w:rPr>
        <w:t>had positive correlation</w:t>
      </w:r>
      <w:r>
        <w:rPr>
          <w:rFonts w:cstheme="minorHAnsi"/>
          <w:sz w:val="24"/>
          <w:szCs w:val="24"/>
        </w:rPr>
        <w:t>s</w:t>
      </w:r>
      <w:r w:rsidRPr="00FE1434">
        <w:rPr>
          <w:rFonts w:cstheme="minorHAnsi"/>
          <w:sz w:val="24"/>
          <w:szCs w:val="24"/>
        </w:rPr>
        <w:t xml:space="preserve"> greater than 0.5 (Figure </w:t>
      </w:r>
      <w:r w:rsidR="00030454" w:rsidRPr="00FE1434">
        <w:rPr>
          <w:rFonts w:cstheme="minorHAnsi"/>
          <w:sz w:val="24"/>
          <w:szCs w:val="24"/>
        </w:rPr>
        <w:t>1</w:t>
      </w:r>
      <w:r w:rsidR="00030454">
        <w:rPr>
          <w:rFonts w:cstheme="minorHAnsi"/>
          <w:sz w:val="24"/>
          <w:szCs w:val="24"/>
        </w:rPr>
        <w:t>b</w:t>
      </w:r>
      <w:r w:rsidRPr="00FE1434">
        <w:rPr>
          <w:rFonts w:cstheme="minorHAnsi"/>
          <w:sz w:val="24"/>
          <w:szCs w:val="24"/>
        </w:rPr>
        <w:t xml:space="preserve">). Among these, Ca </w:t>
      </w:r>
      <w:r>
        <w:rPr>
          <w:rFonts w:cstheme="minorHAnsi"/>
          <w:sz w:val="24"/>
          <w:szCs w:val="24"/>
        </w:rPr>
        <w:t xml:space="preserve">content </w:t>
      </w:r>
      <w:r w:rsidRPr="00FE1434">
        <w:rPr>
          <w:rFonts w:cstheme="minorHAnsi"/>
          <w:sz w:val="24"/>
          <w:szCs w:val="24"/>
        </w:rPr>
        <w:t>was positively correlated with Sr at each site (0.7-0.8), and Al</w:t>
      </w:r>
      <w:r>
        <w:rPr>
          <w:rFonts w:cstheme="minorHAnsi"/>
          <w:sz w:val="24"/>
          <w:szCs w:val="24"/>
        </w:rPr>
        <w:t xml:space="preserve"> content</w:t>
      </w:r>
      <w:r w:rsidRPr="00FE1434">
        <w:rPr>
          <w:rFonts w:cstheme="minorHAnsi"/>
          <w:sz w:val="24"/>
          <w:szCs w:val="24"/>
        </w:rPr>
        <w:t xml:space="preserve"> was positively correlated with Fe </w:t>
      </w:r>
      <w:r>
        <w:rPr>
          <w:rFonts w:cstheme="minorHAnsi"/>
          <w:sz w:val="24"/>
          <w:szCs w:val="24"/>
        </w:rPr>
        <w:t xml:space="preserve">content </w:t>
      </w:r>
      <w:r w:rsidRPr="00FE1434">
        <w:rPr>
          <w:rFonts w:cstheme="minorHAnsi"/>
          <w:sz w:val="24"/>
          <w:szCs w:val="24"/>
        </w:rPr>
        <w:t>at MI (0.7) and TX (0.6).</w:t>
      </w:r>
      <w:r>
        <w:rPr>
          <w:rFonts w:cstheme="minorHAnsi"/>
          <w:sz w:val="24"/>
          <w:szCs w:val="24"/>
        </w:rPr>
        <w:t xml:space="preserve"> </w:t>
      </w:r>
    </w:p>
    <w:p w14:paraId="2AA10B46" w14:textId="01F4D543" w:rsidR="009F4530" w:rsidRDefault="009F4530" w:rsidP="009F4530">
      <w:pPr>
        <w:spacing w:after="120" w:line="360" w:lineRule="auto"/>
        <w:ind w:firstLine="720"/>
        <w:rPr>
          <w:rFonts w:cstheme="minorHAnsi"/>
          <w:sz w:val="24"/>
          <w:szCs w:val="24"/>
        </w:rPr>
      </w:pPr>
      <w:r>
        <w:rPr>
          <w:rFonts w:cstheme="minorHAnsi"/>
          <w:sz w:val="24"/>
          <w:szCs w:val="24"/>
        </w:rPr>
        <w:t xml:space="preserve">All element abundances had low to moderate (0 &lt; </w:t>
      </w:r>
      <w:r w:rsidRPr="00E33743">
        <w:rPr>
          <w:rFonts w:cstheme="minorHAnsi"/>
          <w:i/>
          <w:sz w:val="24"/>
          <w:szCs w:val="24"/>
        </w:rPr>
        <w:t>h</w:t>
      </w:r>
      <w:r w:rsidRPr="00E33743">
        <w:rPr>
          <w:rFonts w:cstheme="minorHAnsi"/>
          <w:i/>
          <w:sz w:val="24"/>
          <w:szCs w:val="24"/>
          <w:vertAlign w:val="superscript"/>
        </w:rPr>
        <w:t>2</w:t>
      </w:r>
      <w:r>
        <w:rPr>
          <w:rFonts w:cstheme="minorHAnsi"/>
          <w:sz w:val="24"/>
          <w:szCs w:val="24"/>
        </w:rPr>
        <w:t xml:space="preserve"> &lt; 0.6) heritabilities which </w:t>
      </w:r>
      <w:r w:rsidRPr="000C1220">
        <w:rPr>
          <w:rFonts w:cstheme="minorHAnsi"/>
          <w:sz w:val="24"/>
          <w:szCs w:val="24"/>
          <w:highlight w:val="yellow"/>
        </w:rPr>
        <w:t>commonly varied significantly across the three gardens</w:t>
      </w:r>
      <w:r>
        <w:rPr>
          <w:rFonts w:cstheme="minorHAnsi"/>
          <w:sz w:val="24"/>
          <w:szCs w:val="24"/>
        </w:rPr>
        <w:t xml:space="preserve"> (Figure </w:t>
      </w:r>
      <w:r w:rsidR="00030454">
        <w:rPr>
          <w:rFonts w:cstheme="minorHAnsi"/>
          <w:sz w:val="24"/>
          <w:szCs w:val="24"/>
        </w:rPr>
        <w:t>2a</w:t>
      </w:r>
      <w:r>
        <w:rPr>
          <w:rFonts w:cstheme="minorHAnsi"/>
          <w:sz w:val="24"/>
          <w:szCs w:val="24"/>
        </w:rPr>
        <w:t xml:space="preserve">). </w:t>
      </w:r>
      <w:r w:rsidRPr="00945037">
        <w:rPr>
          <w:rFonts w:cstheme="minorHAnsi"/>
          <w:sz w:val="24"/>
          <w:szCs w:val="24"/>
        </w:rPr>
        <w:t xml:space="preserve">The majority of the elements (Na, Mg, Al, P, K, Ca, Mn, Fe, Cu, Zn, Se, Rb, Sr, Mo, and Cd) had </w:t>
      </w:r>
      <w:r>
        <w:rPr>
          <w:rFonts w:cstheme="minorHAnsi"/>
          <w:sz w:val="24"/>
          <w:szCs w:val="24"/>
        </w:rPr>
        <w:t xml:space="preserve">moderate </w:t>
      </w:r>
      <w:r w:rsidRPr="00945037">
        <w:rPr>
          <w:rFonts w:cstheme="minorHAnsi"/>
          <w:sz w:val="24"/>
          <w:szCs w:val="24"/>
        </w:rPr>
        <w:t xml:space="preserve">heritabilities </w:t>
      </w:r>
      <w:r>
        <w:rPr>
          <w:rFonts w:cstheme="minorHAnsi"/>
          <w:sz w:val="24"/>
          <w:szCs w:val="24"/>
        </w:rPr>
        <w:t>(&gt;</w:t>
      </w:r>
      <w:r w:rsidRPr="00945037">
        <w:rPr>
          <w:rFonts w:cstheme="minorHAnsi"/>
          <w:sz w:val="24"/>
          <w:szCs w:val="24"/>
        </w:rPr>
        <w:t>0.</w:t>
      </w:r>
      <w:r>
        <w:rPr>
          <w:rFonts w:cstheme="minorHAnsi"/>
          <w:sz w:val="24"/>
          <w:szCs w:val="24"/>
        </w:rPr>
        <w:t>2)</w:t>
      </w:r>
      <w:r w:rsidRPr="00945037">
        <w:rPr>
          <w:rFonts w:cstheme="minorHAnsi"/>
          <w:sz w:val="24"/>
          <w:szCs w:val="24"/>
        </w:rPr>
        <w:t xml:space="preserve"> for at least one </w:t>
      </w:r>
      <w:r>
        <w:rPr>
          <w:rFonts w:cstheme="minorHAnsi"/>
          <w:sz w:val="24"/>
          <w:szCs w:val="24"/>
        </w:rPr>
        <w:t>garden</w:t>
      </w:r>
      <w:r w:rsidRPr="00945037">
        <w:rPr>
          <w:rFonts w:cstheme="minorHAnsi"/>
          <w:sz w:val="24"/>
          <w:szCs w:val="24"/>
        </w:rPr>
        <w:t xml:space="preserve">, while B, Co, and As </w:t>
      </w:r>
      <w:r>
        <w:rPr>
          <w:rFonts w:cstheme="minorHAnsi"/>
          <w:sz w:val="24"/>
          <w:szCs w:val="24"/>
        </w:rPr>
        <w:t xml:space="preserve">had low heritabilities everywhere. </w:t>
      </w:r>
      <w:r w:rsidRPr="007337C6">
        <w:rPr>
          <w:rFonts w:cstheme="minorHAnsi"/>
          <w:sz w:val="24"/>
          <w:szCs w:val="24"/>
        </w:rPr>
        <w:t>There were moderate heritabilities for 8 elements in the TX garden (none unique to TX), 12 elements at the MO garden (Na and Al content were moderately heritable only at MO), and 15 elements at the MI garden (K, Zn, Se and Cd content were moderately heritable only at MI). The heritability of Mg, Mn, Fe, Rb and Sr content did not differ significantly between the three gardens. The low heritabilities of some elements at certain sites (B, K, Co, As, and Se) were due to both the large error variance (</w:t>
      </w:r>
      <w:r w:rsidRPr="007337C6">
        <w:rPr>
          <w:rFonts w:cstheme="minorHAnsi"/>
          <w:i/>
          <w:sz w:val="24"/>
          <w:szCs w:val="24"/>
        </w:rPr>
        <w:t>V</w:t>
      </w:r>
      <w:r w:rsidRPr="007337C6">
        <w:rPr>
          <w:rFonts w:cstheme="minorHAnsi"/>
          <w:i/>
          <w:sz w:val="24"/>
          <w:szCs w:val="24"/>
          <w:vertAlign w:val="subscript"/>
        </w:rPr>
        <w:t>e</w:t>
      </w:r>
      <w:r w:rsidRPr="007337C6">
        <w:rPr>
          <w:rFonts w:cstheme="minorHAnsi"/>
          <w:sz w:val="24"/>
          <w:szCs w:val="24"/>
        </w:rPr>
        <w:t>) and the near zero additive genetic variance (</w:t>
      </w:r>
      <w:r w:rsidRPr="007337C6">
        <w:rPr>
          <w:rFonts w:cstheme="minorHAnsi"/>
          <w:i/>
          <w:sz w:val="24"/>
          <w:szCs w:val="24"/>
        </w:rPr>
        <w:t>V</w:t>
      </w:r>
      <w:r w:rsidRPr="007337C6">
        <w:rPr>
          <w:rFonts w:cstheme="minorHAnsi"/>
          <w:i/>
          <w:sz w:val="24"/>
          <w:szCs w:val="24"/>
          <w:vertAlign w:val="subscript"/>
        </w:rPr>
        <w:t>a</w:t>
      </w:r>
      <w:r w:rsidRPr="007337C6">
        <w:rPr>
          <w:rFonts w:cstheme="minorHAnsi"/>
          <w:sz w:val="24"/>
          <w:szCs w:val="24"/>
        </w:rPr>
        <w:t xml:space="preserve">) for these elemental contents (Supplemental Figure S1). These results indicated that </w:t>
      </w:r>
      <w:r>
        <w:rPr>
          <w:rFonts w:cstheme="minorHAnsi"/>
          <w:sz w:val="24"/>
          <w:szCs w:val="24"/>
        </w:rPr>
        <w:t>switchgrass exerted some genetic control of the accumulation of most (15 of 18) of these elements, and did so in an environmentally-sensitive fashion for at least 10 elements of the ionome.</w:t>
      </w:r>
    </w:p>
    <w:p w14:paraId="7F3A3632" w14:textId="63315328" w:rsidR="009F4530" w:rsidRDefault="009F4530" w:rsidP="009F4530">
      <w:pPr>
        <w:spacing w:after="120" w:line="360" w:lineRule="auto"/>
        <w:ind w:firstLine="720"/>
        <w:rPr>
          <w:rFonts w:cstheme="minorHAnsi"/>
          <w:sz w:val="24"/>
          <w:szCs w:val="24"/>
        </w:rPr>
      </w:pPr>
      <w:r>
        <w:rPr>
          <w:rFonts w:cstheme="minorHAnsi"/>
          <w:sz w:val="24"/>
          <w:szCs w:val="24"/>
        </w:rPr>
        <w:lastRenderedPageBreak/>
        <w:t xml:space="preserve">The </w:t>
      </w:r>
      <w:r w:rsidRPr="007337C6">
        <w:rPr>
          <w:rFonts w:cstheme="minorHAnsi"/>
          <w:sz w:val="24"/>
          <w:szCs w:val="24"/>
        </w:rPr>
        <w:t xml:space="preserve">distributions of all </w:t>
      </w:r>
      <w:r>
        <w:rPr>
          <w:rFonts w:cstheme="minorHAnsi"/>
          <w:sz w:val="24"/>
          <w:szCs w:val="24"/>
        </w:rPr>
        <w:t xml:space="preserve">18 </w:t>
      </w:r>
      <w:r w:rsidRPr="007337C6">
        <w:rPr>
          <w:rFonts w:cstheme="minorHAnsi"/>
          <w:sz w:val="24"/>
          <w:szCs w:val="24"/>
        </w:rPr>
        <w:t>element</w:t>
      </w:r>
      <w:r>
        <w:rPr>
          <w:rFonts w:cstheme="minorHAnsi"/>
          <w:sz w:val="24"/>
          <w:szCs w:val="24"/>
        </w:rPr>
        <w:t xml:space="preserve"> abundances</w:t>
      </w:r>
      <w:r w:rsidRPr="007337C6">
        <w:rPr>
          <w:rFonts w:cstheme="minorHAnsi"/>
          <w:sz w:val="24"/>
          <w:szCs w:val="24"/>
        </w:rPr>
        <w:t xml:space="preserve"> also differed significantly </w:t>
      </w:r>
      <w:r w:rsidR="00B83169">
        <w:rPr>
          <w:rFonts w:cstheme="minorHAnsi"/>
          <w:sz w:val="24"/>
          <w:szCs w:val="24"/>
        </w:rPr>
        <w:t>among</w:t>
      </w:r>
      <w:r w:rsidR="00B83169" w:rsidRPr="007337C6">
        <w:rPr>
          <w:rFonts w:cstheme="minorHAnsi"/>
          <w:sz w:val="24"/>
          <w:szCs w:val="24"/>
        </w:rPr>
        <w:t xml:space="preserve"> gardens</w:t>
      </w:r>
      <w:r w:rsidR="008528B9">
        <w:rPr>
          <w:rFonts w:cstheme="minorHAnsi"/>
          <w:sz w:val="24"/>
          <w:szCs w:val="24"/>
        </w:rPr>
        <w:t xml:space="preserve"> (</w:t>
      </w:r>
      <w:r w:rsidR="008528B9" w:rsidRPr="008528B9">
        <w:rPr>
          <w:rFonts w:cstheme="minorHAnsi"/>
          <w:i/>
          <w:sz w:val="24"/>
          <w:szCs w:val="24"/>
        </w:rPr>
        <w:t xml:space="preserve">p </w:t>
      </w:r>
      <w:r w:rsidR="008528B9">
        <w:rPr>
          <w:rFonts w:cstheme="minorHAnsi"/>
          <w:sz w:val="24"/>
          <w:szCs w:val="24"/>
        </w:rPr>
        <w:t>&lt; 0.05, Welch one-way test</w:t>
      </w:r>
      <w:r w:rsidR="004A41E0">
        <w:rPr>
          <w:rFonts w:cstheme="minorHAnsi"/>
          <w:sz w:val="24"/>
          <w:szCs w:val="24"/>
        </w:rPr>
        <w:t xml:space="preserve">, </w:t>
      </w:r>
      <w:r w:rsidRPr="007337C6">
        <w:rPr>
          <w:rFonts w:cstheme="minorHAnsi"/>
          <w:sz w:val="24"/>
          <w:szCs w:val="24"/>
        </w:rPr>
        <w:t xml:space="preserve">Table 2). </w:t>
      </w:r>
      <w:r>
        <w:rPr>
          <w:rFonts w:cstheme="minorHAnsi"/>
          <w:sz w:val="24"/>
          <w:szCs w:val="24"/>
        </w:rPr>
        <w:t xml:space="preserve">These distinct phenotypic distributions were underlain by moderate to </w:t>
      </w:r>
      <w:r w:rsidRPr="00B54F16">
        <w:rPr>
          <w:rFonts w:cstheme="minorHAnsi"/>
          <w:sz w:val="24"/>
          <w:szCs w:val="24"/>
        </w:rPr>
        <w:t xml:space="preserve">strong positive genetic correlations for the majority of the elements among sites (Figure </w:t>
      </w:r>
      <w:r w:rsidR="00030454" w:rsidRPr="00B54F16">
        <w:rPr>
          <w:rFonts w:cstheme="minorHAnsi"/>
          <w:sz w:val="24"/>
          <w:szCs w:val="24"/>
        </w:rPr>
        <w:t>2</w:t>
      </w:r>
      <w:r w:rsidR="00030454">
        <w:rPr>
          <w:rFonts w:cstheme="minorHAnsi"/>
          <w:sz w:val="24"/>
          <w:szCs w:val="24"/>
        </w:rPr>
        <w:t>b</w:t>
      </w:r>
      <w:r w:rsidRPr="00B54F16">
        <w:rPr>
          <w:rFonts w:cstheme="minorHAnsi"/>
          <w:sz w:val="24"/>
          <w:szCs w:val="24"/>
        </w:rPr>
        <w:t>)</w:t>
      </w:r>
      <w:r>
        <w:rPr>
          <w:rFonts w:cstheme="minorHAnsi"/>
          <w:sz w:val="24"/>
          <w:szCs w:val="24"/>
        </w:rPr>
        <w:t>. Only one</w:t>
      </w:r>
      <w:r w:rsidRPr="00595DE2">
        <w:rPr>
          <w:rFonts w:cstheme="minorHAnsi"/>
          <w:sz w:val="24"/>
          <w:szCs w:val="24"/>
        </w:rPr>
        <w:t xml:space="preserve"> negative </w:t>
      </w:r>
      <w:r w:rsidR="009958AA">
        <w:rPr>
          <w:rFonts w:cstheme="minorHAnsi"/>
          <w:sz w:val="24"/>
          <w:szCs w:val="24"/>
        </w:rPr>
        <w:t xml:space="preserve">genetic </w:t>
      </w:r>
      <w:r w:rsidRPr="00595DE2">
        <w:rPr>
          <w:rFonts w:cstheme="minorHAnsi"/>
          <w:sz w:val="24"/>
          <w:szCs w:val="24"/>
        </w:rPr>
        <w:t>correlation was observed</w:t>
      </w:r>
      <w:r>
        <w:rPr>
          <w:rFonts w:cstheme="minorHAnsi"/>
          <w:sz w:val="24"/>
          <w:szCs w:val="24"/>
        </w:rPr>
        <w:t>,</w:t>
      </w:r>
      <w:r w:rsidRPr="00595DE2">
        <w:rPr>
          <w:rFonts w:cstheme="minorHAnsi"/>
          <w:sz w:val="24"/>
          <w:szCs w:val="24"/>
        </w:rPr>
        <w:t xml:space="preserve"> for B </w:t>
      </w:r>
      <w:r>
        <w:rPr>
          <w:rFonts w:cstheme="minorHAnsi"/>
          <w:sz w:val="24"/>
          <w:szCs w:val="24"/>
        </w:rPr>
        <w:t>content in the</w:t>
      </w:r>
      <w:r w:rsidRPr="00595DE2">
        <w:rPr>
          <w:rFonts w:cstheme="minorHAnsi"/>
          <w:sz w:val="24"/>
          <w:szCs w:val="24"/>
        </w:rPr>
        <w:t xml:space="preserve"> TX and MO </w:t>
      </w:r>
      <w:r>
        <w:rPr>
          <w:rFonts w:cstheme="minorHAnsi"/>
          <w:sz w:val="24"/>
          <w:szCs w:val="24"/>
        </w:rPr>
        <w:t xml:space="preserve">gardens </w:t>
      </w:r>
      <w:r w:rsidRPr="00595DE2">
        <w:rPr>
          <w:rFonts w:cstheme="minorHAnsi"/>
          <w:sz w:val="24"/>
          <w:szCs w:val="24"/>
        </w:rPr>
        <w:t>(-0.46)</w:t>
      </w:r>
      <w:r>
        <w:rPr>
          <w:rFonts w:cstheme="minorHAnsi"/>
          <w:sz w:val="24"/>
          <w:szCs w:val="24"/>
        </w:rPr>
        <w:t>. Negative correlations indicate</w:t>
      </w:r>
      <w:r w:rsidRPr="00595DE2">
        <w:rPr>
          <w:rFonts w:cstheme="minorHAnsi"/>
          <w:sz w:val="24"/>
          <w:szCs w:val="24"/>
        </w:rPr>
        <w:t xml:space="preserve"> a possible trade-off </w:t>
      </w:r>
      <w:r>
        <w:rPr>
          <w:rFonts w:cstheme="minorHAnsi"/>
          <w:sz w:val="24"/>
          <w:szCs w:val="24"/>
        </w:rPr>
        <w:t xml:space="preserve">in </w:t>
      </w:r>
      <w:r w:rsidRPr="00595DE2">
        <w:rPr>
          <w:rFonts w:cstheme="minorHAnsi"/>
          <w:sz w:val="24"/>
          <w:szCs w:val="24"/>
        </w:rPr>
        <w:t xml:space="preserve">loci controlling B </w:t>
      </w:r>
      <w:r>
        <w:rPr>
          <w:rFonts w:cstheme="minorHAnsi"/>
          <w:sz w:val="24"/>
          <w:szCs w:val="24"/>
        </w:rPr>
        <w:t>content; however, heritability was low at both of these gardens, reducing our power to identify QTL for B content</w:t>
      </w:r>
      <w:r w:rsidRPr="00595DE2">
        <w:rPr>
          <w:rFonts w:cstheme="minorHAnsi"/>
          <w:sz w:val="24"/>
          <w:szCs w:val="24"/>
        </w:rPr>
        <w:t xml:space="preserve">. The genetic correlations for some elements (i.e., As and Se) </w:t>
      </w:r>
      <w:r>
        <w:rPr>
          <w:rFonts w:cstheme="minorHAnsi"/>
          <w:sz w:val="24"/>
          <w:szCs w:val="24"/>
        </w:rPr>
        <w:t>did</w:t>
      </w:r>
      <w:r w:rsidRPr="00595DE2">
        <w:rPr>
          <w:rFonts w:cstheme="minorHAnsi"/>
          <w:sz w:val="24"/>
          <w:szCs w:val="24"/>
        </w:rPr>
        <w:t xml:space="preserve"> not converge</w:t>
      </w:r>
      <w:r>
        <w:rPr>
          <w:rFonts w:cstheme="minorHAnsi"/>
          <w:sz w:val="24"/>
          <w:szCs w:val="24"/>
        </w:rPr>
        <w:t>,</w:t>
      </w:r>
      <w:r w:rsidRPr="00595DE2">
        <w:rPr>
          <w:rFonts w:cstheme="minorHAnsi"/>
          <w:sz w:val="24"/>
          <w:szCs w:val="24"/>
        </w:rPr>
        <w:t xml:space="preserve"> </w:t>
      </w:r>
      <w:r>
        <w:rPr>
          <w:rFonts w:cstheme="minorHAnsi"/>
          <w:sz w:val="24"/>
          <w:szCs w:val="24"/>
        </w:rPr>
        <w:t>because content of these elements had close to zero</w:t>
      </w:r>
      <w:r w:rsidRPr="00595DE2">
        <w:rPr>
          <w:rFonts w:cstheme="minorHAnsi"/>
          <w:sz w:val="24"/>
          <w:szCs w:val="24"/>
        </w:rPr>
        <w:t xml:space="preserve"> genetic variance.</w:t>
      </w:r>
      <w:r>
        <w:rPr>
          <w:rFonts w:cstheme="minorHAnsi"/>
          <w:sz w:val="24"/>
          <w:szCs w:val="24"/>
        </w:rPr>
        <w:t xml:space="preserve"> Positive genetic correlations less than one indicate the presence of GxE</w:t>
      </w:r>
      <w:r w:rsidR="00BE518B">
        <w:rPr>
          <w:rFonts w:cstheme="minorHAnsi"/>
          <w:sz w:val="24"/>
          <w:szCs w:val="24"/>
        </w:rPr>
        <w:t xml:space="preserve"> at the trait level, and likely magnitude-changing instead of sign-changing patterns of GxE at the level of QTL across the common gardens</w:t>
      </w:r>
      <w:r w:rsidR="00BE518B" w:rsidDel="00BE518B">
        <w:rPr>
          <w:rFonts w:cstheme="minorHAnsi"/>
          <w:sz w:val="24"/>
          <w:szCs w:val="24"/>
        </w:rPr>
        <w:t xml:space="preserve"> </w:t>
      </w:r>
      <w:r w:rsidR="00BE518B">
        <w:rPr>
          <w:rFonts w:cstheme="minorHAnsi"/>
          <w:sz w:val="24"/>
          <w:szCs w:val="24"/>
        </w:rPr>
        <w:t>for the elemental accumulations</w:t>
      </w:r>
      <w:r>
        <w:rPr>
          <w:rFonts w:cstheme="minorHAnsi"/>
          <w:sz w:val="24"/>
          <w:szCs w:val="24"/>
        </w:rPr>
        <w:t xml:space="preserve">. </w:t>
      </w:r>
    </w:p>
    <w:p w14:paraId="773E1E16" w14:textId="24CDB825" w:rsidR="009F4530" w:rsidRDefault="009F4530" w:rsidP="009F4530">
      <w:pPr>
        <w:spacing w:after="120" w:line="360" w:lineRule="auto"/>
        <w:ind w:firstLine="720"/>
        <w:rPr>
          <w:rFonts w:cstheme="minorHAnsi"/>
          <w:sz w:val="24"/>
          <w:szCs w:val="24"/>
        </w:rPr>
      </w:pPr>
      <w:r>
        <w:rPr>
          <w:rFonts w:cstheme="minorHAnsi"/>
          <w:sz w:val="24"/>
          <w:szCs w:val="24"/>
        </w:rPr>
        <w:t>We next identified QTL and QTLxE interactions using independent multienvironment mixed models for each of the 18 elements.</w:t>
      </w:r>
      <w:r>
        <w:rPr>
          <w:rFonts w:cstheme="minorHAnsi"/>
        </w:rPr>
        <w:t xml:space="preserve"> </w:t>
      </w:r>
      <w:r w:rsidRPr="00B54F16">
        <w:rPr>
          <w:rFonts w:cstheme="minorHAnsi"/>
          <w:sz w:val="24"/>
          <w:szCs w:val="24"/>
        </w:rPr>
        <w:t>We detected 77 significant QTL with LOD threshold above 3.5 for 14 elemental compositions (Figure 3</w:t>
      </w:r>
      <w:r w:rsidR="00030454">
        <w:rPr>
          <w:rFonts w:cstheme="minorHAnsi"/>
          <w:sz w:val="24"/>
          <w:szCs w:val="24"/>
        </w:rPr>
        <w:t>a</w:t>
      </w:r>
      <w:r w:rsidRPr="00B54F16">
        <w:rPr>
          <w:rFonts w:cstheme="minorHAnsi"/>
          <w:sz w:val="24"/>
          <w:szCs w:val="24"/>
        </w:rPr>
        <w:t xml:space="preserve">, and Supplemental Table S1). </w:t>
      </w:r>
      <w:r>
        <w:rPr>
          <w:rFonts w:cstheme="minorHAnsi"/>
          <w:sz w:val="24"/>
          <w:szCs w:val="24"/>
        </w:rPr>
        <w:t xml:space="preserve">38 (49%) of these QTL also had </w:t>
      </w:r>
      <w:r w:rsidRPr="00595DE2">
        <w:rPr>
          <w:rFonts w:cstheme="minorHAnsi"/>
          <w:sz w:val="24"/>
          <w:szCs w:val="24"/>
        </w:rPr>
        <w:t>significant QTLxE effects (Supplemental Table S1).</w:t>
      </w:r>
      <w:r>
        <w:rPr>
          <w:rFonts w:cstheme="minorHAnsi"/>
          <w:sz w:val="24"/>
          <w:szCs w:val="24"/>
        </w:rPr>
        <w:t xml:space="preserve"> No </w:t>
      </w:r>
      <w:r w:rsidRPr="00B54F16">
        <w:rPr>
          <w:rFonts w:cstheme="minorHAnsi"/>
          <w:sz w:val="24"/>
          <w:szCs w:val="24"/>
        </w:rPr>
        <w:t xml:space="preserve">significant QTL </w:t>
      </w:r>
      <w:r>
        <w:rPr>
          <w:rFonts w:cstheme="minorHAnsi"/>
          <w:sz w:val="24"/>
          <w:szCs w:val="24"/>
        </w:rPr>
        <w:t xml:space="preserve">were </w:t>
      </w:r>
      <w:r w:rsidRPr="00B54F16">
        <w:rPr>
          <w:rFonts w:cstheme="minorHAnsi"/>
          <w:sz w:val="24"/>
          <w:szCs w:val="24"/>
        </w:rPr>
        <w:t xml:space="preserve">detected for B, As, Co and Se, </w:t>
      </w:r>
      <w:r>
        <w:rPr>
          <w:rFonts w:cstheme="minorHAnsi"/>
          <w:sz w:val="24"/>
          <w:szCs w:val="24"/>
        </w:rPr>
        <w:t>almost certainly because of the</w:t>
      </w:r>
      <w:r w:rsidRPr="00B54F16">
        <w:rPr>
          <w:rFonts w:cstheme="minorHAnsi"/>
          <w:sz w:val="24"/>
          <w:szCs w:val="24"/>
        </w:rPr>
        <w:t xml:space="preserve"> low heritabilities </w:t>
      </w:r>
      <w:r>
        <w:rPr>
          <w:rFonts w:cstheme="minorHAnsi"/>
          <w:sz w:val="24"/>
          <w:szCs w:val="24"/>
        </w:rPr>
        <w:t>of</w:t>
      </w:r>
      <w:r w:rsidRPr="00B54F16">
        <w:rPr>
          <w:rFonts w:cstheme="minorHAnsi"/>
          <w:sz w:val="24"/>
          <w:szCs w:val="24"/>
        </w:rPr>
        <w:t xml:space="preserve"> these four element</w:t>
      </w:r>
      <w:r>
        <w:rPr>
          <w:rFonts w:cstheme="minorHAnsi"/>
          <w:sz w:val="24"/>
          <w:szCs w:val="24"/>
        </w:rPr>
        <w:t>al contents</w:t>
      </w:r>
      <w:r w:rsidRPr="00B54F16">
        <w:rPr>
          <w:rFonts w:cstheme="minorHAnsi"/>
          <w:sz w:val="24"/>
          <w:szCs w:val="24"/>
        </w:rPr>
        <w:t xml:space="preserve"> (Figure </w:t>
      </w:r>
      <w:r w:rsidR="00C2170D">
        <w:rPr>
          <w:rFonts w:cstheme="minorHAnsi"/>
          <w:sz w:val="24"/>
          <w:szCs w:val="24"/>
        </w:rPr>
        <w:t>2a</w:t>
      </w:r>
      <w:r w:rsidRPr="00B54F16">
        <w:rPr>
          <w:rFonts w:cstheme="minorHAnsi"/>
          <w:sz w:val="24"/>
          <w:szCs w:val="24"/>
        </w:rPr>
        <w:t xml:space="preserve">). </w:t>
      </w:r>
      <w:r>
        <w:rPr>
          <w:rFonts w:cstheme="minorHAnsi"/>
          <w:sz w:val="24"/>
          <w:szCs w:val="24"/>
        </w:rPr>
        <w:t xml:space="preserve">The remaining elements had </w:t>
      </w:r>
      <w:r w:rsidRPr="00595DE2">
        <w:rPr>
          <w:rFonts w:cstheme="minorHAnsi"/>
          <w:sz w:val="24"/>
          <w:szCs w:val="24"/>
        </w:rPr>
        <w:t xml:space="preserve">between two </w:t>
      </w:r>
      <w:r>
        <w:rPr>
          <w:rFonts w:cstheme="minorHAnsi"/>
          <w:sz w:val="24"/>
          <w:szCs w:val="24"/>
        </w:rPr>
        <w:t xml:space="preserve">(Na, Fe, Mo, Cd) </w:t>
      </w:r>
      <w:r w:rsidRPr="00595DE2">
        <w:rPr>
          <w:rFonts w:cstheme="minorHAnsi"/>
          <w:sz w:val="24"/>
          <w:szCs w:val="24"/>
        </w:rPr>
        <w:t xml:space="preserve">and 14 </w:t>
      </w:r>
      <w:r>
        <w:rPr>
          <w:rFonts w:cstheme="minorHAnsi"/>
          <w:sz w:val="24"/>
          <w:szCs w:val="24"/>
        </w:rPr>
        <w:t xml:space="preserve">(P) </w:t>
      </w:r>
      <w:r w:rsidRPr="00595DE2">
        <w:rPr>
          <w:rFonts w:cstheme="minorHAnsi"/>
          <w:sz w:val="24"/>
          <w:szCs w:val="24"/>
        </w:rPr>
        <w:t>QTL</w:t>
      </w:r>
      <w:r>
        <w:rPr>
          <w:rFonts w:cstheme="minorHAnsi"/>
          <w:sz w:val="24"/>
          <w:szCs w:val="24"/>
        </w:rPr>
        <w:t xml:space="preserve"> regions. </w:t>
      </w:r>
      <w:r w:rsidRPr="00624224">
        <w:rPr>
          <w:rFonts w:cstheme="minorHAnsi"/>
          <w:sz w:val="24"/>
          <w:szCs w:val="24"/>
        </w:rPr>
        <w:t>We divided the 18 elements into four types: macronutrients, micronutrients, non-essential analogues to nutrients, and potentially harmful elements. If QTL had been equally distributed across the elements, we would have expected 17, 34, 8, and 17 QTL in these classes, respectively. However, there was an overenrichment for QTL for macronutrients (2.05x</w:t>
      </w:r>
      <w:r w:rsidR="002B0111">
        <w:rPr>
          <w:rFonts w:cstheme="minorHAnsi"/>
          <w:sz w:val="24"/>
          <w:szCs w:val="24"/>
        </w:rPr>
        <w:t xml:space="preserve">, </w:t>
      </w:r>
      <w:r w:rsidR="005A6D4A">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&lt;0.001</w:t>
      </w:r>
      <w:r w:rsidRPr="00624224">
        <w:rPr>
          <w:rFonts w:cstheme="minorHAnsi"/>
          <w:sz w:val="24"/>
          <w:szCs w:val="24"/>
        </w:rPr>
        <w:t>) and non-essential analogues (1.99x</w:t>
      </w:r>
      <w:r w:rsidR="002B0111">
        <w:rPr>
          <w:rFonts w:cstheme="minorHAnsi"/>
          <w:sz w:val="24"/>
          <w:szCs w:val="24"/>
        </w:rPr>
        <w:t xml:space="preserve">, </w:t>
      </w:r>
      <w:r w:rsidR="004744F5">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 xml:space="preserve"> 0.002</w:t>
      </w:r>
      <w:r w:rsidRPr="00624224">
        <w:rPr>
          <w:rFonts w:cstheme="minorHAnsi"/>
          <w:sz w:val="24"/>
          <w:szCs w:val="24"/>
        </w:rPr>
        <w:t>) relative to this expectation, and an underenrichment for micronutrients (0.50x</w:t>
      </w:r>
      <w:r w:rsidR="002B0111">
        <w:rPr>
          <w:rFonts w:cstheme="minorHAnsi"/>
          <w:sz w:val="24"/>
          <w:szCs w:val="24"/>
        </w:rPr>
        <w:t>,</w:t>
      </w:r>
      <w:r w:rsidR="002B0111" w:rsidRP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&lt;0.001</w:t>
      </w:r>
      <w:r w:rsidRPr="00624224">
        <w:rPr>
          <w:rFonts w:cstheme="minorHAnsi"/>
          <w:sz w:val="24"/>
          <w:szCs w:val="24"/>
        </w:rPr>
        <w:t>) and potentially harmful elements (0.47x</w:t>
      </w:r>
      <w:r w:rsid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=0.013</w:t>
      </w:r>
      <w:r w:rsidRPr="00624224">
        <w:rPr>
          <w:rFonts w:cstheme="minorHAnsi"/>
          <w:sz w:val="24"/>
          <w:szCs w:val="24"/>
        </w:rPr>
        <w:t>).</w:t>
      </w:r>
      <w:r>
        <w:rPr>
          <w:rFonts w:cstheme="minorHAnsi"/>
          <w:sz w:val="24"/>
          <w:szCs w:val="24"/>
        </w:rPr>
        <w:t xml:space="preserve"> </w:t>
      </w:r>
    </w:p>
    <w:p w14:paraId="251530FF" w14:textId="77777777" w:rsidR="009F4530" w:rsidRDefault="009F4530" w:rsidP="009F4530">
      <w:pPr>
        <w:spacing w:after="120" w:line="360" w:lineRule="auto"/>
        <w:rPr>
          <w:rFonts w:cstheme="minorHAnsi"/>
          <w:b/>
          <w:bCs/>
          <w:sz w:val="24"/>
          <w:szCs w:val="24"/>
        </w:rPr>
      </w:pPr>
      <w:r w:rsidRPr="00B54F16">
        <w:rPr>
          <w:rFonts w:cstheme="minorHAnsi"/>
          <w:b/>
          <w:bCs/>
          <w:sz w:val="24"/>
          <w:szCs w:val="24"/>
        </w:rPr>
        <w:t>QTL colocalization across elements</w:t>
      </w:r>
      <w:r>
        <w:rPr>
          <w:rFonts w:cstheme="minorHAnsi"/>
          <w:b/>
          <w:bCs/>
          <w:sz w:val="24"/>
          <w:szCs w:val="24"/>
        </w:rPr>
        <w:t xml:space="preserve"> of the ionome</w:t>
      </w:r>
    </w:p>
    <w:p w14:paraId="4473D05F" w14:textId="13D54B86" w:rsidR="00CD14CC" w:rsidRPr="00FA3DC0" w:rsidRDefault="009F4530" w:rsidP="008D1D55">
      <w:pPr>
        <w:spacing w:after="120" w:line="360" w:lineRule="auto"/>
        <w:rPr>
          <w:rFonts w:cstheme="minorHAnsi"/>
          <w:color w:val="24292E"/>
          <w:sz w:val="24"/>
          <w:szCs w:val="24"/>
        </w:rPr>
      </w:pPr>
      <w:r>
        <w:rPr>
          <w:rFonts w:cstheme="minorHAnsi"/>
          <w:b/>
          <w:bCs/>
          <w:sz w:val="24"/>
          <w:szCs w:val="24"/>
        </w:rPr>
        <w:tab/>
      </w:r>
      <w:r w:rsidR="00CD14CC" w:rsidRPr="003E69FB">
        <w:rPr>
          <w:rFonts w:cstheme="minorHAnsi"/>
          <w:sz w:val="24"/>
          <w:szCs w:val="24"/>
        </w:rPr>
        <w:t>Using our 77 QTL, we next</w:t>
      </w:r>
      <w:r w:rsidR="00CD14CC">
        <w:rPr>
          <w:rFonts w:cstheme="minorHAnsi"/>
          <w:b/>
          <w:bCs/>
          <w:sz w:val="24"/>
          <w:szCs w:val="24"/>
        </w:rPr>
        <w:t xml:space="preserve"> </w:t>
      </w:r>
      <w:r w:rsidR="00CD14CC">
        <w:rPr>
          <w:rFonts w:eastAsia="Times New Roman" w:cstheme="minorHAnsi"/>
          <w:color w:val="24292E"/>
          <w:sz w:val="24"/>
          <w:szCs w:val="24"/>
        </w:rPr>
        <w:t xml:space="preserve">identified QTL where distinct elements co-localized. Co-localization suggests either linked genes affecting element accumulation, or co-transport of elements using the same genetic architecture. The latter is more plausible for elements that </w:t>
      </w:r>
      <w:r w:rsidR="009958AA">
        <w:rPr>
          <w:rFonts w:eastAsia="Times New Roman" w:cstheme="minorHAnsi"/>
          <w:color w:val="24292E"/>
          <w:sz w:val="24"/>
          <w:szCs w:val="24"/>
        </w:rPr>
        <w:t xml:space="preserve">are </w:t>
      </w:r>
      <w:r w:rsidR="00CD14CC">
        <w:rPr>
          <w:rFonts w:eastAsia="Times New Roman" w:cstheme="minorHAnsi"/>
          <w:color w:val="24292E"/>
          <w:sz w:val="24"/>
          <w:szCs w:val="24"/>
        </w:rPr>
        <w:t xml:space="preserve">most commonly bioavailable in the soil as similar ions. </w:t>
      </w:r>
      <w:r w:rsidR="00CD14CC" w:rsidRPr="003E69FB">
        <w:rPr>
          <w:rFonts w:cstheme="minorHAnsi"/>
          <w:sz w:val="24"/>
          <w:szCs w:val="24"/>
        </w:rPr>
        <w:t xml:space="preserve">To identify QTL </w:t>
      </w:r>
      <w:r w:rsidR="00CD14CC">
        <w:rPr>
          <w:rFonts w:cstheme="minorHAnsi"/>
          <w:sz w:val="24"/>
          <w:szCs w:val="24"/>
        </w:rPr>
        <w:t xml:space="preserve">with overlapping </w:t>
      </w:r>
      <w:r w:rsidR="00CD14CC" w:rsidRPr="003E69FB">
        <w:rPr>
          <w:rFonts w:cstheme="minorHAnsi"/>
          <w:sz w:val="24"/>
          <w:szCs w:val="24"/>
        </w:rPr>
        <w:lastRenderedPageBreak/>
        <w:t xml:space="preserve">intervals, we identified QTL that had overlap in the genomic region </w:t>
      </w:r>
      <w:r w:rsidR="00CD14CC" w:rsidRPr="00F72E19">
        <w:rPr>
          <w:rFonts w:cstheme="minorHAnsi"/>
          <w:sz w:val="24"/>
          <w:szCs w:val="24"/>
        </w:rPr>
        <w:t>within 1.5-LOD of the maximum LOD score</w:t>
      </w:r>
      <w:r w:rsidR="00CD14CC" w:rsidRPr="003E69FB">
        <w:rPr>
          <w:rFonts w:cstheme="minorHAnsi"/>
          <w:sz w:val="24"/>
          <w:szCs w:val="24"/>
        </w:rPr>
        <w:t>.</w:t>
      </w:r>
      <w:r w:rsidR="00CD14CC">
        <w:rPr>
          <w:rFonts w:cstheme="minorHAnsi"/>
          <w:sz w:val="24"/>
          <w:szCs w:val="24"/>
        </w:rPr>
        <w:t xml:space="preserve"> </w:t>
      </w:r>
      <w:r w:rsidR="006226FD">
        <w:rPr>
          <w:rFonts w:cstheme="minorHAnsi"/>
          <w:sz w:val="24"/>
          <w:szCs w:val="24"/>
        </w:rPr>
        <w:t xml:space="preserve">Twenty-one </w:t>
      </w:r>
      <w:r w:rsidR="00CD14CC" w:rsidRPr="003E69FB">
        <w:rPr>
          <w:rFonts w:cstheme="minorHAnsi"/>
          <w:sz w:val="24"/>
          <w:szCs w:val="24"/>
        </w:rPr>
        <w:t xml:space="preserve">sets of QTL had overlapping intervals, and </w:t>
      </w:r>
      <w:r w:rsidR="00374942" w:rsidRPr="003E69FB">
        <w:rPr>
          <w:rFonts w:cstheme="minorHAnsi"/>
          <w:sz w:val="24"/>
          <w:szCs w:val="24"/>
        </w:rPr>
        <w:t>2</w:t>
      </w:r>
      <w:r w:rsidR="00374942">
        <w:rPr>
          <w:rFonts w:cstheme="minorHAnsi"/>
          <w:sz w:val="24"/>
          <w:szCs w:val="24"/>
        </w:rPr>
        <w:t>0</w:t>
      </w:r>
      <w:r w:rsidR="00374942" w:rsidRPr="003E69FB">
        <w:rPr>
          <w:rFonts w:cstheme="minorHAnsi"/>
          <w:sz w:val="24"/>
          <w:szCs w:val="24"/>
        </w:rPr>
        <w:t xml:space="preserve"> </w:t>
      </w:r>
      <w:r w:rsidR="00CD14CC" w:rsidRPr="003E69FB">
        <w:rPr>
          <w:rFonts w:cstheme="minorHAnsi"/>
          <w:sz w:val="24"/>
          <w:szCs w:val="24"/>
        </w:rPr>
        <w:t xml:space="preserve">QTL </w:t>
      </w:r>
      <w:r w:rsidR="00CD14CC">
        <w:rPr>
          <w:rFonts w:cstheme="minorHAnsi"/>
          <w:sz w:val="24"/>
          <w:szCs w:val="24"/>
        </w:rPr>
        <w:t>(</w:t>
      </w:r>
      <w:r w:rsidR="00374942">
        <w:rPr>
          <w:rFonts w:cstheme="minorHAnsi"/>
          <w:sz w:val="24"/>
          <w:szCs w:val="24"/>
        </w:rPr>
        <w:t>26.0</w:t>
      </w:r>
      <w:r w:rsidR="00CD14CC">
        <w:rPr>
          <w:rFonts w:cstheme="minorHAnsi"/>
          <w:sz w:val="24"/>
          <w:szCs w:val="24"/>
        </w:rPr>
        <w:t xml:space="preserve">%) </w:t>
      </w:r>
      <w:r w:rsidR="00CD14CC" w:rsidRPr="003E69FB">
        <w:rPr>
          <w:rFonts w:cstheme="minorHAnsi"/>
          <w:sz w:val="24"/>
          <w:szCs w:val="24"/>
        </w:rPr>
        <w:t>did not overlap another ionomic QTL (Figure 3</w:t>
      </w:r>
      <w:r w:rsidR="00CD14CC">
        <w:rPr>
          <w:rFonts w:cstheme="minorHAnsi"/>
          <w:sz w:val="24"/>
          <w:szCs w:val="24"/>
        </w:rPr>
        <w:t>b</w:t>
      </w:r>
      <w:r w:rsidR="00CD14CC" w:rsidRPr="003E69FB">
        <w:rPr>
          <w:rFonts w:cstheme="minorHAnsi"/>
          <w:sz w:val="24"/>
          <w:szCs w:val="24"/>
        </w:rPr>
        <w:t xml:space="preserve">). </w:t>
      </w:r>
      <w:r w:rsidR="00CD14CC">
        <w:rPr>
          <w:rFonts w:cstheme="minorHAnsi"/>
          <w:sz w:val="24"/>
          <w:szCs w:val="24"/>
        </w:rPr>
        <w:t>Mg was the only element with the majority of QTL that did not colocalize with</w:t>
      </w:r>
      <w:r w:rsidR="00CD14CC" w:rsidRPr="005A0DD5">
        <w:rPr>
          <w:rFonts w:cstheme="minorHAnsi"/>
          <w:sz w:val="24"/>
          <w:szCs w:val="24"/>
        </w:rPr>
        <w:t xml:space="preserve"> </w:t>
      </w:r>
      <w:r w:rsidR="00CD14CC">
        <w:rPr>
          <w:rFonts w:cstheme="minorHAnsi"/>
          <w:sz w:val="24"/>
          <w:szCs w:val="24"/>
        </w:rPr>
        <w:t>QTL for other elements, with both more non-colocalizing and fewer colocalizing QTL than expected (chi-sq</w:t>
      </w:r>
      <w:r w:rsidR="00387DAD">
        <w:rPr>
          <w:rFonts w:cstheme="minorHAnsi"/>
          <w:sz w:val="24"/>
          <w:szCs w:val="24"/>
        </w:rPr>
        <w:t>uare</w:t>
      </w:r>
      <w:r w:rsidR="00CD14CC">
        <w:rPr>
          <w:rFonts w:cstheme="minorHAnsi"/>
          <w:sz w:val="24"/>
          <w:szCs w:val="24"/>
        </w:rPr>
        <w:t xml:space="preserve"> </w:t>
      </w:r>
      <w:r w:rsidR="00387DAD">
        <w:rPr>
          <w:rFonts w:cstheme="minorHAnsi"/>
          <w:sz w:val="24"/>
          <w:szCs w:val="24"/>
        </w:rPr>
        <w:t xml:space="preserve">test, </w:t>
      </w:r>
      <w:r w:rsidR="00CD14CC">
        <w:rPr>
          <w:rFonts w:cstheme="minorHAnsi"/>
          <w:i/>
          <w:iCs/>
          <w:sz w:val="24"/>
          <w:szCs w:val="24"/>
        </w:rPr>
        <w:t>p</w:t>
      </w:r>
      <w:r w:rsidR="00CD14CC">
        <w:rPr>
          <w:rFonts w:cstheme="minorHAnsi"/>
          <w:sz w:val="24"/>
          <w:szCs w:val="24"/>
        </w:rPr>
        <w:t xml:space="preserve"> =</w:t>
      </w:r>
      <w:r w:rsidR="00387DAD">
        <w:rPr>
          <w:rFonts w:cstheme="minorHAnsi"/>
          <w:sz w:val="24"/>
          <w:szCs w:val="24"/>
        </w:rPr>
        <w:t>0.005</w:t>
      </w:r>
      <w:r w:rsidR="00CD14CC">
        <w:rPr>
          <w:rFonts w:cstheme="minorHAnsi"/>
          <w:sz w:val="24"/>
          <w:szCs w:val="24"/>
        </w:rPr>
        <w:t xml:space="preserve">). P had the most QTL that colocalized with other elements. Colocalizing P QTL always colocalized with elements most abundant in soil as cations with 1+ or 2+ charge. </w:t>
      </w:r>
      <w:r w:rsidR="00387DAD">
        <w:rPr>
          <w:rFonts w:cstheme="minorHAnsi"/>
          <w:sz w:val="24"/>
          <w:szCs w:val="24"/>
        </w:rPr>
        <w:t xml:space="preserve">All QTL for Ca and Al colocalized. </w:t>
      </w:r>
      <w:r w:rsidR="00CD14CC">
        <w:rPr>
          <w:rFonts w:cstheme="minorHAnsi"/>
          <w:sz w:val="24"/>
          <w:szCs w:val="24"/>
        </w:rPr>
        <w:t>Ca QTL always colocalized, either with P (2 QTL) or with elements most abundant in soil as 2+ or 3+ cations (3 QTL)</w:t>
      </w:r>
      <w:r w:rsidR="00374942">
        <w:rPr>
          <w:rFonts w:cstheme="minorHAnsi"/>
          <w:sz w:val="24"/>
          <w:szCs w:val="24"/>
        </w:rPr>
        <w:t>,</w:t>
      </w:r>
      <w:r w:rsidR="00CD14CC">
        <w:rPr>
          <w:rFonts w:cstheme="minorHAnsi"/>
          <w:sz w:val="24"/>
          <w:szCs w:val="24"/>
        </w:rPr>
        <w:t xml:space="preserve"> and Al colocalized with Sr in 3 of 4 QTL. </w:t>
      </w:r>
      <w:r w:rsidR="00CD14CC" w:rsidRPr="00FA3DC0">
        <w:rPr>
          <w:rFonts w:cstheme="minorHAnsi"/>
          <w:sz w:val="24"/>
          <w:szCs w:val="24"/>
        </w:rPr>
        <w:t xml:space="preserve">The partial co-localization of QTL between Ca and Sr, and between Al and Fe, </w:t>
      </w:r>
      <w:r w:rsidR="00CD14CC">
        <w:rPr>
          <w:rFonts w:cstheme="minorHAnsi"/>
          <w:sz w:val="24"/>
          <w:szCs w:val="24"/>
        </w:rPr>
        <w:t>may underlie some of the high</w:t>
      </w:r>
      <w:r w:rsidR="00CD14CC" w:rsidRPr="00FA3DC0">
        <w:rPr>
          <w:rFonts w:cstheme="minorHAnsi"/>
          <w:sz w:val="24"/>
          <w:szCs w:val="24"/>
        </w:rPr>
        <w:t xml:space="preserve"> phenotypic correlation in these traits across the </w:t>
      </w:r>
      <w:r w:rsidR="00CD14CC">
        <w:rPr>
          <w:rFonts w:cstheme="minorHAnsi"/>
          <w:sz w:val="24"/>
          <w:szCs w:val="24"/>
        </w:rPr>
        <w:t>F</w:t>
      </w:r>
      <w:r w:rsidR="00CD14CC">
        <w:rPr>
          <w:rFonts w:cstheme="minorHAnsi"/>
          <w:sz w:val="24"/>
          <w:szCs w:val="24"/>
          <w:vertAlign w:val="subscript"/>
        </w:rPr>
        <w:t>2</w:t>
      </w:r>
      <w:r w:rsidR="00CD14CC">
        <w:rPr>
          <w:rFonts w:cstheme="minorHAnsi"/>
          <w:sz w:val="24"/>
          <w:szCs w:val="24"/>
        </w:rPr>
        <w:t xml:space="preserve"> genotypes</w:t>
      </w:r>
      <w:r w:rsidR="00CD14CC" w:rsidRPr="00FA3DC0">
        <w:rPr>
          <w:rFonts w:cstheme="minorHAnsi"/>
          <w:sz w:val="24"/>
          <w:szCs w:val="24"/>
        </w:rPr>
        <w:t xml:space="preserve"> (Figure </w:t>
      </w:r>
      <w:r w:rsidR="00CD14CC" w:rsidRPr="008D1D55">
        <w:rPr>
          <w:rFonts w:cstheme="minorHAnsi"/>
          <w:sz w:val="24"/>
          <w:szCs w:val="24"/>
        </w:rPr>
        <w:t>1</w:t>
      </w:r>
      <w:r w:rsidR="004744F5" w:rsidRPr="008D1D55">
        <w:rPr>
          <w:rFonts w:cstheme="minorHAnsi"/>
          <w:sz w:val="24"/>
          <w:szCs w:val="24"/>
        </w:rPr>
        <w:t>b</w:t>
      </w:r>
      <w:r w:rsidR="00CD14CC" w:rsidRPr="008D1D55">
        <w:rPr>
          <w:rFonts w:cstheme="minorHAnsi"/>
          <w:sz w:val="24"/>
          <w:szCs w:val="24"/>
        </w:rPr>
        <w:t>).</w:t>
      </w:r>
      <w:r w:rsidR="008D1D55" w:rsidRPr="008D1D55">
        <w:rPr>
          <w:rFonts w:cstheme="minorHAnsi"/>
          <w:sz w:val="24"/>
          <w:szCs w:val="24"/>
        </w:rPr>
        <w:t xml:space="preserve"> </w:t>
      </w:r>
      <w:r w:rsidR="00CD14CC" w:rsidRPr="008D1D55">
        <w:rPr>
          <w:rFonts w:cstheme="minorHAnsi"/>
          <w:sz w:val="24"/>
          <w:szCs w:val="24"/>
        </w:rPr>
        <w:t>Three</w:t>
      </w:r>
      <w:r w:rsidR="00CD14CC">
        <w:rPr>
          <w:rFonts w:cstheme="minorHAnsi"/>
          <w:sz w:val="24"/>
          <w:szCs w:val="24"/>
        </w:rPr>
        <w:t xml:space="preserve"> </w:t>
      </w:r>
      <w:r w:rsidR="00CD14CC" w:rsidRPr="00FA3DC0">
        <w:rPr>
          <w:rFonts w:cstheme="minorHAnsi"/>
          <w:sz w:val="24"/>
          <w:szCs w:val="24"/>
        </w:rPr>
        <w:t>QTL</w:t>
      </w:r>
      <w:r w:rsidR="00CD14CC">
        <w:rPr>
          <w:rFonts w:cstheme="minorHAnsi"/>
          <w:sz w:val="24"/>
          <w:szCs w:val="24"/>
        </w:rPr>
        <w:t xml:space="preserve"> sets</w:t>
      </w:r>
      <w:r w:rsidR="00CD14CC" w:rsidRPr="00FA3DC0">
        <w:rPr>
          <w:rFonts w:cstheme="minorHAnsi"/>
          <w:sz w:val="24"/>
          <w:szCs w:val="24"/>
        </w:rPr>
        <w:t xml:space="preserve"> </w:t>
      </w:r>
      <w:r w:rsidR="00CD14CC">
        <w:rPr>
          <w:rFonts w:cstheme="minorHAnsi"/>
          <w:sz w:val="24"/>
          <w:szCs w:val="24"/>
        </w:rPr>
        <w:t xml:space="preserve">colocalized </w:t>
      </w:r>
      <w:r w:rsidR="00BE518B">
        <w:rPr>
          <w:rFonts w:cstheme="minorHAnsi"/>
          <w:sz w:val="24"/>
          <w:szCs w:val="24"/>
        </w:rPr>
        <w:t xml:space="preserve">for </w:t>
      </w:r>
      <w:r w:rsidR="00CD14CC">
        <w:rPr>
          <w:rFonts w:cstheme="minorHAnsi"/>
          <w:sz w:val="24"/>
          <w:szCs w:val="24"/>
        </w:rPr>
        <w:t>four or more elements</w:t>
      </w:r>
      <w:r w:rsidR="00CD14CC" w:rsidRPr="00CD14CC">
        <w:rPr>
          <w:rFonts w:cstheme="minorHAnsi"/>
          <w:sz w:val="24"/>
          <w:szCs w:val="24"/>
        </w:rPr>
        <w:t xml:space="preserve">. </w:t>
      </w:r>
      <w:r w:rsidR="00CD14CC" w:rsidRPr="000B16BB">
        <w:rPr>
          <w:rFonts w:cstheme="minorHAnsi"/>
          <w:sz w:val="24"/>
          <w:szCs w:val="24"/>
        </w:rPr>
        <w:t>One of these sets was located at 6.63Mb – 33.56Mb on Chr02N with Ca, Zn, Rb and Sr QTL, one at 0.97Mb – 41.75Mb on Chr04N that included Mg, K, Fe, and Al QTL, and the third at 33.91Mb – 51.66Mb on Chr07K that included Al, Ca, Mn, Fe, Zn, and Sr QTL (Figure 3a).</w:t>
      </w:r>
      <w:r w:rsidR="00CD14CC" w:rsidRPr="00FA3DC0">
        <w:rPr>
          <w:rFonts w:cstheme="minorHAnsi"/>
          <w:sz w:val="24"/>
          <w:szCs w:val="24"/>
        </w:rPr>
        <w:t xml:space="preserve"> </w:t>
      </w:r>
    </w:p>
    <w:p w14:paraId="45EFBB8F" w14:textId="69C6DE54" w:rsidR="005B6C4E" w:rsidRPr="00F050F5" w:rsidRDefault="00940A45" w:rsidP="007E2E0B">
      <w:pPr>
        <w:pStyle w:val="NormalWeb"/>
        <w:shd w:val="clear" w:color="auto" w:fill="FFFFFF"/>
        <w:spacing w:before="0" w:beforeAutospacing="0" w:after="120" w:afterAutospacing="0" w:line="360" w:lineRule="auto"/>
        <w:rPr>
          <w:rFonts w:asciiTheme="minorHAnsi" w:hAnsiTheme="minorHAnsi" w:cstheme="minorHAnsi"/>
          <w:color w:val="24292E"/>
        </w:rPr>
      </w:pPr>
      <w:r w:rsidRPr="00F050F5">
        <w:rPr>
          <w:rFonts w:asciiTheme="minorHAnsi" w:eastAsiaTheme="minorEastAsia" w:hAnsiTheme="minorHAnsi" w:cstheme="minorHAnsi"/>
          <w:b/>
        </w:rPr>
        <w:t xml:space="preserve">Ionomic </w:t>
      </w:r>
      <w:r w:rsidR="008066DE" w:rsidRPr="00F050F5">
        <w:rPr>
          <w:rFonts w:asciiTheme="minorHAnsi" w:eastAsiaTheme="minorEastAsia" w:hAnsiTheme="minorHAnsi" w:cstheme="minorHAnsi"/>
          <w:b/>
        </w:rPr>
        <w:t>QTL</w:t>
      </w:r>
      <w:r w:rsidRPr="00F050F5">
        <w:rPr>
          <w:rFonts w:asciiTheme="minorHAnsi" w:eastAsiaTheme="minorEastAsia" w:hAnsiTheme="minorHAnsi" w:cstheme="minorHAnsi"/>
          <w:b/>
        </w:rPr>
        <w:t>xE frequencies and QTL reaction norms</w:t>
      </w:r>
    </w:p>
    <w:p w14:paraId="7CAEA6FB" w14:textId="53A5DB4B" w:rsidR="00AB4600" w:rsidRDefault="00AB4600" w:rsidP="00F050F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EC7703">
        <w:rPr>
          <w:rFonts w:asciiTheme="minorHAnsi" w:hAnsiTheme="minorHAnsi" w:cstheme="minorHAnsi"/>
          <w:color w:val="24292E"/>
        </w:rPr>
        <w:t>We next explored patterns of effect sizes, and types of QTLxE, in our 77 QTL, particularly in our 38 QTL with significant</w:t>
      </w:r>
      <w:r>
        <w:rPr>
          <w:rFonts w:asciiTheme="minorHAnsi" w:eastAsiaTheme="minorEastAsia" w:hAnsiTheme="minorHAnsi" w:cstheme="minorHAnsi"/>
          <w:bCs/>
        </w:rPr>
        <w:t xml:space="preserve"> QTLxE effects </w:t>
      </w:r>
      <w:r w:rsidRPr="000B16BB">
        <w:rPr>
          <w:rFonts w:asciiTheme="minorHAnsi" w:eastAsiaTheme="minorEastAsia" w:hAnsiTheme="minorHAnsi" w:cstheme="minorHAnsi"/>
          <w:bCs/>
          <w:highlight w:val="yellow"/>
        </w:rPr>
        <w:t xml:space="preserve">(Figure </w:t>
      </w:r>
      <w:commentRangeStart w:id="5"/>
      <w:r w:rsidRPr="000B16BB">
        <w:rPr>
          <w:rFonts w:asciiTheme="minorHAnsi" w:eastAsiaTheme="minorEastAsia" w:hAnsiTheme="minorHAnsi" w:cstheme="minorHAnsi"/>
          <w:bCs/>
          <w:highlight w:val="yellow"/>
        </w:rPr>
        <w:t>4</w:t>
      </w:r>
      <w:commentRangeEnd w:id="5"/>
      <w:r>
        <w:rPr>
          <w:rStyle w:val="CommentReference"/>
          <w:rFonts w:asciiTheme="minorHAnsi" w:eastAsiaTheme="minorEastAsia" w:hAnsiTheme="minorHAnsi" w:cstheme="minorBidi"/>
        </w:rPr>
        <w:commentReference w:id="5"/>
      </w:r>
      <w:r w:rsidRPr="000B16BB">
        <w:rPr>
          <w:rFonts w:asciiTheme="minorHAnsi" w:eastAsiaTheme="minorEastAsia" w:hAnsiTheme="minorHAnsi" w:cstheme="minorHAnsi"/>
          <w:bCs/>
          <w:highlight w:val="yellow"/>
        </w:rPr>
        <w:t>).</w:t>
      </w:r>
      <w:r>
        <w:rPr>
          <w:rFonts w:asciiTheme="minorHAnsi" w:hAnsiTheme="minorHAnsi" w:cstheme="minorHAnsi"/>
          <w:color w:val="24292E"/>
        </w:rPr>
        <w:t xml:space="preserve"> </w:t>
      </w:r>
      <w:r w:rsidRPr="00FE1434">
        <w:rPr>
          <w:rFonts w:asciiTheme="minorHAnsi" w:hAnsiTheme="minorHAnsi" w:cstheme="minorHAnsi"/>
          <w:color w:val="24292E"/>
        </w:rPr>
        <w:t xml:space="preserve">The design of the crosses </w:t>
      </w:r>
      <w:r>
        <w:rPr>
          <w:rFonts w:asciiTheme="minorHAnsi" w:hAnsiTheme="minorHAnsi" w:cstheme="minorHAnsi"/>
          <w:color w:val="24292E"/>
        </w:rPr>
        <w:t>that generated</w:t>
      </w:r>
      <w:r w:rsidRPr="00FE1434">
        <w:rPr>
          <w:rFonts w:asciiTheme="minorHAnsi" w:hAnsiTheme="minorHAnsi" w:cstheme="minorHAnsi"/>
          <w:color w:val="24292E"/>
        </w:rPr>
        <w:t xml:space="preserve"> the four-way population</w:t>
      </w:r>
      <w:r>
        <w:rPr>
          <w:rFonts w:asciiTheme="minorHAnsi" w:hAnsiTheme="minorHAnsi" w:cstheme="minorHAnsi"/>
          <w:color w:val="24292E"/>
        </w:rPr>
        <w:t xml:space="preserve"> also</w:t>
      </w:r>
      <w:r w:rsidRPr="00FE1434">
        <w:rPr>
          <w:rFonts w:asciiTheme="minorHAnsi" w:hAnsiTheme="minorHAnsi" w:cstheme="minorHAnsi"/>
          <w:color w:val="24292E"/>
        </w:rPr>
        <w:t xml:space="preserve"> allowed us to quantify </w:t>
      </w:r>
      <w:r>
        <w:rPr>
          <w:rFonts w:asciiTheme="minorHAnsi" w:hAnsiTheme="minorHAnsi" w:cstheme="minorHAnsi"/>
          <w:color w:val="24292E"/>
        </w:rPr>
        <w:t xml:space="preserve">differences in allelic effects for two distinct lowland vs. upland crosses, </w:t>
      </w:r>
      <w:r w:rsidRPr="00FE1434">
        <w:rPr>
          <w:rFonts w:asciiTheme="minorHAnsi" w:hAnsiTheme="minorHAnsi" w:cstheme="minorHAnsi"/>
          <w:color w:val="24292E"/>
        </w:rPr>
        <w:t xml:space="preserve">AP13 vs. DAC (A x B) and WBC vs. VS16 (C x D). </w:t>
      </w:r>
      <w:r>
        <w:rPr>
          <w:rFonts w:asciiTheme="minorHAnsi" w:hAnsiTheme="minorHAnsi" w:cstheme="minorHAnsi"/>
          <w:color w:val="24292E"/>
        </w:rPr>
        <w:t xml:space="preserve">In addition to looking at patterns of GxE within these crosses, we could also determine if we had captured variation in effects between these crosses, for both QTL with and without QTLxE effects. For the 39 QTL without QTLxE, </w:t>
      </w:r>
      <w:r w:rsidRPr="00FE1434">
        <w:rPr>
          <w:rFonts w:asciiTheme="minorHAnsi" w:hAnsiTheme="minorHAnsi" w:cstheme="minorHAnsi"/>
          <w:color w:val="24292E"/>
        </w:rPr>
        <w:t>most effects (75%) had the same direction in both contrasts.</w:t>
      </w:r>
      <w:r>
        <w:rPr>
          <w:rFonts w:asciiTheme="minorHAnsi" w:hAnsiTheme="minorHAnsi" w:cstheme="minorHAnsi"/>
          <w:color w:val="24292E"/>
        </w:rPr>
        <w:t xml:space="preserve"> Thus, most QTL without QTLxE reflected differences in QTL effects between the upland and lowland sets of parents, and few reflected differences in QTL effects between the two upland or the two lowland parents. Of these ten QTL without GxE but with within-ecotype variation, two did not colocalize with other elements, and four colocalized with elements which all had no significant QTLxE. The remaining four QTL colocalized with elements which did have QTLxE. If these colocalizing QTL are due to loci that affect the content of</w:t>
      </w:r>
      <w:ins w:id="6" w:author="Alice MacQueen" w:date="2020-11-12T18:48:00Z">
        <w:r w:rsidR="00BD1A81">
          <w:rPr>
            <w:rFonts w:asciiTheme="minorHAnsi" w:hAnsiTheme="minorHAnsi" w:cstheme="minorHAnsi"/>
            <w:color w:val="24292E"/>
          </w:rPr>
          <w:t xml:space="preserve"> multiple</w:t>
        </w:r>
      </w:ins>
      <w:r>
        <w:rPr>
          <w:rFonts w:asciiTheme="minorHAnsi" w:hAnsiTheme="minorHAnsi" w:cstheme="minorHAnsi"/>
          <w:color w:val="24292E"/>
        </w:rPr>
        <w:t xml:space="preserve"> elements,</w:t>
      </w:r>
      <w:ins w:id="7" w:author="Alice MacQueen" w:date="2020-11-12T18:48:00Z">
        <w:r w:rsidR="00BD1A81">
          <w:rPr>
            <w:rFonts w:asciiTheme="minorHAnsi" w:hAnsiTheme="minorHAnsi" w:cstheme="minorHAnsi"/>
            <w:color w:val="24292E"/>
          </w:rPr>
          <w:t xml:space="preserve"> then</w:t>
        </w:r>
      </w:ins>
      <w:r>
        <w:rPr>
          <w:rFonts w:asciiTheme="minorHAnsi" w:hAnsiTheme="minorHAnsi" w:cstheme="minorHAnsi"/>
          <w:color w:val="24292E"/>
        </w:rPr>
        <w:t xml:space="preserve"> these QTL represent an interesting case of GxE caused by changes in pleiotropy at the locus.</w:t>
      </w:r>
    </w:p>
    <w:p w14:paraId="5348DA9A" w14:textId="4EBD3830" w:rsidR="00AB4600" w:rsidRPr="00FE1434" w:rsidRDefault="00AB4600" w:rsidP="00AB4600">
      <w:pPr>
        <w:pStyle w:val="NormalWeb"/>
        <w:shd w:val="clear" w:color="auto" w:fill="FFFFFF"/>
        <w:spacing w:before="0" w:beforeAutospacing="0" w:after="120" w:afterAutospacing="0" w:line="360" w:lineRule="auto"/>
        <w:rPr>
          <w:rFonts w:asciiTheme="minorHAnsi" w:hAnsiTheme="minorHAnsi" w:cstheme="minorHAnsi"/>
          <w:color w:val="24292E"/>
        </w:rPr>
      </w:pPr>
      <w:r>
        <w:rPr>
          <w:rFonts w:asciiTheme="minorHAnsi" w:hAnsiTheme="minorHAnsi" w:cstheme="minorHAnsi"/>
          <w:color w:val="24292E"/>
        </w:rPr>
        <w:lastRenderedPageBreak/>
        <w:tab/>
      </w:r>
      <w:r w:rsidRPr="00FE1434">
        <w:rPr>
          <w:rFonts w:asciiTheme="minorHAnsi" w:hAnsiTheme="minorHAnsi" w:cstheme="minorHAnsi"/>
          <w:color w:val="24292E"/>
        </w:rPr>
        <w:t>For</w:t>
      </w:r>
      <w:r>
        <w:rPr>
          <w:rFonts w:asciiTheme="minorHAnsi" w:hAnsiTheme="minorHAnsi" w:cstheme="minorHAnsi"/>
          <w:color w:val="24292E"/>
        </w:rPr>
        <w:t xml:space="preserve"> the 38</w:t>
      </w:r>
      <w:r w:rsidRPr="00FE1434">
        <w:rPr>
          <w:rFonts w:asciiTheme="minorHAnsi" w:hAnsiTheme="minorHAnsi" w:cstheme="minorHAnsi"/>
          <w:color w:val="24292E"/>
        </w:rPr>
        <w:t xml:space="preserve"> QTL</w:t>
      </w:r>
      <w:r w:rsidR="00EC7703">
        <w:rPr>
          <w:rFonts w:asciiTheme="minorHAnsi" w:hAnsiTheme="minorHAnsi" w:cstheme="minorHAnsi"/>
          <w:color w:val="24292E"/>
        </w:rPr>
        <w:t xml:space="preserve"> (i.e., 76 allelic contrasts)</w:t>
      </w:r>
      <w:r w:rsidRPr="00FE1434">
        <w:rPr>
          <w:rFonts w:asciiTheme="minorHAnsi" w:hAnsiTheme="minorHAnsi" w:cstheme="minorHAnsi"/>
          <w:color w:val="24292E"/>
        </w:rPr>
        <w:t xml:space="preserve"> with QTLxE, </w:t>
      </w:r>
      <w:r w:rsidR="008A06A6">
        <w:rPr>
          <w:rFonts w:asciiTheme="minorHAnsi" w:hAnsiTheme="minorHAnsi" w:cstheme="minorHAnsi"/>
          <w:color w:val="24292E"/>
        </w:rPr>
        <w:t>35</w:t>
      </w:r>
      <w:r w:rsidR="008A06A6" w:rsidRPr="00FE1434">
        <w:rPr>
          <w:rFonts w:asciiTheme="minorHAnsi" w:hAnsiTheme="minorHAnsi" w:cstheme="minorHAnsi"/>
          <w:color w:val="24292E"/>
        </w:rPr>
        <w:t xml:space="preserve"> </w:t>
      </w:r>
      <w:r>
        <w:rPr>
          <w:rFonts w:asciiTheme="minorHAnsi" w:hAnsiTheme="minorHAnsi" w:cstheme="minorHAnsi"/>
          <w:color w:val="24292E"/>
        </w:rPr>
        <w:t>contrasts (</w:t>
      </w:r>
      <w:r w:rsidR="008A06A6">
        <w:rPr>
          <w:rFonts w:asciiTheme="minorHAnsi" w:hAnsiTheme="minorHAnsi" w:cstheme="minorHAnsi"/>
          <w:color w:val="24292E"/>
        </w:rPr>
        <w:t>46</w:t>
      </w:r>
      <w:r>
        <w:rPr>
          <w:rFonts w:asciiTheme="minorHAnsi" w:hAnsiTheme="minorHAnsi" w:cstheme="minorHAnsi"/>
          <w:color w:val="24292E"/>
        </w:rPr>
        <w:t xml:space="preserve">%) </w:t>
      </w:r>
      <w:r w:rsidRPr="00FE1434">
        <w:rPr>
          <w:rFonts w:asciiTheme="minorHAnsi" w:hAnsiTheme="minorHAnsi" w:cstheme="minorHAnsi"/>
          <w:color w:val="24292E"/>
        </w:rPr>
        <w:t xml:space="preserve">had </w:t>
      </w:r>
      <w:r>
        <w:rPr>
          <w:rFonts w:asciiTheme="minorHAnsi" w:hAnsiTheme="minorHAnsi" w:cstheme="minorHAnsi"/>
          <w:color w:val="24292E"/>
        </w:rPr>
        <w:t>differential sensitivity in</w:t>
      </w:r>
      <w:r w:rsidRPr="00FE1434">
        <w:rPr>
          <w:rFonts w:asciiTheme="minorHAnsi" w:hAnsiTheme="minorHAnsi" w:cstheme="minorHAnsi"/>
          <w:color w:val="24292E"/>
        </w:rPr>
        <w:t xml:space="preserve"> effects (i.e., </w:t>
      </w:r>
      <w:r>
        <w:rPr>
          <w:rFonts w:asciiTheme="minorHAnsi" w:hAnsiTheme="minorHAnsi" w:cstheme="minorHAnsi"/>
          <w:color w:val="24292E"/>
        </w:rPr>
        <w:t xml:space="preserve">a </w:t>
      </w:r>
      <w:del w:id="8" w:author="Alice MacQueen" w:date="2020-11-12T18:48:00Z">
        <w:r w:rsidRPr="00FE1434" w:rsidDel="00BD1A81">
          <w:rPr>
            <w:rFonts w:asciiTheme="minorHAnsi" w:hAnsiTheme="minorHAnsi" w:cstheme="minorHAnsi"/>
            <w:color w:val="24292E"/>
          </w:rPr>
          <w:delText>magnitude change</w:delText>
        </w:r>
      </w:del>
      <w:ins w:id="9" w:author="Alice MacQueen" w:date="2020-11-12T18:48:00Z">
        <w:r w:rsidR="00BD1A81">
          <w:rPr>
            <w:rFonts w:asciiTheme="minorHAnsi" w:hAnsiTheme="minorHAnsi" w:cstheme="minorHAnsi"/>
            <w:color w:val="24292E"/>
          </w:rPr>
          <w:t>change in magnitude</w:t>
        </w:r>
      </w:ins>
      <w:r w:rsidRPr="00FE1434">
        <w:rPr>
          <w:rFonts w:asciiTheme="minorHAnsi" w:hAnsiTheme="minorHAnsi" w:cstheme="minorHAnsi"/>
          <w:color w:val="24292E"/>
        </w:rPr>
        <w:t>) across sites</w:t>
      </w:r>
      <w:r w:rsidR="008A06A6">
        <w:rPr>
          <w:rFonts w:asciiTheme="minorHAnsi" w:hAnsiTheme="minorHAnsi" w:cstheme="minorHAnsi"/>
          <w:color w:val="24292E"/>
        </w:rPr>
        <w:t>. These differentially sensitive effects can be for only one allelic contrast or for both contrasts</w:t>
      </w:r>
      <w:r w:rsidRPr="00FE1434">
        <w:rPr>
          <w:rFonts w:asciiTheme="minorHAnsi" w:hAnsiTheme="minorHAnsi" w:cstheme="minorHAnsi"/>
          <w:color w:val="24292E"/>
        </w:rPr>
        <w:t xml:space="preserve"> </w:t>
      </w:r>
      <w:r w:rsidR="008A06A6" w:rsidRPr="00FE1434">
        <w:rPr>
          <w:rFonts w:asciiTheme="minorHAnsi" w:hAnsiTheme="minorHAnsi" w:cstheme="minorHAnsi"/>
          <w:color w:val="24292E"/>
        </w:rPr>
        <w:t>(</w:t>
      </w:r>
      <w:r w:rsidR="008A06A6">
        <w:rPr>
          <w:rFonts w:asciiTheme="minorHAnsi" w:hAnsiTheme="minorHAnsi" w:cstheme="minorHAnsi"/>
          <w:color w:val="24292E"/>
        </w:rPr>
        <w:t xml:space="preserve">i.e., </w:t>
      </w:r>
      <w:r w:rsidR="008A06A6" w:rsidRPr="00FE1434">
        <w:rPr>
          <w:rFonts w:asciiTheme="minorHAnsi" w:hAnsiTheme="minorHAnsi" w:cstheme="minorHAnsi"/>
          <w:color w:val="24292E"/>
        </w:rPr>
        <w:t>A</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x</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 xml:space="preserve">B </w:t>
      </w:r>
      <w:r w:rsidR="008A06A6">
        <w:rPr>
          <w:rFonts w:asciiTheme="minorHAnsi" w:hAnsiTheme="minorHAnsi" w:cstheme="minorHAnsi"/>
          <w:color w:val="24292E"/>
        </w:rPr>
        <w:t>and/or</w:t>
      </w:r>
      <w:r w:rsidR="008A06A6" w:rsidRPr="00FE1434">
        <w:rPr>
          <w:rFonts w:asciiTheme="minorHAnsi" w:hAnsiTheme="minorHAnsi" w:cstheme="minorHAnsi"/>
          <w:color w:val="24292E"/>
        </w:rPr>
        <w:t xml:space="preserve"> C</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x</w:t>
      </w:r>
      <w:r w:rsidR="008A06A6">
        <w:rPr>
          <w:rFonts w:asciiTheme="minorHAnsi" w:hAnsiTheme="minorHAnsi" w:cstheme="minorHAnsi"/>
          <w:color w:val="24292E"/>
        </w:rPr>
        <w:t xml:space="preserve"> </w:t>
      </w:r>
      <w:r w:rsidR="008A06A6" w:rsidRPr="00FE1434">
        <w:rPr>
          <w:rFonts w:asciiTheme="minorHAnsi" w:hAnsiTheme="minorHAnsi" w:cstheme="minorHAnsi"/>
          <w:color w:val="24292E"/>
        </w:rPr>
        <w:t>D)</w:t>
      </w:r>
      <w:r w:rsidR="008A06A6">
        <w:rPr>
          <w:rFonts w:asciiTheme="minorHAnsi" w:hAnsiTheme="minorHAnsi" w:cstheme="minorHAnsi"/>
          <w:color w:val="24292E"/>
        </w:rPr>
        <w:t xml:space="preserve"> in the QTL with QTLxE. </w:t>
      </w:r>
      <w:r w:rsidRPr="00FE1434">
        <w:rPr>
          <w:rFonts w:asciiTheme="minorHAnsi" w:hAnsiTheme="minorHAnsi" w:cstheme="minorHAnsi"/>
          <w:color w:val="24292E"/>
        </w:rPr>
        <w:t xml:space="preserve">For example, the effect of QTL </w:t>
      </w:r>
      <w:r w:rsidRPr="00194AB9">
        <w:rPr>
          <w:rFonts w:asciiTheme="minorHAnsi" w:hAnsiTheme="minorHAnsi" w:cstheme="minorHAnsi"/>
        </w:rPr>
        <w:t>5K@51.99</w:t>
      </w:r>
      <w:r w:rsidRPr="00FE1434">
        <w:rPr>
          <w:rFonts w:asciiTheme="minorHAnsi" w:hAnsiTheme="minorHAnsi" w:cstheme="minorHAnsi"/>
          <w:color w:val="24292E"/>
        </w:rPr>
        <w:t xml:space="preserve"> for Na </w:t>
      </w:r>
      <w:r>
        <w:rPr>
          <w:rFonts w:asciiTheme="minorHAnsi" w:hAnsiTheme="minorHAnsi" w:cstheme="minorHAnsi"/>
          <w:color w:val="24292E"/>
        </w:rPr>
        <w:t xml:space="preserve">content </w:t>
      </w:r>
      <w:r w:rsidRPr="00FE1434">
        <w:rPr>
          <w:rFonts w:asciiTheme="minorHAnsi" w:hAnsiTheme="minorHAnsi" w:cstheme="minorHAnsi"/>
          <w:color w:val="24292E"/>
        </w:rPr>
        <w:t xml:space="preserve">was conditionally neutral </w:t>
      </w:r>
      <w:r>
        <w:rPr>
          <w:rFonts w:asciiTheme="minorHAnsi" w:hAnsiTheme="minorHAnsi" w:cstheme="minorHAnsi"/>
          <w:color w:val="24292E"/>
        </w:rPr>
        <w:t>in</w:t>
      </w:r>
      <w:r w:rsidRPr="00FE1434">
        <w:rPr>
          <w:rFonts w:asciiTheme="minorHAnsi" w:hAnsiTheme="minorHAnsi" w:cstheme="minorHAnsi"/>
          <w:color w:val="24292E"/>
        </w:rPr>
        <w:t xml:space="preserve"> both </w:t>
      </w:r>
      <w:r>
        <w:rPr>
          <w:rFonts w:asciiTheme="minorHAnsi" w:hAnsiTheme="minorHAnsi" w:cstheme="minorHAnsi"/>
          <w:color w:val="24292E"/>
        </w:rPr>
        <w:t xml:space="preserve">allelic </w:t>
      </w:r>
      <w:r w:rsidRPr="00FE1434">
        <w:rPr>
          <w:rFonts w:asciiTheme="minorHAnsi" w:hAnsiTheme="minorHAnsi" w:cstheme="minorHAnsi"/>
          <w:color w:val="24292E"/>
        </w:rPr>
        <w:t xml:space="preserve">contrasts, while the effect of QTL </w:t>
      </w:r>
      <w:r w:rsidRPr="00194AB9">
        <w:rPr>
          <w:rFonts w:asciiTheme="minorHAnsi" w:hAnsiTheme="minorHAnsi" w:cstheme="minorHAnsi"/>
        </w:rPr>
        <w:t>2N@10.06</w:t>
      </w:r>
      <w:r w:rsidRPr="00FE1434">
        <w:rPr>
          <w:rFonts w:asciiTheme="minorHAnsi" w:hAnsiTheme="minorHAnsi" w:cstheme="minorHAnsi"/>
          <w:color w:val="24292E"/>
        </w:rPr>
        <w:t xml:space="preserve"> for Mn was neutral only </w:t>
      </w:r>
      <w:r>
        <w:rPr>
          <w:rFonts w:asciiTheme="minorHAnsi" w:hAnsiTheme="minorHAnsi" w:cstheme="minorHAnsi"/>
          <w:color w:val="24292E"/>
        </w:rPr>
        <w:t>in the</w:t>
      </w:r>
      <w:r w:rsidRPr="00FE1434">
        <w:rPr>
          <w:rFonts w:asciiTheme="minorHAnsi" w:hAnsiTheme="minorHAnsi" w:cstheme="minorHAnsi"/>
          <w:color w:val="24292E"/>
        </w:rPr>
        <w:t xml:space="preserve"> 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 xml:space="preserve">B contrast. </w:t>
      </w:r>
      <w:r w:rsidR="008A06A6">
        <w:rPr>
          <w:rFonts w:asciiTheme="minorHAnsi" w:hAnsiTheme="minorHAnsi" w:cstheme="minorHAnsi"/>
          <w:color w:val="24292E"/>
        </w:rPr>
        <w:t>The other</w:t>
      </w:r>
      <w:r w:rsidR="008A06A6" w:rsidRPr="00FE1434">
        <w:rPr>
          <w:rFonts w:asciiTheme="minorHAnsi" w:hAnsiTheme="minorHAnsi" w:cstheme="minorHAnsi"/>
          <w:color w:val="24292E"/>
        </w:rPr>
        <w:t xml:space="preserve"> </w:t>
      </w:r>
      <w:r w:rsidR="008A06A6">
        <w:rPr>
          <w:rFonts w:asciiTheme="minorHAnsi" w:hAnsiTheme="minorHAnsi" w:cstheme="minorHAnsi"/>
          <w:color w:val="24292E"/>
        </w:rPr>
        <w:t xml:space="preserve">41 </w:t>
      </w:r>
      <w:r>
        <w:rPr>
          <w:rFonts w:asciiTheme="minorHAnsi" w:hAnsiTheme="minorHAnsi" w:cstheme="minorHAnsi"/>
          <w:color w:val="24292E"/>
        </w:rPr>
        <w:t>allelic contrasts (</w:t>
      </w:r>
      <w:r w:rsidR="008A06A6">
        <w:rPr>
          <w:rFonts w:asciiTheme="minorHAnsi" w:hAnsiTheme="minorHAnsi" w:cstheme="minorHAnsi"/>
          <w:color w:val="24292E"/>
        </w:rPr>
        <w:t>54</w:t>
      </w:r>
      <w:r>
        <w:rPr>
          <w:rFonts w:asciiTheme="minorHAnsi" w:hAnsiTheme="minorHAnsi" w:cstheme="minorHAnsi"/>
          <w:color w:val="24292E"/>
        </w:rPr>
        <w:t>%)</w:t>
      </w:r>
      <w:r w:rsidRPr="00FE1434">
        <w:rPr>
          <w:rFonts w:asciiTheme="minorHAnsi" w:hAnsiTheme="minorHAnsi" w:cstheme="minorHAnsi"/>
          <w:color w:val="24292E"/>
        </w:rPr>
        <w:t xml:space="preserve"> </w:t>
      </w:r>
      <w:r>
        <w:rPr>
          <w:rFonts w:asciiTheme="minorHAnsi" w:hAnsiTheme="minorHAnsi" w:cstheme="minorHAnsi"/>
          <w:color w:val="24292E"/>
        </w:rPr>
        <w:t>exhibited</w:t>
      </w:r>
      <w:r w:rsidRPr="00FE1434">
        <w:rPr>
          <w:rFonts w:asciiTheme="minorHAnsi" w:hAnsiTheme="minorHAnsi" w:cstheme="minorHAnsi"/>
          <w:color w:val="24292E"/>
        </w:rPr>
        <w:t xml:space="preserve"> antagonistic pleiotropic effects or trade-offs (i.e.,</w:t>
      </w:r>
      <w:r>
        <w:rPr>
          <w:rFonts w:asciiTheme="minorHAnsi" w:hAnsiTheme="minorHAnsi" w:cstheme="minorHAnsi"/>
          <w:color w:val="24292E"/>
        </w:rPr>
        <w:t xml:space="preserve"> a</w:t>
      </w:r>
      <w:r w:rsidRPr="00FE1434">
        <w:rPr>
          <w:rFonts w:asciiTheme="minorHAnsi" w:hAnsiTheme="minorHAnsi" w:cstheme="minorHAnsi"/>
          <w:color w:val="24292E"/>
        </w:rPr>
        <w:t xml:space="preserve"> sign change) </w:t>
      </w:r>
      <w:r w:rsidR="008A06A6">
        <w:rPr>
          <w:rFonts w:asciiTheme="minorHAnsi" w:hAnsiTheme="minorHAnsi" w:cstheme="minorHAnsi"/>
          <w:color w:val="24292E"/>
        </w:rPr>
        <w:t>among</w:t>
      </w:r>
      <w:r w:rsidR="008A06A6" w:rsidRPr="00FE1434">
        <w:rPr>
          <w:rFonts w:asciiTheme="minorHAnsi" w:hAnsiTheme="minorHAnsi" w:cstheme="minorHAnsi"/>
          <w:color w:val="24292E"/>
        </w:rPr>
        <w:t xml:space="preserve"> </w:t>
      </w:r>
      <w:r w:rsidRPr="00FE1434">
        <w:rPr>
          <w:rFonts w:asciiTheme="minorHAnsi" w:hAnsiTheme="minorHAnsi" w:cstheme="minorHAnsi"/>
          <w:color w:val="24292E"/>
        </w:rPr>
        <w:t>sites</w:t>
      </w:r>
      <w:r w:rsidR="008A06A6">
        <w:rPr>
          <w:rFonts w:asciiTheme="minorHAnsi" w:hAnsiTheme="minorHAnsi" w:cstheme="minorHAnsi"/>
          <w:color w:val="24292E"/>
        </w:rPr>
        <w:t xml:space="preserve">, </w:t>
      </w:r>
      <w:r w:rsidRPr="00FE1434">
        <w:rPr>
          <w:rFonts w:asciiTheme="minorHAnsi" w:hAnsiTheme="minorHAnsi" w:cstheme="minorHAnsi"/>
          <w:color w:val="24292E"/>
        </w:rPr>
        <w:t>with majority of the antagonistic effects present</w:t>
      </w:r>
      <w:r>
        <w:rPr>
          <w:rFonts w:asciiTheme="minorHAnsi" w:hAnsiTheme="minorHAnsi" w:cstheme="minorHAnsi"/>
          <w:color w:val="24292E"/>
        </w:rPr>
        <w:t xml:space="preserve"> </w:t>
      </w:r>
      <w:r w:rsidRPr="00FE1434">
        <w:rPr>
          <w:rFonts w:asciiTheme="minorHAnsi" w:hAnsiTheme="minorHAnsi" w:cstheme="minorHAnsi"/>
          <w:color w:val="24292E"/>
        </w:rPr>
        <w:t xml:space="preserve">in </w:t>
      </w:r>
      <w:r>
        <w:rPr>
          <w:rFonts w:asciiTheme="minorHAnsi" w:hAnsiTheme="minorHAnsi" w:cstheme="minorHAnsi"/>
          <w:color w:val="24292E"/>
        </w:rPr>
        <w:t xml:space="preserve">only </w:t>
      </w:r>
      <w:r w:rsidRPr="00FE1434">
        <w:rPr>
          <w:rFonts w:asciiTheme="minorHAnsi" w:hAnsiTheme="minorHAnsi" w:cstheme="minorHAnsi"/>
          <w:color w:val="24292E"/>
        </w:rPr>
        <w:t xml:space="preserve">one contrast. For example, the effects of QTL </w:t>
      </w:r>
      <w:r w:rsidRPr="00194AB9">
        <w:rPr>
          <w:rFonts w:asciiTheme="minorHAnsi" w:hAnsiTheme="minorHAnsi" w:cstheme="minorHAnsi"/>
        </w:rPr>
        <w:t>2N@72.03</w:t>
      </w:r>
      <w:r w:rsidRPr="00FE1434">
        <w:rPr>
          <w:rFonts w:asciiTheme="minorHAnsi" w:hAnsiTheme="minorHAnsi" w:cstheme="minorHAnsi"/>
          <w:color w:val="24292E"/>
        </w:rPr>
        <w:t xml:space="preserve">, and </w:t>
      </w:r>
      <w:r w:rsidRPr="00194AB9">
        <w:rPr>
          <w:rFonts w:asciiTheme="minorHAnsi" w:hAnsiTheme="minorHAnsi" w:cstheme="minorHAnsi"/>
        </w:rPr>
        <w:t>9N@24.08</w:t>
      </w:r>
      <w:r w:rsidRPr="00FE1434">
        <w:rPr>
          <w:rFonts w:asciiTheme="minorHAnsi" w:hAnsiTheme="minorHAnsi" w:cstheme="minorHAnsi"/>
          <w:color w:val="24292E"/>
        </w:rPr>
        <w:t xml:space="preserve"> for Rb were antagonistic for </w:t>
      </w:r>
      <w:r>
        <w:rPr>
          <w:rFonts w:asciiTheme="minorHAnsi" w:hAnsiTheme="minorHAnsi" w:cstheme="minorHAnsi"/>
          <w:color w:val="24292E"/>
        </w:rPr>
        <w:t xml:space="preserve">the </w:t>
      </w:r>
      <w:r w:rsidRPr="00FE1434">
        <w:rPr>
          <w:rFonts w:asciiTheme="minorHAnsi" w:hAnsiTheme="minorHAnsi" w:cstheme="minorHAnsi"/>
          <w:color w:val="24292E"/>
        </w:rPr>
        <w:t>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B contrast</w:t>
      </w:r>
      <w:r>
        <w:rPr>
          <w:rFonts w:asciiTheme="minorHAnsi" w:hAnsiTheme="minorHAnsi" w:cstheme="minorHAnsi"/>
          <w:color w:val="24292E"/>
        </w:rPr>
        <w:t>, but not the C x D contrast</w:t>
      </w:r>
      <w:r w:rsidRPr="00FE1434">
        <w:rPr>
          <w:rFonts w:asciiTheme="minorHAnsi" w:hAnsiTheme="minorHAnsi" w:cstheme="minorHAnsi"/>
          <w:color w:val="24292E"/>
        </w:rPr>
        <w:t xml:space="preserve">. </w:t>
      </w:r>
      <w:r>
        <w:rPr>
          <w:rFonts w:asciiTheme="minorHAnsi" w:hAnsiTheme="minorHAnsi" w:cstheme="minorHAnsi"/>
          <w:color w:val="24292E"/>
        </w:rPr>
        <w:t>Overall</w:t>
      </w:r>
      <w:r w:rsidRPr="00FE1434">
        <w:rPr>
          <w:rFonts w:asciiTheme="minorHAnsi" w:hAnsiTheme="minorHAnsi" w:cstheme="minorHAnsi"/>
          <w:color w:val="24292E"/>
        </w:rPr>
        <w:t xml:space="preserve">, the QTL </w:t>
      </w:r>
      <w:r>
        <w:rPr>
          <w:rFonts w:asciiTheme="minorHAnsi" w:hAnsiTheme="minorHAnsi" w:cstheme="minorHAnsi"/>
          <w:color w:val="24292E"/>
        </w:rPr>
        <w:t>for each element that had</w:t>
      </w:r>
      <w:r w:rsidRPr="00FE1434">
        <w:rPr>
          <w:rFonts w:asciiTheme="minorHAnsi" w:hAnsiTheme="minorHAnsi" w:cstheme="minorHAnsi"/>
          <w:color w:val="24292E"/>
        </w:rPr>
        <w:t xml:space="preserve"> QTLxE did not have </w:t>
      </w:r>
      <w:r>
        <w:rPr>
          <w:rFonts w:asciiTheme="minorHAnsi" w:hAnsiTheme="minorHAnsi" w:cstheme="minorHAnsi"/>
          <w:color w:val="24292E"/>
        </w:rPr>
        <w:t>consistent</w:t>
      </w:r>
      <w:r w:rsidRPr="00FE1434">
        <w:rPr>
          <w:rFonts w:asciiTheme="minorHAnsi" w:hAnsiTheme="minorHAnsi" w:cstheme="minorHAnsi"/>
          <w:color w:val="24292E"/>
        </w:rPr>
        <w:t xml:space="preserve"> patterns across environments. For example, the QTL </w:t>
      </w:r>
      <w:r w:rsidRPr="00194AB9">
        <w:rPr>
          <w:rFonts w:asciiTheme="minorHAnsi" w:hAnsiTheme="minorHAnsi" w:cstheme="minorHAnsi"/>
        </w:rPr>
        <w:t>2N@78.05</w:t>
      </w:r>
      <w:r w:rsidRPr="00FE1434">
        <w:rPr>
          <w:rFonts w:asciiTheme="minorHAnsi" w:hAnsiTheme="minorHAnsi" w:cstheme="minorHAnsi"/>
          <w:color w:val="24292E"/>
        </w:rPr>
        <w:t xml:space="preserve"> and </w:t>
      </w:r>
      <w:r w:rsidRPr="00194AB9">
        <w:rPr>
          <w:rFonts w:asciiTheme="minorHAnsi" w:hAnsiTheme="minorHAnsi" w:cstheme="minorHAnsi"/>
        </w:rPr>
        <w:t>3K@26.18</w:t>
      </w:r>
      <w:r w:rsidRPr="00FE1434">
        <w:rPr>
          <w:rFonts w:asciiTheme="minorHAnsi" w:hAnsiTheme="minorHAnsi" w:cstheme="minorHAnsi"/>
          <w:color w:val="24292E"/>
        </w:rPr>
        <w:t xml:space="preserve"> for P had the largest effects in TX, while the other two QTL </w:t>
      </w:r>
      <w:r w:rsidRPr="00194AB9">
        <w:rPr>
          <w:rFonts w:asciiTheme="minorHAnsi" w:hAnsiTheme="minorHAnsi" w:cstheme="minorHAnsi"/>
        </w:rPr>
        <w:t>3N@56.03</w:t>
      </w:r>
      <w:r w:rsidRPr="00FE1434">
        <w:rPr>
          <w:rFonts w:asciiTheme="minorHAnsi" w:hAnsiTheme="minorHAnsi" w:cstheme="minorHAnsi"/>
          <w:color w:val="24292E"/>
        </w:rPr>
        <w:t xml:space="preserve"> and 4K@6.08 for P had the largest effect in MO.  </w:t>
      </w:r>
    </w:p>
    <w:p w14:paraId="46AA5898" w14:textId="3EC28789" w:rsidR="00A83028" w:rsidRPr="00EC7703" w:rsidRDefault="00940A45" w:rsidP="007E2E0B">
      <w:pPr>
        <w:pStyle w:val="NormalWeb"/>
        <w:shd w:val="clear" w:color="auto" w:fill="FFFFFF"/>
        <w:spacing w:before="0" w:beforeAutospacing="0" w:after="120" w:afterAutospacing="0" w:line="360" w:lineRule="auto"/>
        <w:rPr>
          <w:rFonts w:asciiTheme="minorHAnsi" w:hAnsiTheme="minorHAnsi" w:cstheme="minorHAnsi"/>
          <w:b/>
          <w:color w:val="24292E"/>
        </w:rPr>
      </w:pPr>
      <w:r w:rsidRPr="00EC7703">
        <w:rPr>
          <w:rFonts w:asciiTheme="minorHAnsi" w:hAnsiTheme="minorHAnsi" w:cstheme="minorHAnsi"/>
          <w:b/>
          <w:color w:val="24292E"/>
        </w:rPr>
        <w:t>Ionomic QTL colocalization with c</w:t>
      </w:r>
      <w:r w:rsidR="006732CC" w:rsidRPr="00EC7703">
        <w:rPr>
          <w:rFonts w:asciiTheme="minorHAnsi" w:hAnsiTheme="minorHAnsi" w:cstheme="minorHAnsi"/>
          <w:b/>
          <w:color w:val="24292E"/>
        </w:rPr>
        <w:t xml:space="preserve">andidate </w:t>
      </w:r>
      <w:r w:rsidRPr="00EC7703">
        <w:rPr>
          <w:rFonts w:asciiTheme="minorHAnsi" w:hAnsiTheme="minorHAnsi" w:cstheme="minorHAnsi"/>
          <w:b/>
          <w:color w:val="24292E"/>
        </w:rPr>
        <w:t>g</w:t>
      </w:r>
      <w:r w:rsidR="006732CC" w:rsidRPr="00EC7703">
        <w:rPr>
          <w:rFonts w:asciiTheme="minorHAnsi" w:hAnsiTheme="minorHAnsi" w:cstheme="minorHAnsi"/>
          <w:b/>
          <w:color w:val="24292E"/>
        </w:rPr>
        <w:t>enes</w:t>
      </w:r>
    </w:p>
    <w:p w14:paraId="64E3BB62" w14:textId="4CC5D38B" w:rsidR="00194AB9" w:rsidRDefault="00F050F5"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015223">
        <w:rPr>
          <w:rFonts w:asciiTheme="minorHAnsi" w:hAnsiTheme="minorHAnsi" w:cs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sidRPr="00015223">
        <w:rPr>
          <w:rFonts w:asciiTheme="minorHAnsi" w:hAnsiTheme="minorHAnsi" w:cstheme="minorHAnsi"/>
          <w:color w:val="24292E"/>
        </w:rPr>
        <w:t xml:space="preserve">found </w:t>
      </w:r>
      <w:r w:rsidR="00E60DC5">
        <w:rPr>
          <w:rFonts w:asciiTheme="minorHAnsi" w:hAnsiTheme="minorHAnsi" w:cstheme="minorHAnsi"/>
          <w:color w:val="24292E"/>
        </w:rPr>
        <w:t>six</w:t>
      </w:r>
      <w:r w:rsidR="00E60DC5" w:rsidRPr="00015223">
        <w:rPr>
          <w:rFonts w:asciiTheme="minorHAnsi" w:hAnsiTheme="minorHAnsi" w:cstheme="minorHAnsi"/>
          <w:color w:val="24292E"/>
        </w:rPr>
        <w:t xml:space="preserve"> </w:t>
      </w:r>
      <w:r w:rsidRPr="00015223">
        <w:rPr>
          <w:rFonts w:asciiTheme="minorHAnsi" w:hAnsiTheme="minorHAnsi" w:cstheme="minorHAnsi"/>
          <w:color w:val="24292E"/>
        </w:rPr>
        <w:t xml:space="preserve">important candidate genes </w:t>
      </w:r>
      <w:r w:rsidR="00E60DC5">
        <w:rPr>
          <w:rFonts w:asciiTheme="minorHAnsi" w:hAnsiTheme="minorHAnsi" w:cstheme="minorHAnsi"/>
          <w:color w:val="24292E"/>
        </w:rPr>
        <w:t xml:space="preserve">among others (Supplemental Table S2) </w:t>
      </w:r>
      <w:r w:rsidRPr="00015223">
        <w:rPr>
          <w:rFonts w:asciiTheme="minorHAnsi" w:hAnsiTheme="minorHAnsi" w:cstheme="minorHAnsi"/>
          <w:color w:val="24292E"/>
        </w:rPr>
        <w:t xml:space="preserve">in </w:t>
      </w:r>
      <w:r w:rsidR="00015223">
        <w:rPr>
          <w:rFonts w:asciiTheme="minorHAnsi" w:hAnsiTheme="minorHAnsi" w:cstheme="minorHAnsi"/>
          <w:color w:val="24292E"/>
        </w:rPr>
        <w:t xml:space="preserve">the </w:t>
      </w:r>
      <w:r w:rsidRPr="00015223">
        <w:rPr>
          <w:rFonts w:asciiTheme="minorHAnsi" w:hAnsiTheme="minorHAnsi" w:cstheme="minorHAnsi"/>
          <w:color w:val="24292E"/>
        </w:rPr>
        <w:t>QTL intervals affecting element accumulation in switchgrass</w:t>
      </w:r>
      <w:r w:rsidRPr="00AE3F53">
        <w:rPr>
          <w:rFonts w:asciiTheme="minorHAnsi" w:hAnsiTheme="minorHAnsi" w:cstheme="minorHAnsi"/>
          <w:color w:val="24292E"/>
        </w:rPr>
        <w:t xml:space="preserve">. For example, </w:t>
      </w:r>
      <w:r w:rsidRPr="0002309A">
        <w:rPr>
          <w:rFonts w:asciiTheme="minorHAnsi" w:hAnsiTheme="minorHAnsi" w:cstheme="minorHAnsi"/>
          <w:i/>
          <w:color w:val="24292E"/>
        </w:rPr>
        <w:t>Pavir.9NG231800</w:t>
      </w:r>
      <w:r>
        <w:rPr>
          <w:rFonts w:asciiTheme="minorHAnsi" w:hAnsiTheme="minorHAnsi" w:cstheme="minorHAnsi"/>
          <w:color w:val="24292E"/>
        </w:rPr>
        <w:t xml:space="preserve">, a homolog of </w:t>
      </w:r>
      <w:r w:rsidRPr="00AE3F53">
        <w:rPr>
          <w:rFonts w:asciiTheme="minorHAnsi" w:hAnsiTheme="minorHAnsi" w:cstheme="minorHAnsi"/>
          <w:i/>
          <w:color w:val="24292E"/>
        </w:rPr>
        <w:t>MOT1</w:t>
      </w:r>
      <w:r>
        <w:rPr>
          <w:rFonts w:asciiTheme="minorHAnsi" w:hAnsiTheme="minorHAnsi" w:cstheme="minorHAnsi"/>
          <w:color w:val="24292E"/>
        </w:rPr>
        <w:t>,</w:t>
      </w:r>
      <w:r w:rsidRPr="00AE3F53">
        <w:rPr>
          <w:rFonts w:asciiTheme="minorHAnsi" w:hAnsiTheme="minorHAnsi" w:cstheme="minorHAnsi"/>
          <w:color w:val="24292E"/>
        </w:rPr>
        <w:t xml:space="preserve"> is located within the 1.5-LOD interval of the largest Mo </w:t>
      </w:r>
      <w:r>
        <w:rPr>
          <w:rFonts w:asciiTheme="minorHAnsi" w:hAnsiTheme="minorHAnsi" w:cstheme="minorHAnsi"/>
          <w:color w:val="24292E"/>
        </w:rPr>
        <w:t xml:space="preserve">content </w:t>
      </w:r>
      <w:r w:rsidRPr="00AE3F53">
        <w:rPr>
          <w:rFonts w:asciiTheme="minorHAnsi" w:hAnsiTheme="minorHAnsi" w:cstheme="minorHAnsi"/>
          <w:color w:val="24292E"/>
        </w:rPr>
        <w:t xml:space="preserve">QTL </w:t>
      </w:r>
      <w:r>
        <w:rPr>
          <w:rFonts w:asciiTheme="minorHAnsi" w:hAnsiTheme="minorHAnsi" w:cstheme="minorHAnsi"/>
          <w:color w:val="24292E"/>
        </w:rPr>
        <w:t>(</w:t>
      </w:r>
      <w:r w:rsidRPr="00AE3F53">
        <w:rPr>
          <w:rFonts w:asciiTheme="minorHAnsi" w:hAnsiTheme="minorHAnsi" w:cstheme="minorHAnsi"/>
          <w:color w:val="24292E"/>
        </w:rPr>
        <w:t>Chr09N@43.81</w:t>
      </w:r>
      <w:r>
        <w:rPr>
          <w:rFonts w:asciiTheme="minorHAnsi" w:hAnsiTheme="minorHAnsi" w:cstheme="minorHAnsi"/>
          <w:color w:val="24292E"/>
        </w:rPr>
        <w:t>)</w:t>
      </w:r>
      <w:r w:rsidRPr="00AE3F53">
        <w:rPr>
          <w:rFonts w:asciiTheme="minorHAnsi" w:hAnsiTheme="minorHAnsi" w:cstheme="minorHAnsi"/>
          <w:color w:val="24292E"/>
        </w:rPr>
        <w:t>.</w:t>
      </w:r>
      <w:r>
        <w:rPr>
          <w:rFonts w:asciiTheme="minorHAnsi" w:hAnsiTheme="minorHAnsi" w:cstheme="minorHAnsi"/>
          <w:color w:val="24292E"/>
        </w:rPr>
        <w:t xml:space="preserve"> </w:t>
      </w:r>
      <w:r w:rsidRPr="00AE3F53">
        <w:rPr>
          <w:rFonts w:asciiTheme="minorHAnsi" w:hAnsiTheme="minorHAnsi" w:cstheme="minorHAnsi"/>
          <w:i/>
          <w:color w:val="24292E"/>
        </w:rPr>
        <w:t>MOT1</w:t>
      </w:r>
      <w:r>
        <w:rPr>
          <w:rFonts w:asciiTheme="minorHAnsi" w:hAnsiTheme="minorHAnsi" w:cstheme="minorHAnsi"/>
          <w:color w:val="24292E"/>
        </w:rPr>
        <w:t xml:space="preserve">, which encodes a molybdate transporter, is responsible for the natural variation in Mo accumulation in </w:t>
      </w:r>
      <w:r w:rsidRPr="003E69FB">
        <w:rPr>
          <w:rFonts w:cstheme="minorHAnsi"/>
          <w:i/>
          <w:iCs/>
          <w:color w:val="24292E"/>
        </w:rPr>
        <w:t>A. thaliana</w:t>
      </w:r>
      <w:r>
        <w:rPr>
          <w:rFonts w:asciiTheme="minorHAnsi" w:hAnsiTheme="minorHAnsi" w:cstheme="minorHAnsi"/>
          <w:color w:val="24292E"/>
        </w:rPr>
        <w:t xml:space="preserve"> and in rice (Baxter et al., 2008; Huang et al., 2019), and may play an important role in adaptation to acidic soils (Poormohammad Kiani et al., 2012). </w:t>
      </w:r>
      <w:r w:rsidRPr="0002309A">
        <w:rPr>
          <w:rFonts w:asciiTheme="minorHAnsi" w:hAnsiTheme="minorHAnsi" w:cstheme="minorHAnsi"/>
          <w:i/>
          <w:color w:val="24292E"/>
        </w:rPr>
        <w:t>Pavir.7kg416470</w:t>
      </w:r>
      <w:r>
        <w:rPr>
          <w:rFonts w:asciiTheme="minorHAnsi" w:hAnsiTheme="minorHAnsi" w:cstheme="minorHAnsi"/>
          <w:color w:val="24292E"/>
        </w:rPr>
        <w:t xml:space="preserve">, a homolog of </w:t>
      </w:r>
      <w:r w:rsidRPr="00AE3F53">
        <w:rPr>
          <w:rFonts w:asciiTheme="minorHAnsi" w:hAnsiTheme="minorHAnsi" w:cstheme="minorHAnsi"/>
          <w:i/>
          <w:color w:val="24292E"/>
        </w:rPr>
        <w:t>HKT1</w:t>
      </w:r>
      <w:r>
        <w:rPr>
          <w:rFonts w:asciiTheme="minorHAnsi" w:hAnsiTheme="minorHAnsi" w:cstheme="minorHAnsi"/>
          <w:color w:val="24292E"/>
        </w:rPr>
        <w:t xml:space="preserve">, was a candidate gene in the QTL interval on Chr07K which colocalized </w:t>
      </w:r>
      <w:r w:rsidR="009958AA">
        <w:rPr>
          <w:rFonts w:asciiTheme="minorHAnsi" w:hAnsiTheme="minorHAnsi" w:cstheme="minorHAnsi"/>
          <w:color w:val="24292E"/>
        </w:rPr>
        <w:t xml:space="preserve">for </w:t>
      </w:r>
      <w:r w:rsidR="00044668">
        <w:rPr>
          <w:rFonts w:asciiTheme="minorHAnsi" w:hAnsiTheme="minorHAnsi" w:cstheme="minorHAnsi"/>
          <w:color w:val="24292E"/>
        </w:rPr>
        <w:t xml:space="preserve">six </w:t>
      </w:r>
      <w:r>
        <w:rPr>
          <w:rFonts w:asciiTheme="minorHAnsi" w:hAnsiTheme="minorHAnsi" w:cstheme="minorHAnsi"/>
          <w:color w:val="24292E"/>
        </w:rPr>
        <w:t xml:space="preserve">elements. </w:t>
      </w:r>
      <w:r w:rsidRPr="00AE3F53">
        <w:rPr>
          <w:rFonts w:asciiTheme="minorHAnsi" w:hAnsiTheme="minorHAnsi" w:cstheme="minorHAnsi"/>
          <w:i/>
          <w:color w:val="24292E"/>
        </w:rPr>
        <w:t>HKT1</w:t>
      </w:r>
      <w:r>
        <w:rPr>
          <w:rFonts w:asciiTheme="minorHAnsi" w:hAnsiTheme="minorHAnsi" w:cstheme="minorHAnsi"/>
          <w:color w:val="24292E"/>
        </w:rPr>
        <w:t xml:space="preserve"> encodes a Na transporter, and is responsible for the variation of Na content in </w:t>
      </w:r>
      <w:r w:rsidR="00015223" w:rsidRPr="003E69FB">
        <w:rPr>
          <w:rFonts w:cstheme="minorHAnsi"/>
          <w:i/>
          <w:iCs/>
          <w:color w:val="24292E"/>
        </w:rPr>
        <w:t>A. thaliana</w:t>
      </w:r>
      <w:r>
        <w:rPr>
          <w:rFonts w:asciiTheme="minorHAnsi" w:hAnsiTheme="minorHAnsi" w:cstheme="minorHAnsi"/>
          <w:color w:val="24292E"/>
        </w:rPr>
        <w:t xml:space="preserve"> (Rus et al., 2006; Baxter et al., 2010), rice (Ren et al., 2015) and wheat (Munns et al., 2012). Interestingly, this candidate gene was in the QTL interval for Al, Ca, Fe, Mn, Sr, and Zn, and did not contain a QTL for Na content in our mapping population. Candidate genes for heavy metal-associated ATPases, which are homologs of </w:t>
      </w:r>
      <w:r w:rsidRPr="00F365FB">
        <w:rPr>
          <w:rFonts w:asciiTheme="minorHAnsi" w:hAnsiTheme="minorHAnsi" w:cstheme="minorHAnsi"/>
          <w:i/>
          <w:color w:val="24292E"/>
        </w:rPr>
        <w:t>HMA</w:t>
      </w:r>
      <w:r>
        <w:rPr>
          <w:rFonts w:asciiTheme="minorHAnsi" w:hAnsiTheme="minorHAnsi" w:cstheme="minorHAnsi"/>
          <w:color w:val="24292E"/>
        </w:rPr>
        <w:t xml:space="preserve"> in </w:t>
      </w:r>
      <w:r>
        <w:rPr>
          <w:rFonts w:asciiTheme="minorHAnsi" w:hAnsiTheme="minorHAnsi" w:cstheme="minorHAnsi"/>
          <w:i/>
          <w:iCs/>
          <w:color w:val="24292E"/>
        </w:rPr>
        <w:t xml:space="preserve">A. thaliana </w:t>
      </w:r>
      <w:r>
        <w:rPr>
          <w:rFonts w:asciiTheme="minorHAnsi" w:hAnsiTheme="minorHAnsi" w:cstheme="minorHAnsi"/>
          <w:color w:val="24292E"/>
        </w:rPr>
        <w:t>and rice, were found in Cu (</w:t>
      </w:r>
      <w:r w:rsidRPr="00AE3F53">
        <w:rPr>
          <w:rFonts w:asciiTheme="minorHAnsi" w:hAnsiTheme="minorHAnsi" w:cstheme="minorHAnsi"/>
          <w:color w:val="24292E"/>
        </w:rPr>
        <w:t>Chr01K@14.42</w:t>
      </w:r>
      <w:r>
        <w:rPr>
          <w:rFonts w:asciiTheme="minorHAnsi" w:hAnsiTheme="minorHAnsi" w:cstheme="minorHAnsi"/>
          <w:color w:val="24292E"/>
        </w:rPr>
        <w:t xml:space="preserve"> </w:t>
      </w:r>
      <w:r>
        <w:rPr>
          <w:rFonts w:asciiTheme="minorHAnsi" w:hAnsiTheme="minorHAnsi" w:cstheme="minorHAnsi"/>
          <w:color w:val="24292E"/>
        </w:rPr>
        <w:lastRenderedPageBreak/>
        <w:t>and Chr07K@26.27), Cd (Chr02N@85.72), and Zn (Chr02N@71.96) content QTL intervals. These genes are responsible for copper, cadmium and zinc, and zinc and cadmium transport, respectively. A</w:t>
      </w:r>
      <w:r w:rsidR="00E60DC5">
        <w:rPr>
          <w:rFonts w:asciiTheme="minorHAnsi" w:hAnsiTheme="minorHAnsi" w:cstheme="minorHAnsi"/>
          <w:color w:val="24292E"/>
        </w:rPr>
        <w:t xml:space="preserve"> six</w:t>
      </w:r>
      <w:r w:rsidR="00EC7703">
        <w:rPr>
          <w:rFonts w:asciiTheme="minorHAnsi" w:hAnsiTheme="minorHAnsi" w:cstheme="minorHAnsi"/>
          <w:color w:val="24292E"/>
        </w:rPr>
        <w:t>th</w:t>
      </w:r>
      <w:r w:rsidR="00015223">
        <w:rPr>
          <w:rFonts w:asciiTheme="minorHAnsi" w:hAnsiTheme="minorHAnsi" w:cstheme="minorHAnsi"/>
          <w:color w:val="24292E"/>
        </w:rPr>
        <w:t xml:space="preserve"> </w:t>
      </w:r>
      <w:r>
        <w:rPr>
          <w:rFonts w:asciiTheme="minorHAnsi" w:hAnsiTheme="minorHAnsi" w:cstheme="minorHAnsi"/>
          <w:color w:val="24292E"/>
        </w:rPr>
        <w:t xml:space="preserve">candidate gene, </w:t>
      </w:r>
      <w:r w:rsidRPr="0002309A">
        <w:rPr>
          <w:rFonts w:asciiTheme="minorHAnsi" w:hAnsiTheme="minorHAnsi" w:cstheme="minorHAnsi"/>
          <w:i/>
          <w:color w:val="24292E"/>
        </w:rPr>
        <w:t>Pavir.9KG014451</w:t>
      </w:r>
      <w:r>
        <w:rPr>
          <w:rFonts w:asciiTheme="minorHAnsi" w:hAnsiTheme="minorHAnsi" w:cstheme="minorHAnsi"/>
          <w:color w:val="24292E"/>
        </w:rPr>
        <w:t xml:space="preserve">, was associated with the homolog of the </w:t>
      </w:r>
      <w:r w:rsidRPr="003E69FB">
        <w:rPr>
          <w:rFonts w:cstheme="minorHAnsi"/>
          <w:i/>
          <w:iCs/>
          <w:color w:val="24292E"/>
        </w:rPr>
        <w:t>A. thaliana</w:t>
      </w:r>
      <w:r>
        <w:rPr>
          <w:rFonts w:asciiTheme="minorHAnsi" w:hAnsiTheme="minorHAnsi" w:cstheme="minorHAnsi"/>
          <w:color w:val="24292E"/>
        </w:rPr>
        <w:t xml:space="preserve"> </w:t>
      </w:r>
      <w:r w:rsidRPr="00AE3F53">
        <w:rPr>
          <w:rFonts w:asciiTheme="minorHAnsi" w:hAnsiTheme="minorHAnsi" w:cstheme="minorHAnsi"/>
          <w:i/>
          <w:color w:val="24292E"/>
        </w:rPr>
        <w:t>MYB</w:t>
      </w:r>
      <w:r>
        <w:rPr>
          <w:rFonts w:asciiTheme="minorHAnsi" w:hAnsiTheme="minorHAnsi" w:cstheme="minorHAnsi"/>
          <w:i/>
          <w:color w:val="24292E"/>
        </w:rPr>
        <w:t>36</w:t>
      </w:r>
      <w:r>
        <w:rPr>
          <w:rFonts w:asciiTheme="minorHAnsi" w:hAnsiTheme="minorHAnsi" w:cstheme="minorHAnsi"/>
          <w:color w:val="24292E"/>
        </w:rPr>
        <w:t xml:space="preserve">. </w:t>
      </w:r>
      <w:r w:rsidRPr="00AE3F53">
        <w:rPr>
          <w:rFonts w:asciiTheme="minorHAnsi" w:hAnsiTheme="minorHAnsi" w:cstheme="minorHAnsi"/>
          <w:i/>
          <w:color w:val="24292E"/>
        </w:rPr>
        <w:t>MYB</w:t>
      </w:r>
      <w:r>
        <w:rPr>
          <w:rFonts w:asciiTheme="minorHAnsi" w:hAnsiTheme="minorHAnsi" w:cstheme="minorHAnsi"/>
          <w:i/>
          <w:color w:val="24292E"/>
        </w:rPr>
        <w:t xml:space="preserve">36 </w:t>
      </w:r>
      <w:r w:rsidRPr="003E69FB">
        <w:rPr>
          <w:rFonts w:cstheme="minorHAnsi"/>
          <w:iCs/>
          <w:color w:val="24292E"/>
        </w:rPr>
        <w:t>is a</w:t>
      </w:r>
      <w:r>
        <w:rPr>
          <w:rFonts w:asciiTheme="minorHAnsi" w:hAnsiTheme="minorHAnsi" w:cstheme="minorHAnsi"/>
          <w:i/>
          <w:color w:val="24292E"/>
        </w:rPr>
        <w:t xml:space="preserve"> </w:t>
      </w:r>
      <w:r>
        <w:rPr>
          <w:rFonts w:asciiTheme="minorHAnsi" w:hAnsiTheme="minorHAnsi" w:cstheme="minorHAnsi"/>
          <w:color w:val="24292E"/>
        </w:rPr>
        <w:t xml:space="preserve">MYB domain transcription factor that regulates the expression of the genes involved in the formation of Casparian strips. The absence of Casparian results </w:t>
      </w:r>
      <w:r w:rsidRPr="00015223">
        <w:rPr>
          <w:rFonts w:asciiTheme="minorHAnsi" w:hAnsiTheme="minorHAnsi" w:cstheme="minorHAnsi"/>
          <w:color w:val="24292E"/>
        </w:rPr>
        <w:t xml:space="preserve">in the changes in leaf content of Na, Mg, Zn, Ca, Mn, and Fe in </w:t>
      </w:r>
      <w:r w:rsidRPr="00015223">
        <w:rPr>
          <w:rFonts w:asciiTheme="minorHAnsi" w:hAnsiTheme="minorHAnsi" w:cstheme="minorHAnsi"/>
          <w:i/>
          <w:iCs/>
          <w:color w:val="24292E"/>
        </w:rPr>
        <w:t>A. thaliana</w:t>
      </w:r>
      <w:r w:rsidRPr="00015223">
        <w:rPr>
          <w:rFonts w:asciiTheme="minorHAnsi" w:hAnsiTheme="minorHAnsi" w:cstheme="minorHAnsi"/>
          <w:color w:val="24292E"/>
        </w:rPr>
        <w:t xml:space="preserve"> (Kamiya et al., 2015). This candidate gene was in the QTL interval Ca (Chr09K@20.05), Mg (Chr09K@18.15), and Mn (Chr09K@20.05) content</w:t>
      </w:r>
      <w:r>
        <w:rPr>
          <w:rFonts w:asciiTheme="minorHAnsi" w:hAnsiTheme="minorHAnsi" w:cstheme="minorHAnsi"/>
          <w:color w:val="24292E"/>
        </w:rPr>
        <w:t xml:space="preserve">. </w:t>
      </w:r>
    </w:p>
    <w:p w14:paraId="668C6737" w14:textId="704EF2F7" w:rsidR="00E60DC5" w:rsidRPr="00712DEF" w:rsidRDefault="00E60DC5" w:rsidP="00E60DC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To elucidate the cellular pathways associated with ion content in switchgrass, we also looked at GO term enrichment</w:t>
      </w:r>
      <w:r w:rsidR="009958AA">
        <w:rPr>
          <w:rFonts w:asciiTheme="minorHAnsi" w:hAnsiTheme="minorHAnsi" w:cstheme="minorHAnsi"/>
          <w:color w:val="24292E"/>
        </w:rPr>
        <w:t xml:space="preserve"> based on the gene content</w:t>
      </w:r>
      <w:r>
        <w:rPr>
          <w:rFonts w:asciiTheme="minorHAnsi" w:hAnsiTheme="minorHAnsi" w:cstheme="minorHAnsi"/>
          <w:color w:val="24292E"/>
        </w:rPr>
        <w:t xml:space="preserve"> in our 77 QTL. We identified 251 enriched GO terms across the ionomic traits (</w:t>
      </w:r>
      <w:r w:rsidRPr="0082596E">
        <w:rPr>
          <w:rFonts w:asciiTheme="minorHAnsi" w:hAnsiTheme="minorHAnsi" w:cstheme="minorHAnsi"/>
          <w:i/>
          <w:color w:val="24292E"/>
        </w:rPr>
        <w:t>p</w:t>
      </w:r>
      <w:r>
        <w:rPr>
          <w:rFonts w:asciiTheme="minorHAnsi" w:hAnsiTheme="minorHAnsi" w:cstheme="minorHAnsi"/>
          <w:i/>
          <w:color w:val="24292E"/>
        </w:rPr>
        <w:t xml:space="preserve"> </w:t>
      </w:r>
      <w:r>
        <w:rPr>
          <w:rFonts w:asciiTheme="minorHAnsi" w:hAnsiTheme="minorHAnsi" w:cstheme="minorHAnsi"/>
          <w:color w:val="24292E"/>
        </w:rPr>
        <w:t xml:space="preserve">&lt; 0.05). Overall, these QTL regions were enriched for GO terms of DNA-binding transcription factor activity, ADP binding, and oxidoreductase activity </w:t>
      </w:r>
      <w:r w:rsidRPr="00FD1252">
        <w:rPr>
          <w:rFonts w:asciiTheme="minorHAnsi" w:hAnsiTheme="minorHAnsi" w:cstheme="minorHAnsi"/>
          <w:iCs/>
          <w:color w:val="24292E"/>
        </w:rPr>
        <w:t>(Supplemental Table S3).</w:t>
      </w:r>
      <w:r>
        <w:rPr>
          <w:rFonts w:asciiTheme="minorHAnsi" w:hAnsiTheme="minorHAnsi" w:cstheme="minorHAnsi"/>
          <w:color w:val="24292E"/>
        </w:rPr>
        <w:t xml:space="preserve"> Among the macronutrients</w:t>
      </w:r>
      <w:r w:rsidR="00374942">
        <w:rPr>
          <w:rFonts w:asciiTheme="minorHAnsi" w:hAnsiTheme="minorHAnsi" w:cstheme="minorHAnsi"/>
          <w:color w:val="24292E"/>
        </w:rPr>
        <w:t xml:space="preserve"> and analogs of macronutrients</w:t>
      </w:r>
      <w:r>
        <w:rPr>
          <w:rFonts w:asciiTheme="minorHAnsi" w:hAnsiTheme="minorHAnsi" w:cstheme="minorHAnsi"/>
          <w:color w:val="24292E"/>
        </w:rPr>
        <w:t xml:space="preserve">, the QTL regions of Mg were significantly enriched for GO terms of carbohydrate binding, protein transport, DNA binding, ADP binding, and signal peptide processing, among </w:t>
      </w:r>
      <w:r w:rsidR="00BE518B">
        <w:rPr>
          <w:rFonts w:asciiTheme="minorHAnsi" w:hAnsiTheme="minorHAnsi" w:cstheme="minorHAnsi"/>
          <w:color w:val="24292E"/>
        </w:rPr>
        <w:t xml:space="preserve">the </w:t>
      </w:r>
      <w:r w:rsidR="009958AA">
        <w:rPr>
          <w:rFonts w:asciiTheme="minorHAnsi" w:hAnsiTheme="minorHAnsi" w:cstheme="minorHAnsi"/>
          <w:color w:val="24292E"/>
        </w:rPr>
        <w:t>39</w:t>
      </w:r>
      <w:r>
        <w:rPr>
          <w:rFonts w:asciiTheme="minorHAnsi" w:hAnsiTheme="minorHAnsi" w:cstheme="minorHAnsi"/>
          <w:color w:val="24292E"/>
        </w:rPr>
        <w:t xml:space="preserve"> ontologies. Mg is involved in protein synthesis (approximately 75% of leaf Mg) and associated with chlorophyll pigments (15-20% of total Mg), mainly functioning as </w:t>
      </w:r>
      <w:r w:rsidRPr="00712DEF">
        <w:rPr>
          <w:rFonts w:asciiTheme="minorHAnsi" w:hAnsiTheme="minorHAnsi" w:cstheme="minorHAnsi"/>
          <w:color w:val="24292E"/>
        </w:rPr>
        <w:t xml:space="preserve">a cofactor </w:t>
      </w:r>
      <w:r>
        <w:rPr>
          <w:rFonts w:asciiTheme="minorHAnsi" w:hAnsiTheme="minorHAnsi" w:cstheme="minorHAnsi"/>
          <w:color w:val="24292E"/>
        </w:rPr>
        <w:t>for a</w:t>
      </w:r>
      <w:r w:rsidRPr="00712DEF">
        <w:rPr>
          <w:rFonts w:asciiTheme="minorHAnsi" w:hAnsiTheme="minorHAnsi" w:cstheme="minorHAnsi"/>
          <w:color w:val="24292E"/>
        </w:rPr>
        <w:t xml:space="preserve"> series of enzymes involved in photosynthetic carbon fixation and metabolism</w:t>
      </w:r>
      <w:r>
        <w:rPr>
          <w:rFonts w:asciiTheme="minorHAnsi" w:hAnsiTheme="minorHAnsi" w:cstheme="minorHAnsi"/>
          <w:color w:val="24292E"/>
        </w:rPr>
        <w:t xml:space="preserve"> (White and Broadley, 2009; Cakmak and Kirkby, 2008). </w:t>
      </w:r>
      <w:r w:rsidRPr="00FE1434">
        <w:rPr>
          <w:rFonts w:asciiTheme="minorHAnsi" w:hAnsiTheme="minorHAnsi" w:cstheme="minorHAnsi"/>
          <w:color w:val="24292E"/>
        </w:rPr>
        <w:t xml:space="preserve">K QTL regions were significantly enriched for GO ontologies of oxidoreductase activity, carbohydrate binding, and </w:t>
      </w:r>
      <w:r>
        <w:rPr>
          <w:rFonts w:asciiTheme="minorHAnsi" w:hAnsiTheme="minorHAnsi" w:cstheme="minorHAnsi"/>
          <w:color w:val="24292E"/>
        </w:rPr>
        <w:t xml:space="preserve">in particular, </w:t>
      </w:r>
      <w:r w:rsidRPr="00FE1434">
        <w:rPr>
          <w:rFonts w:asciiTheme="minorHAnsi" w:hAnsiTheme="minorHAnsi" w:cstheme="minorHAnsi"/>
          <w:color w:val="24292E"/>
        </w:rPr>
        <w:t>antioxidant activity.</w:t>
      </w:r>
      <w:r>
        <w:rPr>
          <w:rFonts w:asciiTheme="minorHAnsi" w:hAnsiTheme="minorHAnsi" w:cstheme="minorHAnsi"/>
          <w:color w:val="24292E"/>
        </w:rPr>
        <w:t xml:space="preserve"> </w:t>
      </w:r>
      <w:r w:rsidRPr="00712DEF">
        <w:rPr>
          <w:rFonts w:asciiTheme="minorHAnsi" w:hAnsiTheme="minorHAnsi" w:cstheme="minorHAnsi"/>
          <w:color w:val="24292E"/>
        </w:rPr>
        <w:t>K</w:t>
      </w:r>
      <w:r>
        <w:rPr>
          <w:rFonts w:asciiTheme="minorHAnsi" w:hAnsiTheme="minorHAnsi" w:cstheme="minorHAnsi"/>
          <w:color w:val="24292E"/>
        </w:rPr>
        <w:t xml:space="preserve">, as </w:t>
      </w:r>
      <w:r w:rsidRPr="00712DEF">
        <w:rPr>
          <w:rFonts w:asciiTheme="minorHAnsi" w:hAnsiTheme="minorHAnsi" w:cstheme="minorHAnsi"/>
          <w:color w:val="24292E"/>
        </w:rPr>
        <w:t>a constituent of the plant structure</w:t>
      </w:r>
      <w:r>
        <w:rPr>
          <w:rFonts w:asciiTheme="minorHAnsi" w:hAnsiTheme="minorHAnsi" w:cstheme="minorHAnsi"/>
          <w:color w:val="24292E"/>
        </w:rPr>
        <w:t xml:space="preserve">, has </w:t>
      </w:r>
      <w:r w:rsidRPr="00712DEF">
        <w:rPr>
          <w:rFonts w:asciiTheme="minorHAnsi" w:hAnsiTheme="minorHAnsi" w:cstheme="minorHAnsi"/>
          <w:color w:val="24292E"/>
        </w:rPr>
        <w:t xml:space="preserve">a regulatory function in several biochemical processes related to protein synthesis, carbohydrate metabolism, and enzyme activation. K </w:t>
      </w:r>
      <w:r>
        <w:rPr>
          <w:rFonts w:asciiTheme="minorHAnsi" w:hAnsiTheme="minorHAnsi" w:cstheme="minorHAnsi"/>
          <w:color w:val="24292E"/>
        </w:rPr>
        <w:t>can</w:t>
      </w:r>
      <w:r w:rsidRPr="00712DEF">
        <w:rPr>
          <w:rFonts w:asciiTheme="minorHAnsi" w:hAnsiTheme="minorHAnsi" w:cstheme="minorHAnsi"/>
          <w:color w:val="24292E"/>
        </w:rPr>
        <w:t xml:space="preserve"> </w:t>
      </w:r>
      <w:r>
        <w:rPr>
          <w:rFonts w:asciiTheme="minorHAnsi" w:hAnsiTheme="minorHAnsi" w:cstheme="minorHAnsi"/>
          <w:color w:val="24292E"/>
        </w:rPr>
        <w:t>enhance</w:t>
      </w:r>
      <w:r w:rsidRPr="00712DEF">
        <w:rPr>
          <w:rFonts w:asciiTheme="minorHAnsi" w:hAnsiTheme="minorHAnsi" w:cstheme="minorHAnsi"/>
          <w:color w:val="24292E"/>
        </w:rPr>
        <w:t xml:space="preserve"> antioxidant defense in plants</w:t>
      </w:r>
      <w:r>
        <w:rPr>
          <w:rFonts w:asciiTheme="minorHAnsi" w:hAnsiTheme="minorHAnsi" w:cstheme="minorHAnsi"/>
          <w:color w:val="24292E"/>
        </w:rPr>
        <w:t xml:space="preserve">, which protects plants </w:t>
      </w:r>
      <w:r w:rsidRPr="00712DEF">
        <w:rPr>
          <w:rFonts w:asciiTheme="minorHAnsi" w:hAnsiTheme="minorHAnsi" w:cstheme="minorHAnsi"/>
          <w:color w:val="24292E"/>
        </w:rPr>
        <w:t xml:space="preserve">from oxidative stress </w:t>
      </w:r>
      <w:r>
        <w:rPr>
          <w:rFonts w:asciiTheme="minorHAnsi" w:hAnsiTheme="minorHAnsi" w:cstheme="minorHAnsi"/>
          <w:color w:val="24292E"/>
        </w:rPr>
        <w:t>in</w:t>
      </w:r>
      <w:r w:rsidRPr="00712DEF">
        <w:rPr>
          <w:rFonts w:asciiTheme="minorHAnsi" w:hAnsiTheme="minorHAnsi" w:cstheme="minorHAnsi"/>
          <w:color w:val="24292E"/>
        </w:rPr>
        <w:t xml:space="preserve"> </w:t>
      </w:r>
      <w:r>
        <w:rPr>
          <w:rFonts w:asciiTheme="minorHAnsi" w:hAnsiTheme="minorHAnsi" w:cstheme="minorHAnsi"/>
          <w:color w:val="24292E"/>
        </w:rPr>
        <w:t xml:space="preserve">adverse </w:t>
      </w:r>
      <w:r w:rsidRPr="00712DEF">
        <w:rPr>
          <w:rFonts w:asciiTheme="minorHAnsi" w:hAnsiTheme="minorHAnsi" w:cstheme="minorHAnsi"/>
          <w:color w:val="24292E"/>
        </w:rPr>
        <w:t>environment</w:t>
      </w:r>
      <w:r>
        <w:rPr>
          <w:rFonts w:asciiTheme="minorHAnsi" w:hAnsiTheme="minorHAnsi" w:cstheme="minorHAnsi"/>
          <w:color w:val="24292E"/>
        </w:rPr>
        <w:t>s</w:t>
      </w:r>
      <w:r w:rsidRPr="00712DEF">
        <w:rPr>
          <w:rFonts w:asciiTheme="minorHAnsi" w:hAnsiTheme="minorHAnsi" w:cstheme="minorHAnsi"/>
          <w:color w:val="24292E"/>
        </w:rPr>
        <w:t xml:space="preserve"> </w:t>
      </w:r>
      <w:r>
        <w:rPr>
          <w:rFonts w:asciiTheme="minorHAnsi" w:hAnsiTheme="minorHAnsi" w:cstheme="minorHAnsi"/>
          <w:color w:val="24292E"/>
        </w:rPr>
        <w:t>(</w:t>
      </w:r>
      <w:r w:rsidRPr="00712DEF">
        <w:rPr>
          <w:rFonts w:asciiTheme="minorHAnsi" w:hAnsiTheme="minorHAnsi" w:cstheme="minorHAnsi"/>
          <w:color w:val="24292E"/>
        </w:rPr>
        <w:t>Hasanuzzaman et al</w:t>
      </w:r>
      <w:r>
        <w:rPr>
          <w:rFonts w:asciiTheme="minorHAnsi" w:hAnsiTheme="minorHAnsi" w:cstheme="minorHAnsi"/>
          <w:color w:val="24292E"/>
        </w:rPr>
        <w:t>., 2018).</w:t>
      </w:r>
    </w:p>
    <w:p w14:paraId="3E109F75" w14:textId="33C2AB09" w:rsidR="009D6A98" w:rsidRPr="00624224" w:rsidRDefault="00E60DC5" w:rsidP="002D007A">
      <w:pPr>
        <w:pStyle w:val="NormalWeb"/>
        <w:shd w:val="clear" w:color="auto" w:fill="FFFFFF"/>
        <w:spacing w:before="0" w:beforeAutospacing="0" w:after="120" w:afterAutospacing="0" w:line="360" w:lineRule="auto"/>
        <w:ind w:firstLine="720"/>
        <w:rPr>
          <w:rFonts w:asciiTheme="minorHAnsi" w:hAnsiTheme="minorHAnsi" w:cstheme="minorHAnsi"/>
          <w:color w:val="24292E"/>
          <w:highlight w:val="yellow"/>
        </w:rPr>
      </w:pPr>
      <w:r>
        <w:rPr>
          <w:rFonts w:asciiTheme="minorHAnsi" w:hAnsiTheme="minorHAnsi" w:cstheme="minorHAnsi"/>
          <w:color w:val="24292E"/>
        </w:rPr>
        <w:t xml:space="preserve">Among the micronutrients, Mn content </w:t>
      </w:r>
      <w:r w:rsidRPr="00FE1434">
        <w:rPr>
          <w:rFonts w:asciiTheme="minorHAnsi" w:hAnsiTheme="minorHAnsi" w:cstheme="minorHAnsi"/>
          <w:color w:val="24292E"/>
        </w:rPr>
        <w:t xml:space="preserve">QTL </w:t>
      </w:r>
      <w:r>
        <w:rPr>
          <w:rFonts w:asciiTheme="minorHAnsi" w:hAnsiTheme="minorHAnsi" w:cstheme="minorHAnsi"/>
          <w:color w:val="24292E"/>
        </w:rPr>
        <w:t>intervals</w:t>
      </w:r>
      <w:r w:rsidRPr="00FE1434">
        <w:rPr>
          <w:rFonts w:asciiTheme="minorHAnsi" w:hAnsiTheme="minorHAnsi" w:cstheme="minorHAnsi"/>
          <w:color w:val="24292E"/>
        </w:rPr>
        <w:t xml:space="preserve"> were significantly enriched for GO ontologies of multicellular organism development, ubiquitin-dependent protein catabolic process, mitochondr</w:t>
      </w:r>
      <w:r>
        <w:rPr>
          <w:rFonts w:asciiTheme="minorHAnsi" w:hAnsiTheme="minorHAnsi" w:cstheme="minorHAnsi"/>
          <w:color w:val="24292E"/>
        </w:rPr>
        <w:t>ia</w:t>
      </w:r>
      <w:r w:rsidRPr="00FE1434">
        <w:rPr>
          <w:rFonts w:asciiTheme="minorHAnsi" w:hAnsiTheme="minorHAnsi" w:cstheme="minorHAnsi"/>
          <w:color w:val="24292E"/>
        </w:rPr>
        <w:t>, photosystem I,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(Millaleo </w:t>
      </w:r>
      <w:r>
        <w:rPr>
          <w:rFonts w:asciiTheme="minorHAnsi" w:hAnsiTheme="minorHAnsi" w:cstheme="minorHAnsi"/>
          <w:color w:val="24292E"/>
        </w:rPr>
        <w:lastRenderedPageBreak/>
        <w:t>et al., 2010). Cu content QTL regions</w:t>
      </w:r>
      <w:r w:rsidRPr="00FE1434">
        <w:rPr>
          <w:rFonts w:asciiTheme="minorHAnsi" w:hAnsiTheme="minorHAnsi" w:cstheme="minorHAnsi"/>
          <w:color w:val="24292E"/>
        </w:rPr>
        <w:t xml:space="preserve"> were significantly enriched for GO ontologies of cell wall biogenesis, oxidoreductase activity, mitochondrion</w:t>
      </w:r>
      <w:r>
        <w:rPr>
          <w:rFonts w:asciiTheme="minorHAnsi" w:hAnsiTheme="minorHAnsi" w:cstheme="minorHAnsi"/>
          <w:color w:val="24292E"/>
        </w:rPr>
        <w:t xml:space="preserve">, </w:t>
      </w:r>
      <w:r w:rsidRPr="00FE1434">
        <w:rPr>
          <w:rFonts w:asciiTheme="minorHAnsi" w:hAnsiTheme="minorHAnsi" w:cstheme="minorHAnsi"/>
          <w:color w:val="24292E"/>
        </w:rPr>
        <w:t>ADP binding, and DNA-binding transcription factor activity</w:t>
      </w:r>
      <w:r>
        <w:rPr>
          <w:rFonts w:asciiTheme="minorHAnsi" w:hAnsiTheme="minorHAnsi" w:cstheme="minorHAnsi"/>
          <w:color w:val="24292E"/>
        </w:rPr>
        <w:t xml:space="preserve"> among </w:t>
      </w:r>
      <w:r w:rsidR="009958AA">
        <w:rPr>
          <w:rFonts w:asciiTheme="minorHAnsi" w:hAnsiTheme="minorHAnsi" w:cstheme="minorHAnsi"/>
          <w:color w:val="24292E"/>
        </w:rPr>
        <w:t xml:space="preserve">the </w:t>
      </w:r>
      <w:r>
        <w:rPr>
          <w:rFonts w:asciiTheme="minorHAnsi" w:hAnsiTheme="minorHAnsi" w:cstheme="minorHAnsi"/>
          <w:color w:val="24292E"/>
        </w:rPr>
        <w:t>27 ontologies</w:t>
      </w:r>
      <w:r w:rsidRPr="00FE1434">
        <w:rPr>
          <w:rFonts w:asciiTheme="minorHAnsi" w:hAnsiTheme="minorHAnsi" w:cstheme="minorHAnsi"/>
          <w:color w:val="24292E"/>
        </w:rPr>
        <w:t>.</w:t>
      </w:r>
      <w:r>
        <w:rPr>
          <w:rFonts w:asciiTheme="minorHAnsi" w:hAnsiTheme="minorHAnsi" w:cstheme="minorHAnsi"/>
          <w:color w:val="24292E"/>
        </w:rPr>
        <w:t xml:space="preserve"> </w:t>
      </w:r>
      <w:r w:rsidRPr="00712DEF">
        <w:rPr>
          <w:rFonts w:asciiTheme="minorHAnsi" w:hAnsiTheme="minorHAnsi" w:cstheme="minorHAnsi"/>
          <w:color w:val="24292E"/>
        </w:rPr>
        <w:t>Cu</w:t>
      </w:r>
      <w:r>
        <w:rPr>
          <w:rFonts w:asciiTheme="minorHAnsi" w:hAnsiTheme="minorHAnsi" w:cstheme="minorHAnsi"/>
          <w:color w:val="24292E"/>
        </w:rPr>
        <w:t xml:space="preserve"> is</w:t>
      </w:r>
      <w:r w:rsidRPr="00712DEF">
        <w:rPr>
          <w:rFonts w:asciiTheme="minorHAnsi" w:hAnsiTheme="minorHAnsi" w:cstheme="minorHAnsi"/>
          <w:color w:val="24292E"/>
        </w:rPr>
        <w:t xml:space="preserve"> </w:t>
      </w:r>
      <w:r>
        <w:rPr>
          <w:rFonts w:asciiTheme="minorHAnsi" w:hAnsiTheme="minorHAnsi" w:cstheme="minorHAnsi"/>
          <w:color w:val="24292E"/>
        </w:rPr>
        <w:t xml:space="preserve">an </w:t>
      </w:r>
      <w:r w:rsidRPr="00712DEF">
        <w:rPr>
          <w:rFonts w:asciiTheme="minorHAnsi" w:hAnsiTheme="minorHAnsi" w:cstheme="minorHAnsi"/>
          <w:color w:val="24292E"/>
        </w:rPr>
        <w:t xml:space="preserve">essential cofactor </w:t>
      </w:r>
      <w:r>
        <w:rPr>
          <w:rFonts w:asciiTheme="minorHAnsi" w:hAnsiTheme="minorHAnsi" w:cstheme="minorHAnsi"/>
          <w:color w:val="24292E"/>
        </w:rPr>
        <w:t>for</w:t>
      </w:r>
      <w:r w:rsidRPr="00712DEF">
        <w:rPr>
          <w:rFonts w:asciiTheme="minorHAnsi" w:hAnsiTheme="minorHAnsi" w:cstheme="minorHAnsi"/>
          <w:color w:val="24292E"/>
        </w:rPr>
        <w:t xml:space="preserve"> numerous proteins</w:t>
      </w:r>
      <w:r>
        <w:rPr>
          <w:rFonts w:asciiTheme="minorHAnsi" w:hAnsiTheme="minorHAnsi" w:cstheme="minorHAnsi"/>
          <w:color w:val="24292E"/>
        </w:rPr>
        <w:t>, an</w:t>
      </w:r>
      <w:r w:rsidRPr="00712DEF">
        <w:rPr>
          <w:rFonts w:asciiTheme="minorHAnsi" w:hAnsiTheme="minorHAnsi" w:cstheme="minorHAnsi"/>
          <w:color w:val="24292E"/>
        </w:rPr>
        <w:t xml:space="preserve"> essential player in electron transport</w:t>
      </w:r>
      <w:r>
        <w:rPr>
          <w:rFonts w:asciiTheme="minorHAnsi" w:hAnsiTheme="minorHAnsi" w:cstheme="minorHAnsi"/>
          <w:color w:val="24292E"/>
        </w:rPr>
        <w:t>, and</w:t>
      </w:r>
      <w:r w:rsidRPr="00712DEF">
        <w:rPr>
          <w:rFonts w:asciiTheme="minorHAnsi" w:hAnsiTheme="minorHAnsi" w:cstheme="minorHAnsi"/>
          <w:color w:val="24292E"/>
        </w:rPr>
        <w:t xml:space="preserve"> </w:t>
      </w:r>
      <w:r>
        <w:rPr>
          <w:rFonts w:asciiTheme="minorHAnsi" w:hAnsiTheme="minorHAnsi" w:cstheme="minorHAnsi"/>
          <w:color w:val="24292E"/>
        </w:rPr>
        <w:t xml:space="preserve">involved in </w:t>
      </w:r>
      <w:r w:rsidRPr="00712DEF">
        <w:rPr>
          <w:rFonts w:asciiTheme="minorHAnsi" w:hAnsiTheme="minorHAnsi" w:cstheme="minorHAnsi"/>
          <w:color w:val="24292E"/>
        </w:rPr>
        <w:t>chloroplastic and mitochondrial Cu transport and homeostasis</w:t>
      </w:r>
      <w:r>
        <w:rPr>
          <w:rFonts w:asciiTheme="minorHAnsi" w:hAnsiTheme="minorHAnsi" w:cstheme="minorHAnsi"/>
          <w:color w:val="24292E"/>
        </w:rPr>
        <w:t xml:space="preserve">. Cu is also involved in the control of </w:t>
      </w:r>
      <w:r w:rsidRPr="00712DEF">
        <w:rPr>
          <w:rFonts w:asciiTheme="minorHAnsi" w:hAnsiTheme="minorHAnsi" w:cstheme="minorHAnsi"/>
          <w:color w:val="24292E"/>
        </w:rPr>
        <w:t xml:space="preserve">cellular redox state (a major Cu-binding protein is the Cu/Zn superoxide dismutase) </w:t>
      </w:r>
      <w:r>
        <w:rPr>
          <w:rFonts w:asciiTheme="minorHAnsi" w:hAnsiTheme="minorHAnsi" w:cstheme="minorHAnsi"/>
          <w:color w:val="24292E"/>
        </w:rPr>
        <w:t>and</w:t>
      </w:r>
      <w:r w:rsidRPr="00712DEF">
        <w:rPr>
          <w:rFonts w:asciiTheme="minorHAnsi" w:hAnsiTheme="minorHAnsi" w:cstheme="minorHAnsi"/>
          <w:color w:val="24292E"/>
        </w:rPr>
        <w:t xml:space="preserve"> the remodeling of the cell wall (Cohu and Pilon, 2010).</w:t>
      </w:r>
      <w:r>
        <w:rPr>
          <w:rFonts w:asciiTheme="minorHAnsi" w:hAnsiTheme="minorHAnsi" w:cstheme="minorHAnsi"/>
          <w:color w:val="24292E"/>
        </w:rPr>
        <w:t xml:space="preserve"> Among the elements potentially harmful to plant growth, Cd QTL regions were significantly enriched for GO ontologies of metal ion binding, peroxidase activity, and cell growth, among others. </w:t>
      </w:r>
      <w:r w:rsidRPr="00712DEF">
        <w:rPr>
          <w:rFonts w:asciiTheme="minorHAnsi" w:hAnsiTheme="minorHAnsi" w:cstheme="minorHAnsi"/>
          <w:color w:val="24292E"/>
        </w:rPr>
        <w:t>Cd</w:t>
      </w:r>
      <w:r>
        <w:rPr>
          <w:rFonts w:asciiTheme="minorHAnsi" w:hAnsiTheme="minorHAnsi" w:cstheme="minorHAnsi"/>
          <w:color w:val="24292E"/>
        </w:rPr>
        <w:t xml:space="preserve">, as one of the most toxic and non-essential heavy metals for plants, </w:t>
      </w:r>
      <w:r w:rsidRPr="00712DEF">
        <w:rPr>
          <w:rFonts w:asciiTheme="minorHAnsi" w:hAnsiTheme="minorHAnsi" w:cstheme="minorHAnsi"/>
          <w:color w:val="24292E"/>
        </w:rPr>
        <w:t>can displace essential metals</w:t>
      </w:r>
      <w:r>
        <w:rPr>
          <w:rFonts w:asciiTheme="minorHAnsi" w:hAnsiTheme="minorHAnsi" w:cstheme="minorHAnsi"/>
          <w:color w:val="24292E"/>
        </w:rPr>
        <w:t xml:space="preserve"> (such as Zn, Fe and Ca)</w:t>
      </w:r>
      <w:r w:rsidRPr="00712DEF">
        <w:rPr>
          <w:rFonts w:asciiTheme="minorHAnsi" w:hAnsiTheme="minorHAnsi" w:cstheme="minorHAnsi"/>
          <w:color w:val="24292E"/>
        </w:rPr>
        <w:t xml:space="preserve"> from a wealth of metalloproteins and disturb normal physiological processes</w:t>
      </w:r>
      <w:r>
        <w:rPr>
          <w:rFonts w:asciiTheme="minorHAnsi" w:hAnsiTheme="minorHAnsi" w:cstheme="minorHAnsi"/>
          <w:color w:val="24292E"/>
        </w:rPr>
        <w:t xml:space="preserve">. It can also </w:t>
      </w:r>
      <w:r w:rsidRPr="00712DEF">
        <w:rPr>
          <w:rFonts w:asciiTheme="minorHAnsi" w:hAnsiTheme="minorHAnsi" w:cstheme="minorHAnsi"/>
          <w:color w:val="24292E"/>
        </w:rPr>
        <w:t>cause severe developmental aberrance</w:t>
      </w:r>
      <w:r>
        <w:rPr>
          <w:rFonts w:asciiTheme="minorHAnsi" w:hAnsiTheme="minorHAnsi" w:cstheme="minorHAnsi"/>
          <w:color w:val="24292E"/>
        </w:rPr>
        <w:t xml:space="preserve"> such as chloroplast structure change, reactive oxygen species (ROS) production and cell death </w:t>
      </w:r>
      <w:r w:rsidRPr="00712DEF">
        <w:rPr>
          <w:rFonts w:asciiTheme="minorHAnsi" w:hAnsiTheme="minorHAnsi" w:cstheme="minorHAnsi"/>
          <w:color w:val="24292E"/>
        </w:rPr>
        <w:t>(Wan and Zhang</w:t>
      </w:r>
      <w:r>
        <w:rPr>
          <w:rFonts w:asciiTheme="minorHAnsi" w:hAnsiTheme="minorHAnsi" w:cstheme="minorHAnsi"/>
          <w:color w:val="24292E"/>
        </w:rPr>
        <w:t>,</w:t>
      </w:r>
      <w:r w:rsidRPr="00712DEF">
        <w:rPr>
          <w:rFonts w:asciiTheme="minorHAnsi" w:hAnsiTheme="minorHAnsi" w:cstheme="minorHAnsi"/>
          <w:color w:val="24292E"/>
        </w:rPr>
        <w:t xml:space="preserve"> 2012)</w:t>
      </w:r>
      <w:r>
        <w:rPr>
          <w:rFonts w:asciiTheme="minorHAnsi" w:hAnsiTheme="minorHAnsi" w:cstheme="minorHAnsi"/>
          <w:color w:val="24292E"/>
        </w:rPr>
        <w:t>.</w:t>
      </w:r>
    </w:p>
    <w:p w14:paraId="43DB66E7" w14:textId="7E86134D" w:rsidR="0002309A" w:rsidRPr="005F147E" w:rsidRDefault="005F147E" w:rsidP="00382796">
      <w:pPr>
        <w:pStyle w:val="NormalWeb"/>
        <w:shd w:val="clear" w:color="auto" w:fill="FFFFFF"/>
        <w:spacing w:before="0" w:beforeAutospacing="0" w:after="120" w:afterAutospacing="0"/>
        <w:rPr>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158CB52E" w14:textId="5EBB4CF5" w:rsidR="0002110B" w:rsidRPr="0002110B" w:rsidRDefault="00BA105C" w:rsidP="0002110B">
      <w:pPr>
        <w:shd w:val="clear" w:color="auto" w:fill="FFFFFF"/>
        <w:spacing w:after="120" w:line="360" w:lineRule="auto"/>
        <w:ind w:firstLine="720"/>
        <w:rPr>
          <w:rFonts w:eastAsia="Times New Roman" w:cstheme="minorHAnsi"/>
          <w:color w:val="24292E"/>
          <w:sz w:val="24"/>
          <w:szCs w:val="24"/>
        </w:rPr>
      </w:pPr>
      <w:r>
        <w:rPr>
          <w:rFonts w:eastAsia="Times New Roman" w:cstheme="minorHAnsi"/>
          <w:bCs/>
          <w:color w:val="24292E"/>
          <w:sz w:val="24"/>
          <w:szCs w:val="24"/>
        </w:rPr>
        <w:t xml:space="preserve">Ionomics has been a powerful tool </w:t>
      </w:r>
      <w:ins w:id="10" w:author="Alice MacQueen" w:date="2020-11-12T18:28:00Z">
        <w:r w:rsidR="001E55F9">
          <w:rPr>
            <w:rFonts w:eastAsia="Times New Roman" w:cstheme="minorHAnsi"/>
            <w:bCs/>
            <w:color w:val="24292E"/>
            <w:sz w:val="24"/>
            <w:szCs w:val="24"/>
          </w:rPr>
          <w:t>for</w:t>
        </w:r>
      </w:ins>
      <w:ins w:id="11" w:author="Alice MacQueen" w:date="2020-11-12T18:18:00Z">
        <w:r w:rsidR="00B67B32">
          <w:rPr>
            <w:rFonts w:eastAsia="Times New Roman" w:cstheme="minorHAnsi"/>
            <w:bCs/>
            <w:color w:val="24292E"/>
            <w:sz w:val="24"/>
            <w:szCs w:val="24"/>
          </w:rPr>
          <w:t xml:space="preserve"> determining</w:t>
        </w:r>
      </w:ins>
      <w:del w:id="12" w:author="Alice MacQueen" w:date="2020-11-12T18:18:00Z">
        <w:r w:rsidDel="00B67B32">
          <w:rPr>
            <w:rFonts w:eastAsia="Times New Roman" w:cstheme="minorHAnsi"/>
            <w:bCs/>
            <w:color w:val="24292E"/>
            <w:sz w:val="24"/>
            <w:szCs w:val="24"/>
          </w:rPr>
          <w:delText>to determine</w:delText>
        </w:r>
      </w:del>
      <w:r>
        <w:rPr>
          <w:rFonts w:eastAsia="Times New Roman" w:cstheme="minorHAnsi"/>
          <w:bCs/>
          <w:color w:val="24292E"/>
          <w:sz w:val="24"/>
          <w:szCs w:val="24"/>
        </w:rPr>
        <w:t xml:space="preserve"> the elemental status of plants</w:t>
      </w:r>
      <w:r w:rsidR="00BE518B">
        <w:rPr>
          <w:rFonts w:eastAsia="Times New Roman" w:cstheme="minorHAnsi"/>
          <w:bCs/>
          <w:color w:val="24292E"/>
          <w:sz w:val="24"/>
          <w:szCs w:val="24"/>
        </w:rPr>
        <w:t>,</w:t>
      </w:r>
      <w:r>
        <w:rPr>
          <w:rFonts w:eastAsia="Times New Roman" w:cstheme="minorHAnsi"/>
          <w:bCs/>
          <w:color w:val="24292E"/>
          <w:sz w:val="24"/>
          <w:szCs w:val="24"/>
        </w:rPr>
        <w:t xml:space="preserve"> </w:t>
      </w:r>
      <w:ins w:id="13" w:author="Alice MacQueen" w:date="2020-11-12T18:19:00Z">
        <w:r w:rsidR="00B67B32">
          <w:rPr>
            <w:rFonts w:eastAsia="Times New Roman" w:cstheme="minorHAnsi"/>
            <w:bCs/>
            <w:color w:val="24292E"/>
            <w:sz w:val="24"/>
            <w:szCs w:val="24"/>
          </w:rPr>
          <w:t>assessing</w:t>
        </w:r>
      </w:ins>
      <w:del w:id="14" w:author="Alice MacQueen" w:date="2020-11-12T18:19:00Z">
        <w:r w:rsidDel="00B67B32">
          <w:rPr>
            <w:rFonts w:eastAsia="Times New Roman" w:cstheme="minorHAnsi"/>
            <w:bCs/>
            <w:color w:val="24292E"/>
            <w:sz w:val="24"/>
            <w:szCs w:val="24"/>
          </w:rPr>
          <w:delText>to assess</w:delText>
        </w:r>
      </w:del>
      <w:r>
        <w:rPr>
          <w:rFonts w:eastAsia="Times New Roman" w:cstheme="minorHAnsi"/>
          <w:bCs/>
          <w:color w:val="24292E"/>
          <w:sz w:val="24"/>
          <w:szCs w:val="24"/>
        </w:rPr>
        <w:t xml:space="preserve"> homeostasis</w:t>
      </w:r>
      <w:r w:rsidR="00BE518B">
        <w:rPr>
          <w:rFonts w:eastAsia="Times New Roman" w:cstheme="minorHAnsi"/>
          <w:bCs/>
          <w:color w:val="24292E"/>
          <w:sz w:val="24"/>
          <w:szCs w:val="24"/>
        </w:rPr>
        <w:t>,</w:t>
      </w:r>
      <w:r>
        <w:rPr>
          <w:rFonts w:eastAsia="Times New Roman" w:cstheme="minorHAnsi"/>
          <w:bCs/>
          <w:color w:val="24292E"/>
          <w:sz w:val="24"/>
          <w:szCs w:val="24"/>
        </w:rPr>
        <w:t xml:space="preserve"> </w:t>
      </w:r>
      <w:del w:id="15" w:author="Alice MacQueen" w:date="2020-11-12T18:19:00Z">
        <w:r w:rsidDel="00B67B32">
          <w:rPr>
            <w:rFonts w:eastAsia="Times New Roman" w:cstheme="minorHAnsi"/>
            <w:bCs/>
            <w:color w:val="24292E"/>
            <w:sz w:val="24"/>
            <w:szCs w:val="24"/>
          </w:rPr>
          <w:delText>and to evaluate</w:delText>
        </w:r>
      </w:del>
      <w:ins w:id="16" w:author="Alice MacQueen" w:date="2020-11-12T18:19:00Z">
        <w:r w:rsidR="00B67B32">
          <w:rPr>
            <w:rFonts w:eastAsia="Times New Roman" w:cstheme="minorHAnsi"/>
            <w:bCs/>
            <w:color w:val="24292E"/>
            <w:sz w:val="24"/>
            <w:szCs w:val="24"/>
          </w:rPr>
          <w:t>and evaluating</w:t>
        </w:r>
      </w:ins>
      <w:r>
        <w:rPr>
          <w:rFonts w:eastAsia="Times New Roman" w:cstheme="minorHAnsi"/>
          <w:bCs/>
          <w:color w:val="24292E"/>
          <w:sz w:val="24"/>
          <w:szCs w:val="24"/>
        </w:rPr>
        <w:t xml:space="preserve"> the genetic architecture responsible for ionomic variation. </w:t>
      </w:r>
      <w:r w:rsidR="0002110B" w:rsidRPr="0002110B">
        <w:rPr>
          <w:rFonts w:eastAsia="Times New Roman" w:cstheme="minorHAnsi"/>
          <w:bCs/>
          <w:color w:val="24292E"/>
          <w:sz w:val="24"/>
          <w:szCs w:val="24"/>
        </w:rPr>
        <w:t xml:space="preserve">With its unprecedented scale, our study </w:t>
      </w:r>
      <w:r>
        <w:rPr>
          <w:rFonts w:eastAsia="Times New Roman" w:cstheme="minorHAnsi"/>
          <w:bCs/>
          <w:color w:val="24292E"/>
          <w:sz w:val="24"/>
          <w:szCs w:val="24"/>
        </w:rPr>
        <w:t xml:space="preserve">not only </w:t>
      </w:r>
      <w:r w:rsidR="0002110B" w:rsidRPr="0002110B">
        <w:rPr>
          <w:rFonts w:eastAsia="Times New Roman" w:cstheme="minorHAnsi"/>
          <w:bCs/>
          <w:color w:val="24292E"/>
          <w:sz w:val="24"/>
          <w:szCs w:val="24"/>
        </w:rPr>
        <w:t xml:space="preserve">examined the genetic basis of the ionome </w:t>
      </w:r>
      <w:r>
        <w:rPr>
          <w:rFonts w:eastAsia="Times New Roman" w:cstheme="minorHAnsi"/>
          <w:bCs/>
          <w:color w:val="24292E"/>
          <w:sz w:val="24"/>
          <w:szCs w:val="24"/>
        </w:rPr>
        <w:t>but also</w:t>
      </w:r>
      <w:r w:rsidRPr="0002110B">
        <w:rPr>
          <w:rFonts w:eastAsia="Times New Roman" w:cstheme="minorHAnsi"/>
          <w:bCs/>
          <w:color w:val="24292E"/>
          <w:sz w:val="24"/>
          <w:szCs w:val="24"/>
        </w:rPr>
        <w:t xml:space="preserve"> </w:t>
      </w:r>
      <w:r w:rsidR="0002110B" w:rsidRPr="0002110B">
        <w:rPr>
          <w:rFonts w:eastAsia="Times New Roman" w:cstheme="minorHAnsi"/>
          <w:bCs/>
          <w:color w:val="24292E"/>
          <w:sz w:val="24"/>
          <w:szCs w:val="24"/>
        </w:rPr>
        <w:t>how individual ionomic loci respond</w:t>
      </w:r>
      <w:ins w:id="17" w:author="Alice MacQueen" w:date="2020-11-12T18:19:00Z">
        <w:r w:rsidR="00B67B32">
          <w:rPr>
            <w:rFonts w:eastAsia="Times New Roman" w:cstheme="minorHAnsi"/>
            <w:bCs/>
            <w:color w:val="24292E"/>
            <w:sz w:val="24"/>
            <w:szCs w:val="24"/>
          </w:rPr>
          <w:t>ed</w:t>
        </w:r>
      </w:ins>
      <w:r w:rsidR="0002110B" w:rsidRPr="0002110B">
        <w:rPr>
          <w:rFonts w:eastAsia="Times New Roman" w:cstheme="minorHAnsi"/>
          <w:bCs/>
          <w:color w:val="24292E"/>
          <w:sz w:val="24"/>
          <w:szCs w:val="24"/>
        </w:rPr>
        <w:t xml:space="preserve"> to different environments </w:t>
      </w:r>
      <w:r w:rsidR="002A07F4">
        <w:rPr>
          <w:rFonts w:eastAsia="Times New Roman" w:cstheme="minorHAnsi"/>
          <w:bCs/>
          <w:color w:val="24292E"/>
          <w:sz w:val="24"/>
          <w:szCs w:val="24"/>
        </w:rPr>
        <w:t xml:space="preserve">(i.e., </w:t>
      </w:r>
      <w:ins w:id="18" w:author="Alice MacQueen" w:date="2020-11-12T18:19:00Z">
        <w:r w:rsidR="00B67B32">
          <w:rPr>
            <w:rFonts w:eastAsia="Times New Roman" w:cstheme="minorHAnsi"/>
            <w:bCs/>
            <w:color w:val="24292E"/>
            <w:sz w:val="24"/>
            <w:szCs w:val="24"/>
          </w:rPr>
          <w:t xml:space="preserve">expressed </w:t>
        </w:r>
      </w:ins>
      <w:r w:rsidR="002A07F4">
        <w:rPr>
          <w:rFonts w:eastAsia="Times New Roman" w:cstheme="minorHAnsi"/>
          <w:bCs/>
          <w:color w:val="24292E"/>
          <w:sz w:val="24"/>
          <w:szCs w:val="24"/>
        </w:rPr>
        <w:t xml:space="preserve">GxE) </w:t>
      </w:r>
      <w:r w:rsidR="0002110B" w:rsidRPr="0002110B">
        <w:rPr>
          <w:rFonts w:eastAsia="Times New Roman" w:cstheme="minorHAnsi"/>
          <w:bCs/>
          <w:color w:val="24292E"/>
          <w:sz w:val="24"/>
          <w:szCs w:val="24"/>
        </w:rPr>
        <w:t>in</w:t>
      </w:r>
      <w:r>
        <w:rPr>
          <w:rFonts w:eastAsia="Times New Roman" w:cstheme="minorHAnsi"/>
          <w:bCs/>
          <w:color w:val="24292E"/>
          <w:sz w:val="24"/>
          <w:szCs w:val="24"/>
        </w:rPr>
        <w:t xml:space="preserve"> perennial</w:t>
      </w:r>
      <w:r w:rsidR="0002110B" w:rsidRPr="0002110B">
        <w:rPr>
          <w:rFonts w:eastAsia="Times New Roman" w:cstheme="minorHAnsi"/>
          <w:bCs/>
          <w:color w:val="24292E"/>
          <w:sz w:val="24"/>
          <w:szCs w:val="24"/>
        </w:rPr>
        <w:t xml:space="preserve"> switchgrass.</w:t>
      </w:r>
      <w:r w:rsidR="0002110B" w:rsidRPr="0002110B">
        <w:rPr>
          <w:rFonts w:cstheme="minorHAnsi"/>
          <w:color w:val="24292E"/>
          <w:sz w:val="24"/>
          <w:szCs w:val="24"/>
        </w:rPr>
        <w:t xml:space="preserve"> </w:t>
      </w:r>
      <w:r w:rsidR="0002110B" w:rsidRPr="0002110B">
        <w:rPr>
          <w:rFonts w:cstheme="minorHAnsi"/>
          <w:bCs/>
          <w:color w:val="24292E"/>
          <w:sz w:val="24"/>
          <w:szCs w:val="24"/>
        </w:rPr>
        <w:t xml:space="preserve">We detected </w:t>
      </w:r>
      <w:del w:id="19" w:author="Alice MacQueen" w:date="2020-11-12T18:20:00Z">
        <w:r w:rsidR="0002110B" w:rsidRPr="0002110B" w:rsidDel="00B67B32">
          <w:rPr>
            <w:rFonts w:cstheme="minorHAnsi"/>
            <w:bCs/>
            <w:color w:val="24292E"/>
            <w:sz w:val="24"/>
            <w:szCs w:val="24"/>
          </w:rPr>
          <w:delText xml:space="preserve">many </w:delText>
        </w:r>
      </w:del>
      <w:ins w:id="20" w:author="Alice MacQueen" w:date="2020-11-12T18:20:00Z">
        <w:r w:rsidR="00B67B32">
          <w:rPr>
            <w:rFonts w:cstheme="minorHAnsi"/>
            <w:bCs/>
            <w:color w:val="24292E"/>
            <w:sz w:val="24"/>
            <w:szCs w:val="24"/>
          </w:rPr>
          <w:t>77</w:t>
        </w:r>
        <w:r w:rsidR="00B67B32" w:rsidRPr="0002110B">
          <w:rPr>
            <w:rFonts w:cstheme="minorHAnsi"/>
            <w:bCs/>
            <w:color w:val="24292E"/>
            <w:sz w:val="24"/>
            <w:szCs w:val="24"/>
          </w:rPr>
          <w:t xml:space="preserve"> </w:t>
        </w:r>
      </w:ins>
      <w:r w:rsidR="0002110B" w:rsidRPr="0002110B">
        <w:rPr>
          <w:rFonts w:cstheme="minorHAnsi"/>
          <w:bCs/>
          <w:color w:val="24292E"/>
          <w:sz w:val="24"/>
          <w:szCs w:val="24"/>
        </w:rPr>
        <w:t xml:space="preserve">significant QTL across the 18 elements, and half of these QTL had significant QTLxE effects. This indicated the importance of the environmental context in </w:t>
      </w:r>
      <w:del w:id="21" w:author="Alice MacQueen" w:date="2020-11-12T18:20:00Z">
        <w:r w:rsidR="0002110B" w:rsidRPr="0002110B" w:rsidDel="00B67B32">
          <w:rPr>
            <w:rFonts w:cstheme="minorHAnsi"/>
            <w:bCs/>
            <w:color w:val="24292E"/>
            <w:sz w:val="24"/>
            <w:szCs w:val="24"/>
          </w:rPr>
          <w:delText xml:space="preserve">the </w:delText>
        </w:r>
      </w:del>
      <w:r w:rsidR="002A07F4">
        <w:rPr>
          <w:rFonts w:cstheme="minorHAnsi"/>
          <w:bCs/>
          <w:color w:val="24292E"/>
          <w:sz w:val="24"/>
          <w:szCs w:val="24"/>
        </w:rPr>
        <w:t>elemental</w:t>
      </w:r>
      <w:r w:rsidR="002A07F4" w:rsidRPr="0002110B">
        <w:rPr>
          <w:rFonts w:cstheme="minorHAnsi"/>
          <w:bCs/>
          <w:color w:val="24292E"/>
          <w:sz w:val="24"/>
          <w:szCs w:val="24"/>
        </w:rPr>
        <w:t xml:space="preserve"> </w:t>
      </w:r>
      <w:r w:rsidR="0002110B" w:rsidRPr="0002110B">
        <w:rPr>
          <w:rFonts w:cstheme="minorHAnsi"/>
          <w:bCs/>
          <w:color w:val="24292E"/>
          <w:sz w:val="24"/>
          <w:szCs w:val="24"/>
        </w:rPr>
        <w:t xml:space="preserve">variation </w:t>
      </w:r>
      <w:r w:rsidR="002A07F4">
        <w:rPr>
          <w:rFonts w:cstheme="minorHAnsi"/>
          <w:bCs/>
          <w:color w:val="24292E"/>
          <w:sz w:val="24"/>
          <w:szCs w:val="24"/>
        </w:rPr>
        <w:t>at the level of QTL</w:t>
      </w:r>
      <w:r w:rsidR="0002110B" w:rsidRPr="0002110B">
        <w:rPr>
          <w:rFonts w:cstheme="minorHAnsi"/>
          <w:bCs/>
          <w:color w:val="24292E"/>
          <w:sz w:val="24"/>
          <w:szCs w:val="24"/>
        </w:rPr>
        <w:t>.</w:t>
      </w:r>
      <w:r w:rsidR="00B72C9C">
        <w:rPr>
          <w:rFonts w:cstheme="minorHAnsi"/>
          <w:bCs/>
          <w:color w:val="24292E"/>
          <w:sz w:val="24"/>
          <w:szCs w:val="24"/>
        </w:rPr>
        <w:t xml:space="preserve"> </w:t>
      </w:r>
      <w:r w:rsidR="002A07F4">
        <w:rPr>
          <w:rFonts w:cstheme="minorHAnsi"/>
          <w:bCs/>
          <w:color w:val="24292E"/>
          <w:sz w:val="24"/>
          <w:szCs w:val="24"/>
        </w:rPr>
        <w:t xml:space="preserve">We observed </w:t>
      </w:r>
      <w:del w:id="22" w:author="Alice MacQueen" w:date="2020-11-12T18:20:00Z">
        <w:r w:rsidR="002A07F4" w:rsidDel="00B67B32">
          <w:rPr>
            <w:rFonts w:cstheme="minorHAnsi"/>
            <w:bCs/>
            <w:color w:val="24292E"/>
            <w:sz w:val="24"/>
            <w:szCs w:val="24"/>
          </w:rPr>
          <w:delText>several sets of</w:delText>
        </w:r>
      </w:del>
      <w:ins w:id="23" w:author="Alice MacQueen" w:date="2020-11-12T18:20:00Z">
        <w:r w:rsidR="00B67B32">
          <w:rPr>
            <w:rFonts w:cstheme="minorHAnsi"/>
            <w:bCs/>
            <w:color w:val="24292E"/>
            <w:sz w:val="24"/>
            <w:szCs w:val="24"/>
          </w:rPr>
          <w:t>common</w:t>
        </w:r>
      </w:ins>
      <w:r w:rsidR="002A07F4">
        <w:rPr>
          <w:rFonts w:cstheme="minorHAnsi"/>
          <w:bCs/>
          <w:color w:val="24292E"/>
          <w:sz w:val="24"/>
          <w:szCs w:val="24"/>
        </w:rPr>
        <w:t xml:space="preserve"> QTL colocalization between elements, </w:t>
      </w:r>
      <w:del w:id="24" w:author="Alice MacQueen" w:date="2020-11-12T18:21:00Z">
        <w:r w:rsidR="002A07F4" w:rsidDel="00B67B32">
          <w:rPr>
            <w:rFonts w:cstheme="minorHAnsi"/>
            <w:bCs/>
            <w:color w:val="24292E"/>
            <w:sz w:val="24"/>
            <w:szCs w:val="24"/>
          </w:rPr>
          <w:delText>suggesting a likely partially-shared</w:delText>
        </w:r>
      </w:del>
      <w:ins w:id="25" w:author="Alice MacQueen" w:date="2020-11-12T18:21:00Z">
        <w:r w:rsidR="00B67B32">
          <w:rPr>
            <w:rFonts w:cstheme="minorHAnsi"/>
            <w:bCs/>
            <w:color w:val="24292E"/>
            <w:sz w:val="24"/>
            <w:szCs w:val="24"/>
          </w:rPr>
          <w:t xml:space="preserve">which supported </w:t>
        </w:r>
      </w:ins>
      <w:ins w:id="26" w:author="Alice MacQueen" w:date="2020-11-12T18:22:00Z">
        <w:r w:rsidR="00B67B32">
          <w:rPr>
            <w:rFonts w:cstheme="minorHAnsi"/>
            <w:bCs/>
            <w:color w:val="24292E"/>
            <w:sz w:val="24"/>
            <w:szCs w:val="24"/>
          </w:rPr>
          <w:t xml:space="preserve">a partially shared regulatory pathway </w:t>
        </w:r>
      </w:ins>
      <w:del w:id="27" w:author="Alice MacQueen" w:date="2020-11-12T18:22:00Z">
        <w:r w:rsidR="002A07F4" w:rsidDel="00B67B32">
          <w:rPr>
            <w:rFonts w:cstheme="minorHAnsi"/>
            <w:bCs/>
            <w:color w:val="24292E"/>
            <w:sz w:val="24"/>
            <w:szCs w:val="24"/>
          </w:rPr>
          <w:delText xml:space="preserve"> network</w:delText>
        </w:r>
      </w:del>
      <w:r w:rsidR="002A07F4">
        <w:rPr>
          <w:rFonts w:cstheme="minorHAnsi"/>
          <w:bCs/>
          <w:color w:val="24292E"/>
          <w:sz w:val="24"/>
          <w:szCs w:val="24"/>
        </w:rPr>
        <w:t xml:space="preserve"> </w:t>
      </w:r>
      <w:del w:id="28" w:author="Alice MacQueen" w:date="2020-11-12T18:22:00Z">
        <w:r w:rsidR="002A07F4" w:rsidDel="00B67B32">
          <w:rPr>
            <w:rFonts w:cstheme="minorHAnsi"/>
            <w:bCs/>
            <w:color w:val="24292E"/>
            <w:sz w:val="24"/>
            <w:szCs w:val="24"/>
          </w:rPr>
          <w:delText>controlled by the same genes</w:delText>
        </w:r>
        <w:r w:rsidR="00EF3FCD" w:rsidDel="00B67B32">
          <w:rPr>
            <w:rFonts w:cstheme="minorHAnsi"/>
            <w:bCs/>
            <w:color w:val="24292E"/>
            <w:sz w:val="24"/>
            <w:szCs w:val="24"/>
          </w:rPr>
          <w:delText xml:space="preserve"> in the</w:delText>
        </w:r>
      </w:del>
      <w:ins w:id="29" w:author="Alice MacQueen" w:date="2020-11-12T18:22:00Z">
        <w:r w:rsidR="00B67B32">
          <w:rPr>
            <w:rFonts w:cstheme="minorHAnsi"/>
            <w:bCs/>
            <w:color w:val="24292E"/>
            <w:sz w:val="24"/>
            <w:szCs w:val="24"/>
          </w:rPr>
          <w:t>for</w:t>
        </w:r>
      </w:ins>
      <w:r w:rsidR="00EF3FCD">
        <w:rPr>
          <w:rFonts w:cstheme="minorHAnsi"/>
          <w:bCs/>
          <w:color w:val="24292E"/>
          <w:sz w:val="24"/>
          <w:szCs w:val="24"/>
        </w:rPr>
        <w:t xml:space="preserve"> </w:t>
      </w:r>
      <w:ins w:id="30" w:author="Alice MacQueen" w:date="2020-11-12T18:22:00Z">
        <w:r w:rsidR="00B67B32">
          <w:rPr>
            <w:rFonts w:cstheme="minorHAnsi"/>
            <w:bCs/>
            <w:color w:val="24292E"/>
            <w:sz w:val="24"/>
            <w:szCs w:val="24"/>
          </w:rPr>
          <w:t xml:space="preserve">element </w:t>
        </w:r>
      </w:ins>
      <w:del w:id="31" w:author="Alice MacQueen" w:date="2020-11-12T18:22:00Z">
        <w:r w:rsidR="00EF3FCD" w:rsidDel="00B67B32">
          <w:rPr>
            <w:rFonts w:cstheme="minorHAnsi"/>
            <w:bCs/>
            <w:color w:val="24292E"/>
            <w:sz w:val="24"/>
            <w:szCs w:val="24"/>
          </w:rPr>
          <w:delText xml:space="preserve">nutrients </w:delText>
        </w:r>
      </w:del>
      <w:r w:rsidR="00EF3FCD">
        <w:rPr>
          <w:rFonts w:cstheme="minorHAnsi"/>
          <w:bCs/>
          <w:color w:val="24292E"/>
          <w:sz w:val="24"/>
          <w:szCs w:val="24"/>
        </w:rPr>
        <w:t xml:space="preserve">uptake, transportation, or </w:t>
      </w:r>
      <w:del w:id="32" w:author="Alice MacQueen" w:date="2020-11-12T18:23:00Z">
        <w:r w:rsidR="00EF3FCD" w:rsidDel="00B67B32">
          <w:rPr>
            <w:rFonts w:cstheme="minorHAnsi"/>
            <w:bCs/>
            <w:color w:val="24292E"/>
            <w:sz w:val="24"/>
            <w:szCs w:val="24"/>
          </w:rPr>
          <w:delText>functioning</w:delText>
        </w:r>
      </w:del>
      <w:ins w:id="33" w:author="Alice MacQueen" w:date="2020-11-12T18:23:00Z">
        <w:r w:rsidR="00B67B32">
          <w:rPr>
            <w:rFonts w:cstheme="minorHAnsi"/>
            <w:bCs/>
            <w:color w:val="24292E"/>
            <w:sz w:val="24"/>
            <w:szCs w:val="24"/>
          </w:rPr>
          <w:t>accumulation</w:t>
        </w:r>
      </w:ins>
      <w:r w:rsidR="00EF3FCD">
        <w:rPr>
          <w:rFonts w:cstheme="minorHAnsi"/>
          <w:bCs/>
          <w:color w:val="24292E"/>
          <w:sz w:val="24"/>
          <w:szCs w:val="24"/>
        </w:rPr>
        <w:t>.</w:t>
      </w:r>
      <w:r w:rsidR="002A07F4">
        <w:rPr>
          <w:rFonts w:cstheme="minorHAnsi"/>
          <w:bCs/>
          <w:color w:val="24292E"/>
          <w:sz w:val="24"/>
          <w:szCs w:val="24"/>
        </w:rPr>
        <w:t xml:space="preserve"> </w:t>
      </w:r>
      <w:r w:rsidR="0002110B" w:rsidRPr="0002110B">
        <w:rPr>
          <w:rFonts w:eastAsia="Times New Roman" w:cstheme="minorHAnsi"/>
          <w:color w:val="24292E"/>
          <w:sz w:val="24"/>
          <w:szCs w:val="24"/>
        </w:rPr>
        <w:t xml:space="preserve">Understanding the genetic architecture of </w:t>
      </w:r>
      <w:del w:id="34" w:author="Alice MacQueen" w:date="2020-11-12T18:23:00Z">
        <w:r w:rsidR="0002110B" w:rsidRPr="0002110B" w:rsidDel="00B67B32">
          <w:rPr>
            <w:rFonts w:eastAsia="Times New Roman" w:cstheme="minorHAnsi"/>
            <w:color w:val="24292E"/>
            <w:sz w:val="24"/>
            <w:szCs w:val="24"/>
          </w:rPr>
          <w:delText xml:space="preserve">natural variation in </w:delText>
        </w:r>
      </w:del>
      <w:r w:rsidR="0002110B" w:rsidRPr="0002110B">
        <w:rPr>
          <w:rFonts w:eastAsia="Times New Roman" w:cstheme="minorHAnsi"/>
          <w:color w:val="24292E"/>
          <w:sz w:val="24"/>
          <w:szCs w:val="24"/>
        </w:rPr>
        <w:t xml:space="preserve">elemental accumulation in our outbred population is the first step in </w:t>
      </w:r>
      <w:del w:id="35" w:author="Alice MacQueen" w:date="2020-11-12T18:26:00Z">
        <w:r w:rsidR="0002110B" w:rsidRPr="0002110B" w:rsidDel="001E55F9">
          <w:rPr>
            <w:rFonts w:eastAsia="Times New Roman" w:cstheme="minorHAnsi"/>
            <w:color w:val="24292E"/>
            <w:sz w:val="24"/>
            <w:szCs w:val="24"/>
          </w:rPr>
          <w:delText xml:space="preserve">understanding </w:delText>
        </w:r>
      </w:del>
      <w:ins w:id="36" w:author="Alice MacQueen" w:date="2020-11-12T18:26:00Z">
        <w:r w:rsidR="001E55F9">
          <w:rPr>
            <w:rFonts w:eastAsia="Times New Roman" w:cstheme="minorHAnsi"/>
            <w:color w:val="24292E"/>
            <w:sz w:val="24"/>
            <w:szCs w:val="24"/>
          </w:rPr>
          <w:t>uncovering</w:t>
        </w:r>
        <w:r w:rsidR="001E55F9" w:rsidRPr="0002110B">
          <w:rPr>
            <w:rFonts w:eastAsia="Times New Roman" w:cstheme="minorHAnsi"/>
            <w:color w:val="24292E"/>
            <w:sz w:val="24"/>
            <w:szCs w:val="24"/>
          </w:rPr>
          <w:t xml:space="preserve"> </w:t>
        </w:r>
      </w:ins>
      <w:r w:rsidR="0002110B" w:rsidRPr="0002110B">
        <w:rPr>
          <w:rFonts w:eastAsia="Times New Roman" w:cstheme="minorHAnsi"/>
          <w:color w:val="24292E"/>
          <w:sz w:val="24"/>
          <w:szCs w:val="24"/>
        </w:rPr>
        <w:t xml:space="preserve">the potential for </w:t>
      </w:r>
      <w:del w:id="37" w:author="Alice MacQueen" w:date="2020-11-12T18:24:00Z">
        <w:r w:rsidR="0002110B" w:rsidRPr="0002110B" w:rsidDel="00B67B32">
          <w:rPr>
            <w:rFonts w:eastAsia="Times New Roman" w:cstheme="minorHAnsi"/>
            <w:color w:val="24292E"/>
            <w:sz w:val="24"/>
            <w:szCs w:val="24"/>
          </w:rPr>
          <w:delText xml:space="preserve">metabolic </w:delText>
        </w:r>
      </w:del>
      <w:ins w:id="38" w:author="Alice MacQueen" w:date="2020-11-12T18:24:00Z">
        <w:r w:rsidR="00B67B32">
          <w:rPr>
            <w:rFonts w:eastAsia="Times New Roman" w:cstheme="minorHAnsi"/>
            <w:color w:val="24292E"/>
            <w:sz w:val="24"/>
            <w:szCs w:val="24"/>
          </w:rPr>
          <w:t>ionomic</w:t>
        </w:r>
        <w:r w:rsidR="00B67B32" w:rsidRPr="0002110B">
          <w:rPr>
            <w:rFonts w:eastAsia="Times New Roman" w:cstheme="minorHAnsi"/>
            <w:color w:val="24292E"/>
            <w:sz w:val="24"/>
            <w:szCs w:val="24"/>
          </w:rPr>
          <w:t xml:space="preserve"> </w:t>
        </w:r>
      </w:ins>
      <w:r w:rsidR="0002110B" w:rsidRPr="0002110B">
        <w:rPr>
          <w:rFonts w:eastAsia="Times New Roman" w:cstheme="minorHAnsi"/>
          <w:color w:val="24292E"/>
          <w:sz w:val="24"/>
          <w:szCs w:val="24"/>
        </w:rPr>
        <w:t xml:space="preserve">adaptation </w:t>
      </w:r>
      <w:del w:id="39" w:author="Alice MacQueen" w:date="2020-11-12T18:26:00Z">
        <w:r w:rsidR="0002110B" w:rsidRPr="0002110B" w:rsidDel="001E55F9">
          <w:rPr>
            <w:rFonts w:eastAsia="Times New Roman" w:cstheme="minorHAnsi"/>
            <w:color w:val="24292E"/>
            <w:sz w:val="24"/>
            <w:szCs w:val="24"/>
          </w:rPr>
          <w:delText xml:space="preserve">within </w:delText>
        </w:r>
      </w:del>
      <w:ins w:id="40" w:author="Alice MacQueen" w:date="2020-11-12T18:26:00Z">
        <w:r w:rsidR="001E55F9">
          <w:rPr>
            <w:rFonts w:eastAsia="Times New Roman" w:cstheme="minorHAnsi"/>
            <w:color w:val="24292E"/>
            <w:sz w:val="24"/>
            <w:szCs w:val="24"/>
          </w:rPr>
          <w:t>in</w:t>
        </w:r>
        <w:r w:rsidR="001E55F9" w:rsidRPr="0002110B">
          <w:rPr>
            <w:rFonts w:eastAsia="Times New Roman" w:cstheme="minorHAnsi"/>
            <w:color w:val="24292E"/>
            <w:sz w:val="24"/>
            <w:szCs w:val="24"/>
          </w:rPr>
          <w:t xml:space="preserve"> </w:t>
        </w:r>
      </w:ins>
      <w:r w:rsidR="0002110B" w:rsidRPr="0002110B">
        <w:rPr>
          <w:rFonts w:eastAsia="Times New Roman" w:cstheme="minorHAnsi"/>
          <w:color w:val="24292E"/>
          <w:sz w:val="24"/>
          <w:szCs w:val="24"/>
        </w:rPr>
        <w:t xml:space="preserve">switchgrass in response to divergent environmental conditions. </w:t>
      </w:r>
    </w:p>
    <w:p w14:paraId="0CB009AE" w14:textId="02620AEA" w:rsidR="0002110B" w:rsidRPr="001E55F9" w:rsidRDefault="009A1858" w:rsidP="001E55F9">
      <w:pPr>
        <w:shd w:val="clear" w:color="auto" w:fill="FFFFFF"/>
        <w:spacing w:after="120" w:line="360" w:lineRule="auto"/>
        <w:ind w:firstLine="720"/>
        <w:rPr>
          <w:rFonts w:cstheme="minorHAnsi"/>
          <w:bCs/>
          <w:color w:val="24292E"/>
          <w:sz w:val="24"/>
          <w:szCs w:val="24"/>
          <w:rPrChange w:id="41" w:author="Alice MacQueen" w:date="2020-11-12T18:34:00Z">
            <w:rPr>
              <w:rFonts w:eastAsia="Times New Roman" w:cstheme="minorHAnsi"/>
              <w:color w:val="24292E"/>
              <w:sz w:val="24"/>
              <w:szCs w:val="24"/>
            </w:rPr>
          </w:rPrChange>
        </w:rPr>
        <w:pPrChange w:id="42" w:author="Alice MacQueen" w:date="2020-11-12T18:34:00Z">
          <w:pPr>
            <w:shd w:val="clear" w:color="auto" w:fill="FFFFFF"/>
            <w:spacing w:after="120" w:line="360" w:lineRule="auto"/>
            <w:ind w:firstLine="720"/>
          </w:pPr>
        </w:pPrChange>
      </w:pPr>
      <w:r w:rsidRPr="001F4087">
        <w:rPr>
          <w:rFonts w:eastAsia="Times New Roman" w:cstheme="minorHAnsi"/>
          <w:color w:val="24292E"/>
          <w:sz w:val="24"/>
          <w:szCs w:val="24"/>
        </w:rPr>
        <w:t>Genotype by environment interaction</w:t>
      </w:r>
      <w:ins w:id="43" w:author="Alice MacQueen" w:date="2020-11-12T18:26:00Z">
        <w:r w:rsidR="001E55F9">
          <w:rPr>
            <w:rFonts w:eastAsia="Times New Roman" w:cstheme="minorHAnsi"/>
            <w:color w:val="24292E"/>
            <w:sz w:val="24"/>
            <w:szCs w:val="24"/>
          </w:rPr>
          <w:t>s</w:t>
        </w:r>
      </w:ins>
      <w:r w:rsidRPr="001F4087">
        <w:rPr>
          <w:rFonts w:eastAsia="Times New Roman" w:cstheme="minorHAnsi"/>
          <w:color w:val="24292E"/>
          <w:sz w:val="24"/>
          <w:szCs w:val="24"/>
        </w:rPr>
        <w:t xml:space="preserve"> </w:t>
      </w:r>
      <w:ins w:id="44" w:author="Alice MacQueen" w:date="2020-11-12T18:26:00Z">
        <w:r w:rsidR="001E55F9">
          <w:rPr>
            <w:rFonts w:eastAsia="Times New Roman" w:cstheme="minorHAnsi"/>
            <w:color w:val="24292E"/>
            <w:sz w:val="24"/>
            <w:szCs w:val="24"/>
          </w:rPr>
          <w:t>are common across many</w:t>
        </w:r>
      </w:ins>
      <w:del w:id="45" w:author="Alice MacQueen" w:date="2020-11-12T18:26:00Z">
        <w:r w:rsidRPr="001F4087" w:rsidDel="001E55F9">
          <w:rPr>
            <w:rFonts w:eastAsia="Times New Roman" w:cstheme="minorHAnsi"/>
            <w:color w:val="24292E"/>
            <w:sz w:val="24"/>
            <w:szCs w:val="24"/>
          </w:rPr>
          <w:delText>is common regarding to</w:delText>
        </w:r>
      </w:del>
      <w:r w:rsidRPr="001F4087">
        <w:rPr>
          <w:rFonts w:eastAsia="Times New Roman" w:cstheme="minorHAnsi"/>
          <w:color w:val="24292E"/>
          <w:sz w:val="24"/>
          <w:szCs w:val="24"/>
        </w:rPr>
        <w:t xml:space="preserve"> different phenotypes, species, and environments.</w:t>
      </w:r>
      <w:r w:rsidR="00896239" w:rsidRPr="001F4087">
        <w:rPr>
          <w:rFonts w:eastAsia="Times New Roman" w:cstheme="minorHAnsi"/>
          <w:color w:val="24292E"/>
          <w:sz w:val="24"/>
          <w:szCs w:val="24"/>
        </w:rPr>
        <w:t xml:space="preserve"> </w:t>
      </w:r>
      <w:del w:id="46" w:author="Alice MacQueen" w:date="2020-11-12T18:28:00Z">
        <w:r w:rsidR="00896239" w:rsidRPr="001F4087" w:rsidDel="001E55F9">
          <w:rPr>
            <w:rFonts w:eastAsia="Times New Roman" w:cstheme="minorHAnsi"/>
            <w:color w:val="24292E"/>
            <w:sz w:val="24"/>
            <w:szCs w:val="24"/>
          </w:rPr>
          <w:delText>Evidence has showed that</w:delText>
        </w:r>
      </w:del>
      <w:ins w:id="47" w:author="Alice MacQueen" w:date="2020-11-12T18:28:00Z">
        <w:r w:rsidR="001E55F9">
          <w:rPr>
            <w:rFonts w:eastAsia="Times New Roman" w:cstheme="minorHAnsi"/>
            <w:color w:val="24292E"/>
            <w:sz w:val="24"/>
            <w:szCs w:val="24"/>
          </w:rPr>
          <w:t>Previous w</w:t>
        </w:r>
      </w:ins>
      <w:ins w:id="48" w:author="Alice MacQueen" w:date="2020-11-12T18:29:00Z">
        <w:r w:rsidR="001E55F9">
          <w:rPr>
            <w:rFonts w:eastAsia="Times New Roman" w:cstheme="minorHAnsi"/>
            <w:color w:val="24292E"/>
            <w:sz w:val="24"/>
            <w:szCs w:val="24"/>
          </w:rPr>
          <w:t>ork has found that</w:t>
        </w:r>
      </w:ins>
      <w:r w:rsidR="00896239" w:rsidRPr="001F4087">
        <w:rPr>
          <w:rFonts w:eastAsia="Times New Roman" w:cstheme="minorHAnsi"/>
          <w:color w:val="24292E"/>
          <w:sz w:val="24"/>
          <w:szCs w:val="24"/>
        </w:rPr>
        <w:t xml:space="preserve"> GxE is often caused by </w:t>
      </w:r>
      <w:r w:rsidR="00233B84" w:rsidRPr="001F4087">
        <w:rPr>
          <w:rFonts w:eastAsia="Times New Roman" w:cstheme="minorHAnsi"/>
          <w:color w:val="24292E"/>
          <w:sz w:val="24"/>
          <w:szCs w:val="24"/>
        </w:rPr>
        <w:t xml:space="preserve">differential sensitivity </w:t>
      </w:r>
      <w:r w:rsidR="00896239" w:rsidRPr="001F4087">
        <w:rPr>
          <w:rFonts w:eastAsia="Times New Roman" w:cstheme="minorHAnsi"/>
          <w:color w:val="24292E"/>
          <w:sz w:val="24"/>
          <w:szCs w:val="24"/>
        </w:rPr>
        <w:t>in response to the environment</w:t>
      </w:r>
      <w:r w:rsidR="00233B84"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and </w:t>
      </w:r>
      <w:ins w:id="49" w:author="Alice MacQueen" w:date="2020-11-12T18:29:00Z">
        <w:r w:rsidR="001E55F9">
          <w:rPr>
            <w:rFonts w:eastAsia="Times New Roman" w:cstheme="minorHAnsi"/>
            <w:color w:val="24292E"/>
            <w:sz w:val="24"/>
            <w:szCs w:val="24"/>
          </w:rPr>
          <w:t xml:space="preserve">that </w:t>
        </w:r>
      </w:ins>
      <w:r w:rsidR="00233B84" w:rsidRPr="001F4087">
        <w:rPr>
          <w:rFonts w:eastAsia="Times New Roman" w:cstheme="minorHAnsi"/>
          <w:color w:val="24292E"/>
          <w:sz w:val="24"/>
          <w:szCs w:val="24"/>
        </w:rPr>
        <w:t xml:space="preserve">antagonistic pleiotropy (or trade-offs) at the whole-genome level </w:t>
      </w:r>
      <w:del w:id="50" w:author="Alice MacQueen" w:date="2020-11-12T18:29:00Z">
        <w:r w:rsidR="00233B84" w:rsidRPr="001F4087" w:rsidDel="001E55F9">
          <w:rPr>
            <w:rFonts w:eastAsia="Times New Roman" w:cstheme="minorHAnsi"/>
            <w:color w:val="24292E"/>
            <w:sz w:val="24"/>
            <w:szCs w:val="24"/>
          </w:rPr>
          <w:delText xml:space="preserve">was </w:delText>
        </w:r>
      </w:del>
      <w:ins w:id="51" w:author="Alice MacQueen" w:date="2020-11-12T18:29:00Z">
        <w:r w:rsidR="001E55F9">
          <w:rPr>
            <w:rFonts w:eastAsia="Times New Roman" w:cstheme="minorHAnsi"/>
            <w:color w:val="24292E"/>
            <w:sz w:val="24"/>
            <w:szCs w:val="24"/>
          </w:rPr>
          <w:t>are</w:t>
        </w:r>
        <w:r w:rsidR="001E55F9" w:rsidRPr="001F4087">
          <w:rPr>
            <w:rFonts w:eastAsia="Times New Roman" w:cstheme="minorHAnsi"/>
            <w:color w:val="24292E"/>
            <w:sz w:val="24"/>
            <w:szCs w:val="24"/>
          </w:rPr>
          <w:t xml:space="preserve"> </w:t>
        </w:r>
      </w:ins>
      <w:r w:rsidR="00B50432" w:rsidRPr="001F4087">
        <w:rPr>
          <w:rFonts w:eastAsia="Times New Roman" w:cstheme="minorHAnsi"/>
          <w:color w:val="24292E"/>
          <w:sz w:val="24"/>
          <w:szCs w:val="24"/>
        </w:rPr>
        <w:t>relatively rare</w:t>
      </w:r>
      <w:r w:rsidR="00233B84" w:rsidRPr="001F4087">
        <w:rPr>
          <w:rFonts w:eastAsia="Times New Roman" w:cstheme="minorHAnsi"/>
          <w:color w:val="24292E"/>
          <w:sz w:val="24"/>
          <w:szCs w:val="24"/>
        </w:rPr>
        <w:t xml:space="preserve"> or weak (Des Marais et al., 2013; </w:t>
      </w:r>
      <w:r w:rsidR="00B50432" w:rsidRPr="001F4087">
        <w:rPr>
          <w:rFonts w:eastAsia="Times New Roman" w:cstheme="minorHAnsi"/>
          <w:color w:val="24292E"/>
          <w:sz w:val="24"/>
          <w:szCs w:val="24"/>
        </w:rPr>
        <w:t xml:space="preserve">Wadgymar et al., </w:t>
      </w:r>
      <w:r w:rsidR="00B50432" w:rsidRPr="001F4087">
        <w:rPr>
          <w:rFonts w:eastAsia="Times New Roman" w:cstheme="minorHAnsi"/>
          <w:color w:val="24292E"/>
          <w:sz w:val="24"/>
          <w:szCs w:val="24"/>
        </w:rPr>
        <w:lastRenderedPageBreak/>
        <w:t xml:space="preserve">2017; </w:t>
      </w:r>
      <w:r w:rsidR="00233B84" w:rsidRPr="001F4087">
        <w:rPr>
          <w:rFonts w:eastAsia="Times New Roman" w:cstheme="minorHAnsi"/>
          <w:color w:val="24292E"/>
          <w:sz w:val="24"/>
          <w:szCs w:val="24"/>
        </w:rPr>
        <w:t>Lowry et al., 2019)</w:t>
      </w:r>
      <w:r w:rsidR="00896239" w:rsidRPr="001F4087">
        <w:rPr>
          <w:rFonts w:eastAsia="Times New Roman" w:cstheme="minorHAnsi"/>
          <w:color w:val="24292E"/>
          <w:sz w:val="24"/>
          <w:szCs w:val="24"/>
        </w:rPr>
        <w:t>.</w:t>
      </w:r>
      <w:r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Our study found </w:t>
      </w:r>
      <w:r w:rsidR="00896239" w:rsidRPr="001F4087">
        <w:rPr>
          <w:rFonts w:cstheme="minorHAnsi"/>
          <w:bCs/>
          <w:color w:val="24292E"/>
          <w:sz w:val="24"/>
          <w:szCs w:val="24"/>
        </w:rPr>
        <w:t>not only</w:t>
      </w:r>
      <w:r w:rsidRPr="001F4087">
        <w:rPr>
          <w:rFonts w:cstheme="minorHAnsi"/>
          <w:bCs/>
          <w:color w:val="24292E"/>
          <w:sz w:val="24"/>
          <w:szCs w:val="24"/>
        </w:rPr>
        <w:t xml:space="preserve"> conditional neutral </w:t>
      </w:r>
      <w:r w:rsidR="00896239" w:rsidRPr="001F4087">
        <w:rPr>
          <w:rFonts w:cstheme="minorHAnsi"/>
          <w:bCs/>
          <w:color w:val="24292E"/>
          <w:sz w:val="24"/>
          <w:szCs w:val="24"/>
        </w:rPr>
        <w:t xml:space="preserve">effects, but </w:t>
      </w:r>
      <w:del w:id="52" w:author="Alice MacQueen" w:date="2020-11-12T18:29:00Z">
        <w:r w:rsidR="00896239" w:rsidRPr="001F4087" w:rsidDel="001E55F9">
          <w:rPr>
            <w:rFonts w:cstheme="minorHAnsi"/>
            <w:bCs/>
            <w:color w:val="24292E"/>
            <w:sz w:val="24"/>
            <w:szCs w:val="24"/>
          </w:rPr>
          <w:delText xml:space="preserve">also </w:delText>
        </w:r>
        <w:r w:rsidR="009958AA" w:rsidDel="001E55F9">
          <w:rPr>
            <w:rFonts w:cstheme="minorHAnsi"/>
            <w:bCs/>
            <w:color w:val="24292E"/>
            <w:sz w:val="24"/>
            <w:szCs w:val="24"/>
          </w:rPr>
          <w:delText>a handf</w:delText>
        </w:r>
      </w:del>
      <w:ins w:id="53" w:author="Alice MacQueen" w:date="2020-11-12T18:29:00Z">
        <w:r w:rsidR="001E55F9">
          <w:rPr>
            <w:rFonts w:cstheme="minorHAnsi"/>
            <w:bCs/>
            <w:color w:val="24292E"/>
            <w:sz w:val="24"/>
            <w:szCs w:val="24"/>
          </w:rPr>
          <w:t>substantial</w:t>
        </w:r>
      </w:ins>
      <w:del w:id="54" w:author="Alice MacQueen" w:date="2020-11-12T18:29:00Z">
        <w:r w:rsidR="009958AA" w:rsidDel="001E55F9">
          <w:rPr>
            <w:rFonts w:cstheme="minorHAnsi"/>
            <w:bCs/>
            <w:color w:val="24292E"/>
            <w:sz w:val="24"/>
            <w:szCs w:val="24"/>
          </w:rPr>
          <w:delText>ul of</w:delText>
        </w:r>
      </w:del>
      <w:r w:rsidR="009958AA" w:rsidRPr="001F4087">
        <w:rPr>
          <w:rFonts w:cstheme="minorHAnsi"/>
          <w:bCs/>
          <w:color w:val="24292E"/>
          <w:sz w:val="24"/>
          <w:szCs w:val="24"/>
        </w:rPr>
        <w:t xml:space="preserve"> </w:t>
      </w:r>
      <w:r w:rsidRPr="001F4087">
        <w:rPr>
          <w:rFonts w:cstheme="minorHAnsi"/>
          <w:bCs/>
          <w:color w:val="24292E"/>
          <w:sz w:val="24"/>
          <w:szCs w:val="24"/>
        </w:rPr>
        <w:t>antagonistic pleiotrop</w:t>
      </w:r>
      <w:r w:rsidR="00896239" w:rsidRPr="001F4087">
        <w:rPr>
          <w:rFonts w:cstheme="minorHAnsi"/>
          <w:bCs/>
          <w:color w:val="24292E"/>
          <w:sz w:val="24"/>
          <w:szCs w:val="24"/>
        </w:rPr>
        <w:t xml:space="preserve">y </w:t>
      </w:r>
      <w:r w:rsidR="00233B84" w:rsidRPr="001F4087">
        <w:rPr>
          <w:rFonts w:cstheme="minorHAnsi"/>
          <w:bCs/>
          <w:color w:val="24292E"/>
          <w:sz w:val="24"/>
          <w:szCs w:val="24"/>
        </w:rPr>
        <w:t xml:space="preserve">(54%) </w:t>
      </w:r>
      <w:r w:rsidRPr="001F4087">
        <w:rPr>
          <w:rFonts w:cstheme="minorHAnsi"/>
          <w:bCs/>
          <w:color w:val="24292E"/>
          <w:sz w:val="24"/>
          <w:szCs w:val="24"/>
        </w:rPr>
        <w:t xml:space="preserve">across the ionomic QTL, indicating </w:t>
      </w:r>
      <w:del w:id="55" w:author="Alice MacQueen" w:date="2020-11-12T18:30:00Z">
        <w:r w:rsidRPr="001F4087" w:rsidDel="001E55F9">
          <w:rPr>
            <w:rFonts w:cstheme="minorHAnsi"/>
            <w:bCs/>
            <w:color w:val="24292E"/>
            <w:sz w:val="24"/>
            <w:szCs w:val="24"/>
          </w:rPr>
          <w:delText>distinct mechanisms</w:delText>
        </w:r>
      </w:del>
      <w:ins w:id="56" w:author="Alice MacQueen" w:date="2020-11-12T19:21:00Z">
        <w:r w:rsidR="00D662F8">
          <w:rPr>
            <w:rFonts w:cstheme="minorHAnsi"/>
            <w:bCs/>
            <w:color w:val="24292E"/>
            <w:sz w:val="24"/>
            <w:szCs w:val="24"/>
          </w:rPr>
          <w:t>that</w:t>
        </w:r>
      </w:ins>
      <w:del w:id="57" w:author="Alice MacQueen" w:date="2020-11-12T19:21:00Z">
        <w:r w:rsidRPr="001F4087" w:rsidDel="00D662F8">
          <w:rPr>
            <w:rFonts w:cstheme="minorHAnsi"/>
            <w:bCs/>
            <w:color w:val="24292E"/>
            <w:sz w:val="24"/>
            <w:szCs w:val="24"/>
          </w:rPr>
          <w:delText xml:space="preserve"> of</w:delText>
        </w:r>
      </w:del>
      <w:r w:rsidRPr="001F4087">
        <w:rPr>
          <w:rFonts w:cstheme="minorHAnsi"/>
          <w:bCs/>
          <w:color w:val="24292E"/>
          <w:sz w:val="24"/>
          <w:szCs w:val="24"/>
        </w:rPr>
        <w:t xml:space="preserve"> alleles</w:t>
      </w:r>
      <w:ins w:id="58" w:author="Alice MacQueen" w:date="2020-11-12T19:21:00Z">
        <w:r w:rsidR="00D662F8">
          <w:rPr>
            <w:rFonts w:cstheme="minorHAnsi"/>
            <w:bCs/>
            <w:color w:val="24292E"/>
            <w:sz w:val="24"/>
            <w:szCs w:val="24"/>
          </w:rPr>
          <w:t xml:space="preserve"> had opposing effects</w:t>
        </w:r>
      </w:ins>
      <w:r w:rsidRPr="001F4087">
        <w:rPr>
          <w:rFonts w:cstheme="minorHAnsi"/>
          <w:bCs/>
          <w:color w:val="24292E"/>
          <w:sz w:val="24"/>
          <w:szCs w:val="24"/>
        </w:rPr>
        <w:t xml:space="preserve"> </w:t>
      </w:r>
      <w:ins w:id="59" w:author="Alice MacQueen" w:date="2020-11-12T18:30:00Z">
        <w:r w:rsidR="001E55F9">
          <w:rPr>
            <w:rFonts w:cstheme="minorHAnsi"/>
            <w:bCs/>
            <w:color w:val="24292E"/>
            <w:sz w:val="24"/>
            <w:szCs w:val="24"/>
          </w:rPr>
          <w:t xml:space="preserve">on element content </w:t>
        </w:r>
      </w:ins>
      <w:r w:rsidRPr="001F4087">
        <w:rPr>
          <w:rFonts w:cstheme="minorHAnsi"/>
          <w:bCs/>
          <w:color w:val="24292E"/>
          <w:sz w:val="24"/>
          <w:szCs w:val="24"/>
        </w:rPr>
        <w:t>in different environments</w:t>
      </w:r>
      <w:r w:rsidR="00CB31C7" w:rsidRPr="001F4087">
        <w:rPr>
          <w:rFonts w:cstheme="minorHAnsi"/>
          <w:bCs/>
          <w:color w:val="24292E"/>
          <w:sz w:val="24"/>
          <w:szCs w:val="24"/>
        </w:rPr>
        <w:t>.</w:t>
      </w:r>
      <w:r w:rsidR="00B50432" w:rsidRPr="001F4087">
        <w:rPr>
          <w:rFonts w:cstheme="minorHAnsi"/>
          <w:bCs/>
          <w:color w:val="24292E"/>
          <w:sz w:val="24"/>
          <w:szCs w:val="24"/>
        </w:rPr>
        <w:t xml:space="preserve"> </w:t>
      </w:r>
      <w:ins w:id="60" w:author="Alice MacQueen" w:date="2020-11-12T18:31:00Z">
        <w:r w:rsidR="001E55F9">
          <w:rPr>
            <w:rFonts w:cstheme="minorHAnsi"/>
            <w:bCs/>
            <w:color w:val="24292E"/>
            <w:sz w:val="24"/>
            <w:szCs w:val="24"/>
          </w:rPr>
          <w:t xml:space="preserve">This result suggests that the plant ionome may play an important role in </w:t>
        </w:r>
      </w:ins>
      <w:del w:id="61" w:author="Alice MacQueen" w:date="2020-11-12T18:31:00Z">
        <w:r w:rsidR="00B50432" w:rsidRPr="001F4087" w:rsidDel="001E55F9">
          <w:rPr>
            <w:rFonts w:cstheme="minorHAnsi"/>
            <w:bCs/>
            <w:color w:val="24292E"/>
            <w:sz w:val="24"/>
            <w:szCs w:val="24"/>
          </w:rPr>
          <w:delText>It may also imply</w:delText>
        </w:r>
        <w:r w:rsidR="00F37AE9" w:rsidRPr="001F4087" w:rsidDel="001E55F9">
          <w:rPr>
            <w:rFonts w:cstheme="minorHAnsi"/>
            <w:bCs/>
            <w:color w:val="24292E"/>
            <w:sz w:val="24"/>
            <w:szCs w:val="24"/>
          </w:rPr>
          <w:delText xml:space="preserve"> the importance of plant ionome in</w:delText>
        </w:r>
        <w:r w:rsidR="00B50432" w:rsidRPr="001F4087" w:rsidDel="001E55F9">
          <w:rPr>
            <w:rFonts w:cstheme="minorHAnsi"/>
            <w:bCs/>
            <w:color w:val="24292E"/>
            <w:sz w:val="24"/>
            <w:szCs w:val="24"/>
          </w:rPr>
          <w:delText xml:space="preserve"> </w:delText>
        </w:r>
      </w:del>
      <w:r w:rsidR="00B50432" w:rsidRPr="001F4087">
        <w:rPr>
          <w:rFonts w:cstheme="minorHAnsi"/>
          <w:bCs/>
          <w:color w:val="24292E"/>
          <w:sz w:val="24"/>
          <w:szCs w:val="24"/>
        </w:rPr>
        <w:t>local adaptation</w:t>
      </w:r>
      <w:ins w:id="62" w:author="Alice MacQueen" w:date="2020-11-12T18:31:00Z">
        <w:r w:rsidR="001E55F9">
          <w:rPr>
            <w:rFonts w:cstheme="minorHAnsi"/>
            <w:bCs/>
            <w:color w:val="24292E"/>
            <w:sz w:val="24"/>
            <w:szCs w:val="24"/>
          </w:rPr>
          <w:t>,</w:t>
        </w:r>
      </w:ins>
      <w:r w:rsidR="00B50432" w:rsidRPr="001F4087">
        <w:rPr>
          <w:rFonts w:cstheme="minorHAnsi"/>
          <w:bCs/>
          <w:color w:val="24292E"/>
          <w:sz w:val="24"/>
          <w:szCs w:val="24"/>
        </w:rPr>
        <w:t xml:space="preserve"> as </w:t>
      </w:r>
      <w:del w:id="63" w:author="Alice MacQueen" w:date="2020-11-12T18:31:00Z">
        <w:r w:rsidR="00B50432" w:rsidRPr="001F4087" w:rsidDel="001E55F9">
          <w:rPr>
            <w:rFonts w:cstheme="minorHAnsi"/>
            <w:bCs/>
            <w:color w:val="24292E"/>
            <w:sz w:val="24"/>
            <w:szCs w:val="24"/>
          </w:rPr>
          <w:delText xml:space="preserve">theoretical models </w:delText>
        </w:r>
        <w:r w:rsidR="00F37AE9" w:rsidRPr="001F4087" w:rsidDel="001E55F9">
          <w:rPr>
            <w:rFonts w:cstheme="minorHAnsi"/>
            <w:bCs/>
            <w:color w:val="24292E"/>
            <w:sz w:val="24"/>
            <w:szCs w:val="24"/>
          </w:rPr>
          <w:delText>and well-known studies</w:delText>
        </w:r>
      </w:del>
      <w:ins w:id="64" w:author="Alice MacQueen" w:date="2020-11-12T18:31:00Z">
        <w:r w:rsidR="001E55F9">
          <w:rPr>
            <w:rFonts w:cstheme="minorHAnsi"/>
            <w:bCs/>
            <w:color w:val="24292E"/>
            <w:sz w:val="24"/>
            <w:szCs w:val="24"/>
          </w:rPr>
          <w:t>both models and empirical work have</w:t>
        </w:r>
      </w:ins>
      <w:ins w:id="65" w:author="Alice MacQueen" w:date="2020-11-12T18:32:00Z">
        <w:r w:rsidR="001E55F9">
          <w:rPr>
            <w:rFonts w:cstheme="minorHAnsi"/>
            <w:bCs/>
            <w:color w:val="24292E"/>
            <w:sz w:val="24"/>
            <w:szCs w:val="24"/>
          </w:rPr>
          <w:t xml:space="preserve"> suggested that there should be</w:t>
        </w:r>
      </w:ins>
      <w:del w:id="66" w:author="Alice MacQueen" w:date="2020-11-12T18:32:00Z">
        <w:r w:rsidR="00F37AE9" w:rsidRPr="001F4087" w:rsidDel="001E55F9">
          <w:rPr>
            <w:rFonts w:cstheme="minorHAnsi"/>
            <w:bCs/>
            <w:color w:val="24292E"/>
            <w:sz w:val="24"/>
            <w:szCs w:val="24"/>
          </w:rPr>
          <w:delText xml:space="preserve"> suggested</w:delText>
        </w:r>
      </w:del>
      <w:r w:rsidR="00F37AE9" w:rsidRPr="001F4087">
        <w:rPr>
          <w:rFonts w:cstheme="minorHAnsi"/>
          <w:bCs/>
          <w:color w:val="24292E"/>
          <w:sz w:val="24"/>
          <w:szCs w:val="24"/>
        </w:rPr>
        <w:t xml:space="preserve"> strong trade-offs involved in local adaptation at the level of QTL (Felsenstein, 1976; Kawecki &amp; Ebert, 2004; Bradshaw &amp; Schemske, 2003). </w:t>
      </w:r>
      <w:ins w:id="67" w:author="Alice MacQueen" w:date="2020-11-12T18:33:00Z">
        <w:r w:rsidR="001E55F9">
          <w:rPr>
            <w:rFonts w:cstheme="minorHAnsi"/>
            <w:bCs/>
            <w:color w:val="24292E"/>
            <w:sz w:val="24"/>
            <w:szCs w:val="24"/>
          </w:rPr>
          <w:t>Ou</w:t>
        </w:r>
        <w:commentRangeStart w:id="68"/>
        <w:r w:rsidR="001E55F9">
          <w:rPr>
            <w:rFonts w:cstheme="minorHAnsi"/>
            <w:bCs/>
            <w:color w:val="24292E"/>
            <w:sz w:val="24"/>
            <w:szCs w:val="24"/>
          </w:rPr>
          <w:t>r cross design also allowed us to compare</w:t>
        </w:r>
      </w:ins>
      <w:ins w:id="69" w:author="Alice MacQueen" w:date="2020-11-12T18:34:00Z">
        <w:r w:rsidR="001E55F9">
          <w:rPr>
            <w:rFonts w:cstheme="minorHAnsi"/>
            <w:bCs/>
            <w:color w:val="24292E"/>
            <w:sz w:val="24"/>
            <w:szCs w:val="24"/>
          </w:rPr>
          <w:t xml:space="preserve"> allelic effects for two distinct lowland vs. upland crosses and determine</w:t>
        </w:r>
      </w:ins>
      <w:ins w:id="70" w:author="Alice MacQueen" w:date="2020-11-12T18:35:00Z">
        <w:r w:rsidR="0096192B">
          <w:rPr>
            <w:rFonts w:cstheme="minorHAnsi"/>
            <w:bCs/>
            <w:color w:val="24292E"/>
            <w:sz w:val="24"/>
            <w:szCs w:val="24"/>
          </w:rPr>
          <w:t xml:space="preserve"> if there was</w:t>
        </w:r>
      </w:ins>
      <w:ins w:id="71" w:author="Alice MacQueen" w:date="2020-11-12T18:34:00Z">
        <w:r w:rsidR="001E55F9">
          <w:rPr>
            <w:rFonts w:cstheme="minorHAnsi"/>
            <w:bCs/>
            <w:color w:val="24292E"/>
            <w:sz w:val="24"/>
            <w:szCs w:val="24"/>
          </w:rPr>
          <w:t xml:space="preserve"> variation in effects between these crosses.</w:t>
        </w:r>
      </w:ins>
      <w:ins w:id="72" w:author="Alice MacQueen" w:date="2020-11-12T18:33:00Z">
        <w:r w:rsidR="001E55F9">
          <w:rPr>
            <w:rFonts w:cstheme="minorHAnsi"/>
            <w:bCs/>
            <w:color w:val="24292E"/>
            <w:sz w:val="24"/>
            <w:szCs w:val="24"/>
          </w:rPr>
          <w:t xml:space="preserve"> </w:t>
        </w:r>
      </w:ins>
      <w:r w:rsidR="00EF3FCD">
        <w:rPr>
          <w:rFonts w:cstheme="minorHAnsi"/>
          <w:bCs/>
          <w:color w:val="24292E"/>
          <w:sz w:val="24"/>
          <w:szCs w:val="24"/>
        </w:rPr>
        <w:t>In</w:t>
      </w:r>
      <w:del w:id="73" w:author="Alice MacQueen" w:date="2020-11-12T18:32:00Z">
        <w:r w:rsidR="00EF3FCD" w:rsidDel="001E55F9">
          <w:rPr>
            <w:rFonts w:cstheme="minorHAnsi"/>
            <w:bCs/>
            <w:color w:val="24292E"/>
            <w:sz w:val="24"/>
            <w:szCs w:val="24"/>
          </w:rPr>
          <w:delText xml:space="preserve"> addition</w:delText>
        </w:r>
      </w:del>
      <w:ins w:id="74" w:author="Alice MacQueen" w:date="2020-11-12T18:32:00Z">
        <w:r w:rsidR="001E55F9">
          <w:rPr>
            <w:rFonts w:cstheme="minorHAnsi"/>
            <w:bCs/>
            <w:color w:val="24292E"/>
            <w:sz w:val="24"/>
            <w:szCs w:val="24"/>
          </w:rPr>
          <w:t>terestingly</w:t>
        </w:r>
      </w:ins>
      <w:r w:rsidR="00EF3FCD">
        <w:rPr>
          <w:rFonts w:cstheme="minorHAnsi"/>
          <w:bCs/>
          <w:color w:val="24292E"/>
          <w:sz w:val="24"/>
          <w:szCs w:val="24"/>
        </w:rPr>
        <w:t>, s</w:t>
      </w:r>
      <w:r w:rsidR="00B50432" w:rsidRPr="001F4087">
        <w:rPr>
          <w:rFonts w:cstheme="minorHAnsi"/>
          <w:bCs/>
          <w:color w:val="24292E"/>
          <w:sz w:val="24"/>
          <w:szCs w:val="24"/>
        </w:rPr>
        <w:t xml:space="preserve">ome </w:t>
      </w:r>
      <w:r w:rsidR="00EF3FCD">
        <w:rPr>
          <w:rFonts w:cstheme="minorHAnsi"/>
          <w:bCs/>
          <w:color w:val="24292E"/>
          <w:sz w:val="24"/>
          <w:szCs w:val="24"/>
        </w:rPr>
        <w:t xml:space="preserve">ionomic </w:t>
      </w:r>
      <w:r w:rsidR="00B50432" w:rsidRPr="001F4087">
        <w:rPr>
          <w:rFonts w:cstheme="minorHAnsi"/>
          <w:bCs/>
          <w:color w:val="24292E"/>
          <w:sz w:val="24"/>
          <w:szCs w:val="24"/>
        </w:rPr>
        <w:t xml:space="preserve">QTL </w:t>
      </w:r>
      <w:del w:id="75" w:author="Alice MacQueen" w:date="2020-11-12T18:35:00Z">
        <w:r w:rsidR="00B50432" w:rsidRPr="001F4087" w:rsidDel="0096192B">
          <w:rPr>
            <w:rFonts w:cstheme="minorHAnsi"/>
            <w:bCs/>
            <w:color w:val="24292E"/>
            <w:sz w:val="24"/>
            <w:szCs w:val="24"/>
          </w:rPr>
          <w:delText>had conditional neutral</w:delText>
        </w:r>
      </w:del>
      <w:ins w:id="76" w:author="Alice MacQueen" w:date="2020-11-12T18:35:00Z">
        <w:r w:rsidR="0096192B">
          <w:rPr>
            <w:rFonts w:cstheme="minorHAnsi"/>
            <w:bCs/>
            <w:color w:val="24292E"/>
            <w:sz w:val="24"/>
            <w:szCs w:val="24"/>
          </w:rPr>
          <w:t>showed differential sensitivity</w:t>
        </w:r>
      </w:ins>
      <w:del w:id="77" w:author="Alice MacQueen" w:date="2020-11-12T18:35:00Z">
        <w:r w:rsidR="00B50432" w:rsidRPr="001F4087" w:rsidDel="0096192B">
          <w:rPr>
            <w:rFonts w:cstheme="minorHAnsi"/>
            <w:bCs/>
            <w:color w:val="24292E"/>
            <w:sz w:val="24"/>
            <w:szCs w:val="24"/>
          </w:rPr>
          <w:delText xml:space="preserve"> effects</w:delText>
        </w:r>
      </w:del>
      <w:r w:rsidR="00B50432" w:rsidRPr="001F4087">
        <w:rPr>
          <w:rFonts w:cstheme="minorHAnsi"/>
          <w:bCs/>
          <w:color w:val="24292E"/>
          <w:sz w:val="24"/>
          <w:szCs w:val="24"/>
        </w:rPr>
        <w:t xml:space="preserve"> </w:t>
      </w:r>
      <w:del w:id="78" w:author="Alice MacQueen" w:date="2020-11-12T18:35:00Z">
        <w:r w:rsidR="00B50432" w:rsidRPr="001F4087" w:rsidDel="0096192B">
          <w:rPr>
            <w:rFonts w:cstheme="minorHAnsi"/>
            <w:bCs/>
            <w:color w:val="24292E"/>
            <w:sz w:val="24"/>
            <w:szCs w:val="24"/>
          </w:rPr>
          <w:delText xml:space="preserve">for </w:delText>
        </w:r>
      </w:del>
      <w:ins w:id="79" w:author="Alice MacQueen" w:date="2020-11-12T18:35:00Z">
        <w:r w:rsidR="0096192B">
          <w:rPr>
            <w:rFonts w:cstheme="minorHAnsi"/>
            <w:bCs/>
            <w:color w:val="24292E"/>
            <w:sz w:val="24"/>
            <w:szCs w:val="24"/>
          </w:rPr>
          <w:t>in</w:t>
        </w:r>
        <w:r w:rsidR="0096192B" w:rsidRPr="001F4087">
          <w:rPr>
            <w:rFonts w:cstheme="minorHAnsi"/>
            <w:bCs/>
            <w:color w:val="24292E"/>
            <w:sz w:val="24"/>
            <w:szCs w:val="24"/>
          </w:rPr>
          <w:t xml:space="preserve"> </w:t>
        </w:r>
      </w:ins>
      <w:r w:rsidR="00B50432" w:rsidRPr="001F4087">
        <w:rPr>
          <w:rFonts w:cstheme="minorHAnsi"/>
          <w:bCs/>
          <w:color w:val="24292E"/>
          <w:sz w:val="24"/>
          <w:szCs w:val="24"/>
        </w:rPr>
        <w:t xml:space="preserve">one cross but antagonistic </w:t>
      </w:r>
      <w:del w:id="80" w:author="Alice MacQueen" w:date="2020-11-12T18:35:00Z">
        <w:r w:rsidR="00B50432" w:rsidRPr="001F4087" w:rsidDel="0096192B">
          <w:rPr>
            <w:rFonts w:cstheme="minorHAnsi"/>
            <w:bCs/>
            <w:color w:val="24292E"/>
            <w:sz w:val="24"/>
            <w:szCs w:val="24"/>
          </w:rPr>
          <w:delText xml:space="preserve">pleiotropies </w:delText>
        </w:r>
      </w:del>
      <w:ins w:id="81" w:author="Alice MacQueen" w:date="2020-11-12T18:35:00Z">
        <w:r w:rsidR="0096192B" w:rsidRPr="001F4087">
          <w:rPr>
            <w:rFonts w:cstheme="minorHAnsi"/>
            <w:bCs/>
            <w:color w:val="24292E"/>
            <w:sz w:val="24"/>
            <w:szCs w:val="24"/>
          </w:rPr>
          <w:t>pleiotrop</w:t>
        </w:r>
        <w:r w:rsidR="0096192B">
          <w:rPr>
            <w:rFonts w:cstheme="minorHAnsi"/>
            <w:bCs/>
            <w:color w:val="24292E"/>
            <w:sz w:val="24"/>
            <w:szCs w:val="24"/>
          </w:rPr>
          <w:t>y in</w:t>
        </w:r>
      </w:ins>
      <w:del w:id="82" w:author="Alice MacQueen" w:date="2020-11-12T18:35:00Z">
        <w:r w:rsidR="00B50432" w:rsidRPr="001F4087" w:rsidDel="0096192B">
          <w:rPr>
            <w:rFonts w:cstheme="minorHAnsi"/>
            <w:bCs/>
            <w:color w:val="24292E"/>
            <w:sz w:val="24"/>
            <w:szCs w:val="24"/>
          </w:rPr>
          <w:delText>for</w:delText>
        </w:r>
      </w:del>
      <w:r w:rsidR="00B50432" w:rsidRPr="001F4087">
        <w:rPr>
          <w:rFonts w:cstheme="minorHAnsi"/>
          <w:bCs/>
          <w:color w:val="24292E"/>
          <w:sz w:val="24"/>
          <w:szCs w:val="24"/>
        </w:rPr>
        <w:t xml:space="preserve"> the other</w:t>
      </w:r>
      <w:ins w:id="83" w:author="Alice MacQueen" w:date="2020-11-12T18:35:00Z">
        <w:r w:rsidR="0096192B">
          <w:rPr>
            <w:rFonts w:cstheme="minorHAnsi"/>
            <w:bCs/>
            <w:color w:val="24292E"/>
            <w:sz w:val="24"/>
            <w:szCs w:val="24"/>
          </w:rPr>
          <w:t xml:space="preserve">. This </w:t>
        </w:r>
      </w:ins>
      <w:del w:id="84" w:author="Alice MacQueen" w:date="2020-11-12T18:35:00Z">
        <w:r w:rsidR="00B50432" w:rsidRPr="001F4087" w:rsidDel="0096192B">
          <w:rPr>
            <w:rFonts w:cstheme="minorHAnsi"/>
            <w:bCs/>
            <w:color w:val="24292E"/>
            <w:sz w:val="24"/>
            <w:szCs w:val="24"/>
          </w:rPr>
          <w:delText xml:space="preserve"> (i.e., not similar allele effects between crosses), </w:delText>
        </w:r>
      </w:del>
      <w:r w:rsidR="00B50432" w:rsidRPr="001F4087">
        <w:rPr>
          <w:rFonts w:cstheme="minorHAnsi"/>
          <w:bCs/>
          <w:color w:val="24292E"/>
          <w:sz w:val="24"/>
          <w:szCs w:val="24"/>
        </w:rPr>
        <w:t>suggest</w:t>
      </w:r>
      <w:del w:id="85" w:author="Alice MacQueen" w:date="2020-11-12T18:35:00Z">
        <w:r w:rsidR="00B50432" w:rsidRPr="001F4087" w:rsidDel="0096192B">
          <w:rPr>
            <w:rFonts w:cstheme="minorHAnsi"/>
            <w:bCs/>
            <w:color w:val="24292E"/>
            <w:sz w:val="24"/>
            <w:szCs w:val="24"/>
          </w:rPr>
          <w:delText>in</w:delText>
        </w:r>
      </w:del>
      <w:ins w:id="86" w:author="Alice MacQueen" w:date="2020-11-12T18:35:00Z">
        <w:r w:rsidR="0096192B">
          <w:rPr>
            <w:rFonts w:cstheme="minorHAnsi"/>
            <w:bCs/>
            <w:color w:val="24292E"/>
            <w:sz w:val="24"/>
            <w:szCs w:val="24"/>
          </w:rPr>
          <w:t>s</w:t>
        </w:r>
      </w:ins>
      <w:del w:id="87" w:author="Alice MacQueen" w:date="2020-11-12T18:35:00Z">
        <w:r w:rsidR="00B50432" w:rsidRPr="001F4087" w:rsidDel="0096192B">
          <w:rPr>
            <w:rFonts w:cstheme="minorHAnsi"/>
            <w:bCs/>
            <w:color w:val="24292E"/>
            <w:sz w:val="24"/>
            <w:szCs w:val="24"/>
          </w:rPr>
          <w:delText>g</w:delText>
        </w:r>
      </w:del>
      <w:r w:rsidR="00B50432" w:rsidRPr="001F4087">
        <w:rPr>
          <w:rFonts w:cstheme="minorHAnsi"/>
          <w:bCs/>
          <w:color w:val="24292E"/>
          <w:sz w:val="24"/>
          <w:szCs w:val="24"/>
        </w:rPr>
        <w:t xml:space="preserve"> that the same set of loci may not be consistently responsible for divergence between lowland and upland switchgrass ecotypes</w:t>
      </w:r>
      <w:ins w:id="88" w:author="Alice MacQueen" w:date="2020-11-12T18:36:00Z">
        <w:r w:rsidR="0096192B">
          <w:rPr>
            <w:rFonts w:cstheme="minorHAnsi"/>
            <w:bCs/>
            <w:color w:val="24292E"/>
            <w:sz w:val="24"/>
            <w:szCs w:val="24"/>
          </w:rPr>
          <w:t>, and implies that substantial ionomic variation also exists within upland and lowland ecotypes</w:t>
        </w:r>
      </w:ins>
      <w:r w:rsidR="00BE518B">
        <w:rPr>
          <w:rFonts w:cstheme="minorHAnsi"/>
          <w:bCs/>
          <w:color w:val="24292E"/>
          <w:sz w:val="24"/>
          <w:szCs w:val="24"/>
        </w:rPr>
        <w:t>.</w:t>
      </w:r>
      <w:del w:id="89" w:author="Alice MacQueen" w:date="2020-11-12T18:36:00Z">
        <w:r w:rsidR="00B50432" w:rsidRPr="001F4087" w:rsidDel="0096192B">
          <w:rPr>
            <w:rFonts w:cstheme="minorHAnsi"/>
            <w:bCs/>
            <w:color w:val="24292E"/>
            <w:sz w:val="24"/>
            <w:szCs w:val="24"/>
          </w:rPr>
          <w:delText xml:space="preserve"> </w:delText>
        </w:r>
        <w:r w:rsidR="00BE518B" w:rsidDel="0096192B">
          <w:rPr>
            <w:rFonts w:cstheme="minorHAnsi"/>
            <w:bCs/>
            <w:color w:val="24292E"/>
            <w:sz w:val="24"/>
            <w:szCs w:val="24"/>
          </w:rPr>
          <w:delText>T</w:delText>
        </w:r>
        <w:r w:rsidR="005C3AA3" w:rsidRPr="001F4087" w:rsidDel="0096192B">
          <w:rPr>
            <w:rFonts w:cstheme="minorHAnsi"/>
            <w:bCs/>
            <w:color w:val="24292E"/>
            <w:sz w:val="24"/>
            <w:szCs w:val="24"/>
          </w:rPr>
          <w:delText>hat is,</w:delText>
        </w:r>
      </w:del>
      <w:ins w:id="90" w:author="Alice MacQueen" w:date="2020-11-12T18:36:00Z">
        <w:r w:rsidR="0096192B">
          <w:rPr>
            <w:rFonts w:cstheme="minorHAnsi"/>
            <w:bCs/>
            <w:color w:val="24292E"/>
            <w:sz w:val="24"/>
            <w:szCs w:val="24"/>
          </w:rPr>
          <w:t xml:space="preserve"> In essence,</w:t>
        </w:r>
      </w:ins>
      <w:r w:rsidR="00B50432" w:rsidRPr="001F4087">
        <w:rPr>
          <w:rFonts w:cstheme="minorHAnsi"/>
          <w:bCs/>
          <w:color w:val="24292E"/>
          <w:sz w:val="24"/>
          <w:szCs w:val="24"/>
        </w:rPr>
        <w:t xml:space="preserve"> </w:t>
      </w:r>
      <w:del w:id="91" w:author="Alice MacQueen" w:date="2020-11-12T18:37:00Z">
        <w:r w:rsidR="00B50432" w:rsidRPr="001F4087" w:rsidDel="0096192B">
          <w:rPr>
            <w:rFonts w:cstheme="minorHAnsi"/>
            <w:bCs/>
            <w:color w:val="24292E"/>
            <w:sz w:val="24"/>
            <w:szCs w:val="24"/>
          </w:rPr>
          <w:delText xml:space="preserve">different </w:delText>
        </w:r>
      </w:del>
      <w:ins w:id="92" w:author="Alice MacQueen" w:date="2020-11-12T18:37:00Z">
        <w:r w:rsidR="0096192B">
          <w:rPr>
            <w:rFonts w:cstheme="minorHAnsi"/>
            <w:bCs/>
            <w:color w:val="24292E"/>
            <w:sz w:val="24"/>
            <w:szCs w:val="24"/>
          </w:rPr>
          <w:t>these results suggest that different</w:t>
        </w:r>
        <w:r w:rsidR="0096192B" w:rsidRPr="001F4087">
          <w:rPr>
            <w:rFonts w:cstheme="minorHAnsi"/>
            <w:bCs/>
            <w:color w:val="24292E"/>
            <w:sz w:val="24"/>
            <w:szCs w:val="24"/>
          </w:rPr>
          <w:t xml:space="preserve"> </w:t>
        </w:r>
      </w:ins>
      <w:r w:rsidR="00B50432" w:rsidRPr="001F4087">
        <w:rPr>
          <w:rFonts w:cstheme="minorHAnsi"/>
          <w:bCs/>
          <w:color w:val="24292E"/>
          <w:sz w:val="24"/>
          <w:szCs w:val="24"/>
        </w:rPr>
        <w:t xml:space="preserve">loci </w:t>
      </w:r>
      <w:del w:id="93" w:author="Alice MacQueen" w:date="2020-11-12T18:37:00Z">
        <w:r w:rsidR="00B50432" w:rsidRPr="001F4087" w:rsidDel="0096192B">
          <w:rPr>
            <w:rFonts w:cstheme="minorHAnsi"/>
            <w:bCs/>
            <w:color w:val="24292E"/>
            <w:sz w:val="24"/>
            <w:szCs w:val="24"/>
          </w:rPr>
          <w:delText xml:space="preserve">may </w:delText>
        </w:r>
      </w:del>
      <w:r w:rsidR="00B50432" w:rsidRPr="001F4087">
        <w:rPr>
          <w:rFonts w:cstheme="minorHAnsi"/>
          <w:bCs/>
          <w:color w:val="24292E"/>
          <w:sz w:val="24"/>
          <w:szCs w:val="24"/>
        </w:rPr>
        <w:t xml:space="preserve">contribute to </w:t>
      </w:r>
      <w:del w:id="94" w:author="Alice MacQueen" w:date="2020-11-12T18:38:00Z">
        <w:r w:rsidR="00B50432" w:rsidRPr="001F4087" w:rsidDel="0096192B">
          <w:rPr>
            <w:rFonts w:cstheme="minorHAnsi"/>
            <w:bCs/>
            <w:color w:val="24292E"/>
            <w:sz w:val="24"/>
            <w:szCs w:val="24"/>
          </w:rPr>
          <w:delText xml:space="preserve">ecotype </w:delText>
        </w:r>
      </w:del>
      <w:ins w:id="95" w:author="Alice MacQueen" w:date="2020-11-12T18:38:00Z">
        <w:r w:rsidR="0096192B">
          <w:rPr>
            <w:rFonts w:cstheme="minorHAnsi"/>
            <w:bCs/>
            <w:color w:val="24292E"/>
            <w:sz w:val="24"/>
            <w:szCs w:val="24"/>
          </w:rPr>
          <w:t>ionomic</w:t>
        </w:r>
        <w:r w:rsidR="0096192B" w:rsidRPr="001F4087">
          <w:rPr>
            <w:rFonts w:cstheme="minorHAnsi"/>
            <w:bCs/>
            <w:color w:val="24292E"/>
            <w:sz w:val="24"/>
            <w:szCs w:val="24"/>
          </w:rPr>
          <w:t xml:space="preserve"> </w:t>
        </w:r>
      </w:ins>
      <w:del w:id="96" w:author="Alice MacQueen" w:date="2020-11-12T18:38:00Z">
        <w:r w:rsidR="00B50432" w:rsidRPr="001F4087" w:rsidDel="0096192B">
          <w:rPr>
            <w:rFonts w:cstheme="minorHAnsi"/>
            <w:bCs/>
            <w:color w:val="24292E"/>
            <w:sz w:val="24"/>
            <w:szCs w:val="24"/>
          </w:rPr>
          <w:delText xml:space="preserve">divergence </w:delText>
        </w:r>
      </w:del>
      <w:ins w:id="97" w:author="Alice MacQueen" w:date="2020-11-12T18:38:00Z">
        <w:r w:rsidR="0096192B">
          <w:rPr>
            <w:rFonts w:cstheme="minorHAnsi"/>
            <w:bCs/>
            <w:color w:val="24292E"/>
            <w:sz w:val="24"/>
            <w:szCs w:val="24"/>
          </w:rPr>
          <w:t>variation</w:t>
        </w:r>
        <w:r w:rsidR="0096192B" w:rsidRPr="001F4087">
          <w:rPr>
            <w:rFonts w:cstheme="minorHAnsi"/>
            <w:bCs/>
            <w:color w:val="24292E"/>
            <w:sz w:val="24"/>
            <w:szCs w:val="24"/>
          </w:rPr>
          <w:t xml:space="preserve"> </w:t>
        </w:r>
      </w:ins>
      <w:r w:rsidR="00B50432" w:rsidRPr="001F4087">
        <w:rPr>
          <w:rFonts w:cstheme="minorHAnsi"/>
          <w:bCs/>
          <w:color w:val="24292E"/>
          <w:sz w:val="24"/>
          <w:szCs w:val="24"/>
        </w:rPr>
        <w:t>across the range of the species</w:t>
      </w:r>
      <w:ins w:id="98" w:author="Alice MacQueen" w:date="2020-11-12T18:37:00Z">
        <w:r w:rsidR="0096192B">
          <w:rPr>
            <w:rFonts w:cstheme="minorHAnsi"/>
            <w:bCs/>
            <w:color w:val="24292E"/>
            <w:sz w:val="24"/>
            <w:szCs w:val="24"/>
          </w:rPr>
          <w:t>, and</w:t>
        </w:r>
      </w:ins>
      <w:ins w:id="99" w:author="Alice MacQueen" w:date="2020-11-12T18:38:00Z">
        <w:r w:rsidR="0096192B">
          <w:rPr>
            <w:rFonts w:cstheme="minorHAnsi"/>
            <w:bCs/>
            <w:color w:val="24292E"/>
            <w:sz w:val="24"/>
            <w:szCs w:val="24"/>
          </w:rPr>
          <w:t xml:space="preserve"> that</w:t>
        </w:r>
      </w:ins>
      <w:ins w:id="100" w:author="Alice MacQueen" w:date="2020-11-12T18:37:00Z">
        <w:r w:rsidR="0096192B">
          <w:rPr>
            <w:rFonts w:cstheme="minorHAnsi"/>
            <w:bCs/>
            <w:color w:val="24292E"/>
            <w:sz w:val="24"/>
            <w:szCs w:val="24"/>
          </w:rPr>
          <w:t xml:space="preserve"> </w:t>
        </w:r>
      </w:ins>
      <w:del w:id="101" w:author="Alice MacQueen" w:date="2020-11-12T18:37:00Z">
        <w:r w:rsidR="00BE518B" w:rsidDel="0096192B">
          <w:rPr>
            <w:rFonts w:cstheme="minorHAnsi"/>
            <w:bCs/>
            <w:color w:val="24292E"/>
            <w:sz w:val="24"/>
            <w:szCs w:val="24"/>
          </w:rPr>
          <w:delText xml:space="preserve"> and little of the </w:delText>
        </w:r>
      </w:del>
      <w:r w:rsidR="00BE518B">
        <w:rPr>
          <w:rFonts w:cstheme="minorHAnsi"/>
          <w:bCs/>
          <w:color w:val="24292E"/>
          <w:sz w:val="24"/>
          <w:szCs w:val="24"/>
        </w:rPr>
        <w:t xml:space="preserve">ionomic divergence among ecotypes </w:t>
      </w:r>
      <w:del w:id="102" w:author="Alice MacQueen" w:date="2020-11-12T18:37:00Z">
        <w:r w:rsidR="00BE518B" w:rsidDel="0096192B">
          <w:rPr>
            <w:rFonts w:cstheme="minorHAnsi"/>
            <w:bCs/>
            <w:color w:val="24292E"/>
            <w:sz w:val="24"/>
            <w:szCs w:val="24"/>
          </w:rPr>
          <w:delText xml:space="preserve">were </w:delText>
        </w:r>
      </w:del>
      <w:ins w:id="103" w:author="Alice MacQueen" w:date="2020-11-12T18:37:00Z">
        <w:r w:rsidR="0096192B">
          <w:rPr>
            <w:rFonts w:cstheme="minorHAnsi"/>
            <w:bCs/>
            <w:color w:val="24292E"/>
            <w:sz w:val="24"/>
            <w:szCs w:val="24"/>
          </w:rPr>
          <w:t xml:space="preserve">was not </w:t>
        </w:r>
      </w:ins>
      <w:r w:rsidR="00BE518B">
        <w:rPr>
          <w:rFonts w:cstheme="minorHAnsi"/>
          <w:bCs/>
          <w:color w:val="24292E"/>
          <w:sz w:val="24"/>
          <w:szCs w:val="24"/>
        </w:rPr>
        <w:t>based on fixed differences</w:t>
      </w:r>
      <w:ins w:id="104" w:author="Alice MacQueen" w:date="2020-11-12T18:37:00Z">
        <w:r w:rsidR="0096192B">
          <w:rPr>
            <w:rFonts w:cstheme="minorHAnsi"/>
            <w:bCs/>
            <w:color w:val="24292E"/>
            <w:sz w:val="24"/>
            <w:szCs w:val="24"/>
          </w:rPr>
          <w:t xml:space="preserve"> between the ecotypes</w:t>
        </w:r>
      </w:ins>
      <w:r w:rsidR="00B50432" w:rsidRPr="001F4087">
        <w:rPr>
          <w:rFonts w:cstheme="minorHAnsi"/>
          <w:bCs/>
          <w:color w:val="24292E"/>
          <w:sz w:val="24"/>
          <w:szCs w:val="24"/>
        </w:rPr>
        <w:t xml:space="preserve">. </w:t>
      </w:r>
      <w:commentRangeEnd w:id="68"/>
      <w:r w:rsidR="0067403D">
        <w:rPr>
          <w:rStyle w:val="CommentReference"/>
        </w:rPr>
        <w:commentReference w:id="68"/>
      </w:r>
    </w:p>
    <w:p w14:paraId="43D3A3AE" w14:textId="1A0BD1CF" w:rsidR="002D007A" w:rsidRPr="002D007A" w:rsidRDefault="0002110B" w:rsidP="002B41E0">
      <w:pPr>
        <w:shd w:val="clear" w:color="auto" w:fill="FFFFFF"/>
        <w:spacing w:after="120" w:line="360" w:lineRule="auto"/>
        <w:ind w:firstLine="720"/>
        <w:rPr>
          <w:rFonts w:eastAsia="Times New Roman" w:cstheme="minorHAnsi"/>
          <w:color w:val="24292E"/>
          <w:sz w:val="24"/>
          <w:szCs w:val="24"/>
        </w:rPr>
        <w:pPrChange w:id="105" w:author="Alice MacQueen" w:date="2020-11-12T18:57:00Z">
          <w:pPr>
            <w:shd w:val="clear" w:color="auto" w:fill="FFFFFF"/>
            <w:spacing w:after="120" w:line="360" w:lineRule="auto"/>
            <w:ind w:firstLine="720"/>
          </w:pPr>
        </w:pPrChange>
      </w:pPr>
      <w:del w:id="106" w:author="Alice MacQueen" w:date="2020-11-12T18:39:00Z">
        <w:r w:rsidRPr="004D37B5" w:rsidDel="0096192B">
          <w:rPr>
            <w:rFonts w:cstheme="minorHAnsi"/>
            <w:sz w:val="24"/>
            <w:szCs w:val="24"/>
          </w:rPr>
          <w:delText>QTL typically colocalized for multiple elements</w:delText>
        </w:r>
      </w:del>
      <w:ins w:id="107" w:author="Alice MacQueen" w:date="2020-11-12T18:47:00Z">
        <w:r w:rsidR="00BD1A81">
          <w:rPr>
            <w:rFonts w:cstheme="minorHAnsi"/>
            <w:sz w:val="24"/>
            <w:szCs w:val="24"/>
          </w:rPr>
          <w:t xml:space="preserve">QTL for multiple elements typically colocalized </w:t>
        </w:r>
      </w:ins>
      <w:del w:id="108" w:author="Alice MacQueen" w:date="2020-11-12T18:47:00Z">
        <w:r w:rsidR="00EF3FCD" w:rsidRPr="004D37B5" w:rsidDel="00BD1A81">
          <w:rPr>
            <w:rFonts w:cstheme="minorHAnsi"/>
            <w:sz w:val="24"/>
            <w:szCs w:val="24"/>
          </w:rPr>
          <w:delText xml:space="preserve"> </w:delText>
        </w:r>
      </w:del>
      <w:r w:rsidR="00EF3FCD" w:rsidRPr="004D37B5">
        <w:rPr>
          <w:rFonts w:cstheme="minorHAnsi"/>
          <w:sz w:val="24"/>
          <w:szCs w:val="24"/>
        </w:rPr>
        <w:t>in our study</w:t>
      </w:r>
      <w:r w:rsidR="009F1173">
        <w:rPr>
          <w:rFonts w:cstheme="minorHAnsi"/>
          <w:sz w:val="24"/>
          <w:szCs w:val="24"/>
        </w:rPr>
        <w:t xml:space="preserve">. </w:t>
      </w:r>
      <w:r w:rsidR="00FA363F" w:rsidRPr="004D37B5">
        <w:rPr>
          <w:rFonts w:cstheme="minorHAnsi"/>
          <w:iCs/>
          <w:sz w:val="24"/>
          <w:szCs w:val="24"/>
        </w:rPr>
        <w:t xml:space="preserve">This </w:t>
      </w:r>
      <w:r w:rsidR="00DD3ED3" w:rsidRPr="004D37B5">
        <w:rPr>
          <w:rFonts w:cstheme="minorHAnsi"/>
          <w:iCs/>
          <w:sz w:val="24"/>
          <w:szCs w:val="24"/>
        </w:rPr>
        <w:t>may not be surprising</w:t>
      </w:r>
      <w:ins w:id="109" w:author="Alice MacQueen" w:date="2020-11-12T18:39:00Z">
        <w:r w:rsidR="0096192B">
          <w:rPr>
            <w:rFonts w:cstheme="minorHAnsi"/>
            <w:iCs/>
            <w:sz w:val="24"/>
            <w:szCs w:val="24"/>
          </w:rPr>
          <w:t>,</w:t>
        </w:r>
      </w:ins>
      <w:r w:rsidR="00DD3ED3" w:rsidRPr="004D37B5">
        <w:rPr>
          <w:rFonts w:cstheme="minorHAnsi"/>
          <w:iCs/>
          <w:sz w:val="24"/>
          <w:szCs w:val="24"/>
        </w:rPr>
        <w:t xml:space="preserve"> as maintaining ion homeostasis requires a network of ion uptake, transportation, trafficking</w:t>
      </w:r>
      <w:ins w:id="110" w:author="Alice MacQueen" w:date="2020-11-12T18:39:00Z">
        <w:r w:rsidR="0096192B">
          <w:rPr>
            <w:rFonts w:cstheme="minorHAnsi"/>
            <w:iCs/>
            <w:sz w:val="24"/>
            <w:szCs w:val="24"/>
          </w:rPr>
          <w:t>,</w:t>
        </w:r>
      </w:ins>
      <w:r w:rsidR="00DD3ED3" w:rsidRPr="004D37B5">
        <w:rPr>
          <w:rFonts w:cstheme="minorHAnsi"/>
          <w:iCs/>
          <w:sz w:val="24"/>
          <w:szCs w:val="24"/>
        </w:rPr>
        <w:t xml:space="preserve"> and sequestration mechanisms, </w:t>
      </w:r>
      <w:ins w:id="111" w:author="Alice MacQueen" w:date="2020-11-12T18:40:00Z">
        <w:r w:rsidR="0096192B">
          <w:rPr>
            <w:rFonts w:cstheme="minorHAnsi"/>
            <w:iCs/>
            <w:sz w:val="24"/>
            <w:szCs w:val="24"/>
          </w:rPr>
          <w:t xml:space="preserve">and not all genes in this regulatory network will </w:t>
        </w:r>
      </w:ins>
      <w:del w:id="112" w:author="Alice MacQueen" w:date="2020-11-12T18:40:00Z">
        <w:r w:rsidR="00DD3ED3" w:rsidRPr="004D37B5" w:rsidDel="0096192B">
          <w:rPr>
            <w:rFonts w:cstheme="minorHAnsi"/>
            <w:iCs/>
            <w:sz w:val="24"/>
            <w:szCs w:val="24"/>
          </w:rPr>
          <w:delText xml:space="preserve">which is often controlled by several genes and will not all be </w:delText>
        </w:r>
      </w:del>
      <w:ins w:id="113" w:author="Alice MacQueen" w:date="2020-11-12T18:40:00Z">
        <w:r w:rsidR="0096192B">
          <w:rPr>
            <w:rFonts w:cstheme="minorHAnsi"/>
            <w:iCs/>
            <w:sz w:val="24"/>
            <w:szCs w:val="24"/>
          </w:rPr>
          <w:t xml:space="preserve">be </w:t>
        </w:r>
      </w:ins>
      <w:r w:rsidR="00DD3ED3" w:rsidRPr="004D37B5">
        <w:rPr>
          <w:rFonts w:cstheme="minorHAnsi"/>
          <w:iCs/>
          <w:sz w:val="24"/>
          <w:szCs w:val="24"/>
        </w:rPr>
        <w:t>ion-specific (Clemens, 2001).</w:t>
      </w:r>
      <w:r w:rsidRPr="004D37B5">
        <w:rPr>
          <w:rFonts w:cstheme="minorHAnsi"/>
          <w:i/>
          <w:iCs/>
          <w:sz w:val="24"/>
          <w:szCs w:val="24"/>
        </w:rPr>
        <w:t xml:space="preserve"> </w:t>
      </w:r>
      <w:r w:rsidRPr="004D37B5">
        <w:rPr>
          <w:rFonts w:eastAsia="Times New Roman" w:cstheme="minorHAnsi"/>
          <w:color w:val="24292E"/>
          <w:sz w:val="24"/>
          <w:szCs w:val="24"/>
        </w:rPr>
        <w:t>We saw substantial colocalization of P QTL with cation QTL</w:t>
      </w:r>
      <w:ins w:id="114" w:author="Alice MacQueen" w:date="2020-11-12T18:50:00Z">
        <w:r w:rsidR="00BD1A81">
          <w:rPr>
            <w:rFonts w:eastAsia="Times New Roman" w:cstheme="minorHAnsi"/>
            <w:color w:val="24292E"/>
            <w:sz w:val="24"/>
            <w:szCs w:val="24"/>
          </w:rPr>
          <w:t xml:space="preserve">, </w:t>
        </w:r>
        <w:r w:rsidR="00BD1A81">
          <w:rPr>
            <w:rFonts w:cstheme="minorHAnsi"/>
            <w:sz w:val="24"/>
            <w:szCs w:val="24"/>
          </w:rPr>
          <w:t xml:space="preserve">always with elements most abundant in soil as cations with 1+ or 2+ charge. </w:t>
        </w:r>
      </w:ins>
      <w:del w:id="115" w:author="Alice MacQueen" w:date="2020-11-12T18:50:00Z">
        <w:r w:rsidRPr="004D37B5" w:rsidDel="00BD1A81">
          <w:rPr>
            <w:rFonts w:eastAsia="Times New Roman" w:cstheme="minorHAnsi"/>
            <w:color w:val="24292E"/>
            <w:sz w:val="24"/>
            <w:szCs w:val="24"/>
          </w:rPr>
          <w:delText xml:space="preserve">. </w:delText>
        </w:r>
      </w:del>
      <w:r w:rsidR="00181CE8" w:rsidRPr="004D37B5">
        <w:rPr>
          <w:rFonts w:eastAsia="Times New Roman" w:cstheme="minorHAnsi"/>
          <w:color w:val="24292E"/>
          <w:sz w:val="24"/>
          <w:szCs w:val="24"/>
        </w:rPr>
        <w:t>P</w:t>
      </w:r>
      <w:ins w:id="116" w:author="Alice MacQueen" w:date="2020-11-12T19:07:00Z">
        <w:r w:rsidR="00752F94">
          <w:rPr>
            <w:rFonts w:eastAsia="Times New Roman" w:cstheme="minorHAnsi"/>
            <w:color w:val="24292E"/>
            <w:sz w:val="24"/>
            <w:szCs w:val="24"/>
          </w:rPr>
          <w:t>hosphorus</w:t>
        </w:r>
      </w:ins>
      <w:r w:rsidR="00181CE8" w:rsidRPr="004D37B5">
        <w:rPr>
          <w:rFonts w:eastAsia="Times New Roman" w:cstheme="minorHAnsi"/>
          <w:color w:val="24292E"/>
          <w:sz w:val="24"/>
          <w:szCs w:val="24"/>
        </w:rPr>
        <w:t xml:space="preserve"> is a component of key mo</w:t>
      </w:r>
      <w:r w:rsidR="00B95642" w:rsidRPr="004D37B5">
        <w:rPr>
          <w:rFonts w:eastAsia="Times New Roman" w:cstheme="minorHAnsi"/>
          <w:color w:val="24292E"/>
          <w:sz w:val="24"/>
          <w:szCs w:val="24"/>
        </w:rPr>
        <w:t>le</w:t>
      </w:r>
      <w:r w:rsidR="00181CE8" w:rsidRPr="004D37B5">
        <w:rPr>
          <w:rFonts w:eastAsia="Times New Roman" w:cstheme="minorHAnsi"/>
          <w:color w:val="24292E"/>
          <w:sz w:val="24"/>
          <w:szCs w:val="24"/>
        </w:rPr>
        <w:t xml:space="preserve">cules </w:t>
      </w:r>
      <w:r w:rsidR="00B95642" w:rsidRPr="004D37B5">
        <w:rPr>
          <w:rFonts w:eastAsia="Times New Roman" w:cstheme="minorHAnsi"/>
          <w:color w:val="24292E"/>
          <w:sz w:val="24"/>
          <w:szCs w:val="24"/>
        </w:rPr>
        <w:t>of plant</w:t>
      </w:r>
      <w:r w:rsidR="00151689">
        <w:rPr>
          <w:rFonts w:eastAsia="Times New Roman" w:cstheme="minorHAnsi"/>
          <w:color w:val="24292E"/>
          <w:sz w:val="24"/>
          <w:szCs w:val="24"/>
        </w:rPr>
        <w:t>s</w:t>
      </w:r>
      <w:r w:rsidR="00B95642" w:rsidRPr="004D37B5">
        <w:rPr>
          <w:rFonts w:eastAsia="Times New Roman" w:cstheme="minorHAnsi"/>
          <w:color w:val="24292E"/>
          <w:sz w:val="24"/>
          <w:szCs w:val="24"/>
        </w:rPr>
        <w:t xml:space="preserve"> such as ATP, nucleic acids, and </w:t>
      </w:r>
      <w:del w:id="117" w:author="Alice MacQueen" w:date="2020-11-12T18:51:00Z">
        <w:r w:rsidR="000D04E9" w:rsidRPr="004D37B5" w:rsidDel="00BD1A81">
          <w:rPr>
            <w:rFonts w:eastAsia="Times New Roman" w:cstheme="minorHAnsi"/>
            <w:color w:val="24292E"/>
            <w:sz w:val="24"/>
            <w:szCs w:val="24"/>
          </w:rPr>
          <w:delText>Pi (</w:delText>
        </w:r>
      </w:del>
      <w:r w:rsidR="00D66204">
        <w:rPr>
          <w:rFonts w:eastAsia="Times New Roman" w:cstheme="minorHAnsi"/>
          <w:color w:val="24292E"/>
          <w:sz w:val="24"/>
          <w:szCs w:val="24"/>
        </w:rPr>
        <w:t xml:space="preserve">inorganic P, </w:t>
      </w:r>
      <w:r w:rsidR="00B95642" w:rsidRPr="004D37B5">
        <w:rPr>
          <w:rFonts w:eastAsia="Times New Roman" w:cstheme="minorHAnsi"/>
          <w:color w:val="24292E"/>
          <w:sz w:val="24"/>
          <w:szCs w:val="24"/>
        </w:rPr>
        <w:t xml:space="preserve">the form </w:t>
      </w:r>
      <w:del w:id="118" w:author="Alice MacQueen" w:date="2020-11-12T19:08:00Z">
        <w:r w:rsidR="00B95642" w:rsidRPr="004D37B5" w:rsidDel="00752F94">
          <w:rPr>
            <w:rFonts w:eastAsia="Times New Roman" w:cstheme="minorHAnsi"/>
            <w:color w:val="24292E"/>
            <w:sz w:val="24"/>
            <w:szCs w:val="24"/>
          </w:rPr>
          <w:delText xml:space="preserve">of </w:delText>
        </w:r>
        <w:r w:rsidR="000D04E9" w:rsidRPr="004D37B5" w:rsidDel="00752F94">
          <w:rPr>
            <w:rFonts w:eastAsia="Times New Roman" w:cstheme="minorHAnsi"/>
            <w:color w:val="24292E"/>
            <w:sz w:val="24"/>
            <w:szCs w:val="24"/>
          </w:rPr>
          <w:delText xml:space="preserve">P </w:delText>
        </w:r>
      </w:del>
      <w:r w:rsidR="000D04E9" w:rsidRPr="004D37B5">
        <w:rPr>
          <w:rFonts w:eastAsia="Times New Roman" w:cstheme="minorHAnsi"/>
          <w:color w:val="24292E"/>
          <w:sz w:val="24"/>
          <w:szCs w:val="24"/>
        </w:rPr>
        <w:t>most readily accessed by plants</w:t>
      </w:r>
      <w:ins w:id="119" w:author="Alice MacQueen" w:date="2020-11-12T18:51:00Z">
        <w:r w:rsidR="00BD1A81">
          <w:rPr>
            <w:rFonts w:eastAsia="Times New Roman" w:cstheme="minorHAnsi"/>
            <w:color w:val="24292E"/>
            <w:sz w:val="24"/>
            <w:szCs w:val="24"/>
          </w:rPr>
          <w:t>,</w:t>
        </w:r>
      </w:ins>
      <w:del w:id="120" w:author="Alice MacQueen" w:date="2020-11-12T18:51:00Z">
        <w:r w:rsidR="000D04E9" w:rsidRPr="004D37B5" w:rsidDel="00BD1A81">
          <w:rPr>
            <w:rFonts w:eastAsia="Times New Roman" w:cstheme="minorHAnsi"/>
            <w:color w:val="24292E"/>
            <w:sz w:val="24"/>
            <w:szCs w:val="24"/>
          </w:rPr>
          <w:delText>)</w:delText>
        </w:r>
      </w:del>
      <w:r w:rsidR="00B95642" w:rsidRPr="004D37B5">
        <w:rPr>
          <w:rFonts w:eastAsia="Times New Roman" w:cstheme="minorHAnsi"/>
          <w:color w:val="24292E"/>
          <w:sz w:val="24"/>
          <w:szCs w:val="24"/>
        </w:rPr>
        <w:t xml:space="preserve"> </w:t>
      </w:r>
      <w:del w:id="121" w:author="Alice MacQueen" w:date="2020-11-12T18:50:00Z">
        <w:r w:rsidR="00B95642" w:rsidRPr="004D37B5" w:rsidDel="00BD1A81">
          <w:rPr>
            <w:rFonts w:eastAsia="Times New Roman" w:cstheme="minorHAnsi"/>
            <w:color w:val="24292E"/>
            <w:sz w:val="24"/>
            <w:szCs w:val="24"/>
          </w:rPr>
          <w:delText>is reported to</w:delText>
        </w:r>
        <w:r w:rsidR="000D04E9" w:rsidRPr="004D37B5" w:rsidDel="00BD1A81">
          <w:rPr>
            <w:rFonts w:eastAsia="Times New Roman" w:cstheme="minorHAnsi"/>
            <w:color w:val="24292E"/>
            <w:sz w:val="24"/>
            <w:szCs w:val="24"/>
          </w:rPr>
          <w:delText xml:space="preserve"> be </w:delText>
        </w:r>
      </w:del>
      <w:ins w:id="122" w:author="Alice MacQueen" w:date="2020-11-12T18:50:00Z">
        <w:r w:rsidR="00BD1A81">
          <w:rPr>
            <w:rFonts w:eastAsia="Times New Roman" w:cstheme="minorHAnsi"/>
            <w:color w:val="24292E"/>
            <w:sz w:val="24"/>
            <w:szCs w:val="24"/>
          </w:rPr>
          <w:t xml:space="preserve">is </w:t>
        </w:r>
      </w:ins>
      <w:r w:rsidR="000D04E9" w:rsidRPr="004D37B5">
        <w:rPr>
          <w:rFonts w:eastAsia="Times New Roman" w:cstheme="minorHAnsi"/>
          <w:color w:val="24292E"/>
          <w:sz w:val="24"/>
          <w:szCs w:val="24"/>
        </w:rPr>
        <w:t xml:space="preserve">likely co-transported with positively charged ions (Schachtman et al., 1998). Colocalization of P QTL with cation QTL in our study might </w:t>
      </w:r>
      <w:ins w:id="123" w:author="Alice MacQueen" w:date="2020-11-12T19:08:00Z">
        <w:r w:rsidR="00752F94">
          <w:rPr>
            <w:rFonts w:eastAsia="Times New Roman" w:cstheme="minorHAnsi"/>
            <w:color w:val="24292E"/>
            <w:sz w:val="24"/>
            <w:szCs w:val="24"/>
          </w:rPr>
          <w:t xml:space="preserve">thus </w:t>
        </w:r>
      </w:ins>
      <w:r w:rsidR="007C3AFB" w:rsidRPr="004D37B5">
        <w:rPr>
          <w:rFonts w:eastAsia="Times New Roman" w:cstheme="minorHAnsi"/>
          <w:color w:val="24292E"/>
          <w:sz w:val="24"/>
          <w:szCs w:val="24"/>
        </w:rPr>
        <w:t>reflect</w:t>
      </w:r>
      <w:r w:rsidR="000D04E9" w:rsidRPr="004D37B5">
        <w:rPr>
          <w:rFonts w:eastAsia="Times New Roman" w:cstheme="minorHAnsi"/>
          <w:color w:val="24292E"/>
          <w:sz w:val="24"/>
          <w:szCs w:val="24"/>
        </w:rPr>
        <w:t xml:space="preserve"> </w:t>
      </w:r>
      <w:del w:id="124" w:author="Alice MacQueen" w:date="2020-11-12T18:51:00Z">
        <w:r w:rsidR="000D04E9" w:rsidRPr="004D37B5" w:rsidDel="00BD1A81">
          <w:rPr>
            <w:rFonts w:eastAsia="Times New Roman" w:cstheme="minorHAnsi"/>
            <w:color w:val="24292E"/>
            <w:sz w:val="24"/>
            <w:szCs w:val="24"/>
          </w:rPr>
          <w:delText xml:space="preserve">the </w:delText>
        </w:r>
      </w:del>
      <w:r w:rsidR="000D04E9" w:rsidRPr="004D37B5">
        <w:rPr>
          <w:rFonts w:eastAsia="Times New Roman" w:cstheme="minorHAnsi"/>
          <w:color w:val="24292E"/>
          <w:sz w:val="24"/>
          <w:szCs w:val="24"/>
        </w:rPr>
        <w:t xml:space="preserve">co-transportation </w:t>
      </w:r>
      <w:del w:id="125" w:author="Alice MacQueen" w:date="2020-11-12T18:51:00Z">
        <w:r w:rsidR="000D04E9" w:rsidRPr="004D37B5" w:rsidDel="00BD1A81">
          <w:rPr>
            <w:rFonts w:eastAsia="Times New Roman" w:cstheme="minorHAnsi"/>
            <w:color w:val="24292E"/>
            <w:sz w:val="24"/>
            <w:szCs w:val="24"/>
          </w:rPr>
          <w:delText xml:space="preserve">between </w:delText>
        </w:r>
      </w:del>
      <w:ins w:id="126" w:author="Alice MacQueen" w:date="2020-11-12T18:51:00Z">
        <w:r w:rsidR="00BD1A81">
          <w:rPr>
            <w:rFonts w:eastAsia="Times New Roman" w:cstheme="minorHAnsi"/>
            <w:color w:val="24292E"/>
            <w:sz w:val="24"/>
            <w:szCs w:val="24"/>
          </w:rPr>
          <w:t>of</w:t>
        </w:r>
        <w:r w:rsidR="00BD1A81" w:rsidRPr="004D37B5">
          <w:rPr>
            <w:rFonts w:eastAsia="Times New Roman" w:cstheme="minorHAnsi"/>
            <w:color w:val="24292E"/>
            <w:sz w:val="24"/>
            <w:szCs w:val="24"/>
          </w:rPr>
          <w:t xml:space="preserve"> </w:t>
        </w:r>
      </w:ins>
      <w:r w:rsidR="000D04E9" w:rsidRPr="004D37B5">
        <w:rPr>
          <w:rFonts w:eastAsia="Times New Roman" w:cstheme="minorHAnsi"/>
          <w:color w:val="24292E"/>
          <w:sz w:val="24"/>
          <w:szCs w:val="24"/>
        </w:rPr>
        <w:t xml:space="preserve">P and </w:t>
      </w:r>
      <w:del w:id="127" w:author="Alice MacQueen" w:date="2020-11-12T18:51:00Z">
        <w:r w:rsidR="000D04E9" w:rsidRPr="004D37B5" w:rsidDel="00BD1A81">
          <w:rPr>
            <w:rFonts w:eastAsia="Times New Roman" w:cstheme="minorHAnsi"/>
            <w:color w:val="24292E"/>
            <w:sz w:val="24"/>
            <w:szCs w:val="24"/>
          </w:rPr>
          <w:delText>positively charged ions</w:delText>
        </w:r>
      </w:del>
      <w:ins w:id="128" w:author="Alice MacQueen" w:date="2020-11-12T18:51:00Z">
        <w:r w:rsidR="00BD1A81">
          <w:rPr>
            <w:rFonts w:eastAsia="Times New Roman" w:cstheme="minorHAnsi"/>
            <w:color w:val="24292E"/>
            <w:sz w:val="24"/>
            <w:szCs w:val="24"/>
          </w:rPr>
          <w:t>cations</w:t>
        </w:r>
      </w:ins>
      <w:r w:rsidR="000D04E9" w:rsidRPr="004D37B5">
        <w:rPr>
          <w:rFonts w:eastAsia="Times New Roman" w:cstheme="minorHAnsi"/>
          <w:color w:val="24292E"/>
          <w:sz w:val="24"/>
          <w:szCs w:val="24"/>
        </w:rPr>
        <w:t xml:space="preserve"> at the </w:t>
      </w:r>
      <w:del w:id="129" w:author="Alice MacQueen" w:date="2020-11-12T18:51:00Z">
        <w:r w:rsidR="009F1173" w:rsidDel="00BD1A81">
          <w:rPr>
            <w:rFonts w:eastAsia="Times New Roman" w:cstheme="minorHAnsi"/>
            <w:color w:val="24292E"/>
            <w:sz w:val="24"/>
            <w:szCs w:val="24"/>
          </w:rPr>
          <w:delText>QTL</w:delText>
        </w:r>
        <w:r w:rsidR="009F1173" w:rsidRPr="004D37B5" w:rsidDel="00BD1A81">
          <w:rPr>
            <w:rFonts w:eastAsia="Times New Roman" w:cstheme="minorHAnsi"/>
            <w:color w:val="24292E"/>
            <w:sz w:val="24"/>
            <w:szCs w:val="24"/>
          </w:rPr>
          <w:delText xml:space="preserve"> </w:delText>
        </w:r>
        <w:r w:rsidR="000D04E9" w:rsidRPr="004D37B5" w:rsidDel="00BD1A81">
          <w:rPr>
            <w:rFonts w:eastAsia="Times New Roman" w:cstheme="minorHAnsi"/>
            <w:color w:val="24292E"/>
            <w:sz w:val="24"/>
            <w:szCs w:val="24"/>
          </w:rPr>
          <w:delText>level.</w:delText>
        </w:r>
        <w:r w:rsidR="00B95642" w:rsidRPr="004D37B5" w:rsidDel="00BD1A81">
          <w:rPr>
            <w:rFonts w:eastAsia="Times New Roman" w:cstheme="minorHAnsi"/>
            <w:color w:val="24292E"/>
            <w:sz w:val="24"/>
            <w:szCs w:val="24"/>
          </w:rPr>
          <w:delText xml:space="preserve"> </w:delText>
        </w:r>
      </w:del>
      <w:ins w:id="130" w:author="Alice MacQueen" w:date="2020-11-12T18:51:00Z">
        <w:r w:rsidR="00BD1A81">
          <w:rPr>
            <w:rFonts w:eastAsia="Times New Roman" w:cstheme="minorHAnsi"/>
            <w:color w:val="24292E"/>
            <w:sz w:val="24"/>
            <w:szCs w:val="24"/>
          </w:rPr>
          <w:t xml:space="preserve">gene level. </w:t>
        </w:r>
      </w:ins>
      <w:r w:rsidR="00760F86" w:rsidRPr="004D37B5">
        <w:rPr>
          <w:rFonts w:eastAsia="Times New Roman" w:cstheme="minorHAnsi"/>
          <w:color w:val="24292E"/>
          <w:sz w:val="24"/>
          <w:szCs w:val="24"/>
        </w:rPr>
        <w:t>P QTL colocalized with K and/or Ca QTL at three positions (</w:t>
      </w:r>
      <w:r w:rsidR="004D37B5" w:rsidRPr="004D37B5">
        <w:rPr>
          <w:rFonts w:eastAsia="Times New Roman" w:cstheme="minorHAnsi"/>
          <w:color w:val="24292E"/>
          <w:sz w:val="24"/>
          <w:szCs w:val="24"/>
        </w:rPr>
        <w:t>8K@10.7</w:t>
      </w:r>
      <w:r w:rsidR="00760F86" w:rsidRPr="004D37B5">
        <w:rPr>
          <w:rFonts w:eastAsia="Times New Roman" w:cstheme="minorHAnsi"/>
          <w:color w:val="24292E"/>
          <w:sz w:val="24"/>
          <w:szCs w:val="24"/>
        </w:rPr>
        <w:t xml:space="preserve">, </w:t>
      </w:r>
      <w:r w:rsidR="004D37B5" w:rsidRPr="004D37B5">
        <w:rPr>
          <w:rFonts w:eastAsia="Times New Roman" w:cstheme="minorHAnsi"/>
          <w:color w:val="24292E"/>
          <w:sz w:val="24"/>
          <w:szCs w:val="24"/>
        </w:rPr>
        <w:t>9K@60.9</w:t>
      </w:r>
      <w:r w:rsidR="00760F86" w:rsidRPr="004D37B5">
        <w:rPr>
          <w:rFonts w:eastAsia="Times New Roman" w:cstheme="minorHAnsi"/>
          <w:color w:val="24292E"/>
          <w:sz w:val="24"/>
          <w:szCs w:val="24"/>
        </w:rPr>
        <w:t xml:space="preserve">, and </w:t>
      </w:r>
      <w:r w:rsidR="004D37B5" w:rsidRPr="004D37B5">
        <w:rPr>
          <w:rFonts w:eastAsia="Times New Roman" w:cstheme="minorHAnsi"/>
          <w:color w:val="24292E"/>
          <w:sz w:val="24"/>
          <w:szCs w:val="24"/>
        </w:rPr>
        <w:t>9N@2.4</w:t>
      </w:r>
      <w:r w:rsidR="00760F86" w:rsidRPr="004D37B5">
        <w:rPr>
          <w:rFonts w:eastAsia="Times New Roman" w:cstheme="minorHAnsi"/>
          <w:color w:val="24292E"/>
          <w:sz w:val="24"/>
          <w:szCs w:val="24"/>
        </w:rPr>
        <w:t>)</w:t>
      </w:r>
      <w:r w:rsidR="00831AE6">
        <w:rPr>
          <w:rFonts w:eastAsia="Times New Roman" w:cstheme="minorHAnsi"/>
          <w:color w:val="24292E"/>
          <w:sz w:val="24"/>
          <w:szCs w:val="24"/>
        </w:rPr>
        <w:t xml:space="preserve">. </w:t>
      </w:r>
      <w:r w:rsidR="00831AE6" w:rsidRPr="004D37B5">
        <w:rPr>
          <w:rFonts w:eastAsia="Times New Roman" w:cstheme="minorHAnsi"/>
          <w:color w:val="24292E"/>
          <w:sz w:val="24"/>
          <w:szCs w:val="24"/>
        </w:rPr>
        <w:t xml:space="preserve">P, K, and Ca are all macronutrients, </w:t>
      </w:r>
      <w:r w:rsidR="00831AE6">
        <w:rPr>
          <w:rFonts w:eastAsia="Times New Roman" w:cstheme="minorHAnsi"/>
          <w:color w:val="24292E"/>
          <w:sz w:val="24"/>
          <w:szCs w:val="24"/>
        </w:rPr>
        <w:t>which p</w:t>
      </w:r>
      <w:r w:rsidR="00831AE6" w:rsidRPr="004D37B5">
        <w:rPr>
          <w:rFonts w:eastAsia="Times New Roman" w:cstheme="minorHAnsi"/>
          <w:color w:val="24292E"/>
          <w:sz w:val="24"/>
          <w:szCs w:val="24"/>
        </w:rPr>
        <w:t>lants need in large quantities</w:t>
      </w:r>
      <w:r w:rsidR="00831AE6">
        <w:rPr>
          <w:rFonts w:eastAsia="Times New Roman" w:cstheme="minorHAnsi"/>
          <w:color w:val="24292E"/>
          <w:sz w:val="24"/>
          <w:szCs w:val="24"/>
        </w:rPr>
        <w:t xml:space="preserve">. </w:t>
      </w:r>
      <w:del w:id="131" w:author="Alice MacQueen" w:date="2020-11-12T18:53:00Z">
        <w:r w:rsidR="003D43A9" w:rsidDel="00BD1A81">
          <w:rPr>
            <w:rFonts w:eastAsia="Times New Roman" w:cstheme="minorHAnsi"/>
            <w:color w:val="24292E"/>
            <w:sz w:val="24"/>
            <w:szCs w:val="24"/>
          </w:rPr>
          <w:delText xml:space="preserve">Having QTL colocalization for macronutrients </w:delText>
        </w:r>
        <w:r w:rsidR="00831AE6" w:rsidDel="00BD1A81">
          <w:rPr>
            <w:rFonts w:eastAsia="Times New Roman" w:cstheme="minorHAnsi"/>
            <w:color w:val="24292E"/>
            <w:sz w:val="24"/>
            <w:szCs w:val="24"/>
          </w:rPr>
          <w:delText xml:space="preserve">may </w:delText>
        </w:r>
        <w:r w:rsidR="003D43A9" w:rsidDel="00BD1A81">
          <w:rPr>
            <w:rFonts w:eastAsia="Times New Roman" w:cstheme="minorHAnsi"/>
            <w:color w:val="24292E"/>
            <w:sz w:val="24"/>
            <w:szCs w:val="24"/>
          </w:rPr>
          <w:delText>reflect the importance of these</w:delText>
        </w:r>
        <w:r w:rsidR="00831AE6" w:rsidRPr="004D37B5" w:rsidDel="00BD1A81">
          <w:rPr>
            <w:rFonts w:eastAsia="Times New Roman" w:cstheme="minorHAnsi"/>
            <w:color w:val="24292E"/>
            <w:sz w:val="24"/>
            <w:szCs w:val="24"/>
          </w:rPr>
          <w:delText xml:space="preserve"> major macronutrients</w:delText>
        </w:r>
        <w:r w:rsidR="003D43A9" w:rsidRPr="003D43A9" w:rsidDel="00BD1A81">
          <w:rPr>
            <w:rFonts w:eastAsia="Times New Roman" w:cstheme="minorHAnsi"/>
            <w:color w:val="24292E"/>
            <w:sz w:val="24"/>
            <w:szCs w:val="24"/>
          </w:rPr>
          <w:delText xml:space="preserve"> </w:delText>
        </w:r>
        <w:r w:rsidR="003D43A9" w:rsidDel="00BD1A81">
          <w:rPr>
            <w:rFonts w:eastAsia="Times New Roman" w:cstheme="minorHAnsi"/>
            <w:color w:val="24292E"/>
            <w:sz w:val="24"/>
            <w:szCs w:val="24"/>
          </w:rPr>
          <w:delText>f</w:delText>
        </w:r>
        <w:r w:rsidR="003D43A9" w:rsidRPr="004336A5" w:rsidDel="00BD1A81">
          <w:rPr>
            <w:rFonts w:eastAsia="Times New Roman" w:cstheme="minorHAnsi"/>
            <w:color w:val="24292E"/>
            <w:sz w:val="24"/>
            <w:szCs w:val="24"/>
          </w:rPr>
          <w:delText>rom an evolutionary perspective</w:delText>
        </w:r>
        <w:r w:rsidR="00831AE6" w:rsidRPr="004D37B5" w:rsidDel="00BD1A81">
          <w:rPr>
            <w:rFonts w:eastAsia="Times New Roman" w:cstheme="minorHAnsi"/>
            <w:color w:val="24292E"/>
            <w:sz w:val="24"/>
            <w:szCs w:val="24"/>
          </w:rPr>
          <w:delText xml:space="preserve">. </w:delText>
        </w:r>
      </w:del>
      <w:ins w:id="132" w:author="Alice MacQueen" w:date="2020-11-12T18:52:00Z">
        <w:r w:rsidR="00BD1A81">
          <w:rPr>
            <w:rFonts w:eastAsia="Times New Roman" w:cstheme="minorHAnsi"/>
            <w:color w:val="24292E"/>
            <w:sz w:val="24"/>
            <w:szCs w:val="24"/>
          </w:rPr>
          <w:t>Though d</w:t>
        </w:r>
      </w:ins>
      <w:del w:id="133" w:author="Alice MacQueen" w:date="2020-11-12T18:52:00Z">
        <w:r w:rsidR="00831AE6" w:rsidRPr="004D37B5" w:rsidDel="00BD1A81">
          <w:rPr>
            <w:rFonts w:eastAsia="Times New Roman" w:cstheme="minorHAnsi"/>
            <w:color w:val="24292E"/>
            <w:sz w:val="24"/>
            <w:szCs w:val="24"/>
          </w:rPr>
          <w:delText>D</w:delText>
        </w:r>
      </w:del>
      <w:r w:rsidR="00831AE6" w:rsidRPr="004D37B5">
        <w:rPr>
          <w:rFonts w:eastAsia="Times New Roman" w:cstheme="minorHAnsi"/>
          <w:color w:val="24292E"/>
          <w:sz w:val="24"/>
          <w:szCs w:val="24"/>
        </w:rPr>
        <w:t xml:space="preserve">ifferent populations may have </w:t>
      </w:r>
      <w:del w:id="134" w:author="Alice MacQueen" w:date="2020-11-12T18:52:00Z">
        <w:r w:rsidR="00831AE6" w:rsidRPr="004D37B5" w:rsidDel="00BD1A81">
          <w:rPr>
            <w:rFonts w:eastAsia="Times New Roman" w:cstheme="minorHAnsi"/>
            <w:color w:val="24292E"/>
            <w:sz w:val="24"/>
            <w:szCs w:val="24"/>
          </w:rPr>
          <w:delText xml:space="preserve">evolved </w:delText>
        </w:r>
      </w:del>
      <w:r w:rsidR="00831AE6" w:rsidRPr="004D37B5">
        <w:rPr>
          <w:rFonts w:eastAsia="Times New Roman" w:cstheme="minorHAnsi"/>
          <w:color w:val="24292E"/>
          <w:sz w:val="24"/>
          <w:szCs w:val="24"/>
        </w:rPr>
        <w:t>adapt</w:t>
      </w:r>
      <w:del w:id="135" w:author="Alice MacQueen" w:date="2020-11-12T18:53:00Z">
        <w:r w:rsidR="00831AE6" w:rsidRPr="004D37B5" w:rsidDel="00BD1A81">
          <w:rPr>
            <w:rFonts w:eastAsia="Times New Roman" w:cstheme="minorHAnsi"/>
            <w:color w:val="24292E"/>
            <w:sz w:val="24"/>
            <w:szCs w:val="24"/>
          </w:rPr>
          <w:delText>at</w:delText>
        </w:r>
      </w:del>
      <w:ins w:id="136" w:author="Alice MacQueen" w:date="2020-11-12T18:52:00Z">
        <w:r w:rsidR="00BD1A81">
          <w:rPr>
            <w:rFonts w:eastAsia="Times New Roman" w:cstheme="minorHAnsi"/>
            <w:color w:val="24292E"/>
            <w:sz w:val="24"/>
            <w:szCs w:val="24"/>
          </w:rPr>
          <w:t>ed to</w:t>
        </w:r>
      </w:ins>
      <w:del w:id="137" w:author="Alice MacQueen" w:date="2020-11-12T18:52:00Z">
        <w:r w:rsidR="00831AE6" w:rsidRPr="004D37B5" w:rsidDel="00BD1A81">
          <w:rPr>
            <w:rFonts w:eastAsia="Times New Roman" w:cstheme="minorHAnsi"/>
            <w:color w:val="24292E"/>
            <w:sz w:val="24"/>
            <w:szCs w:val="24"/>
          </w:rPr>
          <w:delText>ions to different</w:delText>
        </w:r>
      </w:del>
      <w:r w:rsidR="00831AE6" w:rsidRPr="004D37B5">
        <w:rPr>
          <w:rFonts w:eastAsia="Times New Roman" w:cstheme="minorHAnsi"/>
          <w:color w:val="24292E"/>
          <w:sz w:val="24"/>
          <w:szCs w:val="24"/>
        </w:rPr>
        <w:t xml:space="preserve"> soil types with different quantities of these elements, </w:t>
      </w:r>
      <w:del w:id="138" w:author="Alice MacQueen" w:date="2020-11-12T18:52:00Z">
        <w:r w:rsidR="004D37B5" w:rsidDel="00BD1A81">
          <w:rPr>
            <w:rFonts w:eastAsia="Times New Roman" w:cstheme="minorHAnsi"/>
            <w:color w:val="24292E"/>
            <w:sz w:val="24"/>
            <w:szCs w:val="24"/>
          </w:rPr>
          <w:delText xml:space="preserve">but </w:delText>
        </w:r>
      </w:del>
      <w:r w:rsidR="004D37B5">
        <w:rPr>
          <w:rFonts w:eastAsia="Times New Roman" w:cstheme="minorHAnsi"/>
          <w:color w:val="24292E"/>
          <w:sz w:val="24"/>
          <w:szCs w:val="24"/>
        </w:rPr>
        <w:t xml:space="preserve">the need for these macronutrients in large </w:t>
      </w:r>
      <w:del w:id="139" w:author="Alice MacQueen" w:date="2020-11-12T18:53:00Z">
        <w:r w:rsidR="004D37B5" w:rsidDel="00BD1A81">
          <w:rPr>
            <w:rFonts w:eastAsia="Times New Roman" w:cstheme="minorHAnsi"/>
            <w:color w:val="24292E"/>
            <w:sz w:val="24"/>
            <w:szCs w:val="24"/>
          </w:rPr>
          <w:delText xml:space="preserve">amount </w:delText>
        </w:r>
      </w:del>
      <w:ins w:id="140" w:author="Alice MacQueen" w:date="2020-11-12T18:53:00Z">
        <w:r w:rsidR="00BD1A81">
          <w:rPr>
            <w:rFonts w:eastAsia="Times New Roman" w:cstheme="minorHAnsi"/>
            <w:color w:val="24292E"/>
            <w:sz w:val="24"/>
            <w:szCs w:val="24"/>
          </w:rPr>
          <w:t xml:space="preserve">quantities could have </w:t>
        </w:r>
      </w:ins>
      <w:del w:id="141" w:author="Alice MacQueen" w:date="2020-11-12T18:53:00Z">
        <w:r w:rsidR="004D37B5" w:rsidDel="00BD1A81">
          <w:rPr>
            <w:rFonts w:eastAsia="Times New Roman" w:cstheme="minorHAnsi"/>
            <w:color w:val="24292E"/>
            <w:sz w:val="24"/>
            <w:szCs w:val="24"/>
          </w:rPr>
          <w:delText xml:space="preserve">has </w:delText>
        </w:r>
      </w:del>
      <w:r w:rsidR="004D37B5">
        <w:rPr>
          <w:rFonts w:eastAsia="Times New Roman" w:cstheme="minorHAnsi"/>
          <w:color w:val="24292E"/>
          <w:sz w:val="24"/>
          <w:szCs w:val="24"/>
        </w:rPr>
        <w:t>facilitate</w:t>
      </w:r>
      <w:r w:rsidR="00151689">
        <w:rPr>
          <w:rFonts w:eastAsia="Times New Roman" w:cstheme="minorHAnsi"/>
          <w:color w:val="24292E"/>
          <w:sz w:val="24"/>
          <w:szCs w:val="24"/>
        </w:rPr>
        <w:t xml:space="preserve">d the evolution of </w:t>
      </w:r>
      <w:r w:rsidR="004D37B5">
        <w:rPr>
          <w:rFonts w:eastAsia="Times New Roman" w:cstheme="minorHAnsi"/>
          <w:color w:val="24292E"/>
          <w:sz w:val="24"/>
          <w:szCs w:val="24"/>
        </w:rPr>
        <w:t>similar or shared mechanisms or network to take up these elements from soils</w:t>
      </w:r>
      <w:r w:rsidR="000B3AD8">
        <w:rPr>
          <w:rFonts w:eastAsia="Times New Roman" w:cstheme="minorHAnsi"/>
          <w:color w:val="24292E"/>
          <w:sz w:val="24"/>
          <w:szCs w:val="24"/>
        </w:rPr>
        <w:t xml:space="preserve">, thus </w:t>
      </w:r>
      <w:r w:rsidR="00D66204">
        <w:rPr>
          <w:rFonts w:eastAsia="Times New Roman" w:cstheme="minorHAnsi"/>
          <w:color w:val="24292E"/>
          <w:sz w:val="24"/>
          <w:szCs w:val="24"/>
        </w:rPr>
        <w:t xml:space="preserve">yielding </w:t>
      </w:r>
      <w:r w:rsidR="000B3AD8">
        <w:rPr>
          <w:rFonts w:eastAsia="Times New Roman" w:cstheme="minorHAnsi"/>
          <w:color w:val="24292E"/>
          <w:sz w:val="24"/>
          <w:szCs w:val="24"/>
        </w:rPr>
        <w:t>colocaliz</w:t>
      </w:r>
      <w:r w:rsidR="00D66204">
        <w:rPr>
          <w:rFonts w:eastAsia="Times New Roman" w:cstheme="minorHAnsi"/>
          <w:color w:val="24292E"/>
          <w:sz w:val="24"/>
          <w:szCs w:val="24"/>
        </w:rPr>
        <w:t>ing</w:t>
      </w:r>
      <w:r w:rsidR="000B3AD8">
        <w:rPr>
          <w:rFonts w:eastAsia="Times New Roman" w:cstheme="minorHAnsi"/>
          <w:color w:val="24292E"/>
          <w:sz w:val="24"/>
          <w:szCs w:val="24"/>
        </w:rPr>
        <w:t xml:space="preserve"> QTL.</w:t>
      </w:r>
      <w:ins w:id="142" w:author="Alice MacQueen" w:date="2020-11-12T18:54:00Z">
        <w:r w:rsidR="00BD1A81">
          <w:rPr>
            <w:rFonts w:eastAsia="Times New Roman" w:cstheme="minorHAnsi"/>
            <w:color w:val="24292E"/>
            <w:sz w:val="24"/>
            <w:szCs w:val="24"/>
          </w:rPr>
          <w:t xml:space="preserve"> Alternatively</w:t>
        </w:r>
      </w:ins>
      <w:del w:id="143" w:author="Alice MacQueen" w:date="2020-11-12T18:54:00Z">
        <w:r w:rsidR="00D66204" w:rsidDel="00BD1A81">
          <w:rPr>
            <w:rFonts w:eastAsia="Times New Roman" w:cstheme="minorHAnsi"/>
            <w:color w:val="24292E"/>
            <w:sz w:val="24"/>
            <w:szCs w:val="24"/>
          </w:rPr>
          <w:delText xml:space="preserve"> </w:delText>
        </w:r>
        <w:r w:rsidR="00682EB4" w:rsidDel="00BD1A81">
          <w:rPr>
            <w:rFonts w:eastAsia="Times New Roman" w:cstheme="minorHAnsi"/>
            <w:color w:val="24292E"/>
            <w:sz w:val="24"/>
            <w:szCs w:val="24"/>
          </w:rPr>
          <w:delText xml:space="preserve">However, it must be </w:delText>
        </w:r>
        <w:r w:rsidR="00D66204" w:rsidDel="00BD1A81">
          <w:rPr>
            <w:rFonts w:eastAsia="Times New Roman" w:cstheme="minorHAnsi"/>
            <w:color w:val="24292E"/>
            <w:sz w:val="24"/>
            <w:szCs w:val="24"/>
          </w:rPr>
          <w:delText xml:space="preserve">emphasized </w:delText>
        </w:r>
        <w:r w:rsidR="00682EB4" w:rsidDel="00BD1A81">
          <w:rPr>
            <w:rFonts w:eastAsia="Times New Roman" w:cstheme="minorHAnsi"/>
            <w:color w:val="24292E"/>
            <w:sz w:val="24"/>
            <w:szCs w:val="24"/>
          </w:rPr>
          <w:delText>that</w:delText>
        </w:r>
      </w:del>
      <w:ins w:id="144" w:author="Alice MacQueen" w:date="2020-11-12T18:54:00Z">
        <w:r w:rsidR="00BD1A81">
          <w:rPr>
            <w:rFonts w:eastAsia="Times New Roman" w:cstheme="minorHAnsi"/>
            <w:color w:val="24292E"/>
            <w:sz w:val="24"/>
            <w:szCs w:val="24"/>
          </w:rPr>
          <w:t>,</w:t>
        </w:r>
      </w:ins>
      <w:r w:rsidR="00682EB4">
        <w:rPr>
          <w:rFonts w:eastAsia="Times New Roman" w:cstheme="minorHAnsi"/>
          <w:color w:val="24292E"/>
          <w:sz w:val="24"/>
          <w:szCs w:val="24"/>
        </w:rPr>
        <w:t xml:space="preserve"> colocalization could be coincidental and/or </w:t>
      </w:r>
      <w:del w:id="145" w:author="Alice MacQueen" w:date="2020-11-12T18:54:00Z">
        <w:r w:rsidR="00682EB4" w:rsidDel="00BD1A81">
          <w:rPr>
            <w:rFonts w:eastAsia="Times New Roman" w:cstheme="minorHAnsi"/>
            <w:color w:val="24292E"/>
            <w:sz w:val="24"/>
            <w:szCs w:val="24"/>
          </w:rPr>
          <w:delText xml:space="preserve">may </w:delText>
        </w:r>
      </w:del>
      <w:r w:rsidR="00682EB4">
        <w:rPr>
          <w:rFonts w:eastAsia="Times New Roman" w:cstheme="minorHAnsi"/>
          <w:color w:val="24292E"/>
          <w:sz w:val="24"/>
          <w:szCs w:val="24"/>
        </w:rPr>
        <w:t xml:space="preserve">simply due to </w:t>
      </w:r>
      <w:del w:id="146" w:author="Alice MacQueen" w:date="2020-11-12T18:54:00Z">
        <w:r w:rsidR="00682EB4" w:rsidDel="00BD1A81">
          <w:rPr>
            <w:rFonts w:eastAsia="Times New Roman" w:cstheme="minorHAnsi"/>
            <w:color w:val="24292E"/>
            <w:sz w:val="24"/>
            <w:szCs w:val="24"/>
          </w:rPr>
          <w:delText>two or more different but</w:delText>
        </w:r>
      </w:del>
      <w:ins w:id="147" w:author="Alice MacQueen" w:date="2020-11-12T18:54:00Z">
        <w:r w:rsidR="00BD1A81">
          <w:rPr>
            <w:rFonts w:eastAsia="Times New Roman" w:cstheme="minorHAnsi"/>
            <w:color w:val="24292E"/>
            <w:sz w:val="24"/>
            <w:szCs w:val="24"/>
          </w:rPr>
          <w:t>multiple</w:t>
        </w:r>
      </w:ins>
      <w:r w:rsidR="00682EB4">
        <w:rPr>
          <w:rFonts w:eastAsia="Times New Roman" w:cstheme="minorHAnsi"/>
          <w:color w:val="24292E"/>
          <w:sz w:val="24"/>
          <w:szCs w:val="24"/>
        </w:rPr>
        <w:t xml:space="preserve"> </w:t>
      </w:r>
      <w:del w:id="148" w:author="Alice MacQueen" w:date="2020-11-12T18:54:00Z">
        <w:r w:rsidR="00682EB4" w:rsidDel="00BD1A81">
          <w:rPr>
            <w:rFonts w:eastAsia="Times New Roman" w:cstheme="minorHAnsi"/>
            <w:color w:val="24292E"/>
            <w:sz w:val="24"/>
            <w:szCs w:val="24"/>
          </w:rPr>
          <w:delText xml:space="preserve">closely </w:delText>
        </w:r>
      </w:del>
      <w:r w:rsidR="00682EB4">
        <w:rPr>
          <w:rFonts w:eastAsia="Times New Roman" w:cstheme="minorHAnsi"/>
          <w:color w:val="24292E"/>
          <w:sz w:val="24"/>
          <w:szCs w:val="24"/>
        </w:rPr>
        <w:t>linked genes.</w:t>
      </w:r>
      <w:r w:rsidR="000E56B7">
        <w:rPr>
          <w:rFonts w:eastAsia="Times New Roman" w:cstheme="minorHAnsi"/>
          <w:color w:val="24292E"/>
          <w:sz w:val="24"/>
          <w:szCs w:val="24"/>
        </w:rPr>
        <w:t xml:space="preserve"> </w:t>
      </w:r>
      <w:del w:id="149" w:author="Alice MacQueen" w:date="2020-11-12T18:54:00Z">
        <w:r w:rsidR="009F1173" w:rsidDel="002B41E0">
          <w:rPr>
            <w:rFonts w:eastAsia="Times New Roman" w:cstheme="minorHAnsi"/>
            <w:color w:val="24292E"/>
            <w:sz w:val="24"/>
            <w:szCs w:val="24"/>
          </w:rPr>
          <w:delText>In addition</w:delText>
        </w:r>
      </w:del>
      <w:ins w:id="150" w:author="Alice MacQueen" w:date="2020-11-12T18:54:00Z">
        <w:r w:rsidR="002B41E0">
          <w:rPr>
            <w:rFonts w:eastAsia="Times New Roman" w:cstheme="minorHAnsi"/>
            <w:color w:val="24292E"/>
            <w:sz w:val="24"/>
            <w:szCs w:val="24"/>
          </w:rPr>
          <w:t>In support of this view</w:t>
        </w:r>
      </w:ins>
      <w:r w:rsidR="009F1173">
        <w:rPr>
          <w:rFonts w:eastAsia="Times New Roman" w:cstheme="minorHAnsi"/>
          <w:color w:val="24292E"/>
          <w:sz w:val="24"/>
          <w:szCs w:val="24"/>
        </w:rPr>
        <w:t xml:space="preserve">, P also had </w:t>
      </w:r>
      <w:ins w:id="151" w:author="Alice MacQueen" w:date="2020-11-12T18:55:00Z">
        <w:r w:rsidR="002B41E0">
          <w:rPr>
            <w:rFonts w:eastAsia="Times New Roman" w:cstheme="minorHAnsi"/>
            <w:color w:val="24292E"/>
            <w:sz w:val="24"/>
            <w:szCs w:val="24"/>
          </w:rPr>
          <w:t xml:space="preserve">five QTL that did </w:t>
        </w:r>
        <w:r w:rsidR="002B41E0">
          <w:rPr>
            <w:rFonts w:eastAsia="Times New Roman" w:cstheme="minorHAnsi"/>
            <w:color w:val="24292E"/>
            <w:sz w:val="24"/>
            <w:szCs w:val="24"/>
          </w:rPr>
          <w:lastRenderedPageBreak/>
          <w:t>not</w:t>
        </w:r>
      </w:ins>
      <w:del w:id="152" w:author="Alice MacQueen" w:date="2020-11-12T18:55:00Z">
        <w:r w:rsidR="00ED1A2B" w:rsidDel="002B41E0">
          <w:rPr>
            <w:rFonts w:eastAsia="Times New Roman" w:cstheme="minorHAnsi"/>
            <w:color w:val="24292E"/>
            <w:sz w:val="24"/>
            <w:szCs w:val="24"/>
          </w:rPr>
          <w:delText>5</w:delText>
        </w:r>
        <w:r w:rsidR="009F1173" w:rsidDel="002B41E0">
          <w:rPr>
            <w:rFonts w:eastAsia="Times New Roman" w:cstheme="minorHAnsi"/>
            <w:color w:val="24292E"/>
            <w:sz w:val="24"/>
            <w:szCs w:val="24"/>
          </w:rPr>
          <w:delText xml:space="preserve"> non-c</w:delText>
        </w:r>
      </w:del>
      <w:ins w:id="153" w:author="Alice MacQueen" w:date="2020-11-12T18:55:00Z">
        <w:r w:rsidR="002B41E0">
          <w:rPr>
            <w:rFonts w:eastAsia="Times New Roman" w:cstheme="minorHAnsi"/>
            <w:color w:val="24292E"/>
            <w:sz w:val="24"/>
            <w:szCs w:val="24"/>
          </w:rPr>
          <w:t xml:space="preserve"> c</w:t>
        </w:r>
      </w:ins>
      <w:r w:rsidR="009F1173">
        <w:rPr>
          <w:rFonts w:eastAsia="Times New Roman" w:cstheme="minorHAnsi"/>
          <w:color w:val="24292E"/>
          <w:sz w:val="24"/>
          <w:szCs w:val="24"/>
        </w:rPr>
        <w:t>olocaliz</w:t>
      </w:r>
      <w:ins w:id="154" w:author="Alice MacQueen" w:date="2020-11-12T19:19:00Z">
        <w:r w:rsidR="00D662F8">
          <w:rPr>
            <w:rFonts w:eastAsia="Times New Roman" w:cstheme="minorHAnsi"/>
            <w:color w:val="24292E"/>
            <w:sz w:val="24"/>
            <w:szCs w:val="24"/>
          </w:rPr>
          <w:t>e</w:t>
        </w:r>
      </w:ins>
      <w:del w:id="155" w:author="Alice MacQueen" w:date="2020-11-12T19:19:00Z">
        <w:r w:rsidR="009F1173" w:rsidDel="00D662F8">
          <w:rPr>
            <w:rFonts w:eastAsia="Times New Roman" w:cstheme="minorHAnsi"/>
            <w:color w:val="24292E"/>
            <w:sz w:val="24"/>
            <w:szCs w:val="24"/>
          </w:rPr>
          <w:delText xml:space="preserve">ing </w:delText>
        </w:r>
      </w:del>
      <w:del w:id="156" w:author="Alice MacQueen" w:date="2020-11-12T18:55:00Z">
        <w:r w:rsidR="009F1173" w:rsidDel="002B41E0">
          <w:rPr>
            <w:rFonts w:eastAsia="Times New Roman" w:cstheme="minorHAnsi"/>
            <w:color w:val="24292E"/>
            <w:sz w:val="24"/>
            <w:szCs w:val="24"/>
          </w:rPr>
          <w:delText>QTL</w:delText>
        </w:r>
        <w:r w:rsidR="009F1173" w:rsidRPr="009F1173" w:rsidDel="002B41E0">
          <w:rPr>
            <w:rFonts w:eastAsia="Times New Roman" w:cstheme="minorHAnsi"/>
            <w:color w:val="24292E"/>
            <w:sz w:val="24"/>
            <w:szCs w:val="24"/>
          </w:rPr>
          <w:delText xml:space="preserve"> </w:delText>
        </w:r>
      </w:del>
      <w:del w:id="157" w:author="Alice MacQueen" w:date="2020-11-12T19:19:00Z">
        <w:r w:rsidR="009F1173" w:rsidRPr="002D007A" w:rsidDel="00D662F8">
          <w:rPr>
            <w:rFonts w:eastAsia="Times New Roman" w:cstheme="minorHAnsi"/>
            <w:color w:val="24292E"/>
            <w:sz w:val="24"/>
            <w:szCs w:val="24"/>
          </w:rPr>
          <w:delText>with other elements</w:delText>
        </w:r>
      </w:del>
      <w:r w:rsidR="009F1173">
        <w:rPr>
          <w:rFonts w:eastAsia="Times New Roman" w:cstheme="minorHAnsi"/>
          <w:color w:val="24292E"/>
          <w:sz w:val="24"/>
          <w:szCs w:val="24"/>
        </w:rPr>
        <w:t xml:space="preserve">, </w:t>
      </w:r>
      <w:del w:id="158" w:author="Alice MacQueen" w:date="2020-11-12T18:55:00Z">
        <w:r w:rsidR="009F1173" w:rsidDel="002B41E0">
          <w:rPr>
            <w:rFonts w:eastAsia="Times New Roman" w:cstheme="minorHAnsi"/>
            <w:color w:val="24292E"/>
            <w:sz w:val="24"/>
            <w:szCs w:val="24"/>
          </w:rPr>
          <w:delText xml:space="preserve">so </w:delText>
        </w:r>
      </w:del>
      <w:ins w:id="159" w:author="Alice MacQueen" w:date="2020-11-12T18:55:00Z">
        <w:r w:rsidR="002B41E0">
          <w:rPr>
            <w:rFonts w:eastAsia="Times New Roman" w:cstheme="minorHAnsi"/>
            <w:color w:val="24292E"/>
            <w:sz w:val="24"/>
            <w:szCs w:val="24"/>
          </w:rPr>
          <w:t xml:space="preserve">as </w:t>
        </w:r>
      </w:ins>
      <w:r w:rsidR="009F1173">
        <w:rPr>
          <w:rFonts w:eastAsia="Times New Roman" w:cstheme="minorHAnsi"/>
          <w:color w:val="24292E"/>
          <w:sz w:val="24"/>
          <w:szCs w:val="24"/>
        </w:rPr>
        <w:t xml:space="preserve">did the </w:t>
      </w:r>
      <w:r w:rsidRPr="002D007A">
        <w:rPr>
          <w:rFonts w:eastAsia="Times New Roman" w:cstheme="minorHAnsi"/>
          <w:color w:val="24292E"/>
          <w:sz w:val="24"/>
          <w:szCs w:val="24"/>
        </w:rPr>
        <w:t>important macronutrient Mg</w:t>
      </w:r>
      <w:r w:rsidR="00ED1A2B">
        <w:rPr>
          <w:rFonts w:eastAsia="Times New Roman" w:cstheme="minorHAnsi"/>
          <w:color w:val="24292E"/>
          <w:sz w:val="24"/>
          <w:szCs w:val="24"/>
        </w:rPr>
        <w:t xml:space="preserve"> (6 non-colocalizing </w:t>
      </w:r>
      <w:ins w:id="160" w:author="Alice MacQueen" w:date="2020-11-12T18:55:00Z">
        <w:r w:rsidR="002B41E0">
          <w:rPr>
            <w:rFonts w:eastAsia="Times New Roman" w:cstheme="minorHAnsi"/>
            <w:color w:val="24292E"/>
            <w:sz w:val="24"/>
            <w:szCs w:val="24"/>
          </w:rPr>
          <w:t xml:space="preserve">QTL </w:t>
        </w:r>
      </w:ins>
      <w:r w:rsidR="00ED1A2B">
        <w:rPr>
          <w:rFonts w:eastAsia="Times New Roman" w:cstheme="minorHAnsi"/>
          <w:color w:val="24292E"/>
          <w:sz w:val="24"/>
          <w:szCs w:val="24"/>
        </w:rPr>
        <w:t>out of 9</w:t>
      </w:r>
      <w:del w:id="161" w:author="Alice MacQueen" w:date="2020-11-12T18:55:00Z">
        <w:r w:rsidR="00ED1A2B" w:rsidRPr="00ED1A2B" w:rsidDel="002B41E0">
          <w:rPr>
            <w:rFonts w:eastAsia="Times New Roman" w:cstheme="minorHAnsi"/>
            <w:color w:val="24292E"/>
            <w:sz w:val="24"/>
            <w:szCs w:val="24"/>
          </w:rPr>
          <w:delText xml:space="preserve"> </w:delText>
        </w:r>
        <w:r w:rsidR="00ED1A2B" w:rsidDel="002B41E0">
          <w:rPr>
            <w:rFonts w:eastAsia="Times New Roman" w:cstheme="minorHAnsi"/>
            <w:color w:val="24292E"/>
            <w:sz w:val="24"/>
            <w:szCs w:val="24"/>
          </w:rPr>
          <w:delText>QTL</w:delText>
        </w:r>
      </w:del>
      <w:r w:rsidR="00ED1A2B">
        <w:rPr>
          <w:rFonts w:eastAsia="Times New Roman" w:cstheme="minorHAnsi"/>
          <w:color w:val="24292E"/>
          <w:sz w:val="24"/>
          <w:szCs w:val="24"/>
        </w:rPr>
        <w:t>)</w:t>
      </w:r>
      <w:r w:rsidR="009F1173">
        <w:rPr>
          <w:rFonts w:eastAsia="Times New Roman" w:cstheme="minorHAnsi"/>
          <w:color w:val="24292E"/>
          <w:sz w:val="24"/>
          <w:szCs w:val="24"/>
        </w:rPr>
        <w:t>.</w:t>
      </w:r>
      <w:r w:rsidRPr="002D007A">
        <w:rPr>
          <w:rFonts w:eastAsia="Times New Roman" w:cstheme="minorHAnsi"/>
          <w:color w:val="24292E"/>
          <w:sz w:val="24"/>
          <w:szCs w:val="24"/>
        </w:rPr>
        <w:t xml:space="preserve"> </w:t>
      </w:r>
      <w:r w:rsidR="00ED1A2B">
        <w:rPr>
          <w:rFonts w:eastAsia="Times New Roman" w:cstheme="minorHAnsi"/>
          <w:color w:val="24292E"/>
          <w:sz w:val="24"/>
          <w:szCs w:val="24"/>
        </w:rPr>
        <w:t>P and Mg deficiencies in soils are often widespread (Maathuis, 2009)</w:t>
      </w:r>
      <w:ins w:id="162" w:author="Alice MacQueen" w:date="2020-11-12T19:19:00Z">
        <w:r w:rsidR="00D662F8">
          <w:rPr>
            <w:rFonts w:eastAsia="Times New Roman" w:cstheme="minorHAnsi"/>
            <w:color w:val="24292E"/>
            <w:sz w:val="24"/>
            <w:szCs w:val="24"/>
          </w:rPr>
          <w:t>;</w:t>
        </w:r>
      </w:ins>
      <w:del w:id="163" w:author="Alice MacQueen" w:date="2020-11-12T19:19:00Z">
        <w:r w:rsidR="000E56B7" w:rsidDel="00D662F8">
          <w:rPr>
            <w:rFonts w:eastAsia="Times New Roman" w:cstheme="minorHAnsi"/>
            <w:color w:val="24292E"/>
            <w:sz w:val="24"/>
            <w:szCs w:val="24"/>
          </w:rPr>
          <w:delText>,</w:delText>
        </w:r>
      </w:del>
      <w:r w:rsidR="000E56B7">
        <w:rPr>
          <w:rFonts w:eastAsia="Times New Roman" w:cstheme="minorHAnsi"/>
          <w:color w:val="24292E"/>
          <w:sz w:val="24"/>
          <w:szCs w:val="24"/>
        </w:rPr>
        <w:t xml:space="preserve"> thus</w:t>
      </w:r>
      <w:ins w:id="164" w:author="Alice MacQueen" w:date="2020-11-12T18:55:00Z">
        <w:r w:rsidR="002B41E0">
          <w:rPr>
            <w:rFonts w:eastAsia="Times New Roman" w:cstheme="minorHAnsi"/>
            <w:color w:val="24292E"/>
            <w:sz w:val="24"/>
            <w:szCs w:val="24"/>
          </w:rPr>
          <w:t xml:space="preserve">, an </w:t>
        </w:r>
      </w:ins>
      <w:ins w:id="165" w:author="Alice MacQueen" w:date="2020-11-12T18:56:00Z">
        <w:r w:rsidR="002B41E0">
          <w:rPr>
            <w:rFonts w:eastAsia="Times New Roman" w:cstheme="minorHAnsi"/>
            <w:color w:val="24292E"/>
            <w:sz w:val="24"/>
            <w:szCs w:val="24"/>
          </w:rPr>
          <w:t xml:space="preserve">alternative </w:t>
        </w:r>
      </w:ins>
      <w:ins w:id="166" w:author="Alice MacQueen" w:date="2020-11-12T18:55:00Z">
        <w:r w:rsidR="002B41E0">
          <w:rPr>
            <w:rFonts w:eastAsia="Times New Roman" w:cstheme="minorHAnsi"/>
            <w:color w:val="24292E"/>
            <w:sz w:val="24"/>
            <w:szCs w:val="24"/>
          </w:rPr>
          <w:t>adaptive scen</w:t>
        </w:r>
      </w:ins>
      <w:ins w:id="167" w:author="Alice MacQueen" w:date="2020-11-12T18:56:00Z">
        <w:r w:rsidR="002B41E0">
          <w:rPr>
            <w:rFonts w:eastAsia="Times New Roman" w:cstheme="minorHAnsi"/>
            <w:color w:val="24292E"/>
            <w:sz w:val="24"/>
            <w:szCs w:val="24"/>
          </w:rPr>
          <w:t xml:space="preserve">ario is that </w:t>
        </w:r>
      </w:ins>
      <w:del w:id="168" w:author="Alice MacQueen" w:date="2020-11-12T18:56:00Z">
        <w:r w:rsidR="000E56B7" w:rsidDel="002B41E0">
          <w:rPr>
            <w:rFonts w:eastAsia="Times New Roman" w:cstheme="minorHAnsi"/>
            <w:color w:val="24292E"/>
            <w:sz w:val="24"/>
            <w:szCs w:val="24"/>
          </w:rPr>
          <w:delText xml:space="preserve"> </w:delText>
        </w:r>
      </w:del>
      <w:r w:rsidR="0041153E">
        <w:rPr>
          <w:rFonts w:eastAsia="Times New Roman" w:cstheme="minorHAnsi"/>
          <w:color w:val="24292E"/>
          <w:sz w:val="24"/>
          <w:szCs w:val="24"/>
        </w:rPr>
        <w:t xml:space="preserve">switchgrass </w:t>
      </w:r>
      <w:r w:rsidR="000E56B7">
        <w:rPr>
          <w:rFonts w:eastAsia="Times New Roman" w:cstheme="minorHAnsi"/>
          <w:color w:val="24292E"/>
          <w:sz w:val="24"/>
          <w:szCs w:val="24"/>
        </w:rPr>
        <w:t xml:space="preserve">plants </w:t>
      </w:r>
      <w:del w:id="169" w:author="Alice MacQueen" w:date="2020-11-12T19:08:00Z">
        <w:r w:rsidR="000E56B7" w:rsidDel="00752F94">
          <w:rPr>
            <w:rFonts w:eastAsia="Times New Roman" w:cstheme="minorHAnsi"/>
            <w:color w:val="24292E"/>
            <w:sz w:val="24"/>
            <w:szCs w:val="24"/>
          </w:rPr>
          <w:delText xml:space="preserve">may have </w:delText>
        </w:r>
      </w:del>
      <w:ins w:id="170" w:author="Alice MacQueen" w:date="2020-11-12T19:08:00Z">
        <w:r w:rsidR="00752F94">
          <w:rPr>
            <w:rFonts w:eastAsia="Times New Roman" w:cstheme="minorHAnsi"/>
            <w:color w:val="24292E"/>
            <w:sz w:val="24"/>
            <w:szCs w:val="24"/>
          </w:rPr>
          <w:t xml:space="preserve">were under stronger selection to </w:t>
        </w:r>
      </w:ins>
      <w:del w:id="171" w:author="Alice MacQueen" w:date="2020-11-12T19:09:00Z">
        <w:r w:rsidR="000E56B7" w:rsidDel="00752F94">
          <w:rPr>
            <w:rFonts w:eastAsia="Times New Roman" w:cstheme="minorHAnsi"/>
            <w:color w:val="24292E"/>
            <w:sz w:val="24"/>
            <w:szCs w:val="24"/>
          </w:rPr>
          <w:delText xml:space="preserve">evolved </w:delText>
        </w:r>
      </w:del>
      <w:ins w:id="172" w:author="Alice MacQueen" w:date="2020-11-12T18:56:00Z">
        <w:r w:rsidR="002B41E0">
          <w:rPr>
            <w:rFonts w:eastAsia="Times New Roman" w:cstheme="minorHAnsi"/>
            <w:color w:val="24292E"/>
            <w:sz w:val="24"/>
            <w:szCs w:val="24"/>
          </w:rPr>
          <w:t>increase uptake or tolerate lower le</w:t>
        </w:r>
      </w:ins>
      <w:ins w:id="173" w:author="Alice MacQueen" w:date="2020-11-12T18:57:00Z">
        <w:r w:rsidR="002B41E0">
          <w:rPr>
            <w:rFonts w:eastAsia="Times New Roman" w:cstheme="minorHAnsi"/>
            <w:color w:val="24292E"/>
            <w:sz w:val="24"/>
            <w:szCs w:val="24"/>
          </w:rPr>
          <w:t>vels of accumulation of these two macronutrients</w:t>
        </w:r>
      </w:ins>
      <w:ins w:id="174" w:author="Alice MacQueen" w:date="2020-11-12T19:09:00Z">
        <w:r w:rsidR="00752F94">
          <w:rPr>
            <w:rFonts w:eastAsia="Times New Roman" w:cstheme="minorHAnsi"/>
            <w:color w:val="24292E"/>
            <w:sz w:val="24"/>
            <w:szCs w:val="24"/>
          </w:rPr>
          <w:t xml:space="preserve">, which drove the increase in variation for content of these elements. </w:t>
        </w:r>
      </w:ins>
      <w:ins w:id="175" w:author="Alice MacQueen" w:date="2020-11-12T19:10:00Z">
        <w:r w:rsidR="00752F94">
          <w:rPr>
            <w:rFonts w:eastAsia="Times New Roman" w:cstheme="minorHAnsi"/>
            <w:color w:val="24292E"/>
            <w:sz w:val="24"/>
            <w:szCs w:val="24"/>
          </w:rPr>
          <w:t xml:space="preserve">Indeed, our study identified significantly more QTL for macronutrients than </w:t>
        </w:r>
      </w:ins>
      <w:ins w:id="176" w:author="Alice MacQueen" w:date="2020-11-12T19:13:00Z">
        <w:r w:rsidR="00752F94">
          <w:rPr>
            <w:rFonts w:eastAsia="Times New Roman" w:cstheme="minorHAnsi"/>
            <w:color w:val="24292E"/>
            <w:sz w:val="24"/>
            <w:szCs w:val="24"/>
          </w:rPr>
          <w:t>expected (2.05x enrichment, binomial test p&lt;0.001)</w:t>
        </w:r>
      </w:ins>
      <w:ins w:id="177" w:author="Alice MacQueen" w:date="2020-11-12T19:10:00Z">
        <w:r w:rsidR="00752F94">
          <w:rPr>
            <w:rFonts w:eastAsia="Times New Roman" w:cstheme="minorHAnsi"/>
            <w:color w:val="24292E"/>
            <w:sz w:val="24"/>
            <w:szCs w:val="24"/>
          </w:rPr>
          <w:t xml:space="preserve">. </w:t>
        </w:r>
      </w:ins>
      <w:del w:id="178" w:author="Alice MacQueen" w:date="2020-11-12T18:57:00Z">
        <w:r w:rsidR="000E56B7" w:rsidDel="002B41E0">
          <w:rPr>
            <w:rFonts w:eastAsia="Times New Roman" w:cstheme="minorHAnsi"/>
            <w:color w:val="24292E"/>
            <w:sz w:val="24"/>
            <w:szCs w:val="24"/>
          </w:rPr>
          <w:delText xml:space="preserve">tolerance to the lower, non-ideal levels of those two macronutrients if adapted to soils </w:delText>
        </w:r>
      </w:del>
      <w:del w:id="179" w:author="Alice MacQueen" w:date="2020-11-12T19:09:00Z">
        <w:r w:rsidR="000E56B7" w:rsidDel="00752F94">
          <w:rPr>
            <w:rFonts w:eastAsia="Times New Roman" w:cstheme="minorHAnsi"/>
            <w:color w:val="24292E"/>
            <w:sz w:val="24"/>
            <w:szCs w:val="24"/>
          </w:rPr>
          <w:delText>where these macronutrients are frequently limiting</w:delText>
        </w:r>
      </w:del>
      <w:ins w:id="180" w:author="Alice MacQueen" w:date="2020-11-12T18:57:00Z">
        <w:r w:rsidR="002B41E0">
          <w:rPr>
            <w:rFonts w:eastAsia="Times New Roman" w:cstheme="minorHAnsi"/>
            <w:color w:val="24292E"/>
            <w:sz w:val="24"/>
            <w:szCs w:val="24"/>
          </w:rPr>
          <w:t xml:space="preserve">Identification of these QTL </w:t>
        </w:r>
      </w:ins>
      <w:ins w:id="181" w:author="Alice MacQueen" w:date="2020-11-12T18:58:00Z">
        <w:r w:rsidR="002B41E0">
          <w:rPr>
            <w:rFonts w:eastAsia="Times New Roman" w:cstheme="minorHAnsi"/>
            <w:color w:val="24292E"/>
            <w:sz w:val="24"/>
            <w:szCs w:val="24"/>
          </w:rPr>
          <w:t xml:space="preserve">and their reaction norms </w:t>
        </w:r>
      </w:ins>
      <w:ins w:id="182" w:author="Alice MacQueen" w:date="2020-11-12T18:57:00Z">
        <w:r w:rsidR="002B41E0">
          <w:rPr>
            <w:rFonts w:eastAsia="Times New Roman" w:cstheme="minorHAnsi"/>
            <w:color w:val="24292E"/>
            <w:sz w:val="24"/>
            <w:szCs w:val="24"/>
          </w:rPr>
          <w:t>is the first step in testing hypotheses of local</w:t>
        </w:r>
      </w:ins>
      <w:ins w:id="183" w:author="Alice MacQueen" w:date="2020-11-12T18:58:00Z">
        <w:r w:rsidR="002B41E0">
          <w:rPr>
            <w:rFonts w:eastAsia="Times New Roman" w:cstheme="minorHAnsi"/>
            <w:color w:val="24292E"/>
            <w:sz w:val="24"/>
            <w:szCs w:val="24"/>
          </w:rPr>
          <w:t xml:space="preserve"> adaptation in natural environments.</w:t>
        </w:r>
      </w:ins>
      <w:ins w:id="184" w:author="Alice MacQueen" w:date="2020-11-12T18:57:00Z">
        <w:r w:rsidR="002B41E0">
          <w:rPr>
            <w:rFonts w:eastAsia="Times New Roman" w:cstheme="minorHAnsi"/>
            <w:color w:val="24292E"/>
            <w:sz w:val="24"/>
            <w:szCs w:val="24"/>
          </w:rPr>
          <w:t xml:space="preserve"> </w:t>
        </w:r>
      </w:ins>
      <w:del w:id="185" w:author="Alice MacQueen" w:date="2020-11-12T18:57:00Z">
        <w:r w:rsidR="0041153E" w:rsidDel="002B41E0">
          <w:rPr>
            <w:rFonts w:eastAsia="Times New Roman" w:cstheme="minorHAnsi"/>
            <w:color w:val="24292E"/>
            <w:sz w:val="24"/>
            <w:szCs w:val="24"/>
          </w:rPr>
          <w:delText>,</w:delText>
        </w:r>
        <w:r w:rsidR="000E56B7" w:rsidDel="002B41E0">
          <w:rPr>
            <w:rFonts w:eastAsia="Times New Roman" w:cstheme="minorHAnsi"/>
            <w:color w:val="24292E"/>
            <w:sz w:val="24"/>
            <w:szCs w:val="24"/>
          </w:rPr>
          <w:delText xml:space="preserve"> </w:delText>
        </w:r>
        <w:r w:rsidR="0041153E" w:rsidDel="002B41E0">
          <w:rPr>
            <w:rFonts w:eastAsia="Times New Roman" w:cstheme="minorHAnsi"/>
            <w:color w:val="24292E"/>
            <w:sz w:val="24"/>
            <w:szCs w:val="24"/>
          </w:rPr>
          <w:delText xml:space="preserve">and developed much molecular mechanisms </w:delText>
        </w:r>
        <w:r w:rsidR="000E56B7" w:rsidRPr="002D007A" w:rsidDel="002B41E0">
          <w:rPr>
            <w:rFonts w:eastAsia="Times New Roman" w:cstheme="minorHAnsi"/>
            <w:color w:val="24292E"/>
            <w:sz w:val="24"/>
            <w:szCs w:val="24"/>
          </w:rPr>
          <w:delText>that allows the uptake of th</w:delText>
        </w:r>
        <w:r w:rsidR="000E56B7" w:rsidDel="002B41E0">
          <w:rPr>
            <w:rFonts w:eastAsia="Times New Roman" w:cstheme="minorHAnsi"/>
            <w:color w:val="24292E"/>
            <w:sz w:val="24"/>
            <w:szCs w:val="24"/>
          </w:rPr>
          <w:delText>ose two</w:delText>
        </w:r>
        <w:r w:rsidR="000E56B7" w:rsidRPr="002D007A" w:rsidDel="002B41E0">
          <w:rPr>
            <w:rFonts w:eastAsia="Times New Roman" w:cstheme="minorHAnsi"/>
            <w:color w:val="24292E"/>
            <w:sz w:val="24"/>
            <w:szCs w:val="24"/>
          </w:rPr>
          <w:delText xml:space="preserve"> critical element</w:delText>
        </w:r>
        <w:r w:rsidR="000E56B7" w:rsidDel="002B41E0">
          <w:rPr>
            <w:rFonts w:eastAsia="Times New Roman" w:cstheme="minorHAnsi"/>
            <w:color w:val="24292E"/>
            <w:sz w:val="24"/>
            <w:szCs w:val="24"/>
          </w:rPr>
          <w:delText>s</w:delText>
        </w:r>
        <w:r w:rsidR="0041153E" w:rsidDel="002B41E0">
          <w:rPr>
            <w:rFonts w:eastAsia="Times New Roman" w:cstheme="minorHAnsi"/>
            <w:color w:val="24292E"/>
            <w:sz w:val="24"/>
            <w:szCs w:val="24"/>
          </w:rPr>
          <w:delText xml:space="preserve"> during natural selection</w:delText>
        </w:r>
        <w:r w:rsidR="000E56B7" w:rsidRPr="002D007A" w:rsidDel="002B41E0">
          <w:rPr>
            <w:rFonts w:eastAsia="Times New Roman" w:cstheme="minorHAnsi"/>
            <w:color w:val="24292E"/>
            <w:sz w:val="24"/>
            <w:szCs w:val="24"/>
          </w:rPr>
          <w:delText>.</w:delText>
        </w:r>
      </w:del>
    </w:p>
    <w:p w14:paraId="5D125710" w14:textId="4F9C9175" w:rsidR="0002110B" w:rsidRDefault="00752F94" w:rsidP="00BC19D5">
      <w:pPr>
        <w:shd w:val="clear" w:color="auto" w:fill="FFFFFF"/>
        <w:spacing w:after="120" w:line="360" w:lineRule="auto"/>
        <w:ind w:firstLine="720"/>
        <w:rPr>
          <w:rFonts w:eastAsia="Times New Roman" w:cstheme="minorHAnsi"/>
          <w:color w:val="24292E"/>
          <w:sz w:val="24"/>
          <w:szCs w:val="24"/>
        </w:rPr>
      </w:pPr>
      <w:ins w:id="186" w:author="Alice MacQueen" w:date="2020-11-12T19:13:00Z">
        <w:r>
          <w:rPr>
            <w:rFonts w:eastAsia="Times New Roman" w:cstheme="minorHAnsi"/>
            <w:color w:val="24292E"/>
            <w:sz w:val="24"/>
            <w:szCs w:val="24"/>
          </w:rPr>
          <w:t>We detected fewer QTL than expected for micronutrients (0.5</w:t>
        </w:r>
      </w:ins>
      <w:ins w:id="187" w:author="Alice MacQueen" w:date="2020-11-12T19:14:00Z">
        <w:r>
          <w:rPr>
            <w:rFonts w:eastAsia="Times New Roman" w:cstheme="minorHAnsi"/>
            <w:color w:val="24292E"/>
            <w:sz w:val="24"/>
            <w:szCs w:val="24"/>
          </w:rPr>
          <w:t>x, binomial test p&lt;0.001), and m</w:t>
        </w:r>
      </w:ins>
      <w:del w:id="188" w:author="Alice MacQueen" w:date="2020-11-12T19:14:00Z">
        <w:r w:rsidR="009F5598" w:rsidRPr="00BC19D5" w:rsidDel="00752F94">
          <w:rPr>
            <w:rFonts w:eastAsia="Times New Roman" w:cstheme="minorHAnsi"/>
            <w:color w:val="24292E"/>
            <w:sz w:val="24"/>
            <w:szCs w:val="24"/>
          </w:rPr>
          <w:delText>M</w:delText>
        </w:r>
      </w:del>
      <w:r w:rsidR="009F5598" w:rsidRPr="00BC19D5">
        <w:rPr>
          <w:rFonts w:eastAsia="Times New Roman" w:cstheme="minorHAnsi"/>
          <w:color w:val="24292E"/>
          <w:sz w:val="24"/>
          <w:szCs w:val="24"/>
        </w:rPr>
        <w:t xml:space="preserve">ost </w:t>
      </w:r>
      <w:del w:id="189" w:author="Alice MacQueen" w:date="2020-11-12T18:41:00Z">
        <w:r w:rsidR="0002110B" w:rsidRPr="00BC19D5" w:rsidDel="0096192B">
          <w:rPr>
            <w:rFonts w:eastAsia="Times New Roman" w:cstheme="minorHAnsi"/>
            <w:color w:val="24292E"/>
            <w:sz w:val="24"/>
            <w:szCs w:val="24"/>
          </w:rPr>
          <w:delText>of the</w:delText>
        </w:r>
        <w:r w:rsidR="009F5598" w:rsidRPr="00BC19D5" w:rsidDel="0096192B">
          <w:rPr>
            <w:rFonts w:eastAsia="Times New Roman" w:cstheme="minorHAnsi"/>
            <w:color w:val="24292E"/>
            <w:sz w:val="24"/>
            <w:szCs w:val="24"/>
          </w:rPr>
          <w:delText xml:space="preserve"> </w:delText>
        </w:r>
      </w:del>
      <w:r w:rsidR="009F5598" w:rsidRPr="00BC19D5">
        <w:rPr>
          <w:rFonts w:eastAsia="Times New Roman" w:cstheme="minorHAnsi"/>
          <w:color w:val="24292E"/>
          <w:sz w:val="24"/>
          <w:szCs w:val="24"/>
        </w:rPr>
        <w:t>micronutrient</w:t>
      </w:r>
      <w:ins w:id="190" w:author="Alice MacQueen" w:date="2020-11-12T18:41:00Z">
        <w:r w:rsidR="0096192B">
          <w:rPr>
            <w:rFonts w:eastAsia="Times New Roman" w:cstheme="minorHAnsi"/>
            <w:color w:val="24292E"/>
            <w:sz w:val="24"/>
            <w:szCs w:val="24"/>
          </w:rPr>
          <w:t xml:space="preserve"> </w:t>
        </w:r>
      </w:ins>
      <w:del w:id="191" w:author="Alice MacQueen" w:date="2020-11-12T18:41:00Z">
        <w:r w:rsidR="00BC19D5" w:rsidDel="0096192B">
          <w:rPr>
            <w:rFonts w:eastAsia="Times New Roman" w:cstheme="minorHAnsi"/>
            <w:color w:val="24292E"/>
            <w:sz w:val="24"/>
            <w:szCs w:val="24"/>
          </w:rPr>
          <w:delText>s</w:delText>
        </w:r>
        <w:r w:rsidR="0002110B" w:rsidRPr="00BC19D5" w:rsidDel="0096192B">
          <w:rPr>
            <w:rFonts w:eastAsia="Times New Roman" w:cstheme="minorHAnsi"/>
            <w:color w:val="24292E"/>
            <w:sz w:val="24"/>
            <w:szCs w:val="24"/>
          </w:rPr>
          <w:delText xml:space="preserve"> </w:delText>
        </w:r>
      </w:del>
      <w:r w:rsidR="0002110B" w:rsidRPr="00BC19D5">
        <w:rPr>
          <w:rFonts w:eastAsia="Times New Roman" w:cstheme="minorHAnsi"/>
          <w:color w:val="24292E"/>
          <w:sz w:val="24"/>
          <w:szCs w:val="24"/>
        </w:rPr>
        <w:t xml:space="preserve">QTL colocalized with QTL </w:t>
      </w:r>
      <w:del w:id="192" w:author="Alice MacQueen" w:date="2020-11-12T18:58:00Z">
        <w:r w:rsidR="0002110B" w:rsidRPr="00BC19D5" w:rsidDel="002B41E0">
          <w:rPr>
            <w:rFonts w:eastAsia="Times New Roman" w:cstheme="minorHAnsi"/>
            <w:color w:val="24292E"/>
            <w:sz w:val="24"/>
            <w:szCs w:val="24"/>
          </w:rPr>
          <w:delText xml:space="preserve">for </w:delText>
        </w:r>
      </w:del>
      <w:ins w:id="193" w:author="Alice MacQueen" w:date="2020-11-12T18:58:00Z">
        <w:r w:rsidR="002B41E0">
          <w:rPr>
            <w:rFonts w:eastAsia="Times New Roman" w:cstheme="minorHAnsi"/>
            <w:color w:val="24292E"/>
            <w:sz w:val="24"/>
            <w:szCs w:val="24"/>
          </w:rPr>
          <w:t>of</w:t>
        </w:r>
        <w:r w:rsidR="002B41E0" w:rsidRPr="00BC19D5">
          <w:rPr>
            <w:rFonts w:eastAsia="Times New Roman" w:cstheme="minorHAnsi"/>
            <w:color w:val="24292E"/>
            <w:sz w:val="24"/>
            <w:szCs w:val="24"/>
          </w:rPr>
          <w:t xml:space="preserve"> </w:t>
        </w:r>
      </w:ins>
      <w:r w:rsidR="0002110B" w:rsidRPr="00BC19D5">
        <w:rPr>
          <w:rFonts w:eastAsia="Times New Roman" w:cstheme="minorHAnsi"/>
          <w:color w:val="24292E"/>
          <w:sz w:val="24"/>
          <w:szCs w:val="24"/>
        </w:rPr>
        <w:t>other elements</w:t>
      </w:r>
      <w:del w:id="194" w:author="Alice MacQueen" w:date="2020-11-12T18:58:00Z">
        <w:r w:rsidR="009F5598" w:rsidRPr="00BC19D5" w:rsidDel="002B41E0">
          <w:rPr>
            <w:rFonts w:eastAsia="Times New Roman" w:cstheme="minorHAnsi"/>
            <w:color w:val="24292E"/>
            <w:sz w:val="24"/>
            <w:szCs w:val="24"/>
          </w:rPr>
          <w:delText xml:space="preserve"> in our study</w:delText>
        </w:r>
      </w:del>
      <w:ins w:id="195" w:author="Alice MacQueen" w:date="2020-11-12T19:14:00Z">
        <w:r>
          <w:rPr>
            <w:rFonts w:eastAsia="Times New Roman" w:cstheme="minorHAnsi"/>
            <w:color w:val="24292E"/>
            <w:sz w:val="24"/>
            <w:szCs w:val="24"/>
          </w:rPr>
          <w:t xml:space="preserve">. </w:t>
        </w:r>
      </w:ins>
      <w:del w:id="196" w:author="Alice MacQueen" w:date="2020-11-12T19:14:00Z">
        <w:r w:rsidR="009F5598" w:rsidRPr="00BC19D5" w:rsidDel="00752F94">
          <w:rPr>
            <w:rFonts w:eastAsia="Times New Roman" w:cstheme="minorHAnsi"/>
            <w:color w:val="24292E"/>
            <w:sz w:val="24"/>
            <w:szCs w:val="24"/>
          </w:rPr>
          <w:delText>,</w:delText>
        </w:r>
      </w:del>
      <w:ins w:id="197" w:author="Alice MacQueen" w:date="2020-11-12T19:14:00Z">
        <w:r>
          <w:rPr>
            <w:rFonts w:eastAsia="Times New Roman" w:cstheme="minorHAnsi"/>
            <w:color w:val="24292E"/>
            <w:sz w:val="24"/>
            <w:szCs w:val="24"/>
          </w:rPr>
          <w:t xml:space="preserve">Taken together, these results suggest that there may have been only weak selection on </w:t>
        </w:r>
      </w:ins>
      <w:del w:id="198" w:author="Alice MacQueen" w:date="2020-11-12T19:14:00Z">
        <w:r w:rsidR="009F5598" w:rsidRPr="00BC19D5" w:rsidDel="00752F94">
          <w:rPr>
            <w:rFonts w:eastAsia="Times New Roman" w:cstheme="minorHAnsi"/>
            <w:color w:val="24292E"/>
            <w:sz w:val="24"/>
            <w:szCs w:val="24"/>
          </w:rPr>
          <w:delText xml:space="preserve"> suggesting that there has likely been little historical selection in switchgrass on these element</w:delText>
        </w:r>
      </w:del>
      <w:ins w:id="199" w:author="Alice MacQueen" w:date="2020-11-12T19:14:00Z">
        <w:r>
          <w:rPr>
            <w:rFonts w:eastAsia="Times New Roman" w:cstheme="minorHAnsi"/>
            <w:color w:val="24292E"/>
            <w:sz w:val="24"/>
            <w:szCs w:val="24"/>
          </w:rPr>
          <w:t xml:space="preserve">accumulation </w:t>
        </w:r>
      </w:ins>
      <w:ins w:id="200" w:author="Alice MacQueen" w:date="2020-11-12T19:24:00Z">
        <w:r w:rsidR="00D662F8">
          <w:rPr>
            <w:rFonts w:eastAsia="Times New Roman" w:cstheme="minorHAnsi"/>
            <w:color w:val="24292E"/>
            <w:sz w:val="24"/>
            <w:szCs w:val="24"/>
          </w:rPr>
          <w:t>micronutrient</w:t>
        </w:r>
      </w:ins>
      <w:ins w:id="201" w:author="Alice MacQueen" w:date="2020-11-12T19:15:00Z">
        <w:r>
          <w:rPr>
            <w:rFonts w:eastAsia="Times New Roman" w:cstheme="minorHAnsi"/>
            <w:color w:val="24292E"/>
            <w:sz w:val="24"/>
            <w:szCs w:val="24"/>
          </w:rPr>
          <w:t>s</w:t>
        </w:r>
      </w:ins>
      <w:ins w:id="202" w:author="Alice MacQueen" w:date="2020-11-12T19:24:00Z">
        <w:r w:rsidR="00D662F8">
          <w:rPr>
            <w:rFonts w:eastAsia="Times New Roman" w:cstheme="minorHAnsi"/>
            <w:color w:val="24292E"/>
            <w:sz w:val="24"/>
            <w:szCs w:val="24"/>
          </w:rPr>
          <w:t xml:space="preserve"> in </w:t>
        </w:r>
      </w:ins>
      <w:ins w:id="203" w:author="Alice MacQueen" w:date="2020-11-12T19:25:00Z">
        <w:r w:rsidR="00D662F8">
          <w:rPr>
            <w:rFonts w:eastAsia="Times New Roman" w:cstheme="minorHAnsi"/>
            <w:color w:val="24292E"/>
            <w:sz w:val="24"/>
            <w:szCs w:val="24"/>
          </w:rPr>
          <w:t>parents of this cross.</w:t>
        </w:r>
        <w:r w:rsidR="006832E2">
          <w:rPr>
            <w:rFonts w:eastAsia="Times New Roman" w:cstheme="minorHAnsi"/>
            <w:color w:val="24292E"/>
            <w:sz w:val="24"/>
            <w:szCs w:val="24"/>
          </w:rPr>
          <w:t xml:space="preserve"> It is possible that </w:t>
        </w:r>
      </w:ins>
      <w:del w:id="204" w:author="Alice MacQueen" w:date="2020-11-12T19:15:00Z">
        <w:r w:rsidR="009F5598" w:rsidRPr="00BC19D5" w:rsidDel="00752F94">
          <w:rPr>
            <w:rFonts w:eastAsia="Times New Roman" w:cstheme="minorHAnsi"/>
            <w:color w:val="24292E"/>
            <w:sz w:val="24"/>
            <w:szCs w:val="24"/>
          </w:rPr>
          <w:delText xml:space="preserve"> </w:delText>
        </w:r>
        <w:r w:rsidR="00BC19D5" w:rsidDel="00752F94">
          <w:rPr>
            <w:rFonts w:eastAsia="Times New Roman" w:cstheme="minorHAnsi"/>
            <w:color w:val="24292E"/>
            <w:sz w:val="24"/>
            <w:szCs w:val="24"/>
          </w:rPr>
          <w:delText>accumulation</w:delText>
        </w:r>
        <w:r w:rsidR="009F5598" w:rsidRPr="00BC19D5" w:rsidDel="00752F94">
          <w:rPr>
            <w:rFonts w:eastAsia="Times New Roman" w:cstheme="minorHAnsi"/>
            <w:color w:val="24292E"/>
            <w:sz w:val="24"/>
            <w:szCs w:val="24"/>
          </w:rPr>
          <w:delText xml:space="preserve">, as </w:delText>
        </w:r>
      </w:del>
      <w:del w:id="205" w:author="Alice MacQueen" w:date="2020-11-12T19:25:00Z">
        <w:r w:rsidR="009F5598" w:rsidRPr="00BC19D5" w:rsidDel="006832E2">
          <w:rPr>
            <w:rFonts w:eastAsia="Times New Roman" w:cstheme="minorHAnsi"/>
            <w:color w:val="24292E"/>
            <w:sz w:val="24"/>
            <w:szCs w:val="24"/>
          </w:rPr>
          <w:delText>p</w:delText>
        </w:r>
        <w:r w:rsidR="0002110B" w:rsidRPr="00BC19D5" w:rsidDel="006832E2">
          <w:rPr>
            <w:rFonts w:eastAsia="Times New Roman" w:cstheme="minorHAnsi"/>
            <w:color w:val="24292E"/>
            <w:sz w:val="24"/>
            <w:szCs w:val="24"/>
          </w:rPr>
          <w:delText>lants</w:delText>
        </w:r>
      </w:del>
      <w:ins w:id="206" w:author="Alice MacQueen" w:date="2020-11-12T19:25:00Z">
        <w:r w:rsidR="006832E2">
          <w:rPr>
            <w:rFonts w:eastAsia="Times New Roman" w:cstheme="minorHAnsi"/>
            <w:color w:val="24292E"/>
            <w:sz w:val="24"/>
            <w:szCs w:val="24"/>
          </w:rPr>
          <w:t>switchgrass obtains</w:t>
        </w:r>
      </w:ins>
      <w:del w:id="207" w:author="Alice MacQueen" w:date="2020-11-12T19:25:00Z">
        <w:r w:rsidR="0002110B" w:rsidRPr="00BC19D5" w:rsidDel="006832E2">
          <w:rPr>
            <w:rFonts w:eastAsia="Times New Roman" w:cstheme="minorHAnsi"/>
            <w:color w:val="24292E"/>
            <w:sz w:val="24"/>
            <w:szCs w:val="24"/>
          </w:rPr>
          <w:delText xml:space="preserve"> likely </w:delText>
        </w:r>
      </w:del>
      <w:del w:id="208" w:author="Alice MacQueen" w:date="2020-11-12T19:15:00Z">
        <w:r w:rsidR="0002110B" w:rsidRPr="00BC19D5" w:rsidDel="00752F94">
          <w:rPr>
            <w:rFonts w:eastAsia="Times New Roman" w:cstheme="minorHAnsi"/>
            <w:color w:val="24292E"/>
            <w:sz w:val="24"/>
            <w:szCs w:val="24"/>
          </w:rPr>
          <w:delText xml:space="preserve">can </w:delText>
        </w:r>
      </w:del>
      <w:del w:id="209" w:author="Alice MacQueen" w:date="2020-11-12T19:25:00Z">
        <w:r w:rsidR="0002110B" w:rsidRPr="00BC19D5" w:rsidDel="006832E2">
          <w:rPr>
            <w:rFonts w:eastAsia="Times New Roman" w:cstheme="minorHAnsi"/>
            <w:color w:val="24292E"/>
            <w:sz w:val="24"/>
            <w:szCs w:val="24"/>
          </w:rPr>
          <w:delText>obtain</w:delText>
        </w:r>
      </w:del>
      <w:r w:rsidR="0002110B" w:rsidRPr="00BC19D5">
        <w:rPr>
          <w:rFonts w:eastAsia="Times New Roman" w:cstheme="minorHAnsi"/>
          <w:color w:val="24292E"/>
          <w:sz w:val="24"/>
          <w:szCs w:val="24"/>
        </w:rPr>
        <w:t xml:space="preserve"> </w:t>
      </w:r>
      <w:del w:id="210" w:author="Alice MacQueen" w:date="2020-11-12T19:15:00Z">
        <w:r w:rsidR="0002110B" w:rsidRPr="00BC19D5" w:rsidDel="00AA4F8B">
          <w:rPr>
            <w:rFonts w:eastAsia="Times New Roman" w:cstheme="minorHAnsi"/>
            <w:color w:val="24292E"/>
            <w:sz w:val="24"/>
            <w:szCs w:val="24"/>
          </w:rPr>
          <w:delText xml:space="preserve">these nutrients in </w:delText>
        </w:r>
      </w:del>
      <w:r w:rsidR="0002110B" w:rsidRPr="00BC19D5">
        <w:rPr>
          <w:rFonts w:eastAsia="Times New Roman" w:cstheme="minorHAnsi"/>
          <w:color w:val="24292E"/>
          <w:sz w:val="24"/>
          <w:szCs w:val="24"/>
        </w:rPr>
        <w:t xml:space="preserve">sufficient quantities </w:t>
      </w:r>
      <w:ins w:id="211" w:author="Alice MacQueen" w:date="2020-11-12T19:15:00Z">
        <w:r w:rsidR="00AA4F8B">
          <w:rPr>
            <w:rFonts w:eastAsia="Times New Roman" w:cstheme="minorHAnsi"/>
            <w:color w:val="24292E"/>
            <w:sz w:val="24"/>
            <w:szCs w:val="24"/>
          </w:rPr>
          <w:t xml:space="preserve">of </w:t>
        </w:r>
      </w:ins>
      <w:ins w:id="212" w:author="Alice MacQueen" w:date="2020-11-12T19:25:00Z">
        <w:r w:rsidR="006832E2">
          <w:rPr>
            <w:rFonts w:eastAsia="Times New Roman" w:cstheme="minorHAnsi"/>
            <w:color w:val="24292E"/>
            <w:sz w:val="24"/>
            <w:szCs w:val="24"/>
          </w:rPr>
          <w:t xml:space="preserve">these </w:t>
        </w:r>
      </w:ins>
      <w:ins w:id="213" w:author="Alice MacQueen" w:date="2020-11-12T19:15:00Z">
        <w:r w:rsidR="00AA4F8B">
          <w:rPr>
            <w:rFonts w:eastAsia="Times New Roman" w:cstheme="minorHAnsi"/>
            <w:color w:val="24292E"/>
            <w:sz w:val="24"/>
            <w:szCs w:val="24"/>
          </w:rPr>
          <w:t xml:space="preserve">micronutrients </w:t>
        </w:r>
      </w:ins>
      <w:r w:rsidR="0002110B" w:rsidRPr="00BC19D5">
        <w:rPr>
          <w:rFonts w:eastAsia="Times New Roman" w:cstheme="minorHAnsi"/>
          <w:color w:val="24292E"/>
          <w:sz w:val="24"/>
          <w:szCs w:val="24"/>
        </w:rPr>
        <w:t>from any soil</w:t>
      </w:r>
      <w:ins w:id="214" w:author="Alice MacQueen" w:date="2020-11-12T19:26:00Z">
        <w:r w:rsidR="006832E2">
          <w:rPr>
            <w:rFonts w:eastAsia="Times New Roman" w:cstheme="minorHAnsi"/>
            <w:color w:val="24292E"/>
            <w:sz w:val="24"/>
            <w:szCs w:val="24"/>
          </w:rPr>
          <w:t xml:space="preserve"> and thus little standing variation remains</w:t>
        </w:r>
      </w:ins>
      <w:del w:id="215" w:author="Alice MacQueen" w:date="2020-11-12T19:15:00Z">
        <w:r w:rsidR="00BC19D5" w:rsidDel="00AA4F8B">
          <w:rPr>
            <w:rFonts w:eastAsia="Times New Roman" w:cstheme="minorHAnsi"/>
            <w:color w:val="24292E"/>
            <w:sz w:val="24"/>
            <w:szCs w:val="24"/>
          </w:rPr>
          <w:delText>s</w:delText>
        </w:r>
      </w:del>
      <w:r w:rsidR="009F5598" w:rsidRPr="00BC19D5">
        <w:rPr>
          <w:rFonts w:eastAsia="Times New Roman" w:cstheme="minorHAnsi"/>
          <w:color w:val="24292E"/>
          <w:sz w:val="24"/>
          <w:szCs w:val="24"/>
        </w:rPr>
        <w:t xml:space="preserve">. </w:t>
      </w:r>
      <w:r w:rsidR="0002110B" w:rsidRPr="00BC19D5">
        <w:rPr>
          <w:rFonts w:eastAsia="Times New Roman" w:cstheme="minorHAnsi"/>
          <w:color w:val="24292E"/>
          <w:sz w:val="24"/>
          <w:szCs w:val="24"/>
        </w:rPr>
        <w:t>We</w:t>
      </w:r>
      <w:ins w:id="216" w:author="Alice MacQueen" w:date="2020-11-12T19:15:00Z">
        <w:r w:rsidR="00AA4F8B">
          <w:rPr>
            <w:rFonts w:eastAsia="Times New Roman" w:cstheme="minorHAnsi"/>
            <w:color w:val="24292E"/>
            <w:sz w:val="24"/>
            <w:szCs w:val="24"/>
          </w:rPr>
          <w:t xml:space="preserve"> also</w:t>
        </w:r>
      </w:ins>
      <w:r w:rsidR="0002110B" w:rsidRPr="00BC19D5">
        <w:rPr>
          <w:rFonts w:eastAsia="Times New Roman" w:cstheme="minorHAnsi"/>
          <w:color w:val="24292E"/>
          <w:sz w:val="24"/>
          <w:szCs w:val="24"/>
        </w:rPr>
        <w:t xml:space="preserve"> </w:t>
      </w:r>
      <w:r w:rsidR="009F5598" w:rsidRPr="00BC19D5">
        <w:rPr>
          <w:rFonts w:eastAsia="Times New Roman" w:cstheme="minorHAnsi"/>
          <w:color w:val="24292E"/>
          <w:sz w:val="24"/>
          <w:szCs w:val="24"/>
        </w:rPr>
        <w:t xml:space="preserve">found little variation </w:t>
      </w:r>
      <w:del w:id="217" w:author="Alice MacQueen" w:date="2020-11-12T19:26:00Z">
        <w:r w:rsidR="009F5598" w:rsidRPr="00BC19D5" w:rsidDel="006832E2">
          <w:rPr>
            <w:rFonts w:eastAsia="Times New Roman" w:cstheme="minorHAnsi"/>
            <w:color w:val="24292E"/>
            <w:sz w:val="24"/>
            <w:szCs w:val="24"/>
          </w:rPr>
          <w:delText xml:space="preserve">among the parents </w:delText>
        </w:r>
      </w:del>
      <w:ins w:id="218" w:author="Alice MacQueen" w:date="2020-11-12T19:26:00Z">
        <w:r w:rsidR="006832E2">
          <w:rPr>
            <w:rFonts w:eastAsia="Times New Roman" w:cstheme="minorHAnsi"/>
            <w:color w:val="24292E"/>
            <w:sz w:val="24"/>
            <w:szCs w:val="24"/>
          </w:rPr>
          <w:t>in</w:t>
        </w:r>
      </w:ins>
      <w:del w:id="219" w:author="Alice MacQueen" w:date="2020-11-12T19:26:00Z">
        <w:r w:rsidR="009F5598" w:rsidRPr="00BC19D5" w:rsidDel="006832E2">
          <w:rPr>
            <w:rFonts w:eastAsia="Times New Roman" w:cstheme="minorHAnsi"/>
            <w:color w:val="24292E"/>
            <w:sz w:val="24"/>
            <w:szCs w:val="24"/>
          </w:rPr>
          <w:delText>for</w:delText>
        </w:r>
      </w:del>
      <w:r w:rsidR="009F5598" w:rsidRPr="00BC19D5">
        <w:rPr>
          <w:rFonts w:eastAsia="Times New Roman" w:cstheme="minorHAnsi"/>
          <w:color w:val="24292E"/>
          <w:sz w:val="24"/>
          <w:szCs w:val="24"/>
        </w:rPr>
        <w:t xml:space="preserve"> </w:t>
      </w:r>
      <w:del w:id="220" w:author="Alice MacQueen" w:date="2020-11-12T19:26:00Z">
        <w:r w:rsidR="009F5598" w:rsidRPr="00BC19D5" w:rsidDel="006832E2">
          <w:rPr>
            <w:rFonts w:eastAsia="Times New Roman" w:cstheme="minorHAnsi"/>
            <w:color w:val="24292E"/>
            <w:sz w:val="24"/>
            <w:szCs w:val="24"/>
          </w:rPr>
          <w:delText xml:space="preserve">uptake </w:delText>
        </w:r>
      </w:del>
      <w:ins w:id="221" w:author="Alice MacQueen" w:date="2020-11-12T19:26:00Z">
        <w:r w:rsidR="006832E2">
          <w:rPr>
            <w:rFonts w:eastAsia="Times New Roman" w:cstheme="minorHAnsi"/>
            <w:color w:val="24292E"/>
            <w:sz w:val="24"/>
            <w:szCs w:val="24"/>
          </w:rPr>
          <w:t>content</w:t>
        </w:r>
        <w:r w:rsidR="006832E2" w:rsidRPr="00BC19D5">
          <w:rPr>
            <w:rFonts w:eastAsia="Times New Roman" w:cstheme="minorHAnsi"/>
            <w:color w:val="24292E"/>
            <w:sz w:val="24"/>
            <w:szCs w:val="24"/>
          </w:rPr>
          <w:t xml:space="preserve"> </w:t>
        </w:r>
      </w:ins>
      <w:r w:rsidR="009F5598" w:rsidRPr="00BC19D5">
        <w:rPr>
          <w:rFonts w:eastAsia="Times New Roman" w:cstheme="minorHAnsi"/>
          <w:color w:val="24292E"/>
          <w:sz w:val="24"/>
          <w:szCs w:val="24"/>
        </w:rPr>
        <w:t>of harmful elements, and few</w:t>
      </w:r>
      <w:ins w:id="222" w:author="Alice MacQueen" w:date="2020-11-12T19:15:00Z">
        <w:r w:rsidR="00AA4F8B">
          <w:rPr>
            <w:rFonts w:eastAsia="Times New Roman" w:cstheme="minorHAnsi"/>
            <w:color w:val="24292E"/>
            <w:sz w:val="24"/>
            <w:szCs w:val="24"/>
          </w:rPr>
          <w:t>er</w:t>
        </w:r>
      </w:ins>
      <w:r w:rsidR="009F5598" w:rsidRPr="00BC19D5">
        <w:rPr>
          <w:rFonts w:eastAsia="Times New Roman" w:cstheme="minorHAnsi"/>
          <w:color w:val="24292E"/>
          <w:sz w:val="24"/>
          <w:szCs w:val="24"/>
        </w:rPr>
        <w:t xml:space="preserve"> </w:t>
      </w:r>
      <w:r w:rsidR="0002110B" w:rsidRPr="00BC19D5">
        <w:rPr>
          <w:rFonts w:eastAsia="Times New Roman" w:cstheme="minorHAnsi"/>
          <w:color w:val="24292E"/>
          <w:sz w:val="24"/>
          <w:szCs w:val="24"/>
        </w:rPr>
        <w:t>QTL</w:t>
      </w:r>
      <w:ins w:id="223" w:author="Alice MacQueen" w:date="2020-11-12T19:15:00Z">
        <w:r w:rsidR="00AA4F8B">
          <w:rPr>
            <w:rFonts w:eastAsia="Times New Roman" w:cstheme="minorHAnsi"/>
            <w:color w:val="24292E"/>
            <w:sz w:val="24"/>
            <w:szCs w:val="24"/>
          </w:rPr>
          <w:t xml:space="preserve"> than expected</w:t>
        </w:r>
      </w:ins>
      <w:r w:rsidR="0002110B" w:rsidRPr="00BC19D5">
        <w:rPr>
          <w:rFonts w:eastAsia="Times New Roman" w:cstheme="minorHAnsi"/>
          <w:color w:val="24292E"/>
          <w:sz w:val="24"/>
          <w:szCs w:val="24"/>
        </w:rPr>
        <w:t xml:space="preserve"> for harmful elements</w:t>
      </w:r>
      <w:ins w:id="224" w:author="Alice MacQueen" w:date="2020-11-12T19:15:00Z">
        <w:r w:rsidR="00AA4F8B">
          <w:rPr>
            <w:rFonts w:eastAsia="Times New Roman" w:cstheme="minorHAnsi"/>
            <w:color w:val="24292E"/>
            <w:sz w:val="24"/>
            <w:szCs w:val="24"/>
          </w:rPr>
          <w:t xml:space="preserve"> (0.47x, binomial test p=0.013)</w:t>
        </w:r>
      </w:ins>
      <w:r w:rsidR="009F5598" w:rsidRPr="00BC19D5">
        <w:rPr>
          <w:rFonts w:eastAsia="Times New Roman" w:cstheme="minorHAnsi"/>
          <w:color w:val="24292E"/>
          <w:sz w:val="24"/>
          <w:szCs w:val="24"/>
        </w:rPr>
        <w:t xml:space="preserve">. </w:t>
      </w:r>
      <w:ins w:id="225" w:author="Alice MacQueen" w:date="2020-11-12T19:11:00Z">
        <w:r>
          <w:rPr>
            <w:rFonts w:eastAsia="Times New Roman" w:cstheme="minorHAnsi"/>
            <w:color w:val="24292E"/>
            <w:sz w:val="24"/>
            <w:szCs w:val="24"/>
          </w:rPr>
          <w:t>It may be that harmful elements impose such strong selection that beneficial alleles have been fixed, and deleterious allele</w:t>
        </w:r>
      </w:ins>
      <w:ins w:id="226" w:author="Alice MacQueen" w:date="2020-11-12T19:12:00Z">
        <w:r>
          <w:rPr>
            <w:rFonts w:eastAsia="Times New Roman" w:cstheme="minorHAnsi"/>
            <w:color w:val="24292E"/>
            <w:sz w:val="24"/>
            <w:szCs w:val="24"/>
          </w:rPr>
          <w:t>s purged, at least in the four parents of this cross that we sampled.</w:t>
        </w:r>
      </w:ins>
      <w:ins w:id="227" w:author="Alice MacQueen" w:date="2020-11-12T19:16:00Z">
        <w:r w:rsidR="00AA4F8B">
          <w:rPr>
            <w:rFonts w:eastAsia="Times New Roman" w:cstheme="minorHAnsi"/>
            <w:color w:val="24292E"/>
            <w:sz w:val="24"/>
            <w:szCs w:val="24"/>
          </w:rPr>
          <w:t xml:space="preserve"> </w:t>
        </w:r>
      </w:ins>
      <w:ins w:id="228" w:author="Alice MacQueen" w:date="2020-11-12T19:26:00Z">
        <w:r w:rsidR="006832E2">
          <w:rPr>
            <w:rFonts w:eastAsia="Times New Roman" w:cstheme="minorHAnsi"/>
            <w:color w:val="24292E"/>
            <w:sz w:val="24"/>
            <w:szCs w:val="24"/>
          </w:rPr>
          <w:t xml:space="preserve">Alternatively, </w:t>
        </w:r>
      </w:ins>
      <w:ins w:id="229" w:author="Alice MacQueen" w:date="2020-11-12T19:16:00Z">
        <w:r w:rsidR="00AA4F8B">
          <w:rPr>
            <w:rFonts w:eastAsia="Times New Roman" w:cstheme="minorHAnsi"/>
            <w:color w:val="24292E"/>
            <w:sz w:val="24"/>
            <w:szCs w:val="24"/>
          </w:rPr>
          <w:t xml:space="preserve">harmful elements may not be present in sufficient quantities in the commonly encountered soils for parents of this cross, and thus there may have been only weak selection </w:t>
        </w:r>
      </w:ins>
      <w:ins w:id="230" w:author="Alice MacQueen" w:date="2020-11-12T19:26:00Z">
        <w:r w:rsidR="006832E2">
          <w:rPr>
            <w:rFonts w:eastAsia="Times New Roman" w:cstheme="minorHAnsi"/>
            <w:color w:val="24292E"/>
            <w:sz w:val="24"/>
            <w:szCs w:val="24"/>
          </w:rPr>
          <w:t>against</w:t>
        </w:r>
      </w:ins>
      <w:ins w:id="231" w:author="Alice MacQueen" w:date="2020-11-12T19:16:00Z">
        <w:r w:rsidR="00AA4F8B">
          <w:rPr>
            <w:rFonts w:eastAsia="Times New Roman" w:cstheme="minorHAnsi"/>
            <w:color w:val="24292E"/>
            <w:sz w:val="24"/>
            <w:szCs w:val="24"/>
          </w:rPr>
          <w:t xml:space="preserve"> accumulation of these elements.</w:t>
        </w:r>
      </w:ins>
      <w:ins w:id="232" w:author="Alice MacQueen" w:date="2020-11-12T19:27:00Z">
        <w:r w:rsidR="00AD478F">
          <w:rPr>
            <w:rFonts w:eastAsia="Times New Roman" w:cstheme="minorHAnsi"/>
            <w:color w:val="24292E"/>
            <w:sz w:val="24"/>
            <w:szCs w:val="24"/>
          </w:rPr>
          <w:t xml:space="preserve"> </w:t>
        </w:r>
      </w:ins>
      <w:ins w:id="233" w:author="Alice MacQueen" w:date="2020-11-12T19:28:00Z">
        <w:r w:rsidR="00AD478F">
          <w:rPr>
            <w:rFonts w:eastAsia="Times New Roman" w:cstheme="minorHAnsi"/>
            <w:color w:val="24292E"/>
            <w:sz w:val="24"/>
            <w:szCs w:val="24"/>
          </w:rPr>
          <w:t>We also found more QTL than expected for non-essential analogues (1.99x, binomial test p =0.002).</w:t>
        </w:r>
      </w:ins>
      <w:ins w:id="234" w:author="Alice MacQueen" w:date="2020-11-12T19:29:00Z">
        <w:r w:rsidR="00AD478F">
          <w:rPr>
            <w:rFonts w:eastAsia="Times New Roman" w:cstheme="minorHAnsi"/>
            <w:color w:val="24292E"/>
            <w:sz w:val="24"/>
            <w:szCs w:val="24"/>
          </w:rPr>
          <w:t xml:space="preserve"> The n</w:t>
        </w:r>
      </w:ins>
      <w:ins w:id="235" w:author="Alice MacQueen" w:date="2020-11-12T19:17:00Z">
        <w:r w:rsidR="00AA4F8B">
          <w:rPr>
            <w:rFonts w:eastAsia="Times New Roman" w:cstheme="minorHAnsi"/>
            <w:color w:val="24292E"/>
            <w:sz w:val="24"/>
            <w:szCs w:val="24"/>
          </w:rPr>
          <w:t>on-essential analogue</w:t>
        </w:r>
      </w:ins>
      <w:ins w:id="236" w:author="Alice MacQueen" w:date="2020-11-12T19:29:00Z">
        <w:r w:rsidR="00AD478F">
          <w:rPr>
            <w:rFonts w:eastAsia="Times New Roman" w:cstheme="minorHAnsi"/>
            <w:color w:val="24292E"/>
            <w:sz w:val="24"/>
            <w:szCs w:val="24"/>
          </w:rPr>
          <w:t xml:space="preserve"> </w:t>
        </w:r>
      </w:ins>
      <w:ins w:id="237" w:author="Alice MacQueen" w:date="2020-11-12T19:17:00Z">
        <w:r w:rsidR="00AA4F8B">
          <w:rPr>
            <w:rFonts w:eastAsia="Times New Roman" w:cstheme="minorHAnsi"/>
            <w:color w:val="24292E"/>
            <w:sz w:val="24"/>
            <w:szCs w:val="24"/>
          </w:rPr>
          <w:t>Sr</w:t>
        </w:r>
      </w:ins>
      <w:ins w:id="238" w:author="Alice MacQueen" w:date="2020-11-12T19:29:00Z">
        <w:r w:rsidR="00AD478F">
          <w:rPr>
            <w:rFonts w:eastAsia="Times New Roman" w:cstheme="minorHAnsi"/>
            <w:color w:val="24292E"/>
            <w:sz w:val="24"/>
            <w:szCs w:val="24"/>
          </w:rPr>
          <w:t xml:space="preserve"> was</w:t>
        </w:r>
      </w:ins>
      <w:ins w:id="239" w:author="Alice MacQueen" w:date="2020-11-12T19:17:00Z">
        <w:r w:rsidR="00AA4F8B">
          <w:rPr>
            <w:rFonts w:eastAsia="Times New Roman" w:cstheme="minorHAnsi"/>
            <w:color w:val="24292E"/>
            <w:sz w:val="24"/>
            <w:szCs w:val="24"/>
          </w:rPr>
          <w:t xml:space="preserve"> </w:t>
        </w:r>
      </w:ins>
      <w:del w:id="240" w:author="Alice MacQueen" w:date="2020-11-12T19:11:00Z">
        <w:r w:rsidR="009F5598" w:rsidRPr="00BC19D5" w:rsidDel="00752F94">
          <w:rPr>
            <w:rFonts w:eastAsia="Times New Roman" w:cstheme="minorHAnsi"/>
            <w:color w:val="24292E"/>
            <w:sz w:val="24"/>
            <w:szCs w:val="24"/>
          </w:rPr>
          <w:delText xml:space="preserve">This may suggest that </w:delText>
        </w:r>
        <w:r w:rsidR="0002110B" w:rsidRPr="00BC19D5" w:rsidDel="00752F94">
          <w:rPr>
            <w:rFonts w:eastAsia="Times New Roman" w:cstheme="minorHAnsi"/>
            <w:color w:val="24292E"/>
            <w:sz w:val="24"/>
            <w:szCs w:val="24"/>
          </w:rPr>
          <w:delText xml:space="preserve">these parents </w:delText>
        </w:r>
        <w:r w:rsidR="009F5598" w:rsidRPr="00BC19D5" w:rsidDel="00752F94">
          <w:rPr>
            <w:rFonts w:eastAsia="Times New Roman" w:cstheme="minorHAnsi"/>
            <w:color w:val="24292E"/>
            <w:sz w:val="24"/>
            <w:szCs w:val="24"/>
          </w:rPr>
          <w:delText xml:space="preserve">were not </w:delText>
        </w:r>
        <w:r w:rsidR="0002110B" w:rsidRPr="00BC19D5" w:rsidDel="00752F94">
          <w:rPr>
            <w:rFonts w:eastAsia="Times New Roman" w:cstheme="minorHAnsi"/>
            <w:color w:val="24292E"/>
            <w:sz w:val="24"/>
            <w:szCs w:val="24"/>
          </w:rPr>
          <w:delText xml:space="preserve">from environments where there has been strong selection to prevent uptake of harmful elements. </w:delText>
        </w:r>
      </w:del>
      <w:del w:id="241" w:author="Alice MacQueen" w:date="2020-11-12T19:17:00Z">
        <w:r w:rsidR="00274829" w:rsidRPr="00BC19D5" w:rsidDel="00AA4F8B">
          <w:rPr>
            <w:rFonts w:eastAsia="Times New Roman" w:cstheme="minorHAnsi"/>
            <w:color w:val="24292E"/>
            <w:sz w:val="24"/>
            <w:szCs w:val="24"/>
          </w:rPr>
          <w:delText>We found n</w:delText>
        </w:r>
        <w:r w:rsidR="0002110B" w:rsidRPr="00BC19D5" w:rsidDel="00AA4F8B">
          <w:rPr>
            <w:rFonts w:eastAsia="Times New Roman" w:cstheme="minorHAnsi"/>
            <w:color w:val="24292E"/>
            <w:sz w:val="24"/>
            <w:szCs w:val="24"/>
          </w:rPr>
          <w:delText xml:space="preserve">on-essential analogs </w:delText>
        </w:r>
        <w:r w:rsidR="00274829" w:rsidRPr="00BC19D5" w:rsidDel="00AA4F8B">
          <w:rPr>
            <w:rFonts w:eastAsia="Times New Roman" w:cstheme="minorHAnsi"/>
            <w:color w:val="24292E"/>
            <w:sz w:val="24"/>
            <w:szCs w:val="24"/>
          </w:rPr>
          <w:delText xml:space="preserve">Sr was </w:delText>
        </w:r>
      </w:del>
      <w:r w:rsidR="00274829" w:rsidRPr="00BC19D5">
        <w:rPr>
          <w:rFonts w:eastAsia="Times New Roman" w:cstheme="minorHAnsi"/>
          <w:color w:val="24292E"/>
          <w:sz w:val="24"/>
          <w:szCs w:val="24"/>
        </w:rPr>
        <w:t>phenotypically correlated with</w:t>
      </w:r>
      <w:ins w:id="242" w:author="Alice MacQueen" w:date="2020-11-12T19:17:00Z">
        <w:r w:rsidR="00AA4F8B">
          <w:rPr>
            <w:rFonts w:eastAsia="Times New Roman" w:cstheme="minorHAnsi"/>
            <w:color w:val="24292E"/>
            <w:sz w:val="24"/>
            <w:szCs w:val="24"/>
          </w:rPr>
          <w:t xml:space="preserve"> </w:t>
        </w:r>
      </w:ins>
      <w:ins w:id="243" w:author="Alice MacQueen" w:date="2020-11-12T19:29:00Z">
        <w:r w:rsidR="00AD478F">
          <w:rPr>
            <w:rFonts w:eastAsia="Times New Roman" w:cstheme="minorHAnsi"/>
            <w:color w:val="24292E"/>
            <w:sz w:val="24"/>
            <w:szCs w:val="24"/>
          </w:rPr>
          <w:t>its</w:t>
        </w:r>
      </w:ins>
      <w:ins w:id="244" w:author="Alice MacQueen" w:date="2020-11-12T19:17:00Z">
        <w:r w:rsidR="00AA4F8B">
          <w:rPr>
            <w:rFonts w:eastAsia="Times New Roman" w:cstheme="minorHAnsi"/>
            <w:color w:val="24292E"/>
            <w:sz w:val="24"/>
            <w:szCs w:val="24"/>
          </w:rPr>
          <w:t xml:space="preserve"> chemical analog</w:t>
        </w:r>
      </w:ins>
      <w:ins w:id="245" w:author="Alice MacQueen" w:date="2020-11-12T19:27:00Z">
        <w:r w:rsidR="00AD478F">
          <w:rPr>
            <w:rFonts w:eastAsia="Times New Roman" w:cstheme="minorHAnsi"/>
            <w:color w:val="24292E"/>
            <w:sz w:val="24"/>
            <w:szCs w:val="24"/>
          </w:rPr>
          <w:t>s</w:t>
        </w:r>
      </w:ins>
      <w:ins w:id="246" w:author="Alice MacQueen" w:date="2020-11-12T19:29:00Z">
        <w:r w:rsidR="00AD478F">
          <w:rPr>
            <w:rFonts w:eastAsia="Times New Roman" w:cstheme="minorHAnsi"/>
            <w:color w:val="24292E"/>
            <w:sz w:val="24"/>
            <w:szCs w:val="24"/>
          </w:rPr>
          <w:t xml:space="preserve"> </w:t>
        </w:r>
      </w:ins>
      <w:del w:id="247" w:author="Alice MacQueen" w:date="2020-11-12T19:17:00Z">
        <w:r w:rsidR="00274829" w:rsidRPr="00BC19D5" w:rsidDel="00AA4F8B">
          <w:rPr>
            <w:rFonts w:eastAsia="Times New Roman" w:cstheme="minorHAnsi"/>
            <w:color w:val="24292E"/>
            <w:sz w:val="24"/>
            <w:szCs w:val="24"/>
          </w:rPr>
          <w:delText xml:space="preserve"> </w:delText>
        </w:r>
      </w:del>
      <w:r w:rsidR="00274829" w:rsidRPr="00BC19D5">
        <w:rPr>
          <w:rFonts w:eastAsia="Times New Roman" w:cstheme="minorHAnsi"/>
          <w:color w:val="24292E"/>
          <w:sz w:val="24"/>
          <w:szCs w:val="24"/>
        </w:rPr>
        <w:t xml:space="preserve">Ca at every </w:t>
      </w:r>
      <w:r w:rsidR="0055014F">
        <w:rPr>
          <w:rFonts w:eastAsia="Times New Roman" w:cstheme="minorHAnsi"/>
          <w:color w:val="24292E"/>
          <w:sz w:val="24"/>
          <w:szCs w:val="24"/>
        </w:rPr>
        <w:t>garden</w:t>
      </w:r>
      <w:ins w:id="248" w:author="Alice MacQueen" w:date="2020-11-12T19:17:00Z">
        <w:r w:rsidR="00AA4F8B">
          <w:rPr>
            <w:rFonts w:eastAsia="Times New Roman" w:cstheme="minorHAnsi"/>
            <w:color w:val="24292E"/>
            <w:sz w:val="24"/>
            <w:szCs w:val="24"/>
          </w:rPr>
          <w:t xml:space="preserve">. Sr and Ca also </w:t>
        </w:r>
      </w:ins>
      <w:del w:id="249" w:author="Alice MacQueen" w:date="2020-11-12T19:17:00Z">
        <w:r w:rsidR="00274829" w:rsidRPr="00BC19D5" w:rsidDel="00AA4F8B">
          <w:rPr>
            <w:rFonts w:eastAsia="Times New Roman" w:cstheme="minorHAnsi"/>
            <w:color w:val="24292E"/>
            <w:sz w:val="24"/>
            <w:szCs w:val="24"/>
          </w:rPr>
          <w:delText>, and they c</w:delText>
        </w:r>
      </w:del>
      <w:ins w:id="250" w:author="Alice MacQueen" w:date="2020-11-12T19:18:00Z">
        <w:r w:rsidR="00AA4F8B">
          <w:rPr>
            <w:rFonts w:eastAsia="Times New Roman" w:cstheme="minorHAnsi"/>
            <w:color w:val="24292E"/>
            <w:sz w:val="24"/>
            <w:szCs w:val="24"/>
          </w:rPr>
          <w:t>c</w:t>
        </w:r>
      </w:ins>
      <w:r w:rsidR="00274829" w:rsidRPr="00BC19D5">
        <w:rPr>
          <w:rFonts w:eastAsia="Times New Roman" w:cstheme="minorHAnsi"/>
          <w:color w:val="24292E"/>
          <w:sz w:val="24"/>
          <w:szCs w:val="24"/>
        </w:rPr>
        <w:t>olocalized at the two large clusters of QTL (</w:t>
      </w:r>
      <w:r w:rsidR="00044668">
        <w:rPr>
          <w:rFonts w:eastAsia="Times New Roman" w:cstheme="minorHAnsi"/>
          <w:color w:val="24292E"/>
          <w:sz w:val="24"/>
          <w:szCs w:val="24"/>
        </w:rPr>
        <w:t>Chr0</w:t>
      </w:r>
      <w:r w:rsidR="00BC19D5" w:rsidRPr="00BC19D5">
        <w:rPr>
          <w:rFonts w:eastAsia="Times New Roman" w:cstheme="minorHAnsi"/>
          <w:color w:val="24292E"/>
          <w:sz w:val="24"/>
          <w:szCs w:val="24"/>
        </w:rPr>
        <w:t>2N</w:t>
      </w:r>
      <w:r w:rsidR="00274829" w:rsidRPr="00BC19D5">
        <w:rPr>
          <w:rFonts w:eastAsia="Times New Roman" w:cstheme="minorHAnsi"/>
          <w:color w:val="24292E"/>
          <w:sz w:val="24"/>
          <w:szCs w:val="24"/>
        </w:rPr>
        <w:t xml:space="preserve"> and </w:t>
      </w:r>
      <w:r w:rsidR="00044668">
        <w:rPr>
          <w:rFonts w:eastAsia="Times New Roman" w:cstheme="minorHAnsi"/>
          <w:color w:val="24292E"/>
          <w:sz w:val="24"/>
          <w:szCs w:val="24"/>
        </w:rPr>
        <w:t>Chr0</w:t>
      </w:r>
      <w:r w:rsidR="00274829" w:rsidRPr="00BC19D5">
        <w:rPr>
          <w:rFonts w:eastAsia="Times New Roman" w:cstheme="minorHAnsi"/>
          <w:color w:val="24292E"/>
          <w:sz w:val="24"/>
          <w:szCs w:val="24"/>
        </w:rPr>
        <w:t xml:space="preserve">7K) </w:t>
      </w:r>
      <w:del w:id="251" w:author="Alice MacQueen" w:date="2020-11-12T19:18:00Z">
        <w:r w:rsidR="00274829" w:rsidRPr="00BC19D5" w:rsidDel="00AA4F8B">
          <w:rPr>
            <w:rFonts w:eastAsia="Times New Roman" w:cstheme="minorHAnsi"/>
            <w:color w:val="24292E"/>
            <w:sz w:val="24"/>
            <w:szCs w:val="24"/>
          </w:rPr>
          <w:delText>on the chromosome</w:delText>
        </w:r>
      </w:del>
      <w:ins w:id="252" w:author="Alice MacQueen" w:date="2020-11-12T19:18:00Z">
        <w:r w:rsidR="00AA4F8B">
          <w:rPr>
            <w:rFonts w:eastAsia="Times New Roman" w:cstheme="minorHAnsi"/>
            <w:color w:val="24292E"/>
            <w:sz w:val="24"/>
            <w:szCs w:val="24"/>
          </w:rPr>
          <w:t>in our cross</w:t>
        </w:r>
      </w:ins>
      <w:r w:rsidR="00274829" w:rsidRPr="00BC19D5">
        <w:rPr>
          <w:rFonts w:eastAsia="Times New Roman" w:cstheme="minorHAnsi"/>
          <w:color w:val="24292E"/>
          <w:sz w:val="24"/>
          <w:szCs w:val="24"/>
        </w:rPr>
        <w:t xml:space="preserve">. </w:t>
      </w:r>
      <w:r w:rsidR="00BC19D5" w:rsidRPr="00BC19D5">
        <w:rPr>
          <w:rFonts w:eastAsia="Times New Roman" w:cstheme="minorHAnsi"/>
          <w:color w:val="24292E"/>
          <w:sz w:val="24"/>
          <w:szCs w:val="24"/>
        </w:rPr>
        <w:t>Divalent cations Ca and Sr are chemical analogs, and strong correlation</w:t>
      </w:r>
      <w:ins w:id="253" w:author="Alice MacQueen" w:date="2020-11-12T19:18:00Z">
        <w:r w:rsidR="00AA4F8B">
          <w:rPr>
            <w:rFonts w:eastAsia="Times New Roman" w:cstheme="minorHAnsi"/>
            <w:color w:val="24292E"/>
            <w:sz w:val="24"/>
            <w:szCs w:val="24"/>
          </w:rPr>
          <w:t>s</w:t>
        </w:r>
      </w:ins>
      <w:r w:rsidR="00BC19D5" w:rsidRPr="00BC19D5">
        <w:rPr>
          <w:rFonts w:eastAsia="Times New Roman" w:cstheme="minorHAnsi"/>
          <w:color w:val="24292E"/>
          <w:sz w:val="24"/>
          <w:szCs w:val="24"/>
        </w:rPr>
        <w:t xml:space="preserve"> </w:t>
      </w:r>
      <w:del w:id="254" w:author="Alice MacQueen" w:date="2020-11-12T19:18:00Z">
        <w:r w:rsidR="00BC19D5" w:rsidRPr="00BC19D5" w:rsidDel="00AA4F8B">
          <w:rPr>
            <w:rFonts w:eastAsia="Times New Roman" w:cstheme="minorHAnsi"/>
            <w:color w:val="24292E"/>
            <w:sz w:val="24"/>
            <w:szCs w:val="24"/>
          </w:rPr>
          <w:delText xml:space="preserve">was </w:delText>
        </w:r>
      </w:del>
      <w:ins w:id="255" w:author="Alice MacQueen" w:date="2020-11-12T19:18:00Z">
        <w:r w:rsidR="00AA4F8B">
          <w:rPr>
            <w:rFonts w:eastAsia="Times New Roman" w:cstheme="minorHAnsi"/>
            <w:color w:val="24292E"/>
            <w:sz w:val="24"/>
            <w:szCs w:val="24"/>
          </w:rPr>
          <w:t>have been</w:t>
        </w:r>
        <w:r w:rsidR="00AA4F8B" w:rsidRPr="00BC19D5">
          <w:rPr>
            <w:rFonts w:eastAsia="Times New Roman" w:cstheme="minorHAnsi"/>
            <w:color w:val="24292E"/>
            <w:sz w:val="24"/>
            <w:szCs w:val="24"/>
          </w:rPr>
          <w:t xml:space="preserve"> </w:t>
        </w:r>
      </w:ins>
      <w:r w:rsidR="00BC19D5" w:rsidRPr="00BC19D5">
        <w:rPr>
          <w:rFonts w:eastAsia="Times New Roman" w:cstheme="minorHAnsi"/>
          <w:color w:val="24292E"/>
          <w:sz w:val="24"/>
          <w:szCs w:val="24"/>
        </w:rPr>
        <w:t xml:space="preserve">reported in other species (Shakoor et al., 2016; Broadley and White, 2012). The colocalization of QTL of Sr with other elements </w:t>
      </w:r>
      <w:del w:id="256" w:author="Alice MacQueen" w:date="2020-11-12T18:42:00Z">
        <w:r w:rsidR="00BC19D5" w:rsidRPr="00BC19D5" w:rsidDel="0096192B">
          <w:rPr>
            <w:rFonts w:eastAsia="Times New Roman" w:cstheme="minorHAnsi"/>
            <w:color w:val="24292E"/>
            <w:sz w:val="24"/>
            <w:szCs w:val="24"/>
          </w:rPr>
          <w:delText xml:space="preserve">may </w:delText>
        </w:r>
      </w:del>
      <w:ins w:id="257" w:author="Alice MacQueen" w:date="2020-11-12T18:42:00Z">
        <w:r w:rsidR="0096192B">
          <w:rPr>
            <w:rFonts w:eastAsia="Times New Roman" w:cstheme="minorHAnsi"/>
            <w:color w:val="24292E"/>
            <w:sz w:val="24"/>
            <w:szCs w:val="24"/>
          </w:rPr>
          <w:t>also likely</w:t>
        </w:r>
        <w:r w:rsidR="0096192B" w:rsidRPr="00BC19D5">
          <w:rPr>
            <w:rFonts w:eastAsia="Times New Roman" w:cstheme="minorHAnsi"/>
            <w:color w:val="24292E"/>
            <w:sz w:val="24"/>
            <w:szCs w:val="24"/>
          </w:rPr>
          <w:t xml:space="preserve"> </w:t>
        </w:r>
      </w:ins>
      <w:r w:rsidR="00BC19D5" w:rsidRPr="00BC19D5">
        <w:rPr>
          <w:rFonts w:eastAsia="Times New Roman" w:cstheme="minorHAnsi"/>
          <w:color w:val="24292E"/>
          <w:sz w:val="24"/>
          <w:szCs w:val="24"/>
        </w:rPr>
        <w:t>reflect</w:t>
      </w:r>
      <w:ins w:id="258" w:author="Alice MacQueen" w:date="2020-11-12T18:42:00Z">
        <w:r w:rsidR="0096192B">
          <w:rPr>
            <w:rFonts w:eastAsia="Times New Roman" w:cstheme="minorHAnsi"/>
            <w:color w:val="24292E"/>
            <w:sz w:val="24"/>
            <w:szCs w:val="24"/>
          </w:rPr>
          <w:t>s</w:t>
        </w:r>
      </w:ins>
      <w:r w:rsidR="00BC19D5" w:rsidRPr="00BC19D5">
        <w:rPr>
          <w:rFonts w:eastAsia="Times New Roman" w:cstheme="minorHAnsi"/>
          <w:color w:val="24292E"/>
          <w:sz w:val="24"/>
          <w:szCs w:val="24"/>
        </w:rPr>
        <w:t xml:space="preserve"> </w:t>
      </w:r>
      <w:r w:rsidR="00FC2760">
        <w:rPr>
          <w:rFonts w:eastAsia="Times New Roman" w:cstheme="minorHAnsi"/>
          <w:color w:val="24292E"/>
          <w:sz w:val="24"/>
          <w:szCs w:val="24"/>
        </w:rPr>
        <w:t>its</w:t>
      </w:r>
      <w:r w:rsidR="00FC2760" w:rsidRPr="00BC19D5">
        <w:rPr>
          <w:rFonts w:eastAsia="Times New Roman" w:cstheme="minorHAnsi"/>
          <w:color w:val="24292E"/>
          <w:sz w:val="24"/>
          <w:szCs w:val="24"/>
        </w:rPr>
        <w:t xml:space="preserve"> </w:t>
      </w:r>
      <w:r w:rsidR="00BC19D5" w:rsidRPr="00BC19D5">
        <w:rPr>
          <w:rFonts w:eastAsia="Times New Roman" w:cstheme="minorHAnsi"/>
          <w:color w:val="24292E"/>
          <w:sz w:val="24"/>
          <w:szCs w:val="24"/>
        </w:rPr>
        <w:t xml:space="preserve">non-essential </w:t>
      </w:r>
      <w:del w:id="259" w:author="Alice MacQueen" w:date="2020-11-12T18:42:00Z">
        <w:r w:rsidR="00BC19D5" w:rsidRPr="00BC19D5" w:rsidDel="0096192B">
          <w:rPr>
            <w:rFonts w:eastAsia="Times New Roman" w:cstheme="minorHAnsi"/>
            <w:color w:val="24292E"/>
            <w:sz w:val="24"/>
            <w:szCs w:val="24"/>
          </w:rPr>
          <w:delText xml:space="preserve">characteristics </w:delText>
        </w:r>
      </w:del>
      <w:ins w:id="260" w:author="Alice MacQueen" w:date="2020-11-12T18:42:00Z">
        <w:r w:rsidR="0096192B">
          <w:rPr>
            <w:rFonts w:eastAsia="Times New Roman" w:cstheme="minorHAnsi"/>
            <w:color w:val="24292E"/>
            <w:sz w:val="24"/>
            <w:szCs w:val="24"/>
          </w:rPr>
          <w:t>nature</w:t>
        </w:r>
      </w:ins>
      <w:ins w:id="261" w:author="Alice MacQueen" w:date="2020-11-12T19:30:00Z">
        <w:r w:rsidR="00AD478F">
          <w:rPr>
            <w:rFonts w:eastAsia="Times New Roman" w:cstheme="minorHAnsi"/>
            <w:color w:val="24292E"/>
            <w:sz w:val="24"/>
            <w:szCs w:val="24"/>
          </w:rPr>
          <w:t xml:space="preserve">, </w:t>
        </w:r>
      </w:ins>
      <w:del w:id="262" w:author="Alice MacQueen" w:date="2020-11-12T18:42:00Z">
        <w:r w:rsidR="00BC19D5" w:rsidRPr="00BC19D5" w:rsidDel="0096192B">
          <w:rPr>
            <w:rFonts w:eastAsia="Times New Roman" w:cstheme="minorHAnsi"/>
            <w:color w:val="24292E"/>
            <w:sz w:val="24"/>
            <w:szCs w:val="24"/>
          </w:rPr>
          <w:delText>to</w:delText>
        </w:r>
      </w:del>
      <w:del w:id="263" w:author="Alice MacQueen" w:date="2020-11-12T19:30:00Z">
        <w:r w:rsidR="00BC19D5" w:rsidRPr="00BC19D5" w:rsidDel="00AD478F">
          <w:rPr>
            <w:rFonts w:eastAsia="Times New Roman" w:cstheme="minorHAnsi"/>
            <w:color w:val="24292E"/>
            <w:sz w:val="24"/>
            <w:szCs w:val="24"/>
          </w:rPr>
          <w:delText xml:space="preserve"> plants</w:delText>
        </w:r>
      </w:del>
      <w:ins w:id="264" w:author="Alice MacQueen" w:date="2020-11-12T19:30:00Z">
        <w:r w:rsidR="00AD478F">
          <w:rPr>
            <w:rFonts w:eastAsia="Times New Roman" w:cstheme="minorHAnsi"/>
            <w:color w:val="24292E"/>
            <w:sz w:val="24"/>
            <w:szCs w:val="24"/>
          </w:rPr>
          <w:t>in</w:t>
        </w:r>
      </w:ins>
      <w:ins w:id="265" w:author="Alice MacQueen" w:date="2020-11-12T19:22:00Z">
        <w:r w:rsidR="00D662F8">
          <w:rPr>
            <w:rFonts w:eastAsia="Times New Roman" w:cstheme="minorHAnsi"/>
            <w:color w:val="24292E"/>
            <w:sz w:val="24"/>
            <w:szCs w:val="24"/>
          </w:rPr>
          <w:t xml:space="preserve"> that it is seldom the target </w:t>
        </w:r>
      </w:ins>
      <w:ins w:id="266" w:author="Alice MacQueen" w:date="2020-11-12T19:24:00Z">
        <w:r w:rsidR="00D662F8">
          <w:rPr>
            <w:rFonts w:eastAsia="Times New Roman" w:cstheme="minorHAnsi"/>
            <w:color w:val="24292E"/>
            <w:sz w:val="24"/>
            <w:szCs w:val="24"/>
          </w:rPr>
          <w:t xml:space="preserve">of </w:t>
        </w:r>
      </w:ins>
      <w:ins w:id="267" w:author="Alice MacQueen" w:date="2020-11-12T19:22:00Z">
        <w:r w:rsidR="00D662F8">
          <w:rPr>
            <w:rFonts w:eastAsia="Times New Roman" w:cstheme="minorHAnsi"/>
            <w:color w:val="24292E"/>
            <w:sz w:val="24"/>
            <w:szCs w:val="24"/>
          </w:rPr>
          <w:t xml:space="preserve">uptake by plants, </w:t>
        </w:r>
      </w:ins>
      <w:ins w:id="268" w:author="Alice MacQueen" w:date="2020-11-12T19:30:00Z">
        <w:r w:rsidR="00AD478F">
          <w:rPr>
            <w:rFonts w:eastAsia="Times New Roman" w:cstheme="minorHAnsi"/>
            <w:color w:val="24292E"/>
            <w:sz w:val="24"/>
            <w:szCs w:val="24"/>
          </w:rPr>
          <w:t xml:space="preserve">and </w:t>
        </w:r>
      </w:ins>
      <w:ins w:id="269" w:author="Alice MacQueen" w:date="2020-11-12T19:24:00Z">
        <w:r w:rsidR="00D662F8">
          <w:rPr>
            <w:rFonts w:eastAsia="Times New Roman" w:cstheme="minorHAnsi"/>
            <w:color w:val="24292E"/>
            <w:sz w:val="24"/>
            <w:szCs w:val="24"/>
          </w:rPr>
          <w:t>instead</w:t>
        </w:r>
      </w:ins>
      <w:ins w:id="270" w:author="Alice MacQueen" w:date="2020-11-12T19:22:00Z">
        <w:r w:rsidR="00D662F8">
          <w:rPr>
            <w:rFonts w:eastAsia="Times New Roman" w:cstheme="minorHAnsi"/>
            <w:color w:val="24292E"/>
            <w:sz w:val="24"/>
            <w:szCs w:val="24"/>
          </w:rPr>
          <w:t xml:space="preserve"> only accu</w:t>
        </w:r>
      </w:ins>
      <w:ins w:id="271" w:author="Alice MacQueen" w:date="2020-11-12T19:23:00Z">
        <w:r w:rsidR="00D662F8">
          <w:rPr>
            <w:rFonts w:eastAsia="Times New Roman" w:cstheme="minorHAnsi"/>
            <w:color w:val="24292E"/>
            <w:sz w:val="24"/>
            <w:szCs w:val="24"/>
          </w:rPr>
          <w:t>mulat</w:t>
        </w:r>
      </w:ins>
      <w:ins w:id="272" w:author="Alice MacQueen" w:date="2020-11-12T19:30:00Z">
        <w:r w:rsidR="00AD478F">
          <w:rPr>
            <w:rFonts w:eastAsia="Times New Roman" w:cstheme="minorHAnsi"/>
            <w:color w:val="24292E"/>
            <w:sz w:val="24"/>
            <w:szCs w:val="24"/>
          </w:rPr>
          <w:t>s</w:t>
        </w:r>
      </w:ins>
      <w:ins w:id="273" w:author="Alice MacQueen" w:date="2020-11-12T19:23:00Z">
        <w:r w:rsidR="00D662F8">
          <w:rPr>
            <w:rFonts w:eastAsia="Times New Roman" w:cstheme="minorHAnsi"/>
            <w:color w:val="24292E"/>
            <w:sz w:val="24"/>
            <w:szCs w:val="24"/>
          </w:rPr>
          <w:t xml:space="preserve"> via non-ion-specific mechanisms.</w:t>
        </w:r>
      </w:ins>
      <w:ins w:id="274" w:author="Alice MacQueen" w:date="2020-11-12T19:22:00Z">
        <w:r w:rsidR="00D662F8">
          <w:rPr>
            <w:rFonts w:eastAsia="Times New Roman" w:cstheme="minorHAnsi"/>
            <w:color w:val="24292E"/>
            <w:sz w:val="24"/>
            <w:szCs w:val="24"/>
          </w:rPr>
          <w:t xml:space="preserve"> </w:t>
        </w:r>
      </w:ins>
      <w:del w:id="275" w:author="Alice MacQueen" w:date="2020-11-12T19:18:00Z">
        <w:r w:rsidR="00BC19D5" w:rsidRPr="00BC19D5" w:rsidDel="00AA4F8B">
          <w:rPr>
            <w:rFonts w:eastAsia="Times New Roman" w:cstheme="minorHAnsi"/>
            <w:color w:val="24292E"/>
            <w:sz w:val="24"/>
            <w:szCs w:val="24"/>
          </w:rPr>
          <w:delText>.</w:delText>
        </w:r>
      </w:del>
    </w:p>
    <w:p w14:paraId="027C2C14" w14:textId="34A6D7EF" w:rsidR="00CC6BA8" w:rsidRPr="0022321F" w:rsidRDefault="002B41E0" w:rsidP="00CC6BA8">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ins w:id="276" w:author="Alice MacQueen" w:date="2020-11-12T18:59:00Z">
        <w:r>
          <w:rPr>
            <w:rFonts w:asciiTheme="minorHAnsi" w:hAnsiTheme="minorHAnsi" w:cstheme="minorHAnsi"/>
            <w:color w:val="24292E"/>
          </w:rPr>
          <w:t xml:space="preserve">We found multiple candidate genes </w:t>
        </w:r>
      </w:ins>
      <w:ins w:id="277" w:author="Alice MacQueen" w:date="2020-11-12T19:18:00Z">
        <w:r w:rsidR="00AA4F8B">
          <w:rPr>
            <w:rFonts w:asciiTheme="minorHAnsi" w:hAnsiTheme="minorHAnsi" w:cstheme="minorHAnsi"/>
            <w:color w:val="24292E"/>
          </w:rPr>
          <w:t xml:space="preserve">which </w:t>
        </w:r>
      </w:ins>
      <w:ins w:id="278" w:author="Alice MacQueen" w:date="2020-11-12T18:59:00Z">
        <w:r>
          <w:rPr>
            <w:rFonts w:asciiTheme="minorHAnsi" w:hAnsiTheme="minorHAnsi" w:cstheme="minorHAnsi"/>
            <w:color w:val="24292E"/>
          </w:rPr>
          <w:t xml:space="preserve">may affect ionome content </w:t>
        </w:r>
      </w:ins>
      <w:ins w:id="279" w:author="Alice MacQueen" w:date="2020-11-12T19:18:00Z">
        <w:r w:rsidR="00AA4F8B">
          <w:rPr>
            <w:rFonts w:asciiTheme="minorHAnsi" w:hAnsiTheme="minorHAnsi" w:cstheme="minorHAnsi"/>
            <w:color w:val="24292E"/>
          </w:rPr>
          <w:t xml:space="preserve">in our QTL </w:t>
        </w:r>
      </w:ins>
      <w:ins w:id="280" w:author="Alice MacQueen" w:date="2020-11-12T19:19:00Z">
        <w:r w:rsidR="00AA4F8B">
          <w:rPr>
            <w:rFonts w:asciiTheme="minorHAnsi" w:hAnsiTheme="minorHAnsi" w:cstheme="minorHAnsi"/>
            <w:color w:val="24292E"/>
          </w:rPr>
          <w:t xml:space="preserve">regions, </w:t>
        </w:r>
      </w:ins>
      <w:ins w:id="281" w:author="Alice MacQueen" w:date="2020-11-12T19:07:00Z">
        <w:r w:rsidR="00011FF5">
          <w:rPr>
            <w:rFonts w:asciiTheme="minorHAnsi" w:hAnsiTheme="minorHAnsi" w:cstheme="minorHAnsi"/>
            <w:color w:val="24292E"/>
          </w:rPr>
          <w:t>which</w:t>
        </w:r>
      </w:ins>
      <w:ins w:id="282" w:author="Alice MacQueen" w:date="2020-11-12T18:59:00Z">
        <w:r>
          <w:rPr>
            <w:rFonts w:asciiTheme="minorHAnsi" w:hAnsiTheme="minorHAnsi" w:cstheme="minorHAnsi"/>
            <w:color w:val="24292E"/>
          </w:rPr>
          <w:t xml:space="preserve"> </w:t>
        </w:r>
        <w:r w:rsidRPr="0022321F">
          <w:rPr>
            <w:rFonts w:asciiTheme="minorHAnsi" w:hAnsiTheme="minorHAnsi" w:cstheme="minorHAnsi"/>
            <w:color w:val="24292E"/>
          </w:rPr>
          <w:t xml:space="preserve">provide targets for future fine-mapping research in switchgrass. </w:t>
        </w:r>
        <w:r>
          <w:rPr>
            <w:rFonts w:asciiTheme="minorHAnsi" w:hAnsiTheme="minorHAnsi" w:cstheme="minorHAnsi"/>
            <w:color w:val="24292E"/>
          </w:rPr>
          <w:t>Among these, w</w:t>
        </w:r>
      </w:ins>
      <w:del w:id="283" w:author="Alice MacQueen" w:date="2020-11-12T18:59:00Z">
        <w:r w:rsidR="00044668" w:rsidRPr="0022321F" w:rsidDel="002B41E0">
          <w:rPr>
            <w:rFonts w:asciiTheme="minorHAnsi" w:hAnsiTheme="minorHAnsi" w:cstheme="minorHAnsi"/>
            <w:color w:val="24292E"/>
          </w:rPr>
          <w:delText>W</w:delText>
        </w:r>
      </w:del>
      <w:r w:rsidR="00044668" w:rsidRPr="0022321F">
        <w:rPr>
          <w:rFonts w:asciiTheme="minorHAnsi" w:hAnsiTheme="minorHAnsi" w:cstheme="minorHAnsi"/>
          <w:color w:val="24292E"/>
        </w:rPr>
        <w:t xml:space="preserve">e found </w:t>
      </w:r>
      <w:r w:rsidR="00B93674" w:rsidRPr="0022321F">
        <w:rPr>
          <w:rFonts w:asciiTheme="minorHAnsi" w:hAnsiTheme="minorHAnsi" w:cstheme="minorHAnsi"/>
          <w:color w:val="24292E"/>
        </w:rPr>
        <w:t xml:space="preserve">a homolog of </w:t>
      </w:r>
      <w:r w:rsidR="00B93674" w:rsidRPr="0022321F">
        <w:rPr>
          <w:rFonts w:asciiTheme="minorHAnsi" w:hAnsiTheme="minorHAnsi" w:cstheme="minorHAnsi"/>
          <w:i/>
          <w:color w:val="24292E"/>
        </w:rPr>
        <w:t>HKT1</w:t>
      </w:r>
      <w:r w:rsidR="00B93674" w:rsidRPr="0022321F">
        <w:rPr>
          <w:rFonts w:asciiTheme="minorHAnsi" w:hAnsiTheme="minorHAnsi" w:cstheme="minorHAnsi"/>
          <w:color w:val="24292E"/>
        </w:rPr>
        <w:t xml:space="preserve">, </w:t>
      </w:r>
      <w:r w:rsidR="00044668" w:rsidRPr="0022321F">
        <w:rPr>
          <w:rFonts w:asciiTheme="minorHAnsi" w:hAnsiTheme="minorHAnsi" w:cstheme="minorHAnsi"/>
          <w:i/>
          <w:color w:val="24292E"/>
        </w:rPr>
        <w:t>Pavir.7kg416470</w:t>
      </w:r>
      <w:r w:rsidR="00044668" w:rsidRPr="0022321F">
        <w:rPr>
          <w:rFonts w:asciiTheme="minorHAnsi" w:hAnsiTheme="minorHAnsi" w:cstheme="minorHAnsi"/>
          <w:color w:val="24292E"/>
        </w:rPr>
        <w:t xml:space="preserve">, in the </w:t>
      </w:r>
      <w:commentRangeStart w:id="284"/>
      <w:r w:rsidR="00044668" w:rsidRPr="0022321F">
        <w:rPr>
          <w:rFonts w:asciiTheme="minorHAnsi" w:hAnsiTheme="minorHAnsi" w:cstheme="minorHAnsi"/>
          <w:color w:val="24292E"/>
        </w:rPr>
        <w:t>largest cluster of QTL on</w:t>
      </w:r>
      <w:r w:rsidR="00B93674" w:rsidRPr="0022321F">
        <w:rPr>
          <w:rFonts w:asciiTheme="minorHAnsi" w:hAnsiTheme="minorHAnsi" w:cstheme="minorHAnsi"/>
          <w:color w:val="24292E"/>
        </w:rPr>
        <w:t xml:space="preserve"> Chr07K</w:t>
      </w:r>
      <w:del w:id="285" w:author="Alice MacQueen" w:date="2020-11-12T18:59:00Z">
        <w:r w:rsidR="0055014F" w:rsidRPr="0022321F" w:rsidDel="002B41E0">
          <w:rPr>
            <w:rFonts w:asciiTheme="minorHAnsi" w:hAnsiTheme="minorHAnsi" w:cstheme="minorHAnsi"/>
            <w:color w:val="24292E"/>
          </w:rPr>
          <w:delText xml:space="preserve"> in our study</w:delText>
        </w:r>
      </w:del>
      <w:r w:rsidR="00B93674" w:rsidRPr="0022321F">
        <w:rPr>
          <w:rFonts w:asciiTheme="minorHAnsi" w:hAnsiTheme="minorHAnsi" w:cstheme="minorHAnsi"/>
          <w:color w:val="24292E"/>
        </w:rPr>
        <w:t xml:space="preserve">. </w:t>
      </w:r>
      <w:del w:id="286" w:author="Alice MacQueen" w:date="2020-11-12T19:02:00Z">
        <w:r w:rsidR="00044668" w:rsidRPr="0022321F" w:rsidDel="002B41E0">
          <w:rPr>
            <w:rFonts w:asciiTheme="minorHAnsi" w:hAnsiTheme="minorHAnsi" w:cstheme="minorHAnsi"/>
            <w:color w:val="24292E"/>
          </w:rPr>
          <w:delText>However, t</w:delText>
        </w:r>
      </w:del>
      <w:ins w:id="287" w:author="Alice MacQueen" w:date="2020-11-12T19:02:00Z">
        <w:r>
          <w:rPr>
            <w:rFonts w:asciiTheme="minorHAnsi" w:hAnsiTheme="minorHAnsi" w:cstheme="minorHAnsi"/>
            <w:color w:val="24292E"/>
          </w:rPr>
          <w:t>T</w:t>
        </w:r>
      </w:ins>
      <w:r w:rsidR="00044668" w:rsidRPr="0022321F">
        <w:rPr>
          <w:rFonts w:asciiTheme="minorHAnsi" w:hAnsiTheme="minorHAnsi" w:cstheme="minorHAnsi"/>
          <w:color w:val="24292E"/>
        </w:rPr>
        <w:t xml:space="preserve">his </w:t>
      </w:r>
      <w:r w:rsidR="00044668" w:rsidRPr="0022321F">
        <w:rPr>
          <w:rFonts w:asciiTheme="minorHAnsi" w:hAnsiTheme="minorHAnsi" w:cstheme="minorHAnsi"/>
          <w:color w:val="24292E"/>
        </w:rPr>
        <w:lastRenderedPageBreak/>
        <w:t xml:space="preserve">candidate gene was in the QTL interval for the six elements, Al, Ca, Fe, Mn, Sr, and Zn, </w:t>
      </w:r>
      <w:ins w:id="288" w:author="Alice MacQueen" w:date="2020-11-12T19:02:00Z">
        <w:r>
          <w:rPr>
            <w:rFonts w:asciiTheme="minorHAnsi" w:hAnsiTheme="minorHAnsi" w:cstheme="minorHAnsi"/>
            <w:color w:val="24292E"/>
          </w:rPr>
          <w:t xml:space="preserve">but </w:t>
        </w:r>
      </w:ins>
      <w:r w:rsidR="00044668" w:rsidRPr="0022321F">
        <w:rPr>
          <w:rFonts w:asciiTheme="minorHAnsi" w:hAnsiTheme="minorHAnsi" w:cstheme="minorHAnsi"/>
          <w:color w:val="24292E"/>
        </w:rPr>
        <w:t xml:space="preserve">not in either of the two Na accumulation QTL </w:t>
      </w:r>
      <w:r w:rsidR="0055014F" w:rsidRPr="0022321F">
        <w:rPr>
          <w:rFonts w:asciiTheme="minorHAnsi" w:hAnsiTheme="minorHAnsi" w:cstheme="minorHAnsi"/>
          <w:color w:val="24292E"/>
        </w:rPr>
        <w:t>intervals</w:t>
      </w:r>
      <w:r w:rsidR="00044668" w:rsidRPr="0022321F">
        <w:rPr>
          <w:rFonts w:asciiTheme="minorHAnsi" w:hAnsiTheme="minorHAnsi" w:cstheme="minorHAnsi"/>
          <w:color w:val="24292E"/>
        </w:rPr>
        <w:t xml:space="preserve">. </w:t>
      </w:r>
      <w:del w:id="289" w:author="Alice MacQueen" w:date="2020-11-12T19:04:00Z">
        <w:r w:rsidR="00044668" w:rsidRPr="0022321F" w:rsidDel="002B41E0">
          <w:rPr>
            <w:rFonts w:asciiTheme="minorHAnsi" w:hAnsiTheme="minorHAnsi" w:cstheme="minorHAnsi"/>
            <w:color w:val="24292E"/>
          </w:rPr>
          <w:delText xml:space="preserve">This result </w:delText>
        </w:r>
      </w:del>
      <w:del w:id="290" w:author="Alice MacQueen" w:date="2020-11-12T19:03:00Z">
        <w:r w:rsidR="00044668" w:rsidRPr="0022321F" w:rsidDel="002B41E0">
          <w:rPr>
            <w:rFonts w:asciiTheme="minorHAnsi" w:hAnsiTheme="minorHAnsi" w:cstheme="minorHAnsi"/>
            <w:color w:val="24292E"/>
          </w:rPr>
          <w:delText xml:space="preserve">is different from </w:delText>
        </w:r>
      </w:del>
      <w:del w:id="291" w:author="Alice MacQueen" w:date="2020-11-12T19:04:00Z">
        <w:r w:rsidR="00044668" w:rsidRPr="0022321F" w:rsidDel="002B41E0">
          <w:rPr>
            <w:rFonts w:asciiTheme="minorHAnsi" w:hAnsiTheme="minorHAnsi" w:cstheme="minorHAnsi"/>
            <w:color w:val="24292E"/>
          </w:rPr>
          <w:delText xml:space="preserve">previous reports in which </w:delText>
        </w:r>
      </w:del>
      <w:r w:rsidR="00B93674" w:rsidRPr="0022321F">
        <w:rPr>
          <w:rFonts w:asciiTheme="minorHAnsi" w:hAnsiTheme="minorHAnsi" w:cstheme="minorHAnsi"/>
          <w:i/>
          <w:color w:val="24292E"/>
        </w:rPr>
        <w:t>HKT1</w:t>
      </w:r>
      <w:r w:rsidR="00B93674" w:rsidRPr="0022321F">
        <w:rPr>
          <w:rFonts w:asciiTheme="minorHAnsi" w:hAnsiTheme="minorHAnsi" w:cstheme="minorHAnsi"/>
          <w:color w:val="24292E"/>
        </w:rPr>
        <w:t xml:space="preserve"> </w:t>
      </w:r>
      <w:ins w:id="292" w:author="Alice MacQueen" w:date="2020-11-12T19:04:00Z">
        <w:r>
          <w:rPr>
            <w:rFonts w:asciiTheme="minorHAnsi" w:hAnsiTheme="minorHAnsi" w:cstheme="minorHAnsi"/>
            <w:color w:val="24292E"/>
          </w:rPr>
          <w:t xml:space="preserve">was </w:t>
        </w:r>
      </w:ins>
      <w:del w:id="293" w:author="Alice MacQueen" w:date="2020-11-12T19:04:00Z">
        <w:r w:rsidR="00B93674" w:rsidRPr="0022321F" w:rsidDel="002B41E0">
          <w:rPr>
            <w:rFonts w:asciiTheme="minorHAnsi" w:hAnsiTheme="minorHAnsi" w:cstheme="minorHAnsi"/>
            <w:color w:val="24292E"/>
          </w:rPr>
          <w:delText>is</w:delText>
        </w:r>
      </w:del>
      <w:del w:id="294" w:author="Alice MacQueen" w:date="2020-11-12T19:03:00Z">
        <w:r w:rsidR="00B93674" w:rsidRPr="0022321F" w:rsidDel="002B41E0">
          <w:rPr>
            <w:rFonts w:asciiTheme="minorHAnsi" w:hAnsiTheme="minorHAnsi" w:cstheme="minorHAnsi"/>
            <w:color w:val="24292E"/>
          </w:rPr>
          <w:delText xml:space="preserve"> </w:delText>
        </w:r>
      </w:del>
      <w:r w:rsidR="00B93674" w:rsidRPr="0022321F">
        <w:rPr>
          <w:rFonts w:asciiTheme="minorHAnsi" w:hAnsiTheme="minorHAnsi" w:cstheme="minorHAnsi"/>
          <w:color w:val="24292E"/>
        </w:rPr>
        <w:t xml:space="preserve">responsible for the variation </w:t>
      </w:r>
      <w:ins w:id="295" w:author="Alice MacQueen" w:date="2020-11-12T19:04:00Z">
        <w:r>
          <w:rPr>
            <w:rFonts w:asciiTheme="minorHAnsi" w:hAnsiTheme="minorHAnsi" w:cstheme="minorHAnsi"/>
            <w:color w:val="24292E"/>
          </w:rPr>
          <w:t>in</w:t>
        </w:r>
      </w:ins>
      <w:del w:id="296" w:author="Alice MacQueen" w:date="2020-11-12T19:04:00Z">
        <w:r w:rsidR="00B93674" w:rsidRPr="0022321F" w:rsidDel="002B41E0">
          <w:rPr>
            <w:rFonts w:asciiTheme="minorHAnsi" w:hAnsiTheme="minorHAnsi" w:cstheme="minorHAnsi"/>
            <w:color w:val="24292E"/>
          </w:rPr>
          <w:delText>of</w:delText>
        </w:r>
      </w:del>
      <w:r w:rsidR="00B93674" w:rsidRPr="0022321F">
        <w:rPr>
          <w:rFonts w:asciiTheme="minorHAnsi" w:hAnsiTheme="minorHAnsi" w:cstheme="minorHAnsi"/>
          <w:color w:val="24292E"/>
        </w:rPr>
        <w:t xml:space="preserve"> Na </w:t>
      </w:r>
      <w:r w:rsidR="00044668" w:rsidRPr="0022321F">
        <w:rPr>
          <w:rFonts w:asciiTheme="minorHAnsi" w:hAnsiTheme="minorHAnsi" w:cstheme="minorHAnsi"/>
          <w:color w:val="24292E"/>
        </w:rPr>
        <w:t>accumulation</w:t>
      </w:r>
      <w:r w:rsidR="00B93674" w:rsidRPr="0022321F">
        <w:rPr>
          <w:rFonts w:asciiTheme="minorHAnsi" w:hAnsiTheme="minorHAnsi" w:cstheme="minorHAnsi"/>
          <w:color w:val="24292E"/>
        </w:rPr>
        <w:t xml:space="preserve"> in </w:t>
      </w:r>
      <w:r w:rsidR="00B93674" w:rsidRPr="003F3E02">
        <w:rPr>
          <w:rFonts w:asciiTheme="minorHAnsi" w:hAnsiTheme="minorHAnsi" w:cstheme="minorHAnsi"/>
          <w:i/>
          <w:color w:val="24292E"/>
          <w:rPrChange w:id="297" w:author="Alice MacQueen" w:date="2020-11-12T18:42:00Z">
            <w:rPr>
              <w:rFonts w:asciiTheme="minorHAnsi" w:hAnsiTheme="minorHAnsi" w:cstheme="minorHAnsi"/>
              <w:i/>
              <w:color w:val="24292E"/>
            </w:rPr>
          </w:rPrChange>
        </w:rPr>
        <w:t>A</w:t>
      </w:r>
      <w:r w:rsidR="00B93674" w:rsidRPr="003F3E02">
        <w:rPr>
          <w:rFonts w:asciiTheme="minorHAnsi" w:hAnsiTheme="minorHAnsi" w:cstheme="minorHAnsi"/>
          <w:i/>
          <w:color w:val="24292E"/>
          <w:rPrChange w:id="298" w:author="Alice MacQueen" w:date="2020-11-12T18:42:00Z">
            <w:rPr>
              <w:rFonts w:asciiTheme="minorHAnsi" w:hAnsiTheme="minorHAnsi" w:cstheme="minorHAnsi"/>
              <w:color w:val="24292E"/>
            </w:rPr>
          </w:rPrChange>
        </w:rPr>
        <w:t>. thaliana</w:t>
      </w:r>
      <w:r w:rsidR="00B93674" w:rsidRPr="0022321F">
        <w:rPr>
          <w:rFonts w:asciiTheme="minorHAnsi" w:hAnsiTheme="minorHAnsi" w:cstheme="minorHAnsi"/>
          <w:color w:val="24292E"/>
        </w:rPr>
        <w:t xml:space="preserve"> (Rus et al., 2006; Baxter et al., 2010), rice (Ren et al., 2015) and wheat (Munns et al., 2012</w:t>
      </w:r>
      <w:commentRangeEnd w:id="284"/>
      <w:r>
        <w:rPr>
          <w:rStyle w:val="CommentReference"/>
          <w:rFonts w:asciiTheme="minorHAnsi" w:eastAsiaTheme="minorEastAsia" w:hAnsiTheme="minorHAnsi" w:cstheme="minorBidi"/>
        </w:rPr>
        <w:commentReference w:id="284"/>
      </w:r>
      <w:r w:rsidR="00B93674" w:rsidRPr="0022321F">
        <w:rPr>
          <w:rFonts w:asciiTheme="minorHAnsi" w:hAnsiTheme="minorHAnsi" w:cstheme="minorHAnsi"/>
          <w:color w:val="24292E"/>
        </w:rPr>
        <w:t xml:space="preserve">). </w:t>
      </w:r>
      <w:r w:rsidR="0055014F" w:rsidRPr="0022321F">
        <w:rPr>
          <w:rFonts w:asciiTheme="minorHAnsi" w:hAnsiTheme="minorHAnsi" w:cstheme="minorHAnsi"/>
          <w:color w:val="24292E"/>
        </w:rPr>
        <w:t>However, s</w:t>
      </w:r>
      <w:r w:rsidR="0002110B" w:rsidRPr="0022321F">
        <w:rPr>
          <w:rFonts w:asciiTheme="minorHAnsi" w:hAnsiTheme="minorHAnsi" w:cstheme="minorHAnsi"/>
          <w:color w:val="24292E"/>
        </w:rPr>
        <w:t>ome of these elements do compete with Na up</w:t>
      </w:r>
      <w:r w:rsidR="0055014F" w:rsidRPr="0022321F">
        <w:rPr>
          <w:rFonts w:asciiTheme="minorHAnsi" w:hAnsiTheme="minorHAnsi" w:cstheme="minorHAnsi"/>
          <w:color w:val="24292E"/>
        </w:rPr>
        <w:t>take</w:t>
      </w:r>
      <w:r w:rsidR="002A3192" w:rsidRPr="0022321F">
        <w:rPr>
          <w:rFonts w:asciiTheme="minorHAnsi" w:hAnsiTheme="minorHAnsi" w:cstheme="minorHAnsi"/>
          <w:color w:val="24292E"/>
        </w:rPr>
        <w:t xml:space="preserve"> </w:t>
      </w:r>
      <w:del w:id="299" w:author="Alice MacQueen" w:date="2020-11-12T19:04:00Z">
        <w:r w:rsidR="002A3192" w:rsidRPr="0022321F" w:rsidDel="002B41E0">
          <w:rPr>
            <w:rFonts w:asciiTheme="minorHAnsi" w:hAnsiTheme="minorHAnsi" w:cstheme="minorHAnsi"/>
            <w:color w:val="24292E"/>
          </w:rPr>
          <w:delText>in the</w:delText>
        </w:r>
      </w:del>
      <w:ins w:id="300" w:author="Alice MacQueen" w:date="2020-11-12T19:04:00Z">
        <w:r>
          <w:rPr>
            <w:rFonts w:asciiTheme="minorHAnsi" w:hAnsiTheme="minorHAnsi" w:cstheme="minorHAnsi"/>
            <w:color w:val="24292E"/>
          </w:rPr>
          <w:t>from</w:t>
        </w:r>
      </w:ins>
      <w:r w:rsidR="002A3192" w:rsidRPr="0022321F">
        <w:rPr>
          <w:rFonts w:asciiTheme="minorHAnsi" w:hAnsiTheme="minorHAnsi" w:cstheme="minorHAnsi"/>
          <w:color w:val="24292E"/>
        </w:rPr>
        <w:t xml:space="preserve"> soil</w:t>
      </w:r>
      <w:del w:id="301" w:author="Alice MacQueen" w:date="2020-11-12T19:04:00Z">
        <w:r w:rsidR="002A3192" w:rsidRPr="0022321F" w:rsidDel="002B41E0">
          <w:rPr>
            <w:rFonts w:asciiTheme="minorHAnsi" w:hAnsiTheme="minorHAnsi" w:cstheme="minorHAnsi"/>
            <w:color w:val="24292E"/>
          </w:rPr>
          <w:delText>s</w:delText>
        </w:r>
      </w:del>
      <w:r w:rsidR="002A3192" w:rsidRPr="0022321F">
        <w:rPr>
          <w:rFonts w:asciiTheme="minorHAnsi" w:hAnsiTheme="minorHAnsi" w:cstheme="minorHAnsi"/>
          <w:color w:val="24292E"/>
        </w:rPr>
        <w:t xml:space="preserve"> </w:t>
      </w:r>
      <w:r w:rsidR="0002110B" w:rsidRPr="0022321F">
        <w:rPr>
          <w:rFonts w:asciiTheme="minorHAnsi" w:hAnsiTheme="minorHAnsi" w:cstheme="minorHAnsi"/>
          <w:color w:val="24292E"/>
        </w:rPr>
        <w:t>(</w:t>
      </w:r>
      <w:r w:rsidR="00CC6BA8" w:rsidRPr="0022321F">
        <w:rPr>
          <w:rFonts w:asciiTheme="minorHAnsi" w:hAnsiTheme="minorHAnsi" w:cstheme="minorHAnsi"/>
          <w:color w:val="24292E"/>
        </w:rPr>
        <w:t xml:space="preserve">Mass et al., 1972; Cramer et al., 1989; </w:t>
      </w:r>
      <w:r w:rsidR="002A3192" w:rsidRPr="0022321F">
        <w:rPr>
          <w:rFonts w:asciiTheme="minorHAnsi" w:hAnsiTheme="minorHAnsi" w:cstheme="minorHAnsi"/>
          <w:color w:val="24292E"/>
        </w:rPr>
        <w:t>Tuna et al., 2007</w:t>
      </w:r>
      <w:r w:rsidR="0002110B" w:rsidRPr="0022321F">
        <w:rPr>
          <w:rFonts w:asciiTheme="minorHAnsi" w:hAnsiTheme="minorHAnsi" w:cstheme="minorHAnsi"/>
          <w:color w:val="24292E"/>
        </w:rPr>
        <w:t>)</w:t>
      </w:r>
      <w:ins w:id="302" w:author="Alice MacQueen" w:date="2020-11-12T19:04:00Z">
        <w:r>
          <w:rPr>
            <w:rFonts w:asciiTheme="minorHAnsi" w:hAnsiTheme="minorHAnsi" w:cstheme="minorHAnsi"/>
            <w:color w:val="24292E"/>
          </w:rPr>
          <w:t xml:space="preserve">; thus, </w:t>
        </w:r>
      </w:ins>
      <w:ins w:id="303" w:author="Alice MacQueen" w:date="2020-11-12T19:06:00Z">
        <w:r w:rsidR="00011FF5">
          <w:rPr>
            <w:rFonts w:asciiTheme="minorHAnsi" w:hAnsiTheme="minorHAnsi" w:cstheme="minorHAnsi"/>
            <w:color w:val="24292E"/>
          </w:rPr>
          <w:t>it’s</w:t>
        </w:r>
      </w:ins>
      <w:ins w:id="304" w:author="Alice MacQueen" w:date="2020-11-12T19:04:00Z">
        <w:r>
          <w:rPr>
            <w:rFonts w:asciiTheme="minorHAnsi" w:hAnsiTheme="minorHAnsi" w:cstheme="minorHAnsi"/>
            <w:color w:val="24292E"/>
          </w:rPr>
          <w:t xml:space="preserve"> possible </w:t>
        </w:r>
      </w:ins>
      <w:ins w:id="305" w:author="Alice MacQueen" w:date="2020-11-12T19:05:00Z">
        <w:r w:rsidR="00011FF5">
          <w:rPr>
            <w:rFonts w:asciiTheme="minorHAnsi" w:hAnsiTheme="minorHAnsi" w:cstheme="minorHAnsi"/>
            <w:color w:val="24292E"/>
          </w:rPr>
          <w:t>that</w:t>
        </w:r>
      </w:ins>
      <w:del w:id="306" w:author="Alice MacQueen" w:date="2020-11-12T19:04:00Z">
        <w:r w:rsidR="0002110B" w:rsidRPr="0022321F" w:rsidDel="002B41E0">
          <w:rPr>
            <w:rFonts w:asciiTheme="minorHAnsi" w:hAnsiTheme="minorHAnsi" w:cstheme="minorHAnsi"/>
            <w:color w:val="24292E"/>
          </w:rPr>
          <w:delText>,</w:delText>
        </w:r>
      </w:del>
      <w:del w:id="307" w:author="Alice MacQueen" w:date="2020-11-12T19:05:00Z">
        <w:r w:rsidR="0002110B" w:rsidRPr="0022321F" w:rsidDel="00011FF5">
          <w:rPr>
            <w:rFonts w:asciiTheme="minorHAnsi" w:hAnsiTheme="minorHAnsi" w:cstheme="minorHAnsi"/>
            <w:color w:val="24292E"/>
          </w:rPr>
          <w:delText xml:space="preserve"> </w:delText>
        </w:r>
        <w:r w:rsidR="0055014F" w:rsidRPr="0022321F" w:rsidDel="00011FF5">
          <w:rPr>
            <w:rFonts w:asciiTheme="minorHAnsi" w:hAnsiTheme="minorHAnsi" w:cstheme="minorHAnsi"/>
            <w:color w:val="24292E"/>
          </w:rPr>
          <w:delText>thus</w:delText>
        </w:r>
        <w:r w:rsidR="0002110B" w:rsidRPr="0022321F" w:rsidDel="00011FF5">
          <w:rPr>
            <w:rFonts w:asciiTheme="minorHAnsi" w:hAnsiTheme="minorHAnsi" w:cstheme="minorHAnsi"/>
            <w:color w:val="24292E"/>
          </w:rPr>
          <w:delText xml:space="preserve"> possibly</w:delText>
        </w:r>
      </w:del>
      <w:r w:rsidR="0002110B" w:rsidRPr="0022321F">
        <w:rPr>
          <w:rFonts w:asciiTheme="minorHAnsi" w:hAnsiTheme="minorHAnsi" w:cstheme="minorHAnsi"/>
          <w:color w:val="24292E"/>
        </w:rPr>
        <w:t xml:space="preserve"> the </w:t>
      </w:r>
      <w:del w:id="308" w:author="Alice MacQueen" w:date="2020-11-12T19:05:00Z">
        <w:r w:rsidR="0002110B" w:rsidRPr="0022321F" w:rsidDel="00011FF5">
          <w:rPr>
            <w:rFonts w:asciiTheme="minorHAnsi" w:hAnsiTheme="minorHAnsi" w:cstheme="minorHAnsi"/>
            <w:color w:val="24292E"/>
          </w:rPr>
          <w:delText xml:space="preserve">relative </w:delText>
        </w:r>
      </w:del>
      <w:r w:rsidR="0002110B" w:rsidRPr="0022321F">
        <w:rPr>
          <w:rFonts w:asciiTheme="minorHAnsi" w:hAnsiTheme="minorHAnsi" w:cstheme="minorHAnsi"/>
          <w:color w:val="24292E"/>
        </w:rPr>
        <w:t xml:space="preserve">abundance of Na </w:t>
      </w:r>
      <w:ins w:id="309" w:author="Alice MacQueen" w:date="2020-11-12T19:05:00Z">
        <w:r w:rsidR="00011FF5">
          <w:rPr>
            <w:rFonts w:asciiTheme="minorHAnsi" w:hAnsiTheme="minorHAnsi" w:cstheme="minorHAnsi"/>
            <w:color w:val="24292E"/>
          </w:rPr>
          <w:t xml:space="preserve">relative </w:t>
        </w:r>
      </w:ins>
      <w:r w:rsidR="0002110B" w:rsidRPr="0022321F">
        <w:rPr>
          <w:rFonts w:asciiTheme="minorHAnsi" w:hAnsiTheme="minorHAnsi" w:cstheme="minorHAnsi"/>
          <w:color w:val="24292E"/>
        </w:rPr>
        <w:t xml:space="preserve">to these other elements in the soils at our gardens masked a QTL effect for Na but allowed </w:t>
      </w:r>
      <w:del w:id="310" w:author="Alice MacQueen" w:date="2020-11-12T19:06:00Z">
        <w:r w:rsidR="0002110B" w:rsidRPr="0022321F" w:rsidDel="00011FF5">
          <w:rPr>
            <w:rFonts w:asciiTheme="minorHAnsi" w:hAnsiTheme="minorHAnsi" w:cstheme="minorHAnsi"/>
            <w:color w:val="24292E"/>
          </w:rPr>
          <w:delText xml:space="preserve">this </w:delText>
        </w:r>
      </w:del>
      <w:ins w:id="311" w:author="Alice MacQueen" w:date="2020-11-12T19:06:00Z">
        <w:r w:rsidR="00011FF5">
          <w:rPr>
            <w:rFonts w:asciiTheme="minorHAnsi" w:hAnsiTheme="minorHAnsi" w:cstheme="minorHAnsi"/>
            <w:color w:val="24292E"/>
          </w:rPr>
          <w:t>detection of this</w:t>
        </w:r>
        <w:r w:rsidR="00011FF5" w:rsidRPr="0022321F">
          <w:rPr>
            <w:rFonts w:asciiTheme="minorHAnsi" w:hAnsiTheme="minorHAnsi" w:cstheme="minorHAnsi"/>
            <w:color w:val="24292E"/>
          </w:rPr>
          <w:t xml:space="preserve"> </w:t>
        </w:r>
      </w:ins>
      <w:r w:rsidR="0002110B" w:rsidRPr="0022321F">
        <w:rPr>
          <w:rFonts w:asciiTheme="minorHAnsi" w:hAnsiTheme="minorHAnsi" w:cstheme="minorHAnsi"/>
          <w:color w:val="24292E"/>
        </w:rPr>
        <w:t xml:space="preserve">QTL </w:t>
      </w:r>
      <w:del w:id="312" w:author="Alice MacQueen" w:date="2020-11-12T19:06:00Z">
        <w:r w:rsidR="0002110B" w:rsidRPr="0022321F" w:rsidDel="00011FF5">
          <w:rPr>
            <w:rFonts w:asciiTheme="minorHAnsi" w:hAnsiTheme="minorHAnsi" w:cstheme="minorHAnsi"/>
            <w:color w:val="24292E"/>
          </w:rPr>
          <w:delText xml:space="preserve">to be visible </w:delText>
        </w:r>
      </w:del>
      <w:r w:rsidR="0002110B" w:rsidRPr="0022321F">
        <w:rPr>
          <w:rFonts w:asciiTheme="minorHAnsi" w:hAnsiTheme="minorHAnsi" w:cstheme="minorHAnsi"/>
          <w:color w:val="24292E"/>
        </w:rPr>
        <w:t xml:space="preserve">for </w:t>
      </w:r>
      <w:del w:id="313" w:author="Alice MacQueen" w:date="2020-11-12T19:00:00Z">
        <w:r w:rsidR="0002110B" w:rsidRPr="0022321F" w:rsidDel="002B41E0">
          <w:rPr>
            <w:rFonts w:asciiTheme="minorHAnsi" w:hAnsiTheme="minorHAnsi" w:cstheme="minorHAnsi"/>
            <w:color w:val="24292E"/>
          </w:rPr>
          <w:delText xml:space="preserve">these </w:delText>
        </w:r>
      </w:del>
      <w:ins w:id="314" w:author="Alice MacQueen" w:date="2020-11-12T19:00:00Z">
        <w:r>
          <w:rPr>
            <w:rFonts w:asciiTheme="minorHAnsi" w:hAnsiTheme="minorHAnsi" w:cstheme="minorHAnsi"/>
            <w:color w:val="24292E"/>
          </w:rPr>
          <w:t>additional</w:t>
        </w:r>
      </w:ins>
      <w:del w:id="315" w:author="Alice MacQueen" w:date="2020-11-12T19:00:00Z">
        <w:r w:rsidR="0002110B" w:rsidRPr="0022321F" w:rsidDel="002B41E0">
          <w:rPr>
            <w:rFonts w:asciiTheme="minorHAnsi" w:hAnsiTheme="minorHAnsi" w:cstheme="minorHAnsi"/>
            <w:color w:val="24292E"/>
          </w:rPr>
          <w:delText>other</w:delText>
        </w:r>
      </w:del>
      <w:r w:rsidR="0002110B" w:rsidRPr="0022321F">
        <w:rPr>
          <w:rFonts w:asciiTheme="minorHAnsi" w:hAnsiTheme="minorHAnsi" w:cstheme="minorHAnsi"/>
          <w:color w:val="24292E"/>
        </w:rPr>
        <w:t xml:space="preserve"> elements.</w:t>
      </w:r>
      <w:r w:rsidR="00CC6BA8" w:rsidRPr="0022321F">
        <w:rPr>
          <w:rFonts w:asciiTheme="minorHAnsi" w:hAnsiTheme="minorHAnsi" w:cstheme="minorHAnsi"/>
          <w:color w:val="24292E"/>
        </w:rPr>
        <w:t xml:space="preserve"> </w:t>
      </w:r>
      <w:del w:id="316" w:author="Alice MacQueen" w:date="2020-11-12T18:59:00Z">
        <w:r w:rsidR="00CC6BA8" w:rsidRPr="0022321F" w:rsidDel="002B41E0">
          <w:rPr>
            <w:rFonts w:asciiTheme="minorHAnsi" w:hAnsiTheme="minorHAnsi" w:cstheme="minorHAnsi"/>
            <w:color w:val="24292E"/>
          </w:rPr>
          <w:delText xml:space="preserve">Along with other candidate genes found in our study, they provide targets for future fine-mapping </w:delText>
        </w:r>
        <w:r w:rsidR="0022321F" w:rsidRPr="0022321F" w:rsidDel="002B41E0">
          <w:rPr>
            <w:rFonts w:asciiTheme="minorHAnsi" w:hAnsiTheme="minorHAnsi" w:cstheme="minorHAnsi"/>
            <w:color w:val="24292E"/>
          </w:rPr>
          <w:delText>research</w:delText>
        </w:r>
        <w:r w:rsidR="00CC6BA8" w:rsidRPr="0022321F" w:rsidDel="002B41E0">
          <w:rPr>
            <w:rFonts w:asciiTheme="minorHAnsi" w:hAnsiTheme="minorHAnsi" w:cstheme="minorHAnsi"/>
            <w:color w:val="24292E"/>
          </w:rPr>
          <w:delText xml:space="preserve"> in switchgrass. </w:delText>
        </w:r>
      </w:del>
    </w:p>
    <w:p w14:paraId="4282A4DB" w14:textId="4A70861E" w:rsidR="00CC6BA8" w:rsidRPr="0055014F" w:rsidRDefault="00CC6BA8" w:rsidP="00F77FBC">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Overall, our results suggest </w:t>
      </w:r>
      <w:r w:rsidR="0022321F">
        <w:rPr>
          <w:rFonts w:eastAsia="Times New Roman" w:cstheme="minorHAnsi"/>
          <w:color w:val="24292E"/>
          <w:sz w:val="24"/>
          <w:szCs w:val="24"/>
        </w:rPr>
        <w:t>that</w:t>
      </w:r>
      <w:ins w:id="317" w:author="Alice MacQueen" w:date="2020-11-12T19:01:00Z">
        <w:r w:rsidR="002B41E0">
          <w:rPr>
            <w:rFonts w:eastAsia="Times New Roman" w:cstheme="minorHAnsi"/>
            <w:color w:val="24292E"/>
            <w:sz w:val="24"/>
            <w:szCs w:val="24"/>
          </w:rPr>
          <w:t xml:space="preserve"> ionomic variation</w:t>
        </w:r>
      </w:ins>
      <w:ins w:id="318" w:author="Alice MacQueen" w:date="2020-11-12T19:07:00Z">
        <w:r w:rsidR="00011FF5">
          <w:rPr>
            <w:rFonts w:eastAsia="Times New Roman" w:cstheme="minorHAnsi"/>
            <w:color w:val="24292E"/>
            <w:sz w:val="24"/>
            <w:szCs w:val="24"/>
          </w:rPr>
          <w:t>,</w:t>
        </w:r>
      </w:ins>
      <w:ins w:id="319" w:author="Alice MacQueen" w:date="2020-11-12T19:01:00Z">
        <w:r w:rsidR="002B41E0">
          <w:rPr>
            <w:rFonts w:eastAsia="Times New Roman" w:cstheme="minorHAnsi"/>
            <w:color w:val="24292E"/>
            <w:sz w:val="24"/>
            <w:szCs w:val="24"/>
          </w:rPr>
          <w:t xml:space="preserve"> and ionomic variation across environments</w:t>
        </w:r>
      </w:ins>
      <w:ins w:id="320" w:author="Alice MacQueen" w:date="2020-11-12T19:07:00Z">
        <w:r w:rsidR="00011FF5">
          <w:rPr>
            <w:rFonts w:eastAsia="Times New Roman" w:cstheme="minorHAnsi"/>
            <w:color w:val="24292E"/>
            <w:sz w:val="24"/>
            <w:szCs w:val="24"/>
          </w:rPr>
          <w:t>,</w:t>
        </w:r>
      </w:ins>
      <w:ins w:id="321" w:author="Alice MacQueen" w:date="2020-11-12T19:01:00Z">
        <w:r w:rsidR="002B41E0">
          <w:rPr>
            <w:rFonts w:eastAsia="Times New Roman" w:cstheme="minorHAnsi"/>
            <w:color w:val="24292E"/>
            <w:sz w:val="24"/>
            <w:szCs w:val="24"/>
          </w:rPr>
          <w:t xml:space="preserve"> is common in switchgrass</w:t>
        </w:r>
      </w:ins>
      <w:del w:id="322" w:author="Alice MacQueen" w:date="2020-11-12T19:01:00Z">
        <w:r w:rsidR="0022321F" w:rsidDel="002B41E0">
          <w:rPr>
            <w:rFonts w:eastAsia="Times New Roman" w:cstheme="minorHAnsi"/>
            <w:color w:val="24292E"/>
            <w:sz w:val="24"/>
            <w:szCs w:val="24"/>
          </w:rPr>
          <w:delText xml:space="preserve"> loci with variable effects across environments underlie the ionomic variation in switchgrass</w:delText>
        </w:r>
      </w:del>
      <w:r w:rsidR="0022321F">
        <w:rPr>
          <w:rFonts w:eastAsia="Times New Roman" w:cstheme="minorHAnsi"/>
          <w:color w:val="24292E"/>
          <w:sz w:val="24"/>
          <w:szCs w:val="24"/>
        </w:rPr>
        <w:t xml:space="preserve">. </w:t>
      </w:r>
      <w:r w:rsidR="00F77FBC">
        <w:rPr>
          <w:rFonts w:eastAsia="Times New Roman" w:cstheme="minorHAnsi"/>
          <w:color w:val="24292E"/>
          <w:sz w:val="24"/>
          <w:szCs w:val="24"/>
        </w:rPr>
        <w:t>This</w:t>
      </w:r>
      <w:r w:rsidR="00F77FBC" w:rsidRPr="0002110B">
        <w:rPr>
          <w:rFonts w:eastAsia="Times New Roman" w:cstheme="minorHAnsi"/>
          <w:color w:val="24292E"/>
          <w:sz w:val="24"/>
          <w:szCs w:val="24"/>
        </w:rPr>
        <w:t xml:space="preserve"> variation offers critical material for adaptation of </w:t>
      </w:r>
      <w:ins w:id="323" w:author="Alice MacQueen" w:date="2020-11-12T19:02:00Z">
        <w:r w:rsidR="002B41E0">
          <w:rPr>
            <w:rFonts w:eastAsia="Times New Roman" w:cstheme="minorHAnsi"/>
            <w:color w:val="24292E"/>
            <w:sz w:val="24"/>
            <w:szCs w:val="24"/>
          </w:rPr>
          <w:t xml:space="preserve">switchgrass </w:t>
        </w:r>
      </w:ins>
      <w:del w:id="324" w:author="Alice MacQueen" w:date="2020-11-12T19:02:00Z">
        <w:r w:rsidR="00F77FBC" w:rsidRPr="0002110B" w:rsidDel="002B41E0">
          <w:rPr>
            <w:rFonts w:eastAsia="Times New Roman" w:cstheme="minorHAnsi"/>
            <w:color w:val="24292E"/>
            <w:sz w:val="24"/>
            <w:szCs w:val="24"/>
          </w:rPr>
          <w:delText>plant m</w:delText>
        </w:r>
      </w:del>
      <w:ins w:id="325" w:author="Alice MacQueen" w:date="2020-11-12T19:02:00Z">
        <w:r w:rsidR="002B41E0">
          <w:rPr>
            <w:rFonts w:eastAsia="Times New Roman" w:cstheme="minorHAnsi"/>
            <w:color w:val="24292E"/>
            <w:sz w:val="24"/>
            <w:szCs w:val="24"/>
          </w:rPr>
          <w:t>m</w:t>
        </w:r>
      </w:ins>
      <w:r w:rsidR="00F77FBC" w:rsidRPr="0002110B">
        <w:rPr>
          <w:rFonts w:eastAsia="Times New Roman" w:cstheme="minorHAnsi"/>
          <w:color w:val="24292E"/>
          <w:sz w:val="24"/>
          <w:szCs w:val="24"/>
        </w:rPr>
        <w:t xml:space="preserve">etabolism and development </w:t>
      </w:r>
      <w:del w:id="326" w:author="Alice MacQueen" w:date="2020-11-12T19:02:00Z">
        <w:r w:rsidR="00F77FBC" w:rsidDel="002B41E0">
          <w:rPr>
            <w:rFonts w:eastAsia="Times New Roman" w:cstheme="minorHAnsi"/>
            <w:color w:val="24292E"/>
            <w:sz w:val="24"/>
            <w:szCs w:val="24"/>
          </w:rPr>
          <w:delText xml:space="preserve">for switchgrass </w:delText>
        </w:r>
      </w:del>
      <w:r w:rsidR="00F77FBC" w:rsidRPr="0002110B">
        <w:rPr>
          <w:rFonts w:eastAsia="Times New Roman" w:cstheme="minorHAnsi"/>
          <w:color w:val="24292E"/>
          <w:sz w:val="24"/>
          <w:szCs w:val="24"/>
        </w:rPr>
        <w:t>across different environments.</w:t>
      </w:r>
    </w:p>
    <w:p w14:paraId="4FB1CEBD" w14:textId="13CA98B6" w:rsidR="005F147E" w:rsidRDefault="00651CB7"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Acknowledgements</w:t>
      </w:r>
    </w:p>
    <w:p w14:paraId="5E5138DC" w14:textId="7CB034AE" w:rsidR="00CD4AA7" w:rsidRPr="00E216DA" w:rsidRDefault="00CD4AA7"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We thank the</w:t>
      </w:r>
      <w:r w:rsidR="001C0D1E">
        <w:rPr>
          <w:rFonts w:asciiTheme="minorHAnsi" w:hAnsiTheme="minorHAnsi" w:cstheme="minorHAnsi"/>
        </w:rPr>
        <w:t xml:space="preserve"> numerous</w:t>
      </w:r>
      <w:r w:rsidRPr="00E216DA">
        <w:rPr>
          <w:rFonts w:asciiTheme="minorHAnsi" w:hAnsiTheme="minorHAnsi" w:cstheme="minorHAnsi"/>
        </w:rPr>
        <w:t xml:space="preserve"> technicians and postdocs for helping with data collection in the field sites. </w:t>
      </w:r>
      <w:r w:rsidR="001A37D9">
        <w:rPr>
          <w:rFonts w:asciiTheme="minorHAnsi" w:hAnsiTheme="minorHAnsi" w:cstheme="minorHAnsi"/>
        </w:rPr>
        <w:t>Special thanks go to the technician in Lincoln, John Sanley, who helped weigh</w:t>
      </w:r>
      <w:del w:id="327" w:author="Alice MacQueen" w:date="2020-11-12T19:00:00Z">
        <w:r w:rsidR="001A37D9" w:rsidDel="002B41E0">
          <w:rPr>
            <w:rFonts w:asciiTheme="minorHAnsi" w:hAnsiTheme="minorHAnsi" w:cstheme="minorHAnsi"/>
          </w:rPr>
          <w:delText>t</w:delText>
        </w:r>
      </w:del>
      <w:r w:rsidR="001A37D9">
        <w:rPr>
          <w:rFonts w:asciiTheme="minorHAnsi" w:hAnsiTheme="minorHAnsi" w:cstheme="minorHAnsi"/>
        </w:rPr>
        <w:t xml:space="preserve"> and handle the samples. We also thank the Ivan Baxter lab</w:t>
      </w:r>
      <w:r w:rsidR="007913B3">
        <w:rPr>
          <w:rFonts w:asciiTheme="minorHAnsi" w:hAnsiTheme="minorHAnsi" w:cstheme="minorHAnsi"/>
        </w:rPr>
        <w:t>, particularly Dr. Baxter,</w:t>
      </w:r>
      <w:r w:rsidR="001A37D9">
        <w:rPr>
          <w:rFonts w:asciiTheme="minorHAnsi" w:hAnsiTheme="minorHAnsi" w:cstheme="minorHAnsi"/>
        </w:rPr>
        <w:t xml:space="preserve"> at the Danforth Center for </w:t>
      </w:r>
      <w:ins w:id="328" w:author="Alice MacQueen" w:date="2020-11-12T19:00:00Z">
        <w:r w:rsidR="002B41E0">
          <w:rPr>
            <w:rFonts w:asciiTheme="minorHAnsi" w:hAnsiTheme="minorHAnsi" w:cstheme="minorHAnsi"/>
          </w:rPr>
          <w:t>the</w:t>
        </w:r>
      </w:ins>
      <w:del w:id="329" w:author="Alice MacQueen" w:date="2020-11-12T19:00:00Z">
        <w:r w:rsidR="007913B3" w:rsidDel="002B41E0">
          <w:rPr>
            <w:rFonts w:asciiTheme="minorHAnsi" w:hAnsiTheme="minorHAnsi" w:cstheme="minorHAnsi"/>
          </w:rPr>
          <w:delText>our</w:delText>
        </w:r>
      </w:del>
      <w:r w:rsidR="007913B3">
        <w:rPr>
          <w:rFonts w:asciiTheme="minorHAnsi" w:hAnsiTheme="minorHAnsi" w:cstheme="minorHAnsi"/>
        </w:rPr>
        <w:t xml:space="preserve"> ionomic assay </w:t>
      </w:r>
      <w:ins w:id="330" w:author="Alice MacQueen" w:date="2020-11-12T19:00:00Z">
        <w:r w:rsidR="002B41E0">
          <w:rPr>
            <w:rFonts w:asciiTheme="minorHAnsi" w:hAnsiTheme="minorHAnsi" w:cstheme="minorHAnsi"/>
          </w:rPr>
          <w:t xml:space="preserve">we used, </w:t>
        </w:r>
      </w:ins>
      <w:r w:rsidR="007913B3">
        <w:rPr>
          <w:rFonts w:asciiTheme="minorHAnsi" w:hAnsiTheme="minorHAnsi" w:cstheme="minorHAnsi"/>
        </w:rPr>
        <w:t>and the advice</w:t>
      </w:r>
      <w:ins w:id="331" w:author="Alice MacQueen" w:date="2020-11-12T19:00:00Z">
        <w:r w:rsidR="002B41E0">
          <w:rPr>
            <w:rFonts w:asciiTheme="minorHAnsi" w:hAnsiTheme="minorHAnsi" w:cstheme="minorHAnsi"/>
          </w:rPr>
          <w:t xml:space="preserve"> he</w:t>
        </w:r>
      </w:ins>
      <w:r w:rsidR="007913B3">
        <w:rPr>
          <w:rFonts w:asciiTheme="minorHAnsi" w:hAnsiTheme="minorHAnsi" w:cstheme="minorHAnsi"/>
        </w:rPr>
        <w:t xml:space="preserve"> provided.</w:t>
      </w:r>
      <w:r w:rsidR="001A37D9">
        <w:rPr>
          <w:rFonts w:asciiTheme="minorHAnsi" w:hAnsiTheme="minorHAnsi" w:cstheme="minorHAnsi"/>
        </w:rPr>
        <w:t xml:space="preserve"> </w:t>
      </w:r>
      <w:r w:rsidR="00D25B9B" w:rsidRPr="000C1220">
        <w:rPr>
          <w:rFonts w:asciiTheme="minorHAnsi" w:hAnsiTheme="minorHAnsi" w:cstheme="minorHAnsi"/>
        </w:rPr>
        <w:t xml:space="preserve">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AgBioResearch. We thank the Joint Genome Institute and collaborators for prepublication access to the </w:t>
      </w:r>
      <w:r w:rsidR="00D25B9B" w:rsidRPr="000C1220">
        <w:rPr>
          <w:rFonts w:asciiTheme="minorHAnsi" w:hAnsiTheme="minorHAnsi" w:cstheme="minorHAnsi"/>
          <w:i/>
        </w:rPr>
        <w:t>Panicum virgatum</w:t>
      </w:r>
      <w:r w:rsidR="00D25B9B" w:rsidRPr="000C1220">
        <w:rPr>
          <w:rFonts w:asciiTheme="minorHAnsi" w:hAnsiTheme="minorHAnsi" w:cstheme="minorHAnsi"/>
        </w:rPr>
        <w:t xml:space="preserve"> v5 AP13 genome reference</w:t>
      </w:r>
      <w:r w:rsidR="000C1220">
        <w:rPr>
          <w:rFonts w:asciiTheme="minorHAnsi" w:hAnsiTheme="minorHAnsi" w:cstheme="minorHAnsi"/>
        </w:rPr>
        <w:t>.</w:t>
      </w:r>
    </w:p>
    <w:p w14:paraId="5BB41F77" w14:textId="33904E02" w:rsidR="00796D42"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Author contributions</w:t>
      </w:r>
    </w:p>
    <w:p w14:paraId="420D6F14" w14:textId="676E41F2" w:rsidR="001C0D1E" w:rsidRPr="00E216DA" w:rsidRDefault="001C0D1E"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F.B.F., and T.E.J.</w:t>
      </w:r>
      <w:r w:rsidR="00BA7C4A">
        <w:rPr>
          <w:rFonts w:asciiTheme="minorHAnsi" w:hAnsiTheme="minorHAnsi" w:cstheme="minorHAnsi"/>
        </w:rPr>
        <w:t>, D.B.</w:t>
      </w:r>
      <w:r w:rsidRPr="00E216DA">
        <w:rPr>
          <w:rFonts w:asciiTheme="minorHAnsi" w:hAnsiTheme="minorHAnsi" w:cstheme="minorHAnsi"/>
        </w:rPr>
        <w:t>L. designed research; J.B., F.B.F,</w:t>
      </w:r>
      <w:r w:rsidR="00BA7C4A">
        <w:rPr>
          <w:rFonts w:asciiTheme="minorHAnsi" w:hAnsiTheme="minorHAnsi" w:cstheme="minorHAnsi"/>
        </w:rPr>
        <w:t xml:space="preserve"> D.B.L</w:t>
      </w:r>
      <w:r w:rsidRPr="00E216DA">
        <w:rPr>
          <w:rFonts w:asciiTheme="minorHAnsi" w:hAnsiTheme="minorHAnsi" w:cstheme="minorHAnsi"/>
        </w:rPr>
        <w:t xml:space="preserve"> and T.E.J. performed research; </w:t>
      </w:r>
      <w:r w:rsidR="00370073" w:rsidRPr="00E216DA">
        <w:rPr>
          <w:rFonts w:asciiTheme="minorHAnsi" w:hAnsiTheme="minorHAnsi" w:cstheme="minorHAnsi"/>
        </w:rPr>
        <w:t xml:space="preserve">L.Z </w:t>
      </w:r>
      <w:r w:rsidR="00480259">
        <w:rPr>
          <w:rFonts w:asciiTheme="minorHAnsi" w:hAnsiTheme="minorHAnsi" w:cstheme="minorHAnsi"/>
        </w:rPr>
        <w:t xml:space="preserve">and A.M </w:t>
      </w:r>
      <w:r w:rsidR="00370073" w:rsidRPr="00E216DA">
        <w:rPr>
          <w:rFonts w:asciiTheme="minorHAnsi" w:hAnsiTheme="minorHAnsi" w:cstheme="minorHAnsi"/>
        </w:rPr>
        <w:t>analyzed data</w:t>
      </w:r>
      <w:r w:rsidR="00480259">
        <w:rPr>
          <w:rFonts w:asciiTheme="minorHAnsi" w:hAnsiTheme="minorHAnsi" w:cstheme="minorHAnsi"/>
        </w:rPr>
        <w:t xml:space="preserve">, and </w:t>
      </w:r>
      <w:r w:rsidRPr="00E216DA">
        <w:rPr>
          <w:rFonts w:asciiTheme="minorHAnsi" w:hAnsiTheme="minorHAnsi" w:cstheme="minorHAnsi"/>
        </w:rPr>
        <w:t>wrote the paper</w:t>
      </w:r>
      <w:r w:rsidR="00BA7C4A">
        <w:rPr>
          <w:rFonts w:asciiTheme="minorHAnsi" w:hAnsiTheme="minorHAnsi" w:cstheme="minorHAnsi"/>
        </w:rPr>
        <w:t xml:space="preserve"> with comments and editing by all co-authors</w:t>
      </w:r>
      <w:r w:rsidRPr="00E216DA">
        <w:rPr>
          <w:rFonts w:asciiTheme="minorHAnsi" w:hAnsiTheme="minorHAnsi" w:cstheme="minorHAnsi"/>
        </w:rPr>
        <w:t>.</w:t>
      </w:r>
    </w:p>
    <w:p w14:paraId="2EC82A49" w14:textId="79C715B5" w:rsidR="00796D42" w:rsidRDefault="00E216DA" w:rsidP="00382796">
      <w:pPr>
        <w:pStyle w:val="NormalWeb"/>
        <w:shd w:val="clear" w:color="auto" w:fill="FFFFFF"/>
        <w:spacing w:before="0" w:beforeAutospacing="0" w:after="120" w:afterAutospacing="0"/>
        <w:rPr>
          <w:rFonts w:asciiTheme="minorHAnsi" w:hAnsiTheme="minorHAnsi" w:cstheme="minorHAnsi"/>
          <w:b/>
        </w:rPr>
      </w:pPr>
      <w:r>
        <w:rPr>
          <w:rFonts w:asciiTheme="minorHAnsi" w:hAnsiTheme="minorHAnsi" w:cstheme="minorHAnsi"/>
          <w:b/>
        </w:rPr>
        <w:lastRenderedPageBreak/>
        <w:t>Data Availability</w:t>
      </w:r>
    </w:p>
    <w:p w14:paraId="53A57590" w14:textId="1A839067" w:rsidR="00E216DA" w:rsidRPr="00E216DA" w:rsidRDefault="00E216DA"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 xml:space="preserve">The data, R scripts, Genstat outputs, and other outputs can be found on Github: </w:t>
      </w:r>
      <w:ins w:id="332" w:author="Alice MacQueen" w:date="2020-11-12T18:14:00Z">
        <w:r w:rsidR="00B67B32" w:rsidRPr="00B67B32">
          <w:rPr>
            <w:rFonts w:asciiTheme="minorHAnsi" w:hAnsiTheme="minorHAnsi" w:cstheme="minorHAnsi"/>
          </w:rPr>
          <w:t>https://github.com/Alice-MacQueen/fourway-ionomics</w:t>
        </w:r>
      </w:ins>
      <w:del w:id="333" w:author="Alice MacQueen" w:date="2020-11-12T18:14:00Z">
        <w:r w:rsidRPr="00E216DA" w:rsidDel="00B67B32">
          <w:rPr>
            <w:rFonts w:asciiTheme="minorHAnsi" w:hAnsiTheme="minorHAnsi" w:cstheme="minorHAnsi"/>
            <w:highlight w:val="yellow"/>
          </w:rPr>
          <w:delText>XXXXXXXX</w:delText>
        </w:r>
      </w:del>
      <w:r w:rsidRPr="00E216DA">
        <w:rPr>
          <w:rFonts w:asciiTheme="minorHAnsi" w:hAnsiTheme="minorHAnsi" w:cstheme="minorHAnsi"/>
        </w:rPr>
        <w:t xml:space="preserve">. The identified QTL with </w:t>
      </w:r>
      <w:del w:id="334" w:author="Alice MacQueen" w:date="2020-11-12T18:15:00Z">
        <w:r w:rsidRPr="00E216DA" w:rsidDel="00B67B32">
          <w:rPr>
            <w:rFonts w:asciiTheme="minorHAnsi" w:hAnsiTheme="minorHAnsi" w:cstheme="minorHAnsi"/>
          </w:rPr>
          <w:delText xml:space="preserve">the </w:delText>
        </w:r>
      </w:del>
      <w:r w:rsidRPr="00E216DA">
        <w:rPr>
          <w:rFonts w:asciiTheme="minorHAnsi" w:hAnsiTheme="minorHAnsi" w:cstheme="minorHAnsi"/>
        </w:rPr>
        <w:t>confidence intervals are presented in Supplemental Table S1.</w:t>
      </w:r>
      <w:r w:rsidR="00F77FBC">
        <w:rPr>
          <w:rFonts w:asciiTheme="minorHAnsi" w:hAnsiTheme="minorHAnsi" w:cstheme="minorHAnsi"/>
        </w:rPr>
        <w:t xml:space="preserve"> The candidate genes are listed in Supplemental Table S2, and the significant GO terms are included in Supplemental Table S3.</w:t>
      </w:r>
      <w:r w:rsidRPr="00E216DA">
        <w:rPr>
          <w:rFonts w:asciiTheme="minorHAnsi" w:hAnsiTheme="minorHAnsi" w:cstheme="minorHAnsi"/>
        </w:rPr>
        <w:t xml:space="preserve"> The variance partitioning between additive genetic variance and environmental variance in heritability estimation is presented in Supplemental Figure S1. </w:t>
      </w:r>
    </w:p>
    <w:p w14:paraId="43848CF7" w14:textId="0F6D93AD" w:rsidR="00370073" w:rsidRDefault="00370073" w:rsidP="002B64B4">
      <w:pPr>
        <w:pStyle w:val="NormalWeb"/>
        <w:shd w:val="clear" w:color="auto" w:fill="FFFFFF"/>
        <w:spacing w:before="0" w:beforeAutospacing="0" w:after="240" w:afterAutospacing="0"/>
        <w:rPr>
          <w:rFonts w:asciiTheme="minorHAnsi" w:hAnsiTheme="minorHAnsi" w:cstheme="minorHAnsi"/>
        </w:rPr>
        <w:sectPr w:rsidR="00370073" w:rsidSect="00DD0FCB">
          <w:pgSz w:w="12240" w:h="15840"/>
          <w:pgMar w:top="1440" w:right="1440" w:bottom="1440" w:left="1440" w:header="720" w:footer="720" w:gutter="0"/>
          <w:lnNumType w:countBy="1" w:restart="continuous"/>
          <w:cols w:space="720"/>
          <w:docGrid w:linePitch="360"/>
          <w:sectPrChange w:id="335" w:author="Li Zhang" w:date="2020-11-12T16:15:00Z">
            <w:sectPr w:rsidR="00370073" w:rsidSect="00DD0FCB">
              <w:pgMar w:top="1440" w:right="1440" w:bottom="1440" w:left="1440" w:header="720" w:footer="720" w:gutter="0"/>
              <w:lnNumType w:countBy="0" w:restart="newPage"/>
            </w:sectPr>
          </w:sectPrChange>
        </w:sectPr>
      </w:pPr>
    </w:p>
    <w:p w14:paraId="4F9EEE1F" w14:textId="70D17B87" w:rsidR="00796D42" w:rsidRPr="005B6C4E" w:rsidRDefault="00796D42" w:rsidP="002B64B4">
      <w:pPr>
        <w:pStyle w:val="NormalWeb"/>
        <w:shd w:val="clear" w:color="auto" w:fill="FFFFFF"/>
        <w:spacing w:before="0" w:beforeAutospacing="0" w:after="240" w:afterAutospacing="0"/>
        <w:rPr>
          <w:rFonts w:asciiTheme="minorHAnsi" w:hAnsiTheme="minorHAnsi" w:cstheme="minorHAnsi"/>
          <w:b/>
        </w:rPr>
      </w:pPr>
      <w:r w:rsidRPr="005B6C4E">
        <w:rPr>
          <w:rFonts w:asciiTheme="minorHAnsi" w:hAnsiTheme="minorHAnsi" w:cstheme="minorHAnsi"/>
          <w:b/>
        </w:rPr>
        <w:lastRenderedPageBreak/>
        <w:t>References</w:t>
      </w:r>
    </w:p>
    <w:p w14:paraId="2F7CE0F5" w14:textId="77777777" w:rsidR="00796D42" w:rsidRDefault="00796D42" w:rsidP="002B64B4">
      <w:pPr>
        <w:pStyle w:val="NormalWeb"/>
        <w:shd w:val="clear" w:color="auto" w:fill="FFFFFF"/>
        <w:spacing w:before="0" w:beforeAutospacing="0" w:after="240" w:afterAutospacing="0"/>
        <w:rPr>
          <w:rFonts w:asciiTheme="minorHAnsi" w:hAnsiTheme="minorHAnsi" w:cstheme="minorHAnsi"/>
        </w:rPr>
      </w:pPr>
    </w:p>
    <w:p w14:paraId="1DE66A57" w14:textId="77777777" w:rsidR="00651CB7" w:rsidRDefault="00651CB7" w:rsidP="002B64B4">
      <w:pPr>
        <w:pStyle w:val="NormalWeb"/>
        <w:shd w:val="clear" w:color="auto" w:fill="FFFFFF"/>
        <w:spacing w:before="0" w:beforeAutospacing="0" w:after="240" w:afterAutospacing="0"/>
        <w:rPr>
          <w:rFonts w:asciiTheme="minorHAnsi" w:hAnsiTheme="minorHAnsi" w:cstheme="minorHAnsi"/>
        </w:rPr>
      </w:pPr>
    </w:p>
    <w:p w14:paraId="7B0C73CF" w14:textId="7354F921" w:rsidR="00651CB7" w:rsidRDefault="00651CB7" w:rsidP="002B64B4">
      <w:pPr>
        <w:pStyle w:val="NormalWeb"/>
        <w:shd w:val="clear" w:color="auto" w:fill="FFFFFF"/>
        <w:spacing w:before="0" w:beforeAutospacing="0" w:after="240" w:afterAutospacing="0"/>
        <w:rPr>
          <w:rFonts w:asciiTheme="minorHAnsi" w:hAnsiTheme="minorHAnsi" w:cstheme="minorHAnsi"/>
        </w:rPr>
        <w:sectPr w:rsidR="00651CB7" w:rsidSect="00DD0FCB">
          <w:pgSz w:w="12240" w:h="15840"/>
          <w:pgMar w:top="1440" w:right="1440" w:bottom="1440" w:left="1440" w:header="720" w:footer="720" w:gutter="0"/>
          <w:lnNumType w:countBy="1" w:restart="continuous"/>
          <w:cols w:space="720"/>
          <w:docGrid w:linePitch="360"/>
          <w:sectPrChange w:id="336" w:author="Li Zhang" w:date="2020-11-12T16:15:00Z">
            <w:sectPr w:rsidR="00651CB7" w:rsidSect="00DD0FCB">
              <w:pgMar w:top="1440" w:right="1440" w:bottom="1440" w:left="1440" w:header="720" w:footer="720" w:gutter="0"/>
              <w:lnNumType w:countBy="0" w:restart="newPage"/>
            </w:sectPr>
          </w:sectPrChange>
        </w:sectPr>
      </w:pPr>
    </w:p>
    <w:p w14:paraId="2154045D" w14:textId="164BF541" w:rsidR="002B64B4" w:rsidRPr="00194AB9" w:rsidRDefault="002B64B4" w:rsidP="005B6C4E">
      <w:pPr>
        <w:pStyle w:val="NormalWeb"/>
        <w:shd w:val="clear" w:color="auto" w:fill="FFFFFF"/>
        <w:spacing w:before="0" w:beforeAutospacing="0" w:after="0" w:afterAutospacing="0" w:line="360" w:lineRule="auto"/>
        <w:rPr>
          <w:rFonts w:asciiTheme="minorHAnsi" w:hAnsiTheme="minorHAnsi" w:cstheme="minorHAnsi"/>
        </w:rPr>
      </w:pPr>
      <w:r w:rsidRPr="00194AB9">
        <w:rPr>
          <w:rFonts w:asciiTheme="minorHAnsi" w:hAnsiTheme="minorHAnsi" w:cstheme="minorHAnsi"/>
        </w:rPr>
        <w:lastRenderedPageBreak/>
        <w:t xml:space="preserve">Table 1. </w:t>
      </w:r>
      <w:r w:rsidR="00E3366A" w:rsidRPr="00194AB9">
        <w:rPr>
          <w:rFonts w:asciiTheme="minorHAnsi" w:hAnsiTheme="minorHAnsi" w:cstheme="minorHAnsi"/>
        </w:rPr>
        <w:t>Grandparental means and standard error for elemental accumulation (µg g</w:t>
      </w:r>
      <w:r w:rsidR="00E3366A" w:rsidRPr="00194AB9">
        <w:rPr>
          <w:rFonts w:asciiTheme="minorHAnsi" w:hAnsiTheme="minorHAnsi" w:cstheme="minorHAnsi"/>
          <w:vertAlign w:val="superscript"/>
        </w:rPr>
        <w:t>-1</w:t>
      </w:r>
      <w:r w:rsidR="00E3366A" w:rsidRPr="00194AB9">
        <w:rPr>
          <w:rFonts w:asciiTheme="minorHAnsi" w:hAnsiTheme="minorHAnsi" w:cstheme="minorHAnsi"/>
        </w:rPr>
        <w:t>) in each field site TX, MO, and MI, and comparison by Welch one-way test.</w:t>
      </w:r>
    </w:p>
    <w:tbl>
      <w:tblPr>
        <w:tblW w:w="11287" w:type="dxa"/>
        <w:tblLook w:val="04A0" w:firstRow="1" w:lastRow="0" w:firstColumn="1" w:lastColumn="0" w:noHBand="0" w:noVBand="1"/>
      </w:tblPr>
      <w:tblGrid>
        <w:gridCol w:w="958"/>
        <w:gridCol w:w="833"/>
        <w:gridCol w:w="2110"/>
        <w:gridCol w:w="2221"/>
        <w:gridCol w:w="2110"/>
        <w:gridCol w:w="1758"/>
        <w:gridCol w:w="1297"/>
      </w:tblGrid>
      <w:tr w:rsidR="00680664" w:rsidRPr="00680664" w14:paraId="6D73FFEF" w14:textId="77777777" w:rsidTr="00270E57">
        <w:trPr>
          <w:trHeight w:val="288"/>
        </w:trPr>
        <w:tc>
          <w:tcPr>
            <w:tcW w:w="958" w:type="dxa"/>
            <w:tcBorders>
              <w:top w:val="single" w:sz="4" w:space="0" w:color="auto"/>
              <w:left w:val="nil"/>
              <w:bottom w:val="single" w:sz="4" w:space="0" w:color="auto"/>
              <w:right w:val="nil"/>
            </w:tcBorders>
            <w:shd w:val="clear" w:color="auto" w:fill="auto"/>
            <w:noWrap/>
            <w:vAlign w:val="bottom"/>
            <w:hideMark/>
          </w:tcPr>
          <w:p w14:paraId="0BCFCD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Element</w:t>
            </w:r>
          </w:p>
        </w:tc>
        <w:tc>
          <w:tcPr>
            <w:tcW w:w="833" w:type="dxa"/>
            <w:tcBorders>
              <w:top w:val="single" w:sz="4" w:space="0" w:color="auto"/>
              <w:left w:val="nil"/>
              <w:bottom w:val="single" w:sz="4" w:space="0" w:color="auto"/>
              <w:right w:val="nil"/>
            </w:tcBorders>
            <w:shd w:val="clear" w:color="auto" w:fill="auto"/>
            <w:noWrap/>
            <w:vAlign w:val="bottom"/>
            <w:hideMark/>
          </w:tcPr>
          <w:p w14:paraId="3E0BD1F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Site</w:t>
            </w:r>
          </w:p>
        </w:tc>
        <w:tc>
          <w:tcPr>
            <w:tcW w:w="2110" w:type="dxa"/>
            <w:tcBorders>
              <w:top w:val="single" w:sz="4" w:space="0" w:color="auto"/>
              <w:left w:val="nil"/>
              <w:bottom w:val="single" w:sz="4" w:space="0" w:color="auto"/>
              <w:right w:val="nil"/>
            </w:tcBorders>
            <w:shd w:val="clear" w:color="auto" w:fill="auto"/>
            <w:noWrap/>
            <w:vAlign w:val="bottom"/>
            <w:hideMark/>
          </w:tcPr>
          <w:p w14:paraId="6682AD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AP13</w:t>
            </w:r>
          </w:p>
        </w:tc>
        <w:tc>
          <w:tcPr>
            <w:tcW w:w="2221" w:type="dxa"/>
            <w:tcBorders>
              <w:top w:val="single" w:sz="4" w:space="0" w:color="auto"/>
              <w:left w:val="nil"/>
              <w:bottom w:val="single" w:sz="4" w:space="0" w:color="auto"/>
              <w:right w:val="nil"/>
            </w:tcBorders>
            <w:shd w:val="clear" w:color="auto" w:fill="auto"/>
            <w:noWrap/>
            <w:vAlign w:val="bottom"/>
            <w:hideMark/>
          </w:tcPr>
          <w:p w14:paraId="3E3867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DAC</w:t>
            </w:r>
          </w:p>
        </w:tc>
        <w:tc>
          <w:tcPr>
            <w:tcW w:w="2110" w:type="dxa"/>
            <w:tcBorders>
              <w:top w:val="single" w:sz="4" w:space="0" w:color="auto"/>
              <w:left w:val="nil"/>
              <w:bottom w:val="single" w:sz="4" w:space="0" w:color="auto"/>
              <w:right w:val="nil"/>
            </w:tcBorders>
            <w:shd w:val="clear" w:color="auto" w:fill="auto"/>
            <w:noWrap/>
            <w:vAlign w:val="bottom"/>
            <w:hideMark/>
          </w:tcPr>
          <w:p w14:paraId="14E8D47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VS16</w:t>
            </w:r>
          </w:p>
        </w:tc>
        <w:tc>
          <w:tcPr>
            <w:tcW w:w="1758" w:type="dxa"/>
            <w:tcBorders>
              <w:top w:val="single" w:sz="4" w:space="0" w:color="auto"/>
              <w:left w:val="nil"/>
              <w:bottom w:val="single" w:sz="4" w:space="0" w:color="auto"/>
              <w:right w:val="nil"/>
            </w:tcBorders>
            <w:shd w:val="clear" w:color="auto" w:fill="auto"/>
            <w:noWrap/>
            <w:vAlign w:val="bottom"/>
            <w:hideMark/>
          </w:tcPr>
          <w:p w14:paraId="432C20C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WBC</w:t>
            </w:r>
          </w:p>
        </w:tc>
        <w:tc>
          <w:tcPr>
            <w:tcW w:w="1297" w:type="dxa"/>
            <w:tcBorders>
              <w:top w:val="single" w:sz="4" w:space="0" w:color="auto"/>
              <w:left w:val="nil"/>
              <w:bottom w:val="single" w:sz="4" w:space="0" w:color="auto"/>
              <w:right w:val="nil"/>
            </w:tcBorders>
            <w:shd w:val="clear" w:color="auto" w:fill="auto"/>
            <w:noWrap/>
            <w:vAlign w:val="bottom"/>
            <w:hideMark/>
          </w:tcPr>
          <w:p w14:paraId="0EF1CDE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P-Value</w:t>
            </w:r>
          </w:p>
        </w:tc>
      </w:tr>
      <w:tr w:rsidR="00680664" w:rsidRPr="00680664" w14:paraId="34718E4E" w14:textId="77777777" w:rsidTr="00270E57">
        <w:trPr>
          <w:trHeight w:val="288"/>
        </w:trPr>
        <w:tc>
          <w:tcPr>
            <w:tcW w:w="958" w:type="dxa"/>
            <w:tcBorders>
              <w:top w:val="single" w:sz="4" w:space="0" w:color="auto"/>
              <w:left w:val="nil"/>
              <w:bottom w:val="nil"/>
              <w:right w:val="nil"/>
            </w:tcBorders>
            <w:shd w:val="clear" w:color="auto" w:fill="auto"/>
            <w:noWrap/>
            <w:vAlign w:val="bottom"/>
            <w:hideMark/>
          </w:tcPr>
          <w:p w14:paraId="162E73CE" w14:textId="0FDCBE1B" w:rsidR="00680664" w:rsidRPr="00680664" w:rsidRDefault="00680664" w:rsidP="00680664">
            <w:pPr>
              <w:spacing w:after="0" w:line="240" w:lineRule="auto"/>
              <w:rPr>
                <w:rFonts w:ascii="Calibri" w:eastAsia="Times New Roman" w:hAnsi="Calibri" w:cs="Calibri"/>
                <w:color w:val="000000"/>
              </w:rPr>
            </w:pPr>
          </w:p>
        </w:tc>
        <w:tc>
          <w:tcPr>
            <w:tcW w:w="833" w:type="dxa"/>
            <w:tcBorders>
              <w:top w:val="single" w:sz="4" w:space="0" w:color="auto"/>
              <w:left w:val="nil"/>
              <w:bottom w:val="nil"/>
              <w:right w:val="nil"/>
            </w:tcBorders>
            <w:shd w:val="clear" w:color="auto" w:fill="auto"/>
            <w:noWrap/>
            <w:vAlign w:val="bottom"/>
            <w:hideMark/>
          </w:tcPr>
          <w:p w14:paraId="0F1D62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single" w:sz="4" w:space="0" w:color="auto"/>
              <w:left w:val="nil"/>
              <w:bottom w:val="nil"/>
              <w:right w:val="nil"/>
            </w:tcBorders>
            <w:shd w:val="clear" w:color="auto" w:fill="auto"/>
            <w:noWrap/>
            <w:vAlign w:val="bottom"/>
            <w:hideMark/>
          </w:tcPr>
          <w:p w14:paraId="755C9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3.417±0.247</w:t>
            </w:r>
          </w:p>
        </w:tc>
        <w:tc>
          <w:tcPr>
            <w:tcW w:w="2221" w:type="dxa"/>
            <w:tcBorders>
              <w:top w:val="single" w:sz="4" w:space="0" w:color="auto"/>
              <w:left w:val="nil"/>
              <w:bottom w:val="nil"/>
              <w:right w:val="nil"/>
            </w:tcBorders>
            <w:shd w:val="clear" w:color="auto" w:fill="auto"/>
            <w:noWrap/>
            <w:vAlign w:val="bottom"/>
            <w:hideMark/>
          </w:tcPr>
          <w:p w14:paraId="7B9B07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4.12±1.188</w:t>
            </w:r>
          </w:p>
        </w:tc>
        <w:tc>
          <w:tcPr>
            <w:tcW w:w="2110" w:type="dxa"/>
            <w:tcBorders>
              <w:top w:val="single" w:sz="4" w:space="0" w:color="auto"/>
              <w:left w:val="nil"/>
              <w:bottom w:val="nil"/>
              <w:right w:val="nil"/>
            </w:tcBorders>
            <w:shd w:val="clear" w:color="auto" w:fill="auto"/>
            <w:noWrap/>
            <w:vAlign w:val="bottom"/>
            <w:hideMark/>
          </w:tcPr>
          <w:p w14:paraId="056D53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3.294±0.431</w:t>
            </w:r>
          </w:p>
        </w:tc>
        <w:tc>
          <w:tcPr>
            <w:tcW w:w="1758" w:type="dxa"/>
            <w:tcBorders>
              <w:top w:val="single" w:sz="4" w:space="0" w:color="auto"/>
              <w:left w:val="nil"/>
              <w:bottom w:val="nil"/>
              <w:right w:val="nil"/>
            </w:tcBorders>
            <w:shd w:val="clear" w:color="auto" w:fill="auto"/>
            <w:noWrap/>
            <w:vAlign w:val="bottom"/>
            <w:hideMark/>
          </w:tcPr>
          <w:p w14:paraId="4E249A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0.431±3.32</w:t>
            </w:r>
          </w:p>
        </w:tc>
        <w:tc>
          <w:tcPr>
            <w:tcW w:w="1297" w:type="dxa"/>
            <w:tcBorders>
              <w:top w:val="single" w:sz="4" w:space="0" w:color="auto"/>
              <w:left w:val="nil"/>
              <w:bottom w:val="nil"/>
              <w:right w:val="nil"/>
            </w:tcBorders>
            <w:shd w:val="clear" w:color="auto" w:fill="auto"/>
            <w:noWrap/>
            <w:vAlign w:val="bottom"/>
            <w:hideMark/>
          </w:tcPr>
          <w:p w14:paraId="6D5016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0.9330</w:t>
            </w:r>
          </w:p>
        </w:tc>
      </w:tr>
      <w:tr w:rsidR="00680664" w:rsidRPr="00680664" w14:paraId="2A27C554" w14:textId="77777777" w:rsidTr="00270E57">
        <w:trPr>
          <w:trHeight w:val="288"/>
        </w:trPr>
        <w:tc>
          <w:tcPr>
            <w:tcW w:w="958" w:type="dxa"/>
            <w:tcBorders>
              <w:top w:val="nil"/>
              <w:left w:val="nil"/>
              <w:bottom w:val="nil"/>
              <w:right w:val="nil"/>
            </w:tcBorders>
            <w:shd w:val="clear" w:color="auto" w:fill="auto"/>
            <w:noWrap/>
            <w:vAlign w:val="bottom"/>
            <w:hideMark/>
          </w:tcPr>
          <w:p w14:paraId="036D1B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B</w:t>
            </w:r>
          </w:p>
        </w:tc>
        <w:tc>
          <w:tcPr>
            <w:tcW w:w="833" w:type="dxa"/>
            <w:tcBorders>
              <w:top w:val="nil"/>
              <w:left w:val="nil"/>
              <w:bottom w:val="nil"/>
              <w:right w:val="nil"/>
            </w:tcBorders>
            <w:shd w:val="clear" w:color="auto" w:fill="auto"/>
            <w:noWrap/>
            <w:vAlign w:val="bottom"/>
            <w:hideMark/>
          </w:tcPr>
          <w:p w14:paraId="0BB4B8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22E8A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3.402±0.704</w:t>
            </w:r>
          </w:p>
        </w:tc>
        <w:tc>
          <w:tcPr>
            <w:tcW w:w="2221" w:type="dxa"/>
            <w:tcBorders>
              <w:top w:val="nil"/>
              <w:left w:val="nil"/>
              <w:bottom w:val="nil"/>
              <w:right w:val="nil"/>
            </w:tcBorders>
            <w:shd w:val="clear" w:color="auto" w:fill="auto"/>
            <w:noWrap/>
            <w:vAlign w:val="bottom"/>
            <w:hideMark/>
          </w:tcPr>
          <w:p w14:paraId="6943B6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3.196±0.673</w:t>
            </w:r>
          </w:p>
        </w:tc>
        <w:tc>
          <w:tcPr>
            <w:tcW w:w="2110" w:type="dxa"/>
            <w:tcBorders>
              <w:top w:val="nil"/>
              <w:left w:val="nil"/>
              <w:bottom w:val="nil"/>
              <w:right w:val="nil"/>
            </w:tcBorders>
            <w:shd w:val="clear" w:color="auto" w:fill="auto"/>
            <w:noWrap/>
            <w:vAlign w:val="bottom"/>
            <w:hideMark/>
          </w:tcPr>
          <w:p w14:paraId="65C479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3.319±2.247</w:t>
            </w:r>
          </w:p>
        </w:tc>
        <w:tc>
          <w:tcPr>
            <w:tcW w:w="1758" w:type="dxa"/>
            <w:tcBorders>
              <w:top w:val="nil"/>
              <w:left w:val="nil"/>
              <w:bottom w:val="nil"/>
              <w:right w:val="nil"/>
            </w:tcBorders>
            <w:shd w:val="clear" w:color="auto" w:fill="auto"/>
            <w:noWrap/>
            <w:vAlign w:val="bottom"/>
            <w:hideMark/>
          </w:tcPr>
          <w:p w14:paraId="3D700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2.247±2.476</w:t>
            </w:r>
          </w:p>
        </w:tc>
        <w:tc>
          <w:tcPr>
            <w:tcW w:w="1297" w:type="dxa"/>
            <w:tcBorders>
              <w:top w:val="nil"/>
              <w:left w:val="nil"/>
              <w:bottom w:val="nil"/>
              <w:right w:val="nil"/>
            </w:tcBorders>
            <w:shd w:val="clear" w:color="auto" w:fill="auto"/>
            <w:noWrap/>
            <w:vAlign w:val="bottom"/>
            <w:hideMark/>
          </w:tcPr>
          <w:p w14:paraId="0D7DB2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0.6658</w:t>
            </w:r>
          </w:p>
        </w:tc>
      </w:tr>
      <w:tr w:rsidR="00680664" w:rsidRPr="00680664" w14:paraId="57FF263F" w14:textId="77777777" w:rsidTr="00270E57">
        <w:trPr>
          <w:trHeight w:val="288"/>
        </w:trPr>
        <w:tc>
          <w:tcPr>
            <w:tcW w:w="958" w:type="dxa"/>
            <w:tcBorders>
              <w:top w:val="nil"/>
              <w:left w:val="nil"/>
              <w:right w:val="nil"/>
            </w:tcBorders>
            <w:shd w:val="clear" w:color="auto" w:fill="auto"/>
            <w:noWrap/>
            <w:vAlign w:val="bottom"/>
            <w:hideMark/>
          </w:tcPr>
          <w:p w14:paraId="52C9EE79" w14:textId="2275CA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7CE72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36048FE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4.925±0.421</w:t>
            </w:r>
          </w:p>
        </w:tc>
        <w:tc>
          <w:tcPr>
            <w:tcW w:w="2221" w:type="dxa"/>
            <w:tcBorders>
              <w:top w:val="nil"/>
              <w:left w:val="nil"/>
              <w:right w:val="nil"/>
            </w:tcBorders>
            <w:shd w:val="clear" w:color="auto" w:fill="auto"/>
            <w:noWrap/>
            <w:vAlign w:val="bottom"/>
            <w:hideMark/>
          </w:tcPr>
          <w:p w14:paraId="68106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7.211±0.432</w:t>
            </w:r>
          </w:p>
        </w:tc>
        <w:tc>
          <w:tcPr>
            <w:tcW w:w="2110" w:type="dxa"/>
            <w:tcBorders>
              <w:top w:val="nil"/>
              <w:left w:val="nil"/>
              <w:right w:val="nil"/>
            </w:tcBorders>
            <w:shd w:val="clear" w:color="auto" w:fill="auto"/>
            <w:noWrap/>
            <w:vAlign w:val="bottom"/>
            <w:hideMark/>
          </w:tcPr>
          <w:p w14:paraId="585706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6.852±0.537</w:t>
            </w:r>
          </w:p>
        </w:tc>
        <w:tc>
          <w:tcPr>
            <w:tcW w:w="1758" w:type="dxa"/>
            <w:tcBorders>
              <w:top w:val="nil"/>
              <w:left w:val="nil"/>
              <w:right w:val="nil"/>
            </w:tcBorders>
            <w:shd w:val="clear" w:color="auto" w:fill="auto"/>
            <w:noWrap/>
            <w:vAlign w:val="bottom"/>
            <w:hideMark/>
          </w:tcPr>
          <w:p w14:paraId="1D8E2D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0.537±4.402</w:t>
            </w:r>
          </w:p>
        </w:tc>
        <w:tc>
          <w:tcPr>
            <w:tcW w:w="1297" w:type="dxa"/>
            <w:tcBorders>
              <w:top w:val="nil"/>
              <w:left w:val="nil"/>
              <w:right w:val="nil"/>
            </w:tcBorders>
            <w:shd w:val="clear" w:color="auto" w:fill="auto"/>
            <w:noWrap/>
            <w:vAlign w:val="bottom"/>
            <w:hideMark/>
          </w:tcPr>
          <w:p w14:paraId="7280F335" w14:textId="7064910E"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0.0005</w:t>
            </w:r>
            <w:r w:rsidR="00270E57">
              <w:rPr>
                <w:rFonts w:ascii="Calibri" w:eastAsia="Times New Roman" w:hAnsi="Calibri" w:cs="Calibri"/>
                <w:color w:val="000000"/>
              </w:rPr>
              <w:t>*</w:t>
            </w:r>
          </w:p>
        </w:tc>
      </w:tr>
      <w:tr w:rsidR="00680664" w:rsidRPr="00680664" w14:paraId="597B62F2" w14:textId="77777777" w:rsidTr="00270E57">
        <w:trPr>
          <w:trHeight w:val="288"/>
        </w:trPr>
        <w:tc>
          <w:tcPr>
            <w:tcW w:w="958" w:type="dxa"/>
            <w:tcBorders>
              <w:top w:val="nil"/>
              <w:left w:val="nil"/>
              <w:bottom w:val="nil"/>
              <w:right w:val="nil"/>
            </w:tcBorders>
            <w:shd w:val="pct15" w:color="auto" w:fill="auto"/>
            <w:noWrap/>
            <w:vAlign w:val="bottom"/>
            <w:hideMark/>
          </w:tcPr>
          <w:p w14:paraId="726B3199" w14:textId="1BED49E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55ABE4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5439C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50.5±3.48</w:t>
            </w:r>
          </w:p>
        </w:tc>
        <w:tc>
          <w:tcPr>
            <w:tcW w:w="2221" w:type="dxa"/>
            <w:tcBorders>
              <w:top w:val="nil"/>
              <w:left w:val="nil"/>
              <w:bottom w:val="nil"/>
              <w:right w:val="nil"/>
            </w:tcBorders>
            <w:shd w:val="pct15" w:color="auto" w:fill="auto"/>
            <w:noWrap/>
            <w:vAlign w:val="bottom"/>
            <w:hideMark/>
          </w:tcPr>
          <w:p w14:paraId="1DE1CA4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8.67±1.64</w:t>
            </w:r>
          </w:p>
        </w:tc>
        <w:tc>
          <w:tcPr>
            <w:tcW w:w="2110" w:type="dxa"/>
            <w:tcBorders>
              <w:top w:val="nil"/>
              <w:left w:val="nil"/>
              <w:bottom w:val="nil"/>
              <w:right w:val="nil"/>
            </w:tcBorders>
            <w:shd w:val="pct15" w:color="auto" w:fill="auto"/>
            <w:noWrap/>
            <w:vAlign w:val="bottom"/>
            <w:hideMark/>
          </w:tcPr>
          <w:p w14:paraId="7A1A7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12.71±4.98</w:t>
            </w:r>
          </w:p>
        </w:tc>
        <w:tc>
          <w:tcPr>
            <w:tcW w:w="1758" w:type="dxa"/>
            <w:tcBorders>
              <w:top w:val="nil"/>
              <w:left w:val="nil"/>
              <w:bottom w:val="nil"/>
              <w:right w:val="nil"/>
            </w:tcBorders>
            <w:shd w:val="pct15" w:color="auto" w:fill="auto"/>
            <w:noWrap/>
            <w:vAlign w:val="bottom"/>
            <w:hideMark/>
          </w:tcPr>
          <w:p w14:paraId="644DD6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4.98±47.89</w:t>
            </w:r>
          </w:p>
        </w:tc>
        <w:tc>
          <w:tcPr>
            <w:tcW w:w="1297" w:type="dxa"/>
            <w:tcBorders>
              <w:top w:val="nil"/>
              <w:left w:val="nil"/>
              <w:bottom w:val="nil"/>
              <w:right w:val="nil"/>
            </w:tcBorders>
            <w:shd w:val="pct15" w:color="auto" w:fill="auto"/>
            <w:noWrap/>
            <w:vAlign w:val="bottom"/>
            <w:hideMark/>
          </w:tcPr>
          <w:p w14:paraId="192C746E" w14:textId="1F698C8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00680664" w:rsidRPr="00680664">
              <w:rPr>
                <w:rFonts w:ascii="Calibri" w:eastAsia="Times New Roman" w:hAnsi="Calibri" w:cs="Calibri"/>
                <w:color w:val="000000"/>
              </w:rPr>
              <w:t>0.</w:t>
            </w:r>
            <w:r w:rsidRPr="00680664">
              <w:rPr>
                <w:rFonts w:ascii="Calibri" w:eastAsia="Times New Roman" w:hAnsi="Calibri" w:cs="Calibri"/>
                <w:color w:val="000000"/>
              </w:rPr>
              <w:t>000</w:t>
            </w:r>
            <w:r>
              <w:rPr>
                <w:rFonts w:ascii="Calibri" w:eastAsia="Times New Roman" w:hAnsi="Calibri" w:cs="Calibri"/>
                <w:color w:val="000000"/>
              </w:rPr>
              <w:t>1*</w:t>
            </w:r>
          </w:p>
        </w:tc>
      </w:tr>
      <w:tr w:rsidR="00680664" w:rsidRPr="00680664" w14:paraId="080E8E04" w14:textId="77777777" w:rsidTr="00270E57">
        <w:trPr>
          <w:trHeight w:val="288"/>
        </w:trPr>
        <w:tc>
          <w:tcPr>
            <w:tcW w:w="958" w:type="dxa"/>
            <w:tcBorders>
              <w:top w:val="nil"/>
              <w:left w:val="nil"/>
              <w:bottom w:val="nil"/>
              <w:right w:val="nil"/>
            </w:tcBorders>
            <w:shd w:val="pct15" w:color="auto" w:fill="auto"/>
            <w:noWrap/>
            <w:vAlign w:val="bottom"/>
            <w:hideMark/>
          </w:tcPr>
          <w:p w14:paraId="6D8FC69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833" w:type="dxa"/>
            <w:tcBorders>
              <w:top w:val="nil"/>
              <w:left w:val="nil"/>
              <w:bottom w:val="nil"/>
              <w:right w:val="nil"/>
            </w:tcBorders>
            <w:shd w:val="pct15" w:color="auto" w:fill="auto"/>
            <w:noWrap/>
            <w:vAlign w:val="bottom"/>
            <w:hideMark/>
          </w:tcPr>
          <w:p w14:paraId="3FC25F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ECA36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160.83±7.53</w:t>
            </w:r>
          </w:p>
        </w:tc>
        <w:tc>
          <w:tcPr>
            <w:tcW w:w="2221" w:type="dxa"/>
            <w:tcBorders>
              <w:top w:val="nil"/>
              <w:left w:val="nil"/>
              <w:bottom w:val="nil"/>
              <w:right w:val="nil"/>
            </w:tcBorders>
            <w:shd w:val="pct15" w:color="auto" w:fill="auto"/>
            <w:noWrap/>
            <w:vAlign w:val="bottom"/>
            <w:hideMark/>
          </w:tcPr>
          <w:p w14:paraId="4EA3A2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11.87±1.43</w:t>
            </w:r>
          </w:p>
        </w:tc>
        <w:tc>
          <w:tcPr>
            <w:tcW w:w="2110" w:type="dxa"/>
            <w:tcBorders>
              <w:top w:val="nil"/>
              <w:left w:val="nil"/>
              <w:bottom w:val="nil"/>
              <w:right w:val="nil"/>
            </w:tcBorders>
            <w:shd w:val="pct15" w:color="auto" w:fill="auto"/>
            <w:noWrap/>
            <w:vAlign w:val="bottom"/>
            <w:hideMark/>
          </w:tcPr>
          <w:p w14:paraId="769E8D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10.08±1.31</w:t>
            </w:r>
          </w:p>
        </w:tc>
        <w:tc>
          <w:tcPr>
            <w:tcW w:w="1758" w:type="dxa"/>
            <w:tcBorders>
              <w:top w:val="nil"/>
              <w:left w:val="nil"/>
              <w:bottom w:val="nil"/>
              <w:right w:val="nil"/>
            </w:tcBorders>
            <w:shd w:val="pct15" w:color="auto" w:fill="auto"/>
            <w:noWrap/>
            <w:vAlign w:val="bottom"/>
            <w:hideMark/>
          </w:tcPr>
          <w:p w14:paraId="3BA08E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1.31±59.69</w:t>
            </w:r>
          </w:p>
        </w:tc>
        <w:tc>
          <w:tcPr>
            <w:tcW w:w="1297" w:type="dxa"/>
            <w:tcBorders>
              <w:top w:val="nil"/>
              <w:left w:val="nil"/>
              <w:bottom w:val="nil"/>
              <w:right w:val="nil"/>
            </w:tcBorders>
            <w:shd w:val="pct15" w:color="auto" w:fill="auto"/>
            <w:noWrap/>
            <w:vAlign w:val="bottom"/>
            <w:hideMark/>
          </w:tcPr>
          <w:p w14:paraId="197A68AE" w14:textId="2F40CB1F"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1963C98" w14:textId="77777777" w:rsidTr="00270E57">
        <w:trPr>
          <w:trHeight w:val="288"/>
        </w:trPr>
        <w:tc>
          <w:tcPr>
            <w:tcW w:w="958" w:type="dxa"/>
            <w:tcBorders>
              <w:top w:val="nil"/>
              <w:left w:val="nil"/>
              <w:bottom w:val="nil"/>
              <w:right w:val="nil"/>
            </w:tcBorders>
            <w:shd w:val="pct15" w:color="auto" w:fill="auto"/>
            <w:noWrap/>
            <w:vAlign w:val="bottom"/>
            <w:hideMark/>
          </w:tcPr>
          <w:p w14:paraId="316AE8C6" w14:textId="79382051"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D70CC0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B50B33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122.87±12.37</w:t>
            </w:r>
          </w:p>
        </w:tc>
        <w:tc>
          <w:tcPr>
            <w:tcW w:w="2221" w:type="dxa"/>
            <w:tcBorders>
              <w:top w:val="nil"/>
              <w:left w:val="nil"/>
              <w:bottom w:val="nil"/>
              <w:right w:val="nil"/>
            </w:tcBorders>
            <w:shd w:val="pct15" w:color="auto" w:fill="auto"/>
            <w:noWrap/>
            <w:vAlign w:val="bottom"/>
            <w:hideMark/>
          </w:tcPr>
          <w:p w14:paraId="01F80A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35.46±5.04</w:t>
            </w:r>
          </w:p>
        </w:tc>
        <w:tc>
          <w:tcPr>
            <w:tcW w:w="2110" w:type="dxa"/>
            <w:tcBorders>
              <w:top w:val="nil"/>
              <w:left w:val="nil"/>
              <w:bottom w:val="nil"/>
              <w:right w:val="nil"/>
            </w:tcBorders>
            <w:shd w:val="pct15" w:color="auto" w:fill="auto"/>
            <w:noWrap/>
            <w:vAlign w:val="bottom"/>
            <w:hideMark/>
          </w:tcPr>
          <w:p w14:paraId="23A9D3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65.56±14.28</w:t>
            </w:r>
          </w:p>
        </w:tc>
        <w:tc>
          <w:tcPr>
            <w:tcW w:w="1758" w:type="dxa"/>
            <w:tcBorders>
              <w:top w:val="nil"/>
              <w:left w:val="nil"/>
              <w:bottom w:val="nil"/>
              <w:right w:val="nil"/>
            </w:tcBorders>
            <w:shd w:val="pct15" w:color="auto" w:fill="auto"/>
            <w:noWrap/>
            <w:vAlign w:val="bottom"/>
            <w:hideMark/>
          </w:tcPr>
          <w:p w14:paraId="45299F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14.28±124.89</w:t>
            </w:r>
          </w:p>
        </w:tc>
        <w:tc>
          <w:tcPr>
            <w:tcW w:w="1297" w:type="dxa"/>
            <w:tcBorders>
              <w:top w:val="nil"/>
              <w:left w:val="nil"/>
              <w:bottom w:val="nil"/>
              <w:right w:val="nil"/>
            </w:tcBorders>
            <w:shd w:val="pct15" w:color="auto" w:fill="auto"/>
            <w:noWrap/>
            <w:vAlign w:val="bottom"/>
            <w:hideMark/>
          </w:tcPr>
          <w:p w14:paraId="68E984BD" w14:textId="63BD20F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575D31B" w14:textId="77777777" w:rsidTr="00270E57">
        <w:trPr>
          <w:trHeight w:val="288"/>
        </w:trPr>
        <w:tc>
          <w:tcPr>
            <w:tcW w:w="958" w:type="dxa"/>
            <w:tcBorders>
              <w:top w:val="nil"/>
              <w:left w:val="nil"/>
              <w:bottom w:val="nil"/>
              <w:right w:val="nil"/>
            </w:tcBorders>
            <w:shd w:val="clear" w:color="auto" w:fill="auto"/>
            <w:noWrap/>
            <w:vAlign w:val="bottom"/>
            <w:hideMark/>
          </w:tcPr>
          <w:p w14:paraId="5B9F8FAC" w14:textId="793CAC9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1357AE6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5C95A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1367±50</w:t>
            </w:r>
          </w:p>
        </w:tc>
        <w:tc>
          <w:tcPr>
            <w:tcW w:w="2221" w:type="dxa"/>
            <w:tcBorders>
              <w:top w:val="nil"/>
              <w:left w:val="nil"/>
              <w:bottom w:val="nil"/>
              <w:right w:val="nil"/>
            </w:tcBorders>
            <w:shd w:val="clear" w:color="auto" w:fill="auto"/>
            <w:noWrap/>
            <w:vAlign w:val="bottom"/>
            <w:hideMark/>
          </w:tcPr>
          <w:p w14:paraId="3893D2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1011±73</w:t>
            </w:r>
          </w:p>
        </w:tc>
        <w:tc>
          <w:tcPr>
            <w:tcW w:w="2110" w:type="dxa"/>
            <w:tcBorders>
              <w:top w:val="nil"/>
              <w:left w:val="nil"/>
              <w:bottom w:val="nil"/>
              <w:right w:val="nil"/>
            </w:tcBorders>
            <w:shd w:val="clear" w:color="auto" w:fill="auto"/>
            <w:noWrap/>
            <w:vAlign w:val="bottom"/>
            <w:hideMark/>
          </w:tcPr>
          <w:p w14:paraId="1A020D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1059±50</w:t>
            </w:r>
          </w:p>
        </w:tc>
        <w:tc>
          <w:tcPr>
            <w:tcW w:w="1758" w:type="dxa"/>
            <w:tcBorders>
              <w:top w:val="nil"/>
              <w:left w:val="nil"/>
              <w:bottom w:val="nil"/>
              <w:right w:val="nil"/>
            </w:tcBorders>
            <w:shd w:val="clear" w:color="auto" w:fill="auto"/>
            <w:noWrap/>
            <w:vAlign w:val="bottom"/>
            <w:hideMark/>
          </w:tcPr>
          <w:p w14:paraId="5BC9AE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50±1686</w:t>
            </w:r>
          </w:p>
        </w:tc>
        <w:tc>
          <w:tcPr>
            <w:tcW w:w="1297" w:type="dxa"/>
            <w:tcBorders>
              <w:top w:val="nil"/>
              <w:left w:val="nil"/>
              <w:bottom w:val="nil"/>
              <w:right w:val="nil"/>
            </w:tcBorders>
            <w:shd w:val="clear" w:color="auto" w:fill="auto"/>
            <w:noWrap/>
            <w:vAlign w:val="bottom"/>
            <w:hideMark/>
          </w:tcPr>
          <w:p w14:paraId="633EA611" w14:textId="69A60F6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9985B4A" w14:textId="77777777" w:rsidTr="00270E57">
        <w:trPr>
          <w:trHeight w:val="288"/>
        </w:trPr>
        <w:tc>
          <w:tcPr>
            <w:tcW w:w="958" w:type="dxa"/>
            <w:tcBorders>
              <w:top w:val="nil"/>
              <w:left w:val="nil"/>
              <w:bottom w:val="nil"/>
              <w:right w:val="nil"/>
            </w:tcBorders>
            <w:shd w:val="clear" w:color="auto" w:fill="auto"/>
            <w:noWrap/>
            <w:vAlign w:val="bottom"/>
            <w:hideMark/>
          </w:tcPr>
          <w:p w14:paraId="4430B97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Mg</w:t>
            </w:r>
          </w:p>
        </w:tc>
        <w:tc>
          <w:tcPr>
            <w:tcW w:w="833" w:type="dxa"/>
            <w:tcBorders>
              <w:top w:val="nil"/>
              <w:left w:val="nil"/>
              <w:bottom w:val="nil"/>
              <w:right w:val="nil"/>
            </w:tcBorders>
            <w:shd w:val="clear" w:color="auto" w:fill="auto"/>
            <w:noWrap/>
            <w:vAlign w:val="bottom"/>
            <w:hideMark/>
          </w:tcPr>
          <w:p w14:paraId="1C4780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E21C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857±25</w:t>
            </w:r>
          </w:p>
        </w:tc>
        <w:tc>
          <w:tcPr>
            <w:tcW w:w="2221" w:type="dxa"/>
            <w:tcBorders>
              <w:top w:val="nil"/>
              <w:left w:val="nil"/>
              <w:bottom w:val="nil"/>
              <w:right w:val="nil"/>
            </w:tcBorders>
            <w:shd w:val="clear" w:color="auto" w:fill="auto"/>
            <w:noWrap/>
            <w:vAlign w:val="bottom"/>
            <w:hideMark/>
          </w:tcPr>
          <w:p w14:paraId="705D6D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767±47</w:t>
            </w:r>
          </w:p>
        </w:tc>
        <w:tc>
          <w:tcPr>
            <w:tcW w:w="2110" w:type="dxa"/>
            <w:tcBorders>
              <w:top w:val="nil"/>
              <w:left w:val="nil"/>
              <w:bottom w:val="nil"/>
              <w:right w:val="nil"/>
            </w:tcBorders>
            <w:shd w:val="clear" w:color="auto" w:fill="auto"/>
            <w:noWrap/>
            <w:vAlign w:val="bottom"/>
            <w:hideMark/>
          </w:tcPr>
          <w:p w14:paraId="4B5153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784±50</w:t>
            </w:r>
          </w:p>
        </w:tc>
        <w:tc>
          <w:tcPr>
            <w:tcW w:w="1758" w:type="dxa"/>
            <w:tcBorders>
              <w:top w:val="nil"/>
              <w:left w:val="nil"/>
              <w:bottom w:val="nil"/>
              <w:right w:val="nil"/>
            </w:tcBorders>
            <w:shd w:val="clear" w:color="auto" w:fill="auto"/>
            <w:noWrap/>
            <w:vAlign w:val="bottom"/>
            <w:hideMark/>
          </w:tcPr>
          <w:p w14:paraId="09F014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50±1497</w:t>
            </w:r>
          </w:p>
        </w:tc>
        <w:tc>
          <w:tcPr>
            <w:tcW w:w="1297" w:type="dxa"/>
            <w:tcBorders>
              <w:top w:val="nil"/>
              <w:left w:val="nil"/>
              <w:bottom w:val="nil"/>
              <w:right w:val="nil"/>
            </w:tcBorders>
            <w:shd w:val="clear" w:color="auto" w:fill="auto"/>
            <w:noWrap/>
            <w:vAlign w:val="bottom"/>
            <w:hideMark/>
          </w:tcPr>
          <w:p w14:paraId="5A3E0D7D" w14:textId="22AA99D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0.0175</w:t>
            </w:r>
            <w:r w:rsidR="00270E57">
              <w:rPr>
                <w:rFonts w:ascii="Calibri" w:eastAsia="Times New Roman" w:hAnsi="Calibri" w:cs="Calibri"/>
                <w:color w:val="000000"/>
              </w:rPr>
              <w:t>*</w:t>
            </w:r>
          </w:p>
        </w:tc>
      </w:tr>
      <w:tr w:rsidR="00680664" w:rsidRPr="00680664" w14:paraId="197FDA3D" w14:textId="77777777" w:rsidTr="00270E57">
        <w:trPr>
          <w:trHeight w:val="288"/>
        </w:trPr>
        <w:tc>
          <w:tcPr>
            <w:tcW w:w="958" w:type="dxa"/>
            <w:tcBorders>
              <w:top w:val="nil"/>
              <w:left w:val="nil"/>
              <w:right w:val="nil"/>
            </w:tcBorders>
            <w:shd w:val="clear" w:color="auto" w:fill="auto"/>
            <w:noWrap/>
            <w:vAlign w:val="bottom"/>
            <w:hideMark/>
          </w:tcPr>
          <w:p w14:paraId="04F2E86C" w14:textId="27B750D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75CB36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FE746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949±55</w:t>
            </w:r>
          </w:p>
        </w:tc>
        <w:tc>
          <w:tcPr>
            <w:tcW w:w="2221" w:type="dxa"/>
            <w:tcBorders>
              <w:top w:val="nil"/>
              <w:left w:val="nil"/>
              <w:right w:val="nil"/>
            </w:tcBorders>
            <w:shd w:val="clear" w:color="auto" w:fill="auto"/>
            <w:noWrap/>
            <w:vAlign w:val="bottom"/>
            <w:hideMark/>
          </w:tcPr>
          <w:p w14:paraId="367A53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1333±101</w:t>
            </w:r>
          </w:p>
        </w:tc>
        <w:tc>
          <w:tcPr>
            <w:tcW w:w="2110" w:type="dxa"/>
            <w:tcBorders>
              <w:top w:val="nil"/>
              <w:left w:val="nil"/>
              <w:right w:val="nil"/>
            </w:tcBorders>
            <w:shd w:val="clear" w:color="auto" w:fill="auto"/>
            <w:noWrap/>
            <w:vAlign w:val="bottom"/>
            <w:hideMark/>
          </w:tcPr>
          <w:p w14:paraId="0DDA9F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1154±42</w:t>
            </w:r>
          </w:p>
        </w:tc>
        <w:tc>
          <w:tcPr>
            <w:tcW w:w="1758" w:type="dxa"/>
            <w:tcBorders>
              <w:top w:val="nil"/>
              <w:left w:val="nil"/>
              <w:right w:val="nil"/>
            </w:tcBorders>
            <w:shd w:val="clear" w:color="auto" w:fill="auto"/>
            <w:noWrap/>
            <w:vAlign w:val="bottom"/>
            <w:hideMark/>
          </w:tcPr>
          <w:p w14:paraId="172E1B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42±1027</w:t>
            </w:r>
          </w:p>
        </w:tc>
        <w:tc>
          <w:tcPr>
            <w:tcW w:w="1297" w:type="dxa"/>
            <w:tcBorders>
              <w:top w:val="nil"/>
              <w:left w:val="nil"/>
              <w:right w:val="nil"/>
            </w:tcBorders>
            <w:shd w:val="clear" w:color="auto" w:fill="auto"/>
            <w:noWrap/>
            <w:vAlign w:val="bottom"/>
            <w:hideMark/>
          </w:tcPr>
          <w:p w14:paraId="5ED481AE" w14:textId="05DBE33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0.0182</w:t>
            </w:r>
            <w:r w:rsidR="00270E57">
              <w:rPr>
                <w:rFonts w:ascii="Calibri" w:eastAsia="Times New Roman" w:hAnsi="Calibri" w:cs="Calibri"/>
                <w:color w:val="000000"/>
              </w:rPr>
              <w:t>*</w:t>
            </w:r>
          </w:p>
        </w:tc>
      </w:tr>
      <w:tr w:rsidR="00680664" w:rsidRPr="00680664" w14:paraId="065786B7" w14:textId="77777777" w:rsidTr="00270E57">
        <w:trPr>
          <w:trHeight w:val="288"/>
        </w:trPr>
        <w:tc>
          <w:tcPr>
            <w:tcW w:w="958" w:type="dxa"/>
            <w:tcBorders>
              <w:top w:val="nil"/>
              <w:left w:val="nil"/>
              <w:bottom w:val="nil"/>
              <w:right w:val="nil"/>
            </w:tcBorders>
            <w:shd w:val="pct15" w:color="auto" w:fill="auto"/>
            <w:noWrap/>
            <w:vAlign w:val="bottom"/>
            <w:hideMark/>
          </w:tcPr>
          <w:p w14:paraId="58E40A75" w14:textId="3EA606E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3F7222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18A10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48.79±2.46</w:t>
            </w:r>
          </w:p>
        </w:tc>
        <w:tc>
          <w:tcPr>
            <w:tcW w:w="2221" w:type="dxa"/>
            <w:tcBorders>
              <w:top w:val="nil"/>
              <w:left w:val="nil"/>
              <w:bottom w:val="nil"/>
              <w:right w:val="nil"/>
            </w:tcBorders>
            <w:shd w:val="pct15" w:color="auto" w:fill="auto"/>
            <w:noWrap/>
            <w:vAlign w:val="bottom"/>
            <w:hideMark/>
          </w:tcPr>
          <w:p w14:paraId="73C936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69.19±14.38</w:t>
            </w:r>
          </w:p>
        </w:tc>
        <w:tc>
          <w:tcPr>
            <w:tcW w:w="2110" w:type="dxa"/>
            <w:tcBorders>
              <w:top w:val="nil"/>
              <w:left w:val="nil"/>
              <w:bottom w:val="nil"/>
              <w:right w:val="nil"/>
            </w:tcBorders>
            <w:shd w:val="pct15" w:color="auto" w:fill="auto"/>
            <w:noWrap/>
            <w:vAlign w:val="bottom"/>
            <w:hideMark/>
          </w:tcPr>
          <w:p w14:paraId="092A02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59.73±5.04</w:t>
            </w:r>
          </w:p>
        </w:tc>
        <w:tc>
          <w:tcPr>
            <w:tcW w:w="1758" w:type="dxa"/>
            <w:tcBorders>
              <w:top w:val="nil"/>
              <w:left w:val="nil"/>
              <w:bottom w:val="nil"/>
              <w:right w:val="nil"/>
            </w:tcBorders>
            <w:shd w:val="pct15" w:color="auto" w:fill="auto"/>
            <w:noWrap/>
            <w:vAlign w:val="bottom"/>
            <w:hideMark/>
          </w:tcPr>
          <w:p w14:paraId="2BBB7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5.04±49.2</w:t>
            </w:r>
          </w:p>
        </w:tc>
        <w:tc>
          <w:tcPr>
            <w:tcW w:w="1297" w:type="dxa"/>
            <w:tcBorders>
              <w:top w:val="nil"/>
              <w:left w:val="nil"/>
              <w:bottom w:val="nil"/>
              <w:right w:val="nil"/>
            </w:tcBorders>
            <w:shd w:val="pct15" w:color="auto" w:fill="auto"/>
            <w:noWrap/>
            <w:vAlign w:val="bottom"/>
            <w:hideMark/>
          </w:tcPr>
          <w:p w14:paraId="51856A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0.1845</w:t>
            </w:r>
          </w:p>
        </w:tc>
      </w:tr>
      <w:tr w:rsidR="00680664" w:rsidRPr="00680664" w14:paraId="78C9949A" w14:textId="77777777" w:rsidTr="00270E57">
        <w:trPr>
          <w:trHeight w:val="288"/>
        </w:trPr>
        <w:tc>
          <w:tcPr>
            <w:tcW w:w="958" w:type="dxa"/>
            <w:tcBorders>
              <w:top w:val="nil"/>
              <w:left w:val="nil"/>
              <w:bottom w:val="nil"/>
              <w:right w:val="nil"/>
            </w:tcBorders>
            <w:shd w:val="pct15" w:color="auto" w:fill="auto"/>
            <w:noWrap/>
            <w:vAlign w:val="bottom"/>
            <w:hideMark/>
          </w:tcPr>
          <w:p w14:paraId="66D7DC1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Al</w:t>
            </w:r>
          </w:p>
        </w:tc>
        <w:tc>
          <w:tcPr>
            <w:tcW w:w="833" w:type="dxa"/>
            <w:tcBorders>
              <w:top w:val="nil"/>
              <w:left w:val="nil"/>
              <w:bottom w:val="nil"/>
              <w:right w:val="nil"/>
            </w:tcBorders>
            <w:shd w:val="pct15" w:color="auto" w:fill="auto"/>
            <w:noWrap/>
            <w:vAlign w:val="bottom"/>
            <w:hideMark/>
          </w:tcPr>
          <w:p w14:paraId="0224493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51A50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102.17±10.24</w:t>
            </w:r>
          </w:p>
        </w:tc>
        <w:tc>
          <w:tcPr>
            <w:tcW w:w="2221" w:type="dxa"/>
            <w:tcBorders>
              <w:top w:val="nil"/>
              <w:left w:val="nil"/>
              <w:bottom w:val="nil"/>
              <w:right w:val="nil"/>
            </w:tcBorders>
            <w:shd w:val="pct15" w:color="auto" w:fill="auto"/>
            <w:noWrap/>
            <w:vAlign w:val="bottom"/>
            <w:hideMark/>
          </w:tcPr>
          <w:p w14:paraId="1D91DFB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95.78±30.36</w:t>
            </w:r>
          </w:p>
        </w:tc>
        <w:tc>
          <w:tcPr>
            <w:tcW w:w="2110" w:type="dxa"/>
            <w:tcBorders>
              <w:top w:val="nil"/>
              <w:left w:val="nil"/>
              <w:bottom w:val="nil"/>
              <w:right w:val="nil"/>
            </w:tcBorders>
            <w:shd w:val="pct15" w:color="auto" w:fill="auto"/>
            <w:noWrap/>
            <w:vAlign w:val="bottom"/>
            <w:hideMark/>
          </w:tcPr>
          <w:p w14:paraId="00401E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77.56±10.51</w:t>
            </w:r>
          </w:p>
        </w:tc>
        <w:tc>
          <w:tcPr>
            <w:tcW w:w="1758" w:type="dxa"/>
            <w:tcBorders>
              <w:top w:val="nil"/>
              <w:left w:val="nil"/>
              <w:bottom w:val="nil"/>
              <w:right w:val="nil"/>
            </w:tcBorders>
            <w:shd w:val="pct15" w:color="auto" w:fill="auto"/>
            <w:noWrap/>
            <w:vAlign w:val="bottom"/>
            <w:hideMark/>
          </w:tcPr>
          <w:p w14:paraId="36DD6A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10.51±84.23</w:t>
            </w:r>
          </w:p>
        </w:tc>
        <w:tc>
          <w:tcPr>
            <w:tcW w:w="1297" w:type="dxa"/>
            <w:tcBorders>
              <w:top w:val="nil"/>
              <w:left w:val="nil"/>
              <w:bottom w:val="nil"/>
              <w:right w:val="nil"/>
            </w:tcBorders>
            <w:shd w:val="pct15" w:color="auto" w:fill="auto"/>
            <w:noWrap/>
            <w:vAlign w:val="bottom"/>
            <w:hideMark/>
          </w:tcPr>
          <w:p w14:paraId="67490E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0.5187</w:t>
            </w:r>
          </w:p>
        </w:tc>
      </w:tr>
      <w:tr w:rsidR="00680664" w:rsidRPr="00680664" w14:paraId="3255CA10" w14:textId="77777777" w:rsidTr="00270E57">
        <w:trPr>
          <w:trHeight w:val="288"/>
        </w:trPr>
        <w:tc>
          <w:tcPr>
            <w:tcW w:w="958" w:type="dxa"/>
            <w:tcBorders>
              <w:top w:val="nil"/>
              <w:left w:val="nil"/>
              <w:bottom w:val="nil"/>
              <w:right w:val="nil"/>
            </w:tcBorders>
            <w:shd w:val="pct15" w:color="auto" w:fill="auto"/>
            <w:noWrap/>
            <w:vAlign w:val="bottom"/>
            <w:hideMark/>
          </w:tcPr>
          <w:p w14:paraId="6856D8BF" w14:textId="0264875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6C5FA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54287F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68.36±5.2</w:t>
            </w:r>
          </w:p>
        </w:tc>
        <w:tc>
          <w:tcPr>
            <w:tcW w:w="2221" w:type="dxa"/>
            <w:tcBorders>
              <w:top w:val="nil"/>
              <w:left w:val="nil"/>
              <w:bottom w:val="nil"/>
              <w:right w:val="nil"/>
            </w:tcBorders>
            <w:shd w:val="pct15" w:color="auto" w:fill="auto"/>
            <w:noWrap/>
            <w:vAlign w:val="bottom"/>
            <w:hideMark/>
          </w:tcPr>
          <w:p w14:paraId="30B80FD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100.48±16.74</w:t>
            </w:r>
          </w:p>
        </w:tc>
        <w:tc>
          <w:tcPr>
            <w:tcW w:w="2110" w:type="dxa"/>
            <w:tcBorders>
              <w:top w:val="nil"/>
              <w:left w:val="nil"/>
              <w:bottom w:val="nil"/>
              <w:right w:val="nil"/>
            </w:tcBorders>
            <w:shd w:val="pct15" w:color="auto" w:fill="auto"/>
            <w:noWrap/>
            <w:vAlign w:val="bottom"/>
            <w:hideMark/>
          </w:tcPr>
          <w:p w14:paraId="20451AE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77.55±7.45</w:t>
            </w:r>
          </w:p>
        </w:tc>
        <w:tc>
          <w:tcPr>
            <w:tcW w:w="1758" w:type="dxa"/>
            <w:tcBorders>
              <w:top w:val="nil"/>
              <w:left w:val="nil"/>
              <w:bottom w:val="nil"/>
              <w:right w:val="nil"/>
            </w:tcBorders>
            <w:shd w:val="pct15" w:color="auto" w:fill="auto"/>
            <w:noWrap/>
            <w:vAlign w:val="bottom"/>
            <w:hideMark/>
          </w:tcPr>
          <w:p w14:paraId="1624E6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7.45±56.92</w:t>
            </w:r>
          </w:p>
        </w:tc>
        <w:tc>
          <w:tcPr>
            <w:tcW w:w="1297" w:type="dxa"/>
            <w:tcBorders>
              <w:top w:val="nil"/>
              <w:left w:val="nil"/>
              <w:bottom w:val="nil"/>
              <w:right w:val="nil"/>
            </w:tcBorders>
            <w:shd w:val="pct15" w:color="auto" w:fill="auto"/>
            <w:noWrap/>
            <w:vAlign w:val="bottom"/>
            <w:hideMark/>
          </w:tcPr>
          <w:p w14:paraId="20B74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0.0656</w:t>
            </w:r>
          </w:p>
        </w:tc>
      </w:tr>
      <w:tr w:rsidR="00680664" w:rsidRPr="00680664" w14:paraId="365E0C63" w14:textId="77777777" w:rsidTr="00270E57">
        <w:trPr>
          <w:trHeight w:val="288"/>
        </w:trPr>
        <w:tc>
          <w:tcPr>
            <w:tcW w:w="958" w:type="dxa"/>
            <w:tcBorders>
              <w:top w:val="nil"/>
              <w:left w:val="nil"/>
              <w:bottom w:val="nil"/>
              <w:right w:val="nil"/>
            </w:tcBorders>
            <w:shd w:val="clear" w:color="auto" w:fill="auto"/>
            <w:noWrap/>
            <w:vAlign w:val="bottom"/>
            <w:hideMark/>
          </w:tcPr>
          <w:p w14:paraId="20359FA1" w14:textId="65A9EFB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439B8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757498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296±10</w:t>
            </w:r>
          </w:p>
        </w:tc>
        <w:tc>
          <w:tcPr>
            <w:tcW w:w="2221" w:type="dxa"/>
            <w:tcBorders>
              <w:top w:val="nil"/>
              <w:left w:val="nil"/>
              <w:bottom w:val="nil"/>
              <w:right w:val="nil"/>
            </w:tcBorders>
            <w:shd w:val="clear" w:color="auto" w:fill="auto"/>
            <w:noWrap/>
            <w:vAlign w:val="bottom"/>
            <w:hideMark/>
          </w:tcPr>
          <w:p w14:paraId="151C66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391±21</w:t>
            </w:r>
          </w:p>
        </w:tc>
        <w:tc>
          <w:tcPr>
            <w:tcW w:w="2110" w:type="dxa"/>
            <w:tcBorders>
              <w:top w:val="nil"/>
              <w:left w:val="nil"/>
              <w:bottom w:val="nil"/>
              <w:right w:val="nil"/>
            </w:tcBorders>
            <w:shd w:val="clear" w:color="auto" w:fill="auto"/>
            <w:noWrap/>
            <w:vAlign w:val="bottom"/>
            <w:hideMark/>
          </w:tcPr>
          <w:p w14:paraId="7D90C2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386±18</w:t>
            </w:r>
          </w:p>
        </w:tc>
        <w:tc>
          <w:tcPr>
            <w:tcW w:w="1758" w:type="dxa"/>
            <w:tcBorders>
              <w:top w:val="nil"/>
              <w:left w:val="nil"/>
              <w:bottom w:val="nil"/>
              <w:right w:val="nil"/>
            </w:tcBorders>
            <w:shd w:val="clear" w:color="auto" w:fill="auto"/>
            <w:noWrap/>
            <w:vAlign w:val="bottom"/>
            <w:hideMark/>
          </w:tcPr>
          <w:p w14:paraId="3575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18±441</w:t>
            </w:r>
          </w:p>
        </w:tc>
        <w:tc>
          <w:tcPr>
            <w:tcW w:w="1297" w:type="dxa"/>
            <w:tcBorders>
              <w:top w:val="nil"/>
              <w:left w:val="nil"/>
              <w:bottom w:val="nil"/>
              <w:right w:val="nil"/>
            </w:tcBorders>
            <w:shd w:val="clear" w:color="auto" w:fill="auto"/>
            <w:noWrap/>
            <w:vAlign w:val="bottom"/>
            <w:hideMark/>
          </w:tcPr>
          <w:p w14:paraId="6740A746" w14:textId="5FA9356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F0E9899" w14:textId="77777777" w:rsidTr="00270E57">
        <w:trPr>
          <w:trHeight w:val="288"/>
        </w:trPr>
        <w:tc>
          <w:tcPr>
            <w:tcW w:w="958" w:type="dxa"/>
            <w:tcBorders>
              <w:top w:val="nil"/>
              <w:left w:val="nil"/>
              <w:bottom w:val="nil"/>
              <w:right w:val="nil"/>
            </w:tcBorders>
            <w:shd w:val="clear" w:color="auto" w:fill="auto"/>
            <w:noWrap/>
            <w:vAlign w:val="bottom"/>
            <w:hideMark/>
          </w:tcPr>
          <w:p w14:paraId="510DF1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w:t>
            </w:r>
          </w:p>
        </w:tc>
        <w:tc>
          <w:tcPr>
            <w:tcW w:w="833" w:type="dxa"/>
            <w:tcBorders>
              <w:top w:val="nil"/>
              <w:left w:val="nil"/>
              <w:bottom w:val="nil"/>
              <w:right w:val="nil"/>
            </w:tcBorders>
            <w:shd w:val="clear" w:color="auto" w:fill="auto"/>
            <w:noWrap/>
            <w:vAlign w:val="bottom"/>
            <w:hideMark/>
          </w:tcPr>
          <w:p w14:paraId="1EEE1D4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E67A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615±41</w:t>
            </w:r>
          </w:p>
        </w:tc>
        <w:tc>
          <w:tcPr>
            <w:tcW w:w="2221" w:type="dxa"/>
            <w:tcBorders>
              <w:top w:val="nil"/>
              <w:left w:val="nil"/>
              <w:bottom w:val="nil"/>
              <w:right w:val="nil"/>
            </w:tcBorders>
            <w:shd w:val="clear" w:color="auto" w:fill="auto"/>
            <w:noWrap/>
            <w:vAlign w:val="bottom"/>
            <w:hideMark/>
          </w:tcPr>
          <w:p w14:paraId="37EF7E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378±43</w:t>
            </w:r>
          </w:p>
        </w:tc>
        <w:tc>
          <w:tcPr>
            <w:tcW w:w="2110" w:type="dxa"/>
            <w:tcBorders>
              <w:top w:val="nil"/>
              <w:left w:val="nil"/>
              <w:bottom w:val="nil"/>
              <w:right w:val="nil"/>
            </w:tcBorders>
            <w:shd w:val="clear" w:color="auto" w:fill="auto"/>
            <w:noWrap/>
            <w:vAlign w:val="bottom"/>
            <w:hideMark/>
          </w:tcPr>
          <w:p w14:paraId="79E2034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346±5</w:t>
            </w:r>
          </w:p>
        </w:tc>
        <w:tc>
          <w:tcPr>
            <w:tcW w:w="1758" w:type="dxa"/>
            <w:tcBorders>
              <w:top w:val="nil"/>
              <w:left w:val="nil"/>
              <w:bottom w:val="nil"/>
              <w:right w:val="nil"/>
            </w:tcBorders>
            <w:shd w:val="clear" w:color="auto" w:fill="auto"/>
            <w:noWrap/>
            <w:vAlign w:val="bottom"/>
            <w:hideMark/>
          </w:tcPr>
          <w:p w14:paraId="6EA3A5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5±851</w:t>
            </w:r>
          </w:p>
        </w:tc>
        <w:tc>
          <w:tcPr>
            <w:tcW w:w="1297" w:type="dxa"/>
            <w:tcBorders>
              <w:top w:val="nil"/>
              <w:left w:val="nil"/>
              <w:bottom w:val="nil"/>
              <w:right w:val="nil"/>
            </w:tcBorders>
            <w:shd w:val="clear" w:color="auto" w:fill="auto"/>
            <w:noWrap/>
            <w:vAlign w:val="bottom"/>
            <w:hideMark/>
          </w:tcPr>
          <w:p w14:paraId="171DD8B0" w14:textId="7971E07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E245B40" w14:textId="77777777" w:rsidTr="00270E57">
        <w:trPr>
          <w:trHeight w:val="288"/>
        </w:trPr>
        <w:tc>
          <w:tcPr>
            <w:tcW w:w="958" w:type="dxa"/>
            <w:tcBorders>
              <w:top w:val="nil"/>
              <w:left w:val="nil"/>
              <w:right w:val="nil"/>
            </w:tcBorders>
            <w:shd w:val="clear" w:color="auto" w:fill="auto"/>
            <w:noWrap/>
            <w:vAlign w:val="bottom"/>
            <w:hideMark/>
          </w:tcPr>
          <w:p w14:paraId="1E011C6C" w14:textId="435F60F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BAC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33BA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316±12</w:t>
            </w:r>
          </w:p>
        </w:tc>
        <w:tc>
          <w:tcPr>
            <w:tcW w:w="2221" w:type="dxa"/>
            <w:tcBorders>
              <w:top w:val="nil"/>
              <w:left w:val="nil"/>
              <w:right w:val="nil"/>
            </w:tcBorders>
            <w:shd w:val="clear" w:color="auto" w:fill="auto"/>
            <w:noWrap/>
            <w:vAlign w:val="bottom"/>
            <w:hideMark/>
          </w:tcPr>
          <w:p w14:paraId="22ACAAF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758±53</w:t>
            </w:r>
          </w:p>
        </w:tc>
        <w:tc>
          <w:tcPr>
            <w:tcW w:w="2110" w:type="dxa"/>
            <w:tcBorders>
              <w:top w:val="nil"/>
              <w:left w:val="nil"/>
              <w:right w:val="nil"/>
            </w:tcBorders>
            <w:shd w:val="clear" w:color="auto" w:fill="auto"/>
            <w:noWrap/>
            <w:vAlign w:val="bottom"/>
            <w:hideMark/>
          </w:tcPr>
          <w:p w14:paraId="55277E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650±41</w:t>
            </w:r>
          </w:p>
        </w:tc>
        <w:tc>
          <w:tcPr>
            <w:tcW w:w="1758" w:type="dxa"/>
            <w:tcBorders>
              <w:top w:val="nil"/>
              <w:left w:val="nil"/>
              <w:right w:val="nil"/>
            </w:tcBorders>
            <w:shd w:val="clear" w:color="auto" w:fill="auto"/>
            <w:noWrap/>
            <w:vAlign w:val="bottom"/>
            <w:hideMark/>
          </w:tcPr>
          <w:p w14:paraId="671CA68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41±300</w:t>
            </w:r>
          </w:p>
        </w:tc>
        <w:tc>
          <w:tcPr>
            <w:tcW w:w="1297" w:type="dxa"/>
            <w:tcBorders>
              <w:top w:val="nil"/>
              <w:left w:val="nil"/>
              <w:right w:val="nil"/>
            </w:tcBorders>
            <w:shd w:val="clear" w:color="auto" w:fill="auto"/>
            <w:noWrap/>
            <w:vAlign w:val="bottom"/>
            <w:hideMark/>
          </w:tcPr>
          <w:p w14:paraId="512D33AD" w14:textId="20BD3CB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04A9998" w14:textId="77777777" w:rsidTr="00270E57">
        <w:trPr>
          <w:trHeight w:val="288"/>
        </w:trPr>
        <w:tc>
          <w:tcPr>
            <w:tcW w:w="958" w:type="dxa"/>
            <w:tcBorders>
              <w:top w:val="nil"/>
              <w:left w:val="nil"/>
              <w:bottom w:val="nil"/>
              <w:right w:val="nil"/>
            </w:tcBorders>
            <w:shd w:val="pct15" w:color="auto" w:fill="auto"/>
            <w:noWrap/>
            <w:vAlign w:val="bottom"/>
            <w:hideMark/>
          </w:tcPr>
          <w:p w14:paraId="63CD7333" w14:textId="3D1871E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BC95A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98F4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72581±3741</w:t>
            </w:r>
          </w:p>
        </w:tc>
        <w:tc>
          <w:tcPr>
            <w:tcW w:w="2221" w:type="dxa"/>
            <w:tcBorders>
              <w:top w:val="nil"/>
              <w:left w:val="nil"/>
              <w:bottom w:val="nil"/>
              <w:right w:val="nil"/>
            </w:tcBorders>
            <w:shd w:val="pct15" w:color="auto" w:fill="auto"/>
            <w:noWrap/>
            <w:vAlign w:val="bottom"/>
            <w:hideMark/>
          </w:tcPr>
          <w:p w14:paraId="44F1D12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46184±1711</w:t>
            </w:r>
          </w:p>
        </w:tc>
        <w:tc>
          <w:tcPr>
            <w:tcW w:w="2110" w:type="dxa"/>
            <w:tcBorders>
              <w:top w:val="nil"/>
              <w:left w:val="nil"/>
              <w:bottom w:val="nil"/>
              <w:right w:val="nil"/>
            </w:tcBorders>
            <w:shd w:val="pct15" w:color="auto" w:fill="auto"/>
            <w:noWrap/>
            <w:vAlign w:val="bottom"/>
            <w:hideMark/>
          </w:tcPr>
          <w:p w14:paraId="0BF26F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31615±3024</w:t>
            </w:r>
          </w:p>
        </w:tc>
        <w:tc>
          <w:tcPr>
            <w:tcW w:w="1758" w:type="dxa"/>
            <w:tcBorders>
              <w:top w:val="nil"/>
              <w:left w:val="nil"/>
              <w:bottom w:val="nil"/>
              <w:right w:val="nil"/>
            </w:tcBorders>
            <w:shd w:val="pct15" w:color="auto" w:fill="auto"/>
            <w:noWrap/>
            <w:vAlign w:val="bottom"/>
            <w:hideMark/>
          </w:tcPr>
          <w:p w14:paraId="6E997A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3024±66643</w:t>
            </w:r>
          </w:p>
        </w:tc>
        <w:tc>
          <w:tcPr>
            <w:tcW w:w="1297" w:type="dxa"/>
            <w:tcBorders>
              <w:top w:val="nil"/>
              <w:left w:val="nil"/>
              <w:bottom w:val="nil"/>
              <w:right w:val="nil"/>
            </w:tcBorders>
            <w:shd w:val="pct15" w:color="auto" w:fill="auto"/>
            <w:noWrap/>
            <w:vAlign w:val="bottom"/>
            <w:hideMark/>
          </w:tcPr>
          <w:p w14:paraId="10F91FEE" w14:textId="16CE887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1E631EA" w14:textId="77777777" w:rsidTr="00270E57">
        <w:trPr>
          <w:trHeight w:val="288"/>
        </w:trPr>
        <w:tc>
          <w:tcPr>
            <w:tcW w:w="958" w:type="dxa"/>
            <w:tcBorders>
              <w:top w:val="nil"/>
              <w:left w:val="nil"/>
              <w:bottom w:val="nil"/>
              <w:right w:val="nil"/>
            </w:tcBorders>
            <w:shd w:val="pct15" w:color="auto" w:fill="auto"/>
            <w:noWrap/>
            <w:vAlign w:val="bottom"/>
            <w:hideMark/>
          </w:tcPr>
          <w:p w14:paraId="08F335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K</w:t>
            </w:r>
          </w:p>
        </w:tc>
        <w:tc>
          <w:tcPr>
            <w:tcW w:w="833" w:type="dxa"/>
            <w:tcBorders>
              <w:top w:val="nil"/>
              <w:left w:val="nil"/>
              <w:bottom w:val="nil"/>
              <w:right w:val="nil"/>
            </w:tcBorders>
            <w:shd w:val="pct15" w:color="auto" w:fill="auto"/>
            <w:noWrap/>
            <w:vAlign w:val="bottom"/>
            <w:hideMark/>
          </w:tcPr>
          <w:p w14:paraId="7559900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07F72C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54865±5417</w:t>
            </w:r>
          </w:p>
        </w:tc>
        <w:tc>
          <w:tcPr>
            <w:tcW w:w="2221" w:type="dxa"/>
            <w:tcBorders>
              <w:top w:val="nil"/>
              <w:left w:val="nil"/>
              <w:bottom w:val="nil"/>
              <w:right w:val="nil"/>
            </w:tcBorders>
            <w:shd w:val="pct15" w:color="auto" w:fill="auto"/>
            <w:noWrap/>
            <w:vAlign w:val="bottom"/>
            <w:hideMark/>
          </w:tcPr>
          <w:p w14:paraId="306FD0A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44609±11478</w:t>
            </w:r>
          </w:p>
        </w:tc>
        <w:tc>
          <w:tcPr>
            <w:tcW w:w="2110" w:type="dxa"/>
            <w:tcBorders>
              <w:top w:val="nil"/>
              <w:left w:val="nil"/>
              <w:bottom w:val="nil"/>
              <w:right w:val="nil"/>
            </w:tcBorders>
            <w:shd w:val="pct15" w:color="auto" w:fill="auto"/>
            <w:noWrap/>
            <w:vAlign w:val="bottom"/>
            <w:hideMark/>
          </w:tcPr>
          <w:p w14:paraId="4CA356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24143±8032</w:t>
            </w:r>
          </w:p>
        </w:tc>
        <w:tc>
          <w:tcPr>
            <w:tcW w:w="1758" w:type="dxa"/>
            <w:tcBorders>
              <w:top w:val="nil"/>
              <w:left w:val="nil"/>
              <w:bottom w:val="nil"/>
              <w:right w:val="nil"/>
            </w:tcBorders>
            <w:shd w:val="pct15" w:color="auto" w:fill="auto"/>
            <w:noWrap/>
            <w:vAlign w:val="bottom"/>
            <w:hideMark/>
          </w:tcPr>
          <w:p w14:paraId="312B04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8032±83190</w:t>
            </w:r>
          </w:p>
        </w:tc>
        <w:tc>
          <w:tcPr>
            <w:tcW w:w="1297" w:type="dxa"/>
            <w:tcBorders>
              <w:top w:val="nil"/>
              <w:left w:val="nil"/>
              <w:bottom w:val="nil"/>
              <w:right w:val="nil"/>
            </w:tcBorders>
            <w:shd w:val="pct15" w:color="auto" w:fill="auto"/>
            <w:noWrap/>
            <w:vAlign w:val="bottom"/>
            <w:hideMark/>
          </w:tcPr>
          <w:p w14:paraId="5A51DF09" w14:textId="0C55936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0.0419</w:t>
            </w:r>
            <w:r w:rsidR="00270E57">
              <w:rPr>
                <w:rFonts w:ascii="Calibri" w:eastAsia="Times New Roman" w:hAnsi="Calibri" w:cs="Calibri"/>
                <w:color w:val="000000"/>
              </w:rPr>
              <w:t>*</w:t>
            </w:r>
          </w:p>
        </w:tc>
      </w:tr>
      <w:tr w:rsidR="00680664" w:rsidRPr="00680664" w14:paraId="4CE4275B" w14:textId="77777777" w:rsidTr="00270E57">
        <w:trPr>
          <w:trHeight w:val="288"/>
        </w:trPr>
        <w:tc>
          <w:tcPr>
            <w:tcW w:w="958" w:type="dxa"/>
            <w:tcBorders>
              <w:top w:val="nil"/>
              <w:left w:val="nil"/>
              <w:bottom w:val="nil"/>
              <w:right w:val="nil"/>
            </w:tcBorders>
            <w:shd w:val="pct15" w:color="auto" w:fill="auto"/>
            <w:noWrap/>
            <w:vAlign w:val="bottom"/>
            <w:hideMark/>
          </w:tcPr>
          <w:p w14:paraId="4715A916" w14:textId="6DD744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25048A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3A549E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54414±5221</w:t>
            </w:r>
          </w:p>
        </w:tc>
        <w:tc>
          <w:tcPr>
            <w:tcW w:w="2221" w:type="dxa"/>
            <w:tcBorders>
              <w:top w:val="nil"/>
              <w:left w:val="nil"/>
              <w:bottom w:val="nil"/>
              <w:right w:val="nil"/>
            </w:tcBorders>
            <w:shd w:val="pct15" w:color="auto" w:fill="auto"/>
            <w:noWrap/>
            <w:vAlign w:val="bottom"/>
            <w:hideMark/>
          </w:tcPr>
          <w:p w14:paraId="5B5CA2E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59728±13856</w:t>
            </w:r>
          </w:p>
        </w:tc>
        <w:tc>
          <w:tcPr>
            <w:tcW w:w="2110" w:type="dxa"/>
            <w:tcBorders>
              <w:top w:val="nil"/>
              <w:left w:val="nil"/>
              <w:bottom w:val="nil"/>
              <w:right w:val="nil"/>
            </w:tcBorders>
            <w:shd w:val="pct15" w:color="auto" w:fill="auto"/>
            <w:noWrap/>
            <w:vAlign w:val="bottom"/>
            <w:hideMark/>
          </w:tcPr>
          <w:p w14:paraId="0BE1FA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39167±5242</w:t>
            </w:r>
          </w:p>
        </w:tc>
        <w:tc>
          <w:tcPr>
            <w:tcW w:w="1758" w:type="dxa"/>
            <w:tcBorders>
              <w:top w:val="nil"/>
              <w:left w:val="nil"/>
              <w:bottom w:val="nil"/>
              <w:right w:val="nil"/>
            </w:tcBorders>
            <w:shd w:val="pct15" w:color="auto" w:fill="auto"/>
            <w:noWrap/>
            <w:vAlign w:val="bottom"/>
            <w:hideMark/>
          </w:tcPr>
          <w:p w14:paraId="774708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5242±67527</w:t>
            </w:r>
          </w:p>
        </w:tc>
        <w:tc>
          <w:tcPr>
            <w:tcW w:w="1297" w:type="dxa"/>
            <w:tcBorders>
              <w:top w:val="nil"/>
              <w:left w:val="nil"/>
              <w:bottom w:val="nil"/>
              <w:right w:val="nil"/>
            </w:tcBorders>
            <w:shd w:val="pct15" w:color="auto" w:fill="auto"/>
            <w:noWrap/>
            <w:vAlign w:val="bottom"/>
            <w:hideMark/>
          </w:tcPr>
          <w:p w14:paraId="7B176E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0.0525</w:t>
            </w:r>
          </w:p>
        </w:tc>
      </w:tr>
      <w:tr w:rsidR="00680664" w:rsidRPr="00680664" w14:paraId="3E550380" w14:textId="77777777" w:rsidTr="00270E57">
        <w:trPr>
          <w:trHeight w:val="288"/>
        </w:trPr>
        <w:tc>
          <w:tcPr>
            <w:tcW w:w="958" w:type="dxa"/>
            <w:tcBorders>
              <w:top w:val="nil"/>
              <w:left w:val="nil"/>
              <w:bottom w:val="nil"/>
              <w:right w:val="nil"/>
            </w:tcBorders>
            <w:shd w:val="clear" w:color="auto" w:fill="auto"/>
            <w:noWrap/>
            <w:vAlign w:val="bottom"/>
            <w:hideMark/>
          </w:tcPr>
          <w:p w14:paraId="67C6A5CC" w14:textId="7668CD54"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AD377D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A9998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1614±48</w:t>
            </w:r>
          </w:p>
        </w:tc>
        <w:tc>
          <w:tcPr>
            <w:tcW w:w="2221" w:type="dxa"/>
            <w:tcBorders>
              <w:top w:val="nil"/>
              <w:left w:val="nil"/>
              <w:bottom w:val="nil"/>
              <w:right w:val="nil"/>
            </w:tcBorders>
            <w:shd w:val="clear" w:color="auto" w:fill="auto"/>
            <w:noWrap/>
            <w:vAlign w:val="bottom"/>
            <w:hideMark/>
          </w:tcPr>
          <w:p w14:paraId="5E736D6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2046±102</w:t>
            </w:r>
          </w:p>
        </w:tc>
        <w:tc>
          <w:tcPr>
            <w:tcW w:w="2110" w:type="dxa"/>
            <w:tcBorders>
              <w:top w:val="nil"/>
              <w:left w:val="nil"/>
              <w:bottom w:val="nil"/>
              <w:right w:val="nil"/>
            </w:tcBorders>
            <w:shd w:val="clear" w:color="auto" w:fill="auto"/>
            <w:noWrap/>
            <w:vAlign w:val="bottom"/>
            <w:hideMark/>
          </w:tcPr>
          <w:p w14:paraId="0D395D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1163±48</w:t>
            </w:r>
          </w:p>
        </w:tc>
        <w:tc>
          <w:tcPr>
            <w:tcW w:w="1758" w:type="dxa"/>
            <w:tcBorders>
              <w:top w:val="nil"/>
              <w:left w:val="nil"/>
              <w:bottom w:val="nil"/>
              <w:right w:val="nil"/>
            </w:tcBorders>
            <w:shd w:val="clear" w:color="auto" w:fill="auto"/>
            <w:noWrap/>
            <w:vAlign w:val="bottom"/>
            <w:hideMark/>
          </w:tcPr>
          <w:p w14:paraId="6CB6FB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48±1454</w:t>
            </w:r>
          </w:p>
        </w:tc>
        <w:tc>
          <w:tcPr>
            <w:tcW w:w="1297" w:type="dxa"/>
            <w:tcBorders>
              <w:top w:val="nil"/>
              <w:left w:val="nil"/>
              <w:bottom w:val="nil"/>
              <w:right w:val="nil"/>
            </w:tcBorders>
            <w:shd w:val="clear" w:color="auto" w:fill="auto"/>
            <w:noWrap/>
            <w:vAlign w:val="bottom"/>
            <w:hideMark/>
          </w:tcPr>
          <w:p w14:paraId="42DD4962" w14:textId="4A05627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5062302" w14:textId="77777777" w:rsidTr="00270E57">
        <w:trPr>
          <w:trHeight w:val="288"/>
        </w:trPr>
        <w:tc>
          <w:tcPr>
            <w:tcW w:w="958" w:type="dxa"/>
            <w:tcBorders>
              <w:top w:val="nil"/>
              <w:left w:val="nil"/>
              <w:bottom w:val="nil"/>
              <w:right w:val="nil"/>
            </w:tcBorders>
            <w:shd w:val="clear" w:color="auto" w:fill="auto"/>
            <w:noWrap/>
            <w:vAlign w:val="bottom"/>
            <w:hideMark/>
          </w:tcPr>
          <w:p w14:paraId="5E7429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Ca</w:t>
            </w:r>
          </w:p>
        </w:tc>
        <w:tc>
          <w:tcPr>
            <w:tcW w:w="833" w:type="dxa"/>
            <w:tcBorders>
              <w:top w:val="nil"/>
              <w:left w:val="nil"/>
              <w:bottom w:val="nil"/>
              <w:right w:val="nil"/>
            </w:tcBorders>
            <w:shd w:val="clear" w:color="auto" w:fill="auto"/>
            <w:noWrap/>
            <w:vAlign w:val="bottom"/>
            <w:hideMark/>
          </w:tcPr>
          <w:p w14:paraId="296CEC9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52BC0E3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1445±47</w:t>
            </w:r>
          </w:p>
        </w:tc>
        <w:tc>
          <w:tcPr>
            <w:tcW w:w="2221" w:type="dxa"/>
            <w:tcBorders>
              <w:top w:val="nil"/>
              <w:left w:val="nil"/>
              <w:bottom w:val="nil"/>
              <w:right w:val="nil"/>
            </w:tcBorders>
            <w:shd w:val="clear" w:color="auto" w:fill="auto"/>
            <w:noWrap/>
            <w:vAlign w:val="bottom"/>
            <w:hideMark/>
          </w:tcPr>
          <w:p w14:paraId="1379BC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1395±80</w:t>
            </w:r>
          </w:p>
        </w:tc>
        <w:tc>
          <w:tcPr>
            <w:tcW w:w="2110" w:type="dxa"/>
            <w:tcBorders>
              <w:top w:val="nil"/>
              <w:left w:val="nil"/>
              <w:bottom w:val="nil"/>
              <w:right w:val="nil"/>
            </w:tcBorders>
            <w:shd w:val="clear" w:color="auto" w:fill="auto"/>
            <w:noWrap/>
            <w:vAlign w:val="bottom"/>
            <w:hideMark/>
          </w:tcPr>
          <w:p w14:paraId="40312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1101±24</w:t>
            </w:r>
          </w:p>
        </w:tc>
        <w:tc>
          <w:tcPr>
            <w:tcW w:w="1758" w:type="dxa"/>
            <w:tcBorders>
              <w:top w:val="nil"/>
              <w:left w:val="nil"/>
              <w:bottom w:val="nil"/>
              <w:right w:val="nil"/>
            </w:tcBorders>
            <w:shd w:val="clear" w:color="auto" w:fill="auto"/>
            <w:noWrap/>
            <w:vAlign w:val="bottom"/>
            <w:hideMark/>
          </w:tcPr>
          <w:p w14:paraId="38BCAAB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24±1736</w:t>
            </w:r>
          </w:p>
        </w:tc>
        <w:tc>
          <w:tcPr>
            <w:tcW w:w="1297" w:type="dxa"/>
            <w:tcBorders>
              <w:top w:val="nil"/>
              <w:left w:val="nil"/>
              <w:bottom w:val="nil"/>
              <w:right w:val="nil"/>
            </w:tcBorders>
            <w:shd w:val="clear" w:color="auto" w:fill="auto"/>
            <w:noWrap/>
            <w:vAlign w:val="bottom"/>
            <w:hideMark/>
          </w:tcPr>
          <w:p w14:paraId="38EE9CE7" w14:textId="4B9E321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r w:rsidR="00270E57">
              <w:rPr>
                <w:rFonts w:ascii="Calibri" w:eastAsia="Times New Roman" w:hAnsi="Calibri" w:cs="Calibri"/>
                <w:color w:val="000000"/>
              </w:rPr>
              <w:t>*</w:t>
            </w:r>
          </w:p>
        </w:tc>
      </w:tr>
      <w:tr w:rsidR="00680664" w:rsidRPr="00680664" w14:paraId="6DE3F774" w14:textId="77777777" w:rsidTr="00270E57">
        <w:trPr>
          <w:trHeight w:val="288"/>
        </w:trPr>
        <w:tc>
          <w:tcPr>
            <w:tcW w:w="958" w:type="dxa"/>
            <w:tcBorders>
              <w:top w:val="nil"/>
              <w:left w:val="nil"/>
              <w:right w:val="nil"/>
            </w:tcBorders>
            <w:shd w:val="clear" w:color="auto" w:fill="auto"/>
            <w:noWrap/>
            <w:vAlign w:val="bottom"/>
            <w:hideMark/>
          </w:tcPr>
          <w:p w14:paraId="4779DC71" w14:textId="2D9A178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90AB7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1B265C5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2947±149</w:t>
            </w:r>
          </w:p>
        </w:tc>
        <w:tc>
          <w:tcPr>
            <w:tcW w:w="2221" w:type="dxa"/>
            <w:tcBorders>
              <w:top w:val="nil"/>
              <w:left w:val="nil"/>
              <w:right w:val="nil"/>
            </w:tcBorders>
            <w:shd w:val="clear" w:color="auto" w:fill="auto"/>
            <w:noWrap/>
            <w:vAlign w:val="bottom"/>
            <w:hideMark/>
          </w:tcPr>
          <w:p w14:paraId="29B224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5293±362</w:t>
            </w:r>
          </w:p>
        </w:tc>
        <w:tc>
          <w:tcPr>
            <w:tcW w:w="2110" w:type="dxa"/>
            <w:tcBorders>
              <w:top w:val="nil"/>
              <w:left w:val="nil"/>
              <w:right w:val="nil"/>
            </w:tcBorders>
            <w:shd w:val="clear" w:color="auto" w:fill="auto"/>
            <w:noWrap/>
            <w:vAlign w:val="bottom"/>
            <w:hideMark/>
          </w:tcPr>
          <w:p w14:paraId="322AEA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3953±156</w:t>
            </w:r>
          </w:p>
        </w:tc>
        <w:tc>
          <w:tcPr>
            <w:tcW w:w="1758" w:type="dxa"/>
            <w:tcBorders>
              <w:top w:val="nil"/>
              <w:left w:val="nil"/>
              <w:right w:val="nil"/>
            </w:tcBorders>
            <w:shd w:val="clear" w:color="auto" w:fill="auto"/>
            <w:noWrap/>
            <w:vAlign w:val="bottom"/>
            <w:hideMark/>
          </w:tcPr>
          <w:p w14:paraId="3374A4A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156±2168</w:t>
            </w:r>
          </w:p>
        </w:tc>
        <w:tc>
          <w:tcPr>
            <w:tcW w:w="1297" w:type="dxa"/>
            <w:tcBorders>
              <w:top w:val="nil"/>
              <w:left w:val="nil"/>
              <w:right w:val="nil"/>
            </w:tcBorders>
            <w:shd w:val="clear" w:color="auto" w:fill="auto"/>
            <w:noWrap/>
            <w:vAlign w:val="bottom"/>
            <w:hideMark/>
          </w:tcPr>
          <w:p w14:paraId="1CDD3917" w14:textId="0EF54AB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4A70328" w14:textId="77777777" w:rsidTr="00270E57">
        <w:trPr>
          <w:trHeight w:val="288"/>
        </w:trPr>
        <w:tc>
          <w:tcPr>
            <w:tcW w:w="958" w:type="dxa"/>
            <w:tcBorders>
              <w:top w:val="nil"/>
              <w:left w:val="nil"/>
              <w:bottom w:val="nil"/>
              <w:right w:val="nil"/>
            </w:tcBorders>
            <w:shd w:val="pct15" w:color="auto" w:fill="auto"/>
            <w:noWrap/>
            <w:vAlign w:val="bottom"/>
            <w:hideMark/>
          </w:tcPr>
          <w:p w14:paraId="5D98FDA6" w14:textId="0B84CA2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147A1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40597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47.3±2.14</w:t>
            </w:r>
          </w:p>
        </w:tc>
        <w:tc>
          <w:tcPr>
            <w:tcW w:w="2221" w:type="dxa"/>
            <w:tcBorders>
              <w:top w:val="nil"/>
              <w:left w:val="nil"/>
              <w:bottom w:val="nil"/>
              <w:right w:val="nil"/>
            </w:tcBorders>
            <w:shd w:val="pct15" w:color="auto" w:fill="auto"/>
            <w:noWrap/>
            <w:vAlign w:val="bottom"/>
            <w:hideMark/>
          </w:tcPr>
          <w:p w14:paraId="258708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52.22±3.88</w:t>
            </w:r>
          </w:p>
        </w:tc>
        <w:tc>
          <w:tcPr>
            <w:tcW w:w="2110" w:type="dxa"/>
            <w:tcBorders>
              <w:top w:val="nil"/>
              <w:left w:val="nil"/>
              <w:bottom w:val="nil"/>
              <w:right w:val="nil"/>
            </w:tcBorders>
            <w:shd w:val="pct15" w:color="auto" w:fill="auto"/>
            <w:noWrap/>
            <w:vAlign w:val="bottom"/>
            <w:hideMark/>
          </w:tcPr>
          <w:p w14:paraId="485FC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53.39±3.76</w:t>
            </w:r>
          </w:p>
        </w:tc>
        <w:tc>
          <w:tcPr>
            <w:tcW w:w="1758" w:type="dxa"/>
            <w:tcBorders>
              <w:top w:val="nil"/>
              <w:left w:val="nil"/>
              <w:bottom w:val="nil"/>
              <w:right w:val="nil"/>
            </w:tcBorders>
            <w:shd w:val="pct15" w:color="auto" w:fill="auto"/>
            <w:noWrap/>
            <w:vAlign w:val="bottom"/>
            <w:hideMark/>
          </w:tcPr>
          <w:p w14:paraId="1E80320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3.76±33.61</w:t>
            </w:r>
          </w:p>
        </w:tc>
        <w:tc>
          <w:tcPr>
            <w:tcW w:w="1297" w:type="dxa"/>
            <w:tcBorders>
              <w:top w:val="nil"/>
              <w:left w:val="nil"/>
              <w:bottom w:val="nil"/>
              <w:right w:val="nil"/>
            </w:tcBorders>
            <w:shd w:val="pct15" w:color="auto" w:fill="auto"/>
            <w:noWrap/>
            <w:vAlign w:val="bottom"/>
            <w:hideMark/>
          </w:tcPr>
          <w:p w14:paraId="370CE481" w14:textId="733F3F11"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0.0009</w:t>
            </w:r>
            <w:r w:rsidR="00270E57">
              <w:rPr>
                <w:rFonts w:ascii="Calibri" w:eastAsia="Times New Roman" w:hAnsi="Calibri" w:cs="Calibri"/>
                <w:color w:val="000000"/>
              </w:rPr>
              <w:t>*</w:t>
            </w:r>
          </w:p>
        </w:tc>
      </w:tr>
      <w:tr w:rsidR="00680664" w:rsidRPr="00680664" w14:paraId="141CBA6B" w14:textId="77777777" w:rsidTr="00270E57">
        <w:trPr>
          <w:trHeight w:val="288"/>
        </w:trPr>
        <w:tc>
          <w:tcPr>
            <w:tcW w:w="958" w:type="dxa"/>
            <w:tcBorders>
              <w:top w:val="nil"/>
              <w:left w:val="nil"/>
              <w:bottom w:val="nil"/>
              <w:right w:val="nil"/>
            </w:tcBorders>
            <w:shd w:val="pct15" w:color="auto" w:fill="auto"/>
            <w:noWrap/>
            <w:vAlign w:val="bottom"/>
            <w:hideMark/>
          </w:tcPr>
          <w:p w14:paraId="1630C4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Mn</w:t>
            </w:r>
          </w:p>
        </w:tc>
        <w:tc>
          <w:tcPr>
            <w:tcW w:w="833" w:type="dxa"/>
            <w:tcBorders>
              <w:top w:val="nil"/>
              <w:left w:val="nil"/>
              <w:bottom w:val="nil"/>
              <w:right w:val="nil"/>
            </w:tcBorders>
            <w:shd w:val="pct15" w:color="auto" w:fill="auto"/>
            <w:noWrap/>
            <w:vAlign w:val="bottom"/>
            <w:hideMark/>
          </w:tcPr>
          <w:p w14:paraId="67E70B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5B2CA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67.04±3.74</w:t>
            </w:r>
          </w:p>
        </w:tc>
        <w:tc>
          <w:tcPr>
            <w:tcW w:w="2221" w:type="dxa"/>
            <w:tcBorders>
              <w:top w:val="nil"/>
              <w:left w:val="nil"/>
              <w:bottom w:val="nil"/>
              <w:right w:val="nil"/>
            </w:tcBorders>
            <w:shd w:val="pct15" w:color="auto" w:fill="auto"/>
            <w:noWrap/>
            <w:vAlign w:val="bottom"/>
            <w:hideMark/>
          </w:tcPr>
          <w:p w14:paraId="5708FB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70.9±7.88</w:t>
            </w:r>
          </w:p>
        </w:tc>
        <w:tc>
          <w:tcPr>
            <w:tcW w:w="2110" w:type="dxa"/>
            <w:tcBorders>
              <w:top w:val="nil"/>
              <w:left w:val="nil"/>
              <w:bottom w:val="nil"/>
              <w:right w:val="nil"/>
            </w:tcBorders>
            <w:shd w:val="pct15" w:color="auto" w:fill="auto"/>
            <w:noWrap/>
            <w:vAlign w:val="bottom"/>
            <w:hideMark/>
          </w:tcPr>
          <w:p w14:paraId="0EB3371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101.45±24.06</w:t>
            </w:r>
          </w:p>
        </w:tc>
        <w:tc>
          <w:tcPr>
            <w:tcW w:w="1758" w:type="dxa"/>
            <w:tcBorders>
              <w:top w:val="nil"/>
              <w:left w:val="nil"/>
              <w:bottom w:val="nil"/>
              <w:right w:val="nil"/>
            </w:tcBorders>
            <w:shd w:val="pct15" w:color="auto" w:fill="auto"/>
            <w:noWrap/>
            <w:vAlign w:val="bottom"/>
            <w:hideMark/>
          </w:tcPr>
          <w:p w14:paraId="0C550C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24.06±76.52</w:t>
            </w:r>
          </w:p>
        </w:tc>
        <w:tc>
          <w:tcPr>
            <w:tcW w:w="1297" w:type="dxa"/>
            <w:tcBorders>
              <w:top w:val="nil"/>
              <w:left w:val="nil"/>
              <w:bottom w:val="nil"/>
              <w:right w:val="nil"/>
            </w:tcBorders>
            <w:shd w:val="pct15" w:color="auto" w:fill="auto"/>
            <w:noWrap/>
            <w:vAlign w:val="bottom"/>
            <w:hideMark/>
          </w:tcPr>
          <w:p w14:paraId="35D6FF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0.5783</w:t>
            </w:r>
          </w:p>
        </w:tc>
      </w:tr>
      <w:tr w:rsidR="00680664" w:rsidRPr="00680664" w14:paraId="5B3D4612" w14:textId="77777777" w:rsidTr="00270E57">
        <w:trPr>
          <w:trHeight w:val="288"/>
        </w:trPr>
        <w:tc>
          <w:tcPr>
            <w:tcW w:w="958" w:type="dxa"/>
            <w:tcBorders>
              <w:top w:val="nil"/>
              <w:left w:val="nil"/>
              <w:bottom w:val="nil"/>
              <w:right w:val="nil"/>
            </w:tcBorders>
            <w:shd w:val="pct15" w:color="auto" w:fill="auto"/>
            <w:noWrap/>
            <w:vAlign w:val="bottom"/>
            <w:hideMark/>
          </w:tcPr>
          <w:p w14:paraId="2D28516C" w14:textId="004BA0D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C858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66FFBB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25.56±1.49</w:t>
            </w:r>
          </w:p>
        </w:tc>
        <w:tc>
          <w:tcPr>
            <w:tcW w:w="2221" w:type="dxa"/>
            <w:tcBorders>
              <w:top w:val="nil"/>
              <w:left w:val="nil"/>
              <w:bottom w:val="nil"/>
              <w:right w:val="nil"/>
            </w:tcBorders>
            <w:shd w:val="pct15" w:color="auto" w:fill="auto"/>
            <w:noWrap/>
            <w:vAlign w:val="bottom"/>
            <w:hideMark/>
          </w:tcPr>
          <w:p w14:paraId="7BC02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39.85±3.61</w:t>
            </w:r>
          </w:p>
        </w:tc>
        <w:tc>
          <w:tcPr>
            <w:tcW w:w="2110" w:type="dxa"/>
            <w:tcBorders>
              <w:top w:val="nil"/>
              <w:left w:val="nil"/>
              <w:bottom w:val="nil"/>
              <w:right w:val="nil"/>
            </w:tcBorders>
            <w:shd w:val="pct15" w:color="auto" w:fill="auto"/>
            <w:noWrap/>
            <w:vAlign w:val="bottom"/>
            <w:hideMark/>
          </w:tcPr>
          <w:p w14:paraId="152A523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38.86±3.17</w:t>
            </w:r>
          </w:p>
        </w:tc>
        <w:tc>
          <w:tcPr>
            <w:tcW w:w="1758" w:type="dxa"/>
            <w:tcBorders>
              <w:top w:val="nil"/>
              <w:left w:val="nil"/>
              <w:bottom w:val="nil"/>
              <w:right w:val="nil"/>
            </w:tcBorders>
            <w:shd w:val="pct15" w:color="auto" w:fill="auto"/>
            <w:noWrap/>
            <w:vAlign w:val="bottom"/>
            <w:hideMark/>
          </w:tcPr>
          <w:p w14:paraId="13A1647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3.17±14.21</w:t>
            </w:r>
          </w:p>
        </w:tc>
        <w:tc>
          <w:tcPr>
            <w:tcW w:w="1297" w:type="dxa"/>
            <w:tcBorders>
              <w:top w:val="nil"/>
              <w:left w:val="nil"/>
              <w:bottom w:val="nil"/>
              <w:right w:val="nil"/>
            </w:tcBorders>
            <w:shd w:val="pct15" w:color="auto" w:fill="auto"/>
            <w:noWrap/>
            <w:vAlign w:val="bottom"/>
            <w:hideMark/>
          </w:tcPr>
          <w:p w14:paraId="3199256B" w14:textId="5C63560D"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078A638" w14:textId="77777777" w:rsidTr="00270E57">
        <w:trPr>
          <w:trHeight w:val="288"/>
        </w:trPr>
        <w:tc>
          <w:tcPr>
            <w:tcW w:w="958" w:type="dxa"/>
            <w:tcBorders>
              <w:top w:val="nil"/>
              <w:left w:val="nil"/>
              <w:bottom w:val="nil"/>
              <w:right w:val="nil"/>
            </w:tcBorders>
            <w:shd w:val="clear" w:color="auto" w:fill="auto"/>
            <w:noWrap/>
            <w:vAlign w:val="bottom"/>
            <w:hideMark/>
          </w:tcPr>
          <w:p w14:paraId="58B61653" w14:textId="7066492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C835CA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687094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32.33±1.21</w:t>
            </w:r>
          </w:p>
        </w:tc>
        <w:tc>
          <w:tcPr>
            <w:tcW w:w="2221" w:type="dxa"/>
            <w:tcBorders>
              <w:top w:val="nil"/>
              <w:left w:val="nil"/>
              <w:bottom w:val="nil"/>
              <w:right w:val="nil"/>
            </w:tcBorders>
            <w:shd w:val="clear" w:color="auto" w:fill="auto"/>
            <w:noWrap/>
            <w:vAlign w:val="bottom"/>
            <w:hideMark/>
          </w:tcPr>
          <w:p w14:paraId="757AC3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41.7±3.58</w:t>
            </w:r>
          </w:p>
        </w:tc>
        <w:tc>
          <w:tcPr>
            <w:tcW w:w="2110" w:type="dxa"/>
            <w:tcBorders>
              <w:top w:val="nil"/>
              <w:left w:val="nil"/>
              <w:bottom w:val="nil"/>
              <w:right w:val="nil"/>
            </w:tcBorders>
            <w:shd w:val="clear" w:color="auto" w:fill="auto"/>
            <w:noWrap/>
            <w:vAlign w:val="bottom"/>
            <w:hideMark/>
          </w:tcPr>
          <w:p w14:paraId="019C8B8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34.27±1.84</w:t>
            </w:r>
          </w:p>
        </w:tc>
        <w:tc>
          <w:tcPr>
            <w:tcW w:w="1758" w:type="dxa"/>
            <w:tcBorders>
              <w:top w:val="nil"/>
              <w:left w:val="nil"/>
              <w:bottom w:val="nil"/>
              <w:right w:val="nil"/>
            </w:tcBorders>
            <w:shd w:val="clear" w:color="auto" w:fill="auto"/>
            <w:noWrap/>
            <w:vAlign w:val="bottom"/>
            <w:hideMark/>
          </w:tcPr>
          <w:p w14:paraId="6DA178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1.84±30.2</w:t>
            </w:r>
          </w:p>
        </w:tc>
        <w:tc>
          <w:tcPr>
            <w:tcW w:w="1297" w:type="dxa"/>
            <w:tcBorders>
              <w:top w:val="nil"/>
              <w:left w:val="nil"/>
              <w:bottom w:val="nil"/>
              <w:right w:val="nil"/>
            </w:tcBorders>
            <w:shd w:val="clear" w:color="auto" w:fill="auto"/>
            <w:noWrap/>
            <w:vAlign w:val="bottom"/>
            <w:hideMark/>
          </w:tcPr>
          <w:p w14:paraId="66A84554" w14:textId="69E919B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0.0458</w:t>
            </w:r>
            <w:r w:rsidR="00270E57">
              <w:rPr>
                <w:rFonts w:ascii="Calibri" w:eastAsia="Times New Roman" w:hAnsi="Calibri" w:cs="Calibri"/>
                <w:color w:val="000000"/>
              </w:rPr>
              <w:t>*</w:t>
            </w:r>
          </w:p>
        </w:tc>
      </w:tr>
      <w:tr w:rsidR="00680664" w:rsidRPr="00680664" w14:paraId="73B25EF7" w14:textId="77777777" w:rsidTr="00270E57">
        <w:trPr>
          <w:trHeight w:val="288"/>
        </w:trPr>
        <w:tc>
          <w:tcPr>
            <w:tcW w:w="958" w:type="dxa"/>
            <w:tcBorders>
              <w:top w:val="nil"/>
              <w:left w:val="nil"/>
              <w:bottom w:val="nil"/>
              <w:right w:val="nil"/>
            </w:tcBorders>
            <w:shd w:val="clear" w:color="auto" w:fill="auto"/>
            <w:noWrap/>
            <w:vAlign w:val="bottom"/>
            <w:hideMark/>
          </w:tcPr>
          <w:p w14:paraId="0F8D921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Fe</w:t>
            </w:r>
          </w:p>
        </w:tc>
        <w:tc>
          <w:tcPr>
            <w:tcW w:w="833" w:type="dxa"/>
            <w:tcBorders>
              <w:top w:val="nil"/>
              <w:left w:val="nil"/>
              <w:bottom w:val="nil"/>
              <w:right w:val="nil"/>
            </w:tcBorders>
            <w:shd w:val="clear" w:color="auto" w:fill="auto"/>
            <w:noWrap/>
            <w:vAlign w:val="bottom"/>
            <w:hideMark/>
          </w:tcPr>
          <w:p w14:paraId="452ACE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1641F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39.64±2.4</w:t>
            </w:r>
          </w:p>
        </w:tc>
        <w:tc>
          <w:tcPr>
            <w:tcW w:w="2221" w:type="dxa"/>
            <w:tcBorders>
              <w:top w:val="nil"/>
              <w:left w:val="nil"/>
              <w:bottom w:val="nil"/>
              <w:right w:val="nil"/>
            </w:tcBorders>
            <w:shd w:val="clear" w:color="auto" w:fill="auto"/>
            <w:noWrap/>
            <w:vAlign w:val="bottom"/>
            <w:hideMark/>
          </w:tcPr>
          <w:p w14:paraId="7CBF70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83.06±52.69</w:t>
            </w:r>
          </w:p>
        </w:tc>
        <w:tc>
          <w:tcPr>
            <w:tcW w:w="2110" w:type="dxa"/>
            <w:tcBorders>
              <w:top w:val="nil"/>
              <w:left w:val="nil"/>
              <w:bottom w:val="nil"/>
              <w:right w:val="nil"/>
            </w:tcBorders>
            <w:shd w:val="clear" w:color="auto" w:fill="auto"/>
            <w:noWrap/>
            <w:vAlign w:val="bottom"/>
            <w:hideMark/>
          </w:tcPr>
          <w:p w14:paraId="574D20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32.4±1.78</w:t>
            </w:r>
          </w:p>
        </w:tc>
        <w:tc>
          <w:tcPr>
            <w:tcW w:w="1758" w:type="dxa"/>
            <w:tcBorders>
              <w:top w:val="nil"/>
              <w:left w:val="nil"/>
              <w:bottom w:val="nil"/>
              <w:right w:val="nil"/>
            </w:tcBorders>
            <w:shd w:val="clear" w:color="auto" w:fill="auto"/>
            <w:noWrap/>
            <w:vAlign w:val="bottom"/>
            <w:hideMark/>
          </w:tcPr>
          <w:p w14:paraId="44D9E6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1.78±45.76</w:t>
            </w:r>
          </w:p>
        </w:tc>
        <w:tc>
          <w:tcPr>
            <w:tcW w:w="1297" w:type="dxa"/>
            <w:tcBorders>
              <w:top w:val="nil"/>
              <w:left w:val="nil"/>
              <w:bottom w:val="nil"/>
              <w:right w:val="nil"/>
            </w:tcBorders>
            <w:shd w:val="clear" w:color="auto" w:fill="auto"/>
            <w:noWrap/>
            <w:vAlign w:val="bottom"/>
            <w:hideMark/>
          </w:tcPr>
          <w:p w14:paraId="7663F4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0.1069</w:t>
            </w:r>
          </w:p>
        </w:tc>
      </w:tr>
      <w:tr w:rsidR="00680664" w:rsidRPr="00680664" w14:paraId="3C9C02DB" w14:textId="77777777" w:rsidTr="00270E57">
        <w:trPr>
          <w:trHeight w:val="288"/>
        </w:trPr>
        <w:tc>
          <w:tcPr>
            <w:tcW w:w="958" w:type="dxa"/>
            <w:tcBorders>
              <w:top w:val="nil"/>
              <w:left w:val="nil"/>
              <w:right w:val="nil"/>
            </w:tcBorders>
            <w:shd w:val="clear" w:color="auto" w:fill="auto"/>
            <w:noWrap/>
            <w:vAlign w:val="bottom"/>
            <w:hideMark/>
          </w:tcPr>
          <w:p w14:paraId="1CF2207F" w14:textId="1F11FA8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0FD557D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698AE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51.5±2.75</w:t>
            </w:r>
          </w:p>
        </w:tc>
        <w:tc>
          <w:tcPr>
            <w:tcW w:w="2221" w:type="dxa"/>
            <w:tcBorders>
              <w:top w:val="nil"/>
              <w:left w:val="nil"/>
              <w:right w:val="nil"/>
            </w:tcBorders>
            <w:shd w:val="clear" w:color="auto" w:fill="auto"/>
            <w:noWrap/>
            <w:vAlign w:val="bottom"/>
            <w:hideMark/>
          </w:tcPr>
          <w:p w14:paraId="2A5E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78.42±12.89</w:t>
            </w:r>
          </w:p>
        </w:tc>
        <w:tc>
          <w:tcPr>
            <w:tcW w:w="2110" w:type="dxa"/>
            <w:tcBorders>
              <w:top w:val="nil"/>
              <w:left w:val="nil"/>
              <w:right w:val="nil"/>
            </w:tcBorders>
            <w:shd w:val="clear" w:color="auto" w:fill="auto"/>
            <w:noWrap/>
            <w:vAlign w:val="bottom"/>
            <w:hideMark/>
          </w:tcPr>
          <w:p w14:paraId="0E6A03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50.78±7</w:t>
            </w:r>
          </w:p>
        </w:tc>
        <w:tc>
          <w:tcPr>
            <w:tcW w:w="1758" w:type="dxa"/>
            <w:tcBorders>
              <w:top w:val="nil"/>
              <w:left w:val="nil"/>
              <w:right w:val="nil"/>
            </w:tcBorders>
            <w:shd w:val="clear" w:color="auto" w:fill="auto"/>
            <w:noWrap/>
            <w:vAlign w:val="bottom"/>
            <w:hideMark/>
          </w:tcPr>
          <w:p w14:paraId="1416346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7±44.09</w:t>
            </w:r>
          </w:p>
        </w:tc>
        <w:tc>
          <w:tcPr>
            <w:tcW w:w="1297" w:type="dxa"/>
            <w:tcBorders>
              <w:top w:val="nil"/>
              <w:left w:val="nil"/>
              <w:right w:val="nil"/>
            </w:tcBorders>
            <w:shd w:val="clear" w:color="auto" w:fill="auto"/>
            <w:noWrap/>
            <w:vAlign w:val="bottom"/>
            <w:hideMark/>
          </w:tcPr>
          <w:p w14:paraId="32E600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0.1662</w:t>
            </w:r>
          </w:p>
        </w:tc>
      </w:tr>
      <w:tr w:rsidR="00680664" w:rsidRPr="00680664" w14:paraId="2AF4A17C" w14:textId="77777777" w:rsidTr="00270E57">
        <w:trPr>
          <w:trHeight w:val="288"/>
        </w:trPr>
        <w:tc>
          <w:tcPr>
            <w:tcW w:w="958" w:type="dxa"/>
            <w:tcBorders>
              <w:top w:val="nil"/>
              <w:left w:val="nil"/>
              <w:bottom w:val="nil"/>
              <w:right w:val="nil"/>
            </w:tcBorders>
            <w:shd w:val="pct15" w:color="auto" w:fill="auto"/>
            <w:noWrap/>
            <w:vAlign w:val="bottom"/>
            <w:hideMark/>
          </w:tcPr>
          <w:p w14:paraId="48265E21" w14:textId="0FC3B66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2F5F8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314258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0.029±0.002</w:t>
            </w:r>
          </w:p>
        </w:tc>
        <w:tc>
          <w:tcPr>
            <w:tcW w:w="2221" w:type="dxa"/>
            <w:tcBorders>
              <w:top w:val="nil"/>
              <w:left w:val="nil"/>
              <w:bottom w:val="nil"/>
              <w:right w:val="nil"/>
            </w:tcBorders>
            <w:shd w:val="pct15" w:color="auto" w:fill="auto"/>
            <w:noWrap/>
            <w:vAlign w:val="bottom"/>
            <w:hideMark/>
          </w:tcPr>
          <w:p w14:paraId="594C82E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0.066±0.016</w:t>
            </w:r>
          </w:p>
        </w:tc>
        <w:tc>
          <w:tcPr>
            <w:tcW w:w="2110" w:type="dxa"/>
            <w:tcBorders>
              <w:top w:val="nil"/>
              <w:left w:val="nil"/>
              <w:bottom w:val="nil"/>
              <w:right w:val="nil"/>
            </w:tcBorders>
            <w:shd w:val="pct15" w:color="auto" w:fill="auto"/>
            <w:noWrap/>
            <w:vAlign w:val="bottom"/>
            <w:hideMark/>
          </w:tcPr>
          <w:p w14:paraId="67479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0.046±0.007</w:t>
            </w:r>
          </w:p>
        </w:tc>
        <w:tc>
          <w:tcPr>
            <w:tcW w:w="1758" w:type="dxa"/>
            <w:tcBorders>
              <w:top w:val="nil"/>
              <w:left w:val="nil"/>
              <w:bottom w:val="nil"/>
              <w:right w:val="nil"/>
            </w:tcBorders>
            <w:shd w:val="pct15" w:color="auto" w:fill="auto"/>
            <w:noWrap/>
            <w:vAlign w:val="bottom"/>
            <w:hideMark/>
          </w:tcPr>
          <w:p w14:paraId="4165DA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0.007±0.026</w:t>
            </w:r>
          </w:p>
        </w:tc>
        <w:tc>
          <w:tcPr>
            <w:tcW w:w="1297" w:type="dxa"/>
            <w:tcBorders>
              <w:top w:val="nil"/>
              <w:left w:val="nil"/>
              <w:bottom w:val="nil"/>
              <w:right w:val="nil"/>
            </w:tcBorders>
            <w:shd w:val="pct15" w:color="auto" w:fill="auto"/>
            <w:noWrap/>
            <w:vAlign w:val="bottom"/>
            <w:hideMark/>
          </w:tcPr>
          <w:p w14:paraId="7B87FCA8" w14:textId="2E8BADD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0.0356</w:t>
            </w:r>
            <w:r w:rsidR="00270E57">
              <w:rPr>
                <w:rFonts w:ascii="Calibri" w:eastAsia="Times New Roman" w:hAnsi="Calibri" w:cs="Calibri"/>
                <w:color w:val="000000"/>
              </w:rPr>
              <w:t>*</w:t>
            </w:r>
          </w:p>
        </w:tc>
      </w:tr>
      <w:tr w:rsidR="00680664" w:rsidRPr="00680664" w14:paraId="0330AF19" w14:textId="77777777" w:rsidTr="00270E57">
        <w:trPr>
          <w:trHeight w:val="288"/>
        </w:trPr>
        <w:tc>
          <w:tcPr>
            <w:tcW w:w="958" w:type="dxa"/>
            <w:tcBorders>
              <w:top w:val="nil"/>
              <w:left w:val="nil"/>
              <w:bottom w:val="nil"/>
              <w:right w:val="nil"/>
            </w:tcBorders>
            <w:shd w:val="pct15" w:color="auto" w:fill="auto"/>
            <w:noWrap/>
            <w:vAlign w:val="bottom"/>
            <w:hideMark/>
          </w:tcPr>
          <w:p w14:paraId="05E3CD9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lastRenderedPageBreak/>
              <w:t>Co</w:t>
            </w:r>
          </w:p>
        </w:tc>
        <w:tc>
          <w:tcPr>
            <w:tcW w:w="833" w:type="dxa"/>
            <w:tcBorders>
              <w:top w:val="nil"/>
              <w:left w:val="nil"/>
              <w:bottom w:val="nil"/>
              <w:right w:val="nil"/>
            </w:tcBorders>
            <w:shd w:val="pct15" w:color="auto" w:fill="auto"/>
            <w:noWrap/>
            <w:vAlign w:val="bottom"/>
            <w:hideMark/>
          </w:tcPr>
          <w:p w14:paraId="0F53E9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12D3D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0.219±0.057</w:t>
            </w:r>
          </w:p>
        </w:tc>
        <w:tc>
          <w:tcPr>
            <w:tcW w:w="2221" w:type="dxa"/>
            <w:tcBorders>
              <w:top w:val="nil"/>
              <w:left w:val="nil"/>
              <w:bottom w:val="nil"/>
              <w:right w:val="nil"/>
            </w:tcBorders>
            <w:shd w:val="pct15" w:color="auto" w:fill="auto"/>
            <w:noWrap/>
            <w:vAlign w:val="bottom"/>
            <w:hideMark/>
          </w:tcPr>
          <w:p w14:paraId="5F949D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0.321±0.186</w:t>
            </w:r>
          </w:p>
        </w:tc>
        <w:tc>
          <w:tcPr>
            <w:tcW w:w="2110" w:type="dxa"/>
            <w:tcBorders>
              <w:top w:val="nil"/>
              <w:left w:val="nil"/>
              <w:bottom w:val="nil"/>
              <w:right w:val="nil"/>
            </w:tcBorders>
            <w:shd w:val="pct15" w:color="auto" w:fill="auto"/>
            <w:noWrap/>
            <w:vAlign w:val="bottom"/>
            <w:hideMark/>
          </w:tcPr>
          <w:p w14:paraId="635C56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0.145±0.025</w:t>
            </w:r>
          </w:p>
        </w:tc>
        <w:tc>
          <w:tcPr>
            <w:tcW w:w="1758" w:type="dxa"/>
            <w:tcBorders>
              <w:top w:val="nil"/>
              <w:left w:val="nil"/>
              <w:bottom w:val="nil"/>
              <w:right w:val="nil"/>
            </w:tcBorders>
            <w:shd w:val="pct15" w:color="auto" w:fill="auto"/>
            <w:noWrap/>
            <w:vAlign w:val="bottom"/>
            <w:hideMark/>
          </w:tcPr>
          <w:p w14:paraId="688073F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0.025±0.168</w:t>
            </w:r>
          </w:p>
        </w:tc>
        <w:tc>
          <w:tcPr>
            <w:tcW w:w="1297" w:type="dxa"/>
            <w:tcBorders>
              <w:top w:val="nil"/>
              <w:left w:val="nil"/>
              <w:bottom w:val="nil"/>
              <w:right w:val="nil"/>
            </w:tcBorders>
            <w:shd w:val="pct15" w:color="auto" w:fill="auto"/>
            <w:noWrap/>
            <w:vAlign w:val="bottom"/>
            <w:hideMark/>
          </w:tcPr>
          <w:p w14:paraId="22ED43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0.6059</w:t>
            </w:r>
          </w:p>
        </w:tc>
      </w:tr>
      <w:tr w:rsidR="00680664" w:rsidRPr="00680664" w14:paraId="01115635" w14:textId="77777777" w:rsidTr="00270E57">
        <w:trPr>
          <w:trHeight w:val="288"/>
        </w:trPr>
        <w:tc>
          <w:tcPr>
            <w:tcW w:w="958" w:type="dxa"/>
            <w:tcBorders>
              <w:top w:val="nil"/>
              <w:left w:val="nil"/>
              <w:right w:val="nil"/>
            </w:tcBorders>
            <w:shd w:val="pct15" w:color="auto" w:fill="auto"/>
            <w:noWrap/>
            <w:vAlign w:val="bottom"/>
            <w:hideMark/>
          </w:tcPr>
          <w:p w14:paraId="7DB9FFDC" w14:textId="62384B5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pct15" w:color="auto" w:fill="auto"/>
            <w:noWrap/>
            <w:vAlign w:val="bottom"/>
            <w:hideMark/>
          </w:tcPr>
          <w:p w14:paraId="63999A7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pct15" w:color="auto" w:fill="auto"/>
            <w:noWrap/>
            <w:vAlign w:val="bottom"/>
            <w:hideMark/>
          </w:tcPr>
          <w:p w14:paraId="16C724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0.082±0.008</w:t>
            </w:r>
          </w:p>
        </w:tc>
        <w:tc>
          <w:tcPr>
            <w:tcW w:w="2221" w:type="dxa"/>
            <w:tcBorders>
              <w:top w:val="nil"/>
              <w:left w:val="nil"/>
              <w:right w:val="nil"/>
            </w:tcBorders>
            <w:shd w:val="pct15" w:color="auto" w:fill="auto"/>
            <w:noWrap/>
            <w:vAlign w:val="bottom"/>
            <w:hideMark/>
          </w:tcPr>
          <w:p w14:paraId="70D1982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0.149±0.047</w:t>
            </w:r>
          </w:p>
        </w:tc>
        <w:tc>
          <w:tcPr>
            <w:tcW w:w="2110" w:type="dxa"/>
            <w:tcBorders>
              <w:top w:val="nil"/>
              <w:left w:val="nil"/>
              <w:right w:val="nil"/>
            </w:tcBorders>
            <w:shd w:val="pct15" w:color="auto" w:fill="auto"/>
            <w:noWrap/>
            <w:vAlign w:val="bottom"/>
            <w:hideMark/>
          </w:tcPr>
          <w:p w14:paraId="33C6D7B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0.189±0.122</w:t>
            </w:r>
          </w:p>
        </w:tc>
        <w:tc>
          <w:tcPr>
            <w:tcW w:w="1758" w:type="dxa"/>
            <w:tcBorders>
              <w:top w:val="nil"/>
              <w:left w:val="nil"/>
              <w:right w:val="nil"/>
            </w:tcBorders>
            <w:shd w:val="pct15" w:color="auto" w:fill="auto"/>
            <w:noWrap/>
            <w:vAlign w:val="bottom"/>
            <w:hideMark/>
          </w:tcPr>
          <w:p w14:paraId="6E4EC0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0.122±0.11</w:t>
            </w:r>
          </w:p>
        </w:tc>
        <w:tc>
          <w:tcPr>
            <w:tcW w:w="1297" w:type="dxa"/>
            <w:tcBorders>
              <w:top w:val="nil"/>
              <w:left w:val="nil"/>
              <w:right w:val="nil"/>
            </w:tcBorders>
            <w:shd w:val="pct15" w:color="auto" w:fill="auto"/>
            <w:noWrap/>
            <w:vAlign w:val="bottom"/>
            <w:hideMark/>
          </w:tcPr>
          <w:p w14:paraId="5E29B4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0.4476</w:t>
            </w:r>
          </w:p>
        </w:tc>
      </w:tr>
      <w:tr w:rsidR="00680664" w:rsidRPr="00680664" w14:paraId="4A8CFDDE" w14:textId="77777777" w:rsidTr="00270E57">
        <w:trPr>
          <w:trHeight w:val="288"/>
        </w:trPr>
        <w:tc>
          <w:tcPr>
            <w:tcW w:w="958" w:type="dxa"/>
            <w:tcBorders>
              <w:top w:val="nil"/>
              <w:left w:val="nil"/>
              <w:bottom w:val="nil"/>
              <w:right w:val="nil"/>
            </w:tcBorders>
            <w:shd w:val="clear" w:color="auto" w:fill="auto"/>
            <w:noWrap/>
            <w:vAlign w:val="bottom"/>
            <w:hideMark/>
          </w:tcPr>
          <w:p w14:paraId="1124F23E" w14:textId="24AFAAA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16DF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02A34B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3.223±0.144</w:t>
            </w:r>
          </w:p>
        </w:tc>
        <w:tc>
          <w:tcPr>
            <w:tcW w:w="2221" w:type="dxa"/>
            <w:tcBorders>
              <w:top w:val="nil"/>
              <w:left w:val="nil"/>
              <w:bottom w:val="nil"/>
              <w:right w:val="nil"/>
            </w:tcBorders>
            <w:shd w:val="clear" w:color="auto" w:fill="auto"/>
            <w:noWrap/>
            <w:vAlign w:val="bottom"/>
            <w:hideMark/>
          </w:tcPr>
          <w:p w14:paraId="4D96D7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5.333±0.261</w:t>
            </w:r>
          </w:p>
        </w:tc>
        <w:tc>
          <w:tcPr>
            <w:tcW w:w="2110" w:type="dxa"/>
            <w:tcBorders>
              <w:top w:val="nil"/>
              <w:left w:val="nil"/>
              <w:bottom w:val="nil"/>
              <w:right w:val="nil"/>
            </w:tcBorders>
            <w:shd w:val="clear" w:color="auto" w:fill="auto"/>
            <w:noWrap/>
            <w:vAlign w:val="bottom"/>
            <w:hideMark/>
          </w:tcPr>
          <w:p w14:paraId="2ECFDA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4.919±0.125</w:t>
            </w:r>
          </w:p>
        </w:tc>
        <w:tc>
          <w:tcPr>
            <w:tcW w:w="1758" w:type="dxa"/>
            <w:tcBorders>
              <w:top w:val="nil"/>
              <w:left w:val="nil"/>
              <w:bottom w:val="nil"/>
              <w:right w:val="nil"/>
            </w:tcBorders>
            <w:shd w:val="clear" w:color="auto" w:fill="auto"/>
            <w:noWrap/>
            <w:vAlign w:val="bottom"/>
            <w:hideMark/>
          </w:tcPr>
          <w:p w14:paraId="76EC42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0.125±3.332</w:t>
            </w:r>
          </w:p>
        </w:tc>
        <w:tc>
          <w:tcPr>
            <w:tcW w:w="1297" w:type="dxa"/>
            <w:tcBorders>
              <w:top w:val="nil"/>
              <w:left w:val="nil"/>
              <w:bottom w:val="nil"/>
              <w:right w:val="nil"/>
            </w:tcBorders>
            <w:shd w:val="clear" w:color="auto" w:fill="auto"/>
            <w:noWrap/>
            <w:vAlign w:val="bottom"/>
            <w:hideMark/>
          </w:tcPr>
          <w:p w14:paraId="60D0EFD1" w14:textId="3F99B5DA"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837407C" w14:textId="77777777" w:rsidTr="00270E57">
        <w:trPr>
          <w:trHeight w:val="288"/>
        </w:trPr>
        <w:tc>
          <w:tcPr>
            <w:tcW w:w="958" w:type="dxa"/>
            <w:tcBorders>
              <w:top w:val="nil"/>
              <w:left w:val="nil"/>
              <w:bottom w:val="nil"/>
              <w:right w:val="nil"/>
            </w:tcBorders>
            <w:shd w:val="clear" w:color="auto" w:fill="auto"/>
            <w:noWrap/>
            <w:vAlign w:val="bottom"/>
            <w:hideMark/>
          </w:tcPr>
          <w:p w14:paraId="1DF3F86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Cu</w:t>
            </w:r>
          </w:p>
        </w:tc>
        <w:tc>
          <w:tcPr>
            <w:tcW w:w="833" w:type="dxa"/>
            <w:tcBorders>
              <w:top w:val="nil"/>
              <w:left w:val="nil"/>
              <w:bottom w:val="nil"/>
              <w:right w:val="nil"/>
            </w:tcBorders>
            <w:shd w:val="clear" w:color="auto" w:fill="auto"/>
            <w:noWrap/>
            <w:vAlign w:val="bottom"/>
            <w:hideMark/>
          </w:tcPr>
          <w:p w14:paraId="338E52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5EF92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8.715±0.538</w:t>
            </w:r>
          </w:p>
        </w:tc>
        <w:tc>
          <w:tcPr>
            <w:tcW w:w="2221" w:type="dxa"/>
            <w:tcBorders>
              <w:top w:val="nil"/>
              <w:left w:val="nil"/>
              <w:bottom w:val="nil"/>
              <w:right w:val="nil"/>
            </w:tcBorders>
            <w:shd w:val="clear" w:color="auto" w:fill="auto"/>
            <w:noWrap/>
            <w:vAlign w:val="bottom"/>
            <w:hideMark/>
          </w:tcPr>
          <w:p w14:paraId="02E710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12.848±4.019</w:t>
            </w:r>
          </w:p>
        </w:tc>
        <w:tc>
          <w:tcPr>
            <w:tcW w:w="2110" w:type="dxa"/>
            <w:tcBorders>
              <w:top w:val="nil"/>
              <w:left w:val="nil"/>
              <w:bottom w:val="nil"/>
              <w:right w:val="nil"/>
            </w:tcBorders>
            <w:shd w:val="clear" w:color="auto" w:fill="auto"/>
            <w:noWrap/>
            <w:vAlign w:val="bottom"/>
            <w:hideMark/>
          </w:tcPr>
          <w:p w14:paraId="75689DA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8.03±0.291</w:t>
            </w:r>
          </w:p>
        </w:tc>
        <w:tc>
          <w:tcPr>
            <w:tcW w:w="1758" w:type="dxa"/>
            <w:tcBorders>
              <w:top w:val="nil"/>
              <w:left w:val="nil"/>
              <w:bottom w:val="nil"/>
              <w:right w:val="nil"/>
            </w:tcBorders>
            <w:shd w:val="clear" w:color="auto" w:fill="auto"/>
            <w:noWrap/>
            <w:vAlign w:val="bottom"/>
            <w:hideMark/>
          </w:tcPr>
          <w:p w14:paraId="497507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0.291±9.919</w:t>
            </w:r>
          </w:p>
        </w:tc>
        <w:tc>
          <w:tcPr>
            <w:tcW w:w="1297" w:type="dxa"/>
            <w:tcBorders>
              <w:top w:val="nil"/>
              <w:left w:val="nil"/>
              <w:bottom w:val="nil"/>
              <w:right w:val="nil"/>
            </w:tcBorders>
            <w:shd w:val="clear" w:color="auto" w:fill="auto"/>
            <w:noWrap/>
            <w:vAlign w:val="bottom"/>
            <w:hideMark/>
          </w:tcPr>
          <w:p w14:paraId="29A9F5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0.1985</w:t>
            </w:r>
          </w:p>
        </w:tc>
      </w:tr>
      <w:tr w:rsidR="00680664" w:rsidRPr="00680664" w14:paraId="0B623619" w14:textId="77777777" w:rsidTr="00270E57">
        <w:trPr>
          <w:trHeight w:val="288"/>
        </w:trPr>
        <w:tc>
          <w:tcPr>
            <w:tcW w:w="958" w:type="dxa"/>
            <w:tcBorders>
              <w:top w:val="nil"/>
              <w:left w:val="nil"/>
              <w:right w:val="nil"/>
            </w:tcBorders>
            <w:shd w:val="clear" w:color="auto" w:fill="auto"/>
            <w:noWrap/>
            <w:vAlign w:val="bottom"/>
            <w:hideMark/>
          </w:tcPr>
          <w:p w14:paraId="7AB1C25D" w14:textId="023315F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07A6A9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357DF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4.205±0.229</w:t>
            </w:r>
          </w:p>
        </w:tc>
        <w:tc>
          <w:tcPr>
            <w:tcW w:w="2221" w:type="dxa"/>
            <w:tcBorders>
              <w:top w:val="nil"/>
              <w:left w:val="nil"/>
              <w:right w:val="nil"/>
            </w:tcBorders>
            <w:shd w:val="clear" w:color="auto" w:fill="auto"/>
            <w:noWrap/>
            <w:vAlign w:val="bottom"/>
            <w:hideMark/>
          </w:tcPr>
          <w:p w14:paraId="1D2ABC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6.152±0.727</w:t>
            </w:r>
          </w:p>
        </w:tc>
        <w:tc>
          <w:tcPr>
            <w:tcW w:w="2110" w:type="dxa"/>
            <w:tcBorders>
              <w:top w:val="nil"/>
              <w:left w:val="nil"/>
              <w:right w:val="nil"/>
            </w:tcBorders>
            <w:shd w:val="clear" w:color="auto" w:fill="auto"/>
            <w:noWrap/>
            <w:vAlign w:val="bottom"/>
            <w:hideMark/>
          </w:tcPr>
          <w:p w14:paraId="0B8EE10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4.141±0.403</w:t>
            </w:r>
          </w:p>
        </w:tc>
        <w:tc>
          <w:tcPr>
            <w:tcW w:w="1758" w:type="dxa"/>
            <w:tcBorders>
              <w:top w:val="nil"/>
              <w:left w:val="nil"/>
              <w:right w:val="nil"/>
            </w:tcBorders>
            <w:shd w:val="clear" w:color="auto" w:fill="auto"/>
            <w:noWrap/>
            <w:vAlign w:val="bottom"/>
            <w:hideMark/>
          </w:tcPr>
          <w:p w14:paraId="035CAC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0.403±5.094</w:t>
            </w:r>
          </w:p>
        </w:tc>
        <w:tc>
          <w:tcPr>
            <w:tcW w:w="1297" w:type="dxa"/>
            <w:tcBorders>
              <w:top w:val="nil"/>
              <w:left w:val="nil"/>
              <w:right w:val="nil"/>
            </w:tcBorders>
            <w:shd w:val="clear" w:color="auto" w:fill="auto"/>
            <w:noWrap/>
            <w:vAlign w:val="bottom"/>
            <w:hideMark/>
          </w:tcPr>
          <w:p w14:paraId="154ECE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0.0729</w:t>
            </w:r>
          </w:p>
        </w:tc>
      </w:tr>
      <w:tr w:rsidR="00680664" w:rsidRPr="00680664" w14:paraId="2A922FCF" w14:textId="77777777" w:rsidTr="00270E57">
        <w:trPr>
          <w:trHeight w:val="288"/>
        </w:trPr>
        <w:tc>
          <w:tcPr>
            <w:tcW w:w="958" w:type="dxa"/>
            <w:tcBorders>
              <w:top w:val="nil"/>
              <w:left w:val="nil"/>
              <w:bottom w:val="nil"/>
              <w:right w:val="nil"/>
            </w:tcBorders>
            <w:shd w:val="pct15" w:color="auto" w:fill="auto"/>
            <w:noWrap/>
            <w:vAlign w:val="bottom"/>
            <w:hideMark/>
          </w:tcPr>
          <w:p w14:paraId="51C219B3" w14:textId="7CDEBF9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E60BF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00AC96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7.51±0.934</w:t>
            </w:r>
          </w:p>
        </w:tc>
        <w:tc>
          <w:tcPr>
            <w:tcW w:w="2221" w:type="dxa"/>
            <w:tcBorders>
              <w:top w:val="nil"/>
              <w:left w:val="nil"/>
              <w:bottom w:val="nil"/>
              <w:right w:val="nil"/>
            </w:tcBorders>
            <w:shd w:val="pct15" w:color="auto" w:fill="auto"/>
            <w:noWrap/>
            <w:vAlign w:val="bottom"/>
            <w:hideMark/>
          </w:tcPr>
          <w:p w14:paraId="78227F2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7.54±0.406</w:t>
            </w:r>
          </w:p>
        </w:tc>
        <w:tc>
          <w:tcPr>
            <w:tcW w:w="2110" w:type="dxa"/>
            <w:tcBorders>
              <w:top w:val="nil"/>
              <w:left w:val="nil"/>
              <w:bottom w:val="nil"/>
              <w:right w:val="nil"/>
            </w:tcBorders>
            <w:shd w:val="pct15" w:color="auto" w:fill="auto"/>
            <w:noWrap/>
            <w:vAlign w:val="bottom"/>
            <w:hideMark/>
          </w:tcPr>
          <w:p w14:paraId="5E73FF7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11.39±2.796</w:t>
            </w:r>
          </w:p>
        </w:tc>
        <w:tc>
          <w:tcPr>
            <w:tcW w:w="1758" w:type="dxa"/>
            <w:tcBorders>
              <w:top w:val="nil"/>
              <w:left w:val="nil"/>
              <w:bottom w:val="nil"/>
              <w:right w:val="nil"/>
            </w:tcBorders>
            <w:shd w:val="pct15" w:color="auto" w:fill="auto"/>
            <w:noWrap/>
            <w:vAlign w:val="bottom"/>
            <w:hideMark/>
          </w:tcPr>
          <w:p w14:paraId="231C3B9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2.796±8.14</w:t>
            </w:r>
          </w:p>
        </w:tc>
        <w:tc>
          <w:tcPr>
            <w:tcW w:w="1297" w:type="dxa"/>
            <w:tcBorders>
              <w:top w:val="nil"/>
              <w:left w:val="nil"/>
              <w:bottom w:val="nil"/>
              <w:right w:val="nil"/>
            </w:tcBorders>
            <w:shd w:val="pct15" w:color="auto" w:fill="auto"/>
            <w:noWrap/>
            <w:vAlign w:val="bottom"/>
            <w:hideMark/>
          </w:tcPr>
          <w:p w14:paraId="0D26F5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0.6080</w:t>
            </w:r>
          </w:p>
        </w:tc>
      </w:tr>
      <w:tr w:rsidR="00680664" w:rsidRPr="00680664" w14:paraId="4DAE9C3F" w14:textId="77777777" w:rsidTr="00270E57">
        <w:trPr>
          <w:trHeight w:val="288"/>
        </w:trPr>
        <w:tc>
          <w:tcPr>
            <w:tcW w:w="958" w:type="dxa"/>
            <w:tcBorders>
              <w:top w:val="nil"/>
              <w:left w:val="nil"/>
              <w:bottom w:val="nil"/>
              <w:right w:val="nil"/>
            </w:tcBorders>
            <w:shd w:val="pct15" w:color="auto" w:fill="auto"/>
            <w:noWrap/>
            <w:vAlign w:val="bottom"/>
            <w:hideMark/>
          </w:tcPr>
          <w:p w14:paraId="4540E9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Zn</w:t>
            </w:r>
          </w:p>
        </w:tc>
        <w:tc>
          <w:tcPr>
            <w:tcW w:w="833" w:type="dxa"/>
            <w:tcBorders>
              <w:top w:val="nil"/>
              <w:left w:val="nil"/>
              <w:bottom w:val="nil"/>
              <w:right w:val="nil"/>
            </w:tcBorders>
            <w:shd w:val="pct15" w:color="auto" w:fill="auto"/>
            <w:noWrap/>
            <w:vAlign w:val="bottom"/>
            <w:hideMark/>
          </w:tcPr>
          <w:p w14:paraId="663C2AB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D3EBF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22.43±3.802</w:t>
            </w:r>
          </w:p>
        </w:tc>
        <w:tc>
          <w:tcPr>
            <w:tcW w:w="2221" w:type="dxa"/>
            <w:tcBorders>
              <w:top w:val="nil"/>
              <w:left w:val="nil"/>
              <w:bottom w:val="nil"/>
              <w:right w:val="nil"/>
            </w:tcBorders>
            <w:shd w:val="pct15" w:color="auto" w:fill="auto"/>
            <w:noWrap/>
            <w:vAlign w:val="bottom"/>
            <w:hideMark/>
          </w:tcPr>
          <w:p w14:paraId="5B4E7D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11.36±0.912</w:t>
            </w:r>
          </w:p>
        </w:tc>
        <w:tc>
          <w:tcPr>
            <w:tcW w:w="2110" w:type="dxa"/>
            <w:tcBorders>
              <w:top w:val="nil"/>
              <w:left w:val="nil"/>
              <w:bottom w:val="nil"/>
              <w:right w:val="nil"/>
            </w:tcBorders>
            <w:shd w:val="pct15" w:color="auto" w:fill="auto"/>
            <w:noWrap/>
            <w:vAlign w:val="bottom"/>
            <w:hideMark/>
          </w:tcPr>
          <w:p w14:paraId="6D37D1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11.58±0.898</w:t>
            </w:r>
          </w:p>
        </w:tc>
        <w:tc>
          <w:tcPr>
            <w:tcW w:w="1758" w:type="dxa"/>
            <w:tcBorders>
              <w:top w:val="nil"/>
              <w:left w:val="nil"/>
              <w:bottom w:val="nil"/>
              <w:right w:val="nil"/>
            </w:tcBorders>
            <w:shd w:val="pct15" w:color="auto" w:fill="auto"/>
            <w:noWrap/>
            <w:vAlign w:val="bottom"/>
            <w:hideMark/>
          </w:tcPr>
          <w:p w14:paraId="117E466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0.898±28.5</w:t>
            </w:r>
          </w:p>
        </w:tc>
        <w:tc>
          <w:tcPr>
            <w:tcW w:w="1297" w:type="dxa"/>
            <w:tcBorders>
              <w:top w:val="nil"/>
              <w:left w:val="nil"/>
              <w:bottom w:val="nil"/>
              <w:right w:val="nil"/>
            </w:tcBorders>
            <w:shd w:val="pct15" w:color="auto" w:fill="auto"/>
            <w:noWrap/>
            <w:vAlign w:val="bottom"/>
            <w:hideMark/>
          </w:tcPr>
          <w:p w14:paraId="345F78E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0.0754</w:t>
            </w:r>
          </w:p>
        </w:tc>
      </w:tr>
      <w:tr w:rsidR="00680664" w:rsidRPr="00680664" w14:paraId="0EA77470" w14:textId="77777777" w:rsidTr="00270E57">
        <w:trPr>
          <w:trHeight w:val="288"/>
        </w:trPr>
        <w:tc>
          <w:tcPr>
            <w:tcW w:w="958" w:type="dxa"/>
            <w:tcBorders>
              <w:top w:val="nil"/>
              <w:left w:val="nil"/>
              <w:bottom w:val="nil"/>
              <w:right w:val="nil"/>
            </w:tcBorders>
            <w:shd w:val="pct15" w:color="auto" w:fill="auto"/>
            <w:noWrap/>
            <w:vAlign w:val="bottom"/>
            <w:hideMark/>
          </w:tcPr>
          <w:p w14:paraId="3EAD04AA" w14:textId="08698876"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E98B73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3B8869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49.34±13.966</w:t>
            </w:r>
          </w:p>
        </w:tc>
        <w:tc>
          <w:tcPr>
            <w:tcW w:w="2221" w:type="dxa"/>
            <w:tcBorders>
              <w:top w:val="nil"/>
              <w:left w:val="nil"/>
              <w:bottom w:val="nil"/>
              <w:right w:val="nil"/>
            </w:tcBorders>
            <w:shd w:val="pct15" w:color="auto" w:fill="auto"/>
            <w:noWrap/>
            <w:vAlign w:val="bottom"/>
            <w:hideMark/>
          </w:tcPr>
          <w:p w14:paraId="290FA2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110.91±86.947</w:t>
            </w:r>
          </w:p>
        </w:tc>
        <w:tc>
          <w:tcPr>
            <w:tcW w:w="2110" w:type="dxa"/>
            <w:tcBorders>
              <w:top w:val="nil"/>
              <w:left w:val="nil"/>
              <w:bottom w:val="nil"/>
              <w:right w:val="nil"/>
            </w:tcBorders>
            <w:shd w:val="pct15" w:color="auto" w:fill="auto"/>
            <w:noWrap/>
            <w:vAlign w:val="bottom"/>
            <w:hideMark/>
          </w:tcPr>
          <w:p w14:paraId="57EB0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15.75±2.458</w:t>
            </w:r>
          </w:p>
        </w:tc>
        <w:tc>
          <w:tcPr>
            <w:tcW w:w="1758" w:type="dxa"/>
            <w:tcBorders>
              <w:top w:val="nil"/>
              <w:left w:val="nil"/>
              <w:bottom w:val="nil"/>
              <w:right w:val="nil"/>
            </w:tcBorders>
            <w:shd w:val="pct15" w:color="auto" w:fill="auto"/>
            <w:noWrap/>
            <w:vAlign w:val="bottom"/>
            <w:hideMark/>
          </w:tcPr>
          <w:p w14:paraId="6F659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2.458±18.85</w:t>
            </w:r>
          </w:p>
        </w:tc>
        <w:tc>
          <w:tcPr>
            <w:tcW w:w="1297" w:type="dxa"/>
            <w:tcBorders>
              <w:top w:val="nil"/>
              <w:left w:val="nil"/>
              <w:bottom w:val="nil"/>
              <w:right w:val="nil"/>
            </w:tcBorders>
            <w:shd w:val="pct15" w:color="auto" w:fill="auto"/>
            <w:noWrap/>
            <w:vAlign w:val="bottom"/>
            <w:hideMark/>
          </w:tcPr>
          <w:p w14:paraId="26E3DD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0.1489</w:t>
            </w:r>
          </w:p>
        </w:tc>
      </w:tr>
      <w:tr w:rsidR="00680664" w:rsidRPr="00680664" w14:paraId="777203A6" w14:textId="77777777" w:rsidTr="00270E57">
        <w:trPr>
          <w:trHeight w:val="288"/>
        </w:trPr>
        <w:tc>
          <w:tcPr>
            <w:tcW w:w="958" w:type="dxa"/>
            <w:tcBorders>
              <w:top w:val="nil"/>
              <w:left w:val="nil"/>
              <w:bottom w:val="nil"/>
              <w:right w:val="nil"/>
            </w:tcBorders>
            <w:shd w:val="clear" w:color="auto" w:fill="auto"/>
            <w:noWrap/>
            <w:vAlign w:val="bottom"/>
            <w:hideMark/>
          </w:tcPr>
          <w:p w14:paraId="492AB5AB" w14:textId="53A4D7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068837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2D2067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0.01±0.001</w:t>
            </w:r>
          </w:p>
        </w:tc>
        <w:tc>
          <w:tcPr>
            <w:tcW w:w="2221" w:type="dxa"/>
            <w:tcBorders>
              <w:top w:val="nil"/>
              <w:left w:val="nil"/>
              <w:bottom w:val="nil"/>
              <w:right w:val="nil"/>
            </w:tcBorders>
            <w:shd w:val="clear" w:color="auto" w:fill="auto"/>
            <w:noWrap/>
            <w:vAlign w:val="bottom"/>
            <w:hideMark/>
          </w:tcPr>
          <w:p w14:paraId="3E4F16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0.019±0.004</w:t>
            </w:r>
          </w:p>
        </w:tc>
        <w:tc>
          <w:tcPr>
            <w:tcW w:w="2110" w:type="dxa"/>
            <w:tcBorders>
              <w:top w:val="nil"/>
              <w:left w:val="nil"/>
              <w:bottom w:val="nil"/>
              <w:right w:val="nil"/>
            </w:tcBorders>
            <w:shd w:val="clear" w:color="auto" w:fill="auto"/>
            <w:noWrap/>
            <w:vAlign w:val="bottom"/>
            <w:hideMark/>
          </w:tcPr>
          <w:p w14:paraId="7B2369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clear" w:color="auto" w:fill="auto"/>
            <w:noWrap/>
            <w:vAlign w:val="bottom"/>
            <w:hideMark/>
          </w:tcPr>
          <w:p w14:paraId="18A2160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0.001±0.011</w:t>
            </w:r>
          </w:p>
        </w:tc>
        <w:tc>
          <w:tcPr>
            <w:tcW w:w="1297" w:type="dxa"/>
            <w:tcBorders>
              <w:top w:val="nil"/>
              <w:left w:val="nil"/>
              <w:bottom w:val="nil"/>
              <w:right w:val="nil"/>
            </w:tcBorders>
            <w:shd w:val="clear" w:color="auto" w:fill="auto"/>
            <w:noWrap/>
            <w:vAlign w:val="bottom"/>
            <w:hideMark/>
          </w:tcPr>
          <w:p w14:paraId="1D3438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1CE47533" w14:textId="77777777" w:rsidTr="00270E57">
        <w:trPr>
          <w:trHeight w:val="288"/>
        </w:trPr>
        <w:tc>
          <w:tcPr>
            <w:tcW w:w="958" w:type="dxa"/>
            <w:tcBorders>
              <w:top w:val="nil"/>
              <w:left w:val="nil"/>
              <w:bottom w:val="nil"/>
              <w:right w:val="nil"/>
            </w:tcBorders>
            <w:shd w:val="clear" w:color="auto" w:fill="auto"/>
            <w:noWrap/>
            <w:vAlign w:val="bottom"/>
            <w:hideMark/>
          </w:tcPr>
          <w:p w14:paraId="6C02F8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As</w:t>
            </w:r>
          </w:p>
        </w:tc>
        <w:tc>
          <w:tcPr>
            <w:tcW w:w="833" w:type="dxa"/>
            <w:tcBorders>
              <w:top w:val="nil"/>
              <w:left w:val="nil"/>
              <w:bottom w:val="nil"/>
              <w:right w:val="nil"/>
            </w:tcBorders>
            <w:shd w:val="clear" w:color="auto" w:fill="auto"/>
            <w:noWrap/>
            <w:vAlign w:val="bottom"/>
            <w:hideMark/>
          </w:tcPr>
          <w:p w14:paraId="490C05E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D4B5A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0.016±0.003</w:t>
            </w:r>
          </w:p>
        </w:tc>
        <w:tc>
          <w:tcPr>
            <w:tcW w:w="2221" w:type="dxa"/>
            <w:tcBorders>
              <w:top w:val="nil"/>
              <w:left w:val="nil"/>
              <w:bottom w:val="nil"/>
              <w:right w:val="nil"/>
            </w:tcBorders>
            <w:shd w:val="clear" w:color="auto" w:fill="auto"/>
            <w:noWrap/>
            <w:vAlign w:val="bottom"/>
            <w:hideMark/>
          </w:tcPr>
          <w:p w14:paraId="7ECDE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0.022±0.017</w:t>
            </w:r>
          </w:p>
        </w:tc>
        <w:tc>
          <w:tcPr>
            <w:tcW w:w="2110" w:type="dxa"/>
            <w:tcBorders>
              <w:top w:val="nil"/>
              <w:left w:val="nil"/>
              <w:bottom w:val="nil"/>
              <w:right w:val="nil"/>
            </w:tcBorders>
            <w:shd w:val="clear" w:color="auto" w:fill="auto"/>
            <w:noWrap/>
            <w:vAlign w:val="bottom"/>
            <w:hideMark/>
          </w:tcPr>
          <w:p w14:paraId="3D35DDF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clear" w:color="auto" w:fill="auto"/>
            <w:noWrap/>
            <w:vAlign w:val="bottom"/>
            <w:hideMark/>
          </w:tcPr>
          <w:p w14:paraId="5691A6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clear" w:color="auto" w:fill="auto"/>
            <w:noWrap/>
            <w:vAlign w:val="bottom"/>
            <w:hideMark/>
          </w:tcPr>
          <w:p w14:paraId="2CA3A45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5841252F" w14:textId="77777777" w:rsidTr="00270E57">
        <w:trPr>
          <w:trHeight w:val="288"/>
        </w:trPr>
        <w:tc>
          <w:tcPr>
            <w:tcW w:w="958" w:type="dxa"/>
            <w:tcBorders>
              <w:top w:val="nil"/>
              <w:left w:val="nil"/>
              <w:right w:val="nil"/>
            </w:tcBorders>
            <w:shd w:val="clear" w:color="auto" w:fill="auto"/>
            <w:noWrap/>
            <w:vAlign w:val="bottom"/>
            <w:hideMark/>
          </w:tcPr>
          <w:p w14:paraId="0370E5F8" w14:textId="75F30C9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D3316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BF93AB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0.011±0.001</w:t>
            </w:r>
          </w:p>
        </w:tc>
        <w:tc>
          <w:tcPr>
            <w:tcW w:w="2221" w:type="dxa"/>
            <w:tcBorders>
              <w:top w:val="nil"/>
              <w:left w:val="nil"/>
              <w:right w:val="nil"/>
            </w:tcBorders>
            <w:shd w:val="clear" w:color="auto" w:fill="auto"/>
            <w:noWrap/>
            <w:vAlign w:val="bottom"/>
            <w:hideMark/>
          </w:tcPr>
          <w:p w14:paraId="334F73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0.017±0.005</w:t>
            </w:r>
          </w:p>
        </w:tc>
        <w:tc>
          <w:tcPr>
            <w:tcW w:w="2110" w:type="dxa"/>
            <w:tcBorders>
              <w:top w:val="nil"/>
              <w:left w:val="nil"/>
              <w:right w:val="nil"/>
            </w:tcBorders>
            <w:shd w:val="clear" w:color="auto" w:fill="auto"/>
            <w:noWrap/>
            <w:vAlign w:val="bottom"/>
            <w:hideMark/>
          </w:tcPr>
          <w:p w14:paraId="0A166A5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right w:val="nil"/>
            </w:tcBorders>
            <w:shd w:val="clear" w:color="auto" w:fill="auto"/>
            <w:noWrap/>
            <w:vAlign w:val="bottom"/>
            <w:hideMark/>
          </w:tcPr>
          <w:p w14:paraId="18FACDB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w:t>
            </w:r>
          </w:p>
        </w:tc>
        <w:tc>
          <w:tcPr>
            <w:tcW w:w="1297" w:type="dxa"/>
            <w:tcBorders>
              <w:top w:val="nil"/>
              <w:left w:val="nil"/>
              <w:right w:val="nil"/>
            </w:tcBorders>
            <w:shd w:val="clear" w:color="auto" w:fill="auto"/>
            <w:noWrap/>
            <w:vAlign w:val="bottom"/>
            <w:hideMark/>
          </w:tcPr>
          <w:p w14:paraId="68B3E41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2DD2656C" w14:textId="77777777" w:rsidTr="00270E57">
        <w:trPr>
          <w:trHeight w:val="288"/>
        </w:trPr>
        <w:tc>
          <w:tcPr>
            <w:tcW w:w="958" w:type="dxa"/>
            <w:tcBorders>
              <w:top w:val="nil"/>
              <w:left w:val="nil"/>
              <w:bottom w:val="nil"/>
              <w:right w:val="nil"/>
            </w:tcBorders>
            <w:shd w:val="pct15" w:color="auto" w:fill="auto"/>
            <w:noWrap/>
            <w:vAlign w:val="bottom"/>
            <w:hideMark/>
          </w:tcPr>
          <w:p w14:paraId="563C6114" w14:textId="0838048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56510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713365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0.01±0.004</w:t>
            </w:r>
          </w:p>
        </w:tc>
        <w:tc>
          <w:tcPr>
            <w:tcW w:w="2221" w:type="dxa"/>
            <w:tcBorders>
              <w:top w:val="nil"/>
              <w:left w:val="nil"/>
              <w:bottom w:val="nil"/>
              <w:right w:val="nil"/>
            </w:tcBorders>
            <w:shd w:val="pct15" w:color="auto" w:fill="auto"/>
            <w:noWrap/>
            <w:vAlign w:val="bottom"/>
            <w:hideMark/>
          </w:tcPr>
          <w:p w14:paraId="5BC267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0.012±0.004</w:t>
            </w:r>
          </w:p>
        </w:tc>
        <w:tc>
          <w:tcPr>
            <w:tcW w:w="2110" w:type="dxa"/>
            <w:tcBorders>
              <w:top w:val="nil"/>
              <w:left w:val="nil"/>
              <w:bottom w:val="nil"/>
              <w:right w:val="nil"/>
            </w:tcBorders>
            <w:shd w:val="pct15" w:color="auto" w:fill="auto"/>
            <w:noWrap/>
            <w:vAlign w:val="bottom"/>
            <w:hideMark/>
          </w:tcPr>
          <w:p w14:paraId="4C04F2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0.007±0.002</w:t>
            </w:r>
          </w:p>
        </w:tc>
        <w:tc>
          <w:tcPr>
            <w:tcW w:w="1758" w:type="dxa"/>
            <w:tcBorders>
              <w:top w:val="nil"/>
              <w:left w:val="nil"/>
              <w:bottom w:val="nil"/>
              <w:right w:val="nil"/>
            </w:tcBorders>
            <w:shd w:val="pct15" w:color="auto" w:fill="auto"/>
            <w:noWrap/>
            <w:vAlign w:val="bottom"/>
            <w:hideMark/>
          </w:tcPr>
          <w:p w14:paraId="74E32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0.002±0.011</w:t>
            </w:r>
          </w:p>
        </w:tc>
        <w:tc>
          <w:tcPr>
            <w:tcW w:w="1297" w:type="dxa"/>
            <w:tcBorders>
              <w:top w:val="nil"/>
              <w:left w:val="nil"/>
              <w:bottom w:val="nil"/>
              <w:right w:val="nil"/>
            </w:tcBorders>
            <w:shd w:val="pct15" w:color="auto" w:fill="auto"/>
            <w:noWrap/>
            <w:vAlign w:val="bottom"/>
            <w:hideMark/>
          </w:tcPr>
          <w:p w14:paraId="4971CD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76D7612" w14:textId="77777777" w:rsidTr="00270E57">
        <w:trPr>
          <w:trHeight w:val="288"/>
        </w:trPr>
        <w:tc>
          <w:tcPr>
            <w:tcW w:w="958" w:type="dxa"/>
            <w:tcBorders>
              <w:top w:val="nil"/>
              <w:left w:val="nil"/>
              <w:bottom w:val="nil"/>
              <w:right w:val="nil"/>
            </w:tcBorders>
            <w:shd w:val="pct15" w:color="auto" w:fill="auto"/>
            <w:noWrap/>
            <w:vAlign w:val="bottom"/>
            <w:hideMark/>
          </w:tcPr>
          <w:p w14:paraId="7B89B3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Se</w:t>
            </w:r>
          </w:p>
        </w:tc>
        <w:tc>
          <w:tcPr>
            <w:tcW w:w="833" w:type="dxa"/>
            <w:tcBorders>
              <w:top w:val="nil"/>
              <w:left w:val="nil"/>
              <w:bottom w:val="nil"/>
              <w:right w:val="nil"/>
            </w:tcBorders>
            <w:shd w:val="pct15" w:color="auto" w:fill="auto"/>
            <w:noWrap/>
            <w:vAlign w:val="bottom"/>
            <w:hideMark/>
          </w:tcPr>
          <w:p w14:paraId="6CBFE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923842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0.042±0.003</w:t>
            </w:r>
          </w:p>
        </w:tc>
        <w:tc>
          <w:tcPr>
            <w:tcW w:w="2221" w:type="dxa"/>
            <w:tcBorders>
              <w:top w:val="nil"/>
              <w:left w:val="nil"/>
              <w:bottom w:val="nil"/>
              <w:right w:val="nil"/>
            </w:tcBorders>
            <w:shd w:val="pct15" w:color="auto" w:fill="auto"/>
            <w:noWrap/>
            <w:vAlign w:val="bottom"/>
            <w:hideMark/>
          </w:tcPr>
          <w:p w14:paraId="0291F4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0.05±0.017</w:t>
            </w:r>
          </w:p>
        </w:tc>
        <w:tc>
          <w:tcPr>
            <w:tcW w:w="2110" w:type="dxa"/>
            <w:tcBorders>
              <w:top w:val="nil"/>
              <w:left w:val="nil"/>
              <w:bottom w:val="nil"/>
              <w:right w:val="nil"/>
            </w:tcBorders>
            <w:shd w:val="pct15" w:color="auto" w:fill="auto"/>
            <w:noWrap/>
            <w:vAlign w:val="bottom"/>
            <w:hideMark/>
          </w:tcPr>
          <w:p w14:paraId="3464A4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pct15" w:color="auto" w:fill="auto"/>
            <w:noWrap/>
            <w:vAlign w:val="bottom"/>
            <w:hideMark/>
          </w:tcPr>
          <w:p w14:paraId="140BAFA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pct15" w:color="auto" w:fill="auto"/>
            <w:noWrap/>
            <w:vAlign w:val="bottom"/>
            <w:hideMark/>
          </w:tcPr>
          <w:p w14:paraId="1F5E15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2510F4A" w14:textId="77777777" w:rsidTr="00270E57">
        <w:trPr>
          <w:trHeight w:val="288"/>
        </w:trPr>
        <w:tc>
          <w:tcPr>
            <w:tcW w:w="958" w:type="dxa"/>
            <w:tcBorders>
              <w:top w:val="nil"/>
              <w:left w:val="nil"/>
              <w:bottom w:val="nil"/>
              <w:right w:val="nil"/>
            </w:tcBorders>
            <w:shd w:val="pct15" w:color="auto" w:fill="auto"/>
            <w:noWrap/>
            <w:vAlign w:val="bottom"/>
            <w:hideMark/>
          </w:tcPr>
          <w:p w14:paraId="3D57850E" w14:textId="6811B37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1982EF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264DD0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0.044±0.004</w:t>
            </w:r>
          </w:p>
        </w:tc>
        <w:tc>
          <w:tcPr>
            <w:tcW w:w="2221" w:type="dxa"/>
            <w:tcBorders>
              <w:top w:val="nil"/>
              <w:left w:val="nil"/>
              <w:bottom w:val="nil"/>
              <w:right w:val="nil"/>
            </w:tcBorders>
            <w:shd w:val="pct15" w:color="auto" w:fill="auto"/>
            <w:noWrap/>
            <w:vAlign w:val="bottom"/>
            <w:hideMark/>
          </w:tcPr>
          <w:p w14:paraId="125709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0.048±0.01</w:t>
            </w:r>
          </w:p>
        </w:tc>
        <w:tc>
          <w:tcPr>
            <w:tcW w:w="2110" w:type="dxa"/>
            <w:tcBorders>
              <w:top w:val="nil"/>
              <w:left w:val="nil"/>
              <w:bottom w:val="nil"/>
              <w:right w:val="nil"/>
            </w:tcBorders>
            <w:shd w:val="pct15" w:color="auto" w:fill="auto"/>
            <w:noWrap/>
            <w:vAlign w:val="bottom"/>
            <w:hideMark/>
          </w:tcPr>
          <w:p w14:paraId="3016F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0.038±0.006</w:t>
            </w:r>
          </w:p>
        </w:tc>
        <w:tc>
          <w:tcPr>
            <w:tcW w:w="1758" w:type="dxa"/>
            <w:tcBorders>
              <w:top w:val="nil"/>
              <w:left w:val="nil"/>
              <w:bottom w:val="nil"/>
              <w:right w:val="nil"/>
            </w:tcBorders>
            <w:shd w:val="pct15" w:color="auto" w:fill="auto"/>
            <w:noWrap/>
            <w:vAlign w:val="bottom"/>
            <w:hideMark/>
          </w:tcPr>
          <w:p w14:paraId="7D2C8E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0.006±0.043</w:t>
            </w:r>
          </w:p>
        </w:tc>
        <w:tc>
          <w:tcPr>
            <w:tcW w:w="1297" w:type="dxa"/>
            <w:tcBorders>
              <w:top w:val="nil"/>
              <w:left w:val="nil"/>
              <w:bottom w:val="nil"/>
              <w:right w:val="nil"/>
            </w:tcBorders>
            <w:shd w:val="pct15" w:color="auto" w:fill="auto"/>
            <w:noWrap/>
            <w:vAlign w:val="bottom"/>
            <w:hideMark/>
          </w:tcPr>
          <w:p w14:paraId="3171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0AB0F4C0" w14:textId="77777777" w:rsidTr="00270E57">
        <w:trPr>
          <w:trHeight w:val="288"/>
        </w:trPr>
        <w:tc>
          <w:tcPr>
            <w:tcW w:w="958" w:type="dxa"/>
            <w:tcBorders>
              <w:top w:val="nil"/>
              <w:left w:val="nil"/>
              <w:bottom w:val="nil"/>
              <w:right w:val="nil"/>
            </w:tcBorders>
            <w:shd w:val="clear" w:color="auto" w:fill="auto"/>
            <w:noWrap/>
            <w:vAlign w:val="bottom"/>
            <w:hideMark/>
          </w:tcPr>
          <w:p w14:paraId="2AC4801F" w14:textId="0A1F881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F73F1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F1F26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1.509±0.084</w:t>
            </w:r>
          </w:p>
        </w:tc>
        <w:tc>
          <w:tcPr>
            <w:tcW w:w="2221" w:type="dxa"/>
            <w:tcBorders>
              <w:top w:val="nil"/>
              <w:left w:val="nil"/>
              <w:bottom w:val="nil"/>
              <w:right w:val="nil"/>
            </w:tcBorders>
            <w:shd w:val="clear" w:color="auto" w:fill="auto"/>
            <w:noWrap/>
            <w:vAlign w:val="bottom"/>
            <w:hideMark/>
          </w:tcPr>
          <w:p w14:paraId="35EE46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0.966±0.112</w:t>
            </w:r>
          </w:p>
        </w:tc>
        <w:tc>
          <w:tcPr>
            <w:tcW w:w="2110" w:type="dxa"/>
            <w:tcBorders>
              <w:top w:val="nil"/>
              <w:left w:val="nil"/>
              <w:bottom w:val="nil"/>
              <w:right w:val="nil"/>
            </w:tcBorders>
            <w:shd w:val="clear" w:color="auto" w:fill="auto"/>
            <w:noWrap/>
            <w:vAlign w:val="bottom"/>
            <w:hideMark/>
          </w:tcPr>
          <w:p w14:paraId="1120A0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0.728±0.07</w:t>
            </w:r>
          </w:p>
        </w:tc>
        <w:tc>
          <w:tcPr>
            <w:tcW w:w="1758" w:type="dxa"/>
            <w:tcBorders>
              <w:top w:val="nil"/>
              <w:left w:val="nil"/>
              <w:bottom w:val="nil"/>
              <w:right w:val="nil"/>
            </w:tcBorders>
            <w:shd w:val="clear" w:color="auto" w:fill="auto"/>
            <w:noWrap/>
            <w:vAlign w:val="bottom"/>
            <w:hideMark/>
          </w:tcPr>
          <w:p w14:paraId="2BCCDF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0.07±3.026</w:t>
            </w:r>
          </w:p>
        </w:tc>
        <w:tc>
          <w:tcPr>
            <w:tcW w:w="1297" w:type="dxa"/>
            <w:tcBorders>
              <w:top w:val="nil"/>
              <w:left w:val="nil"/>
              <w:bottom w:val="nil"/>
              <w:right w:val="nil"/>
            </w:tcBorders>
            <w:shd w:val="clear" w:color="auto" w:fill="auto"/>
            <w:noWrap/>
            <w:vAlign w:val="bottom"/>
            <w:hideMark/>
          </w:tcPr>
          <w:p w14:paraId="6DA915A9" w14:textId="06E2396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1B0292B" w14:textId="77777777" w:rsidTr="00270E57">
        <w:trPr>
          <w:trHeight w:val="288"/>
        </w:trPr>
        <w:tc>
          <w:tcPr>
            <w:tcW w:w="958" w:type="dxa"/>
            <w:tcBorders>
              <w:top w:val="nil"/>
              <w:left w:val="nil"/>
              <w:bottom w:val="nil"/>
              <w:right w:val="nil"/>
            </w:tcBorders>
            <w:shd w:val="clear" w:color="auto" w:fill="auto"/>
            <w:noWrap/>
            <w:vAlign w:val="bottom"/>
            <w:hideMark/>
          </w:tcPr>
          <w:p w14:paraId="41AA231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Rb</w:t>
            </w:r>
          </w:p>
        </w:tc>
        <w:tc>
          <w:tcPr>
            <w:tcW w:w="833" w:type="dxa"/>
            <w:tcBorders>
              <w:top w:val="nil"/>
              <w:left w:val="nil"/>
              <w:bottom w:val="nil"/>
              <w:right w:val="nil"/>
            </w:tcBorders>
            <w:shd w:val="clear" w:color="auto" w:fill="auto"/>
            <w:noWrap/>
            <w:vAlign w:val="bottom"/>
            <w:hideMark/>
          </w:tcPr>
          <w:p w14:paraId="37104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05B394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2.923±0.162</w:t>
            </w:r>
          </w:p>
        </w:tc>
        <w:tc>
          <w:tcPr>
            <w:tcW w:w="2221" w:type="dxa"/>
            <w:tcBorders>
              <w:top w:val="nil"/>
              <w:left w:val="nil"/>
              <w:bottom w:val="nil"/>
              <w:right w:val="nil"/>
            </w:tcBorders>
            <w:shd w:val="clear" w:color="auto" w:fill="auto"/>
            <w:noWrap/>
            <w:vAlign w:val="bottom"/>
            <w:hideMark/>
          </w:tcPr>
          <w:p w14:paraId="55638D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1.245±0.129</w:t>
            </w:r>
          </w:p>
        </w:tc>
        <w:tc>
          <w:tcPr>
            <w:tcW w:w="2110" w:type="dxa"/>
            <w:tcBorders>
              <w:top w:val="nil"/>
              <w:left w:val="nil"/>
              <w:bottom w:val="nil"/>
              <w:right w:val="nil"/>
            </w:tcBorders>
            <w:shd w:val="clear" w:color="auto" w:fill="auto"/>
            <w:noWrap/>
            <w:vAlign w:val="bottom"/>
            <w:hideMark/>
          </w:tcPr>
          <w:p w14:paraId="673A1F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0.94±0.036</w:t>
            </w:r>
          </w:p>
        </w:tc>
        <w:tc>
          <w:tcPr>
            <w:tcW w:w="1758" w:type="dxa"/>
            <w:tcBorders>
              <w:top w:val="nil"/>
              <w:left w:val="nil"/>
              <w:bottom w:val="nil"/>
              <w:right w:val="nil"/>
            </w:tcBorders>
            <w:shd w:val="clear" w:color="auto" w:fill="auto"/>
            <w:noWrap/>
            <w:vAlign w:val="bottom"/>
            <w:hideMark/>
          </w:tcPr>
          <w:p w14:paraId="3BE3FE6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0.036±3.719</w:t>
            </w:r>
          </w:p>
        </w:tc>
        <w:tc>
          <w:tcPr>
            <w:tcW w:w="1297" w:type="dxa"/>
            <w:tcBorders>
              <w:top w:val="nil"/>
              <w:left w:val="nil"/>
              <w:bottom w:val="nil"/>
              <w:right w:val="nil"/>
            </w:tcBorders>
            <w:shd w:val="clear" w:color="auto" w:fill="auto"/>
            <w:noWrap/>
            <w:vAlign w:val="bottom"/>
            <w:hideMark/>
          </w:tcPr>
          <w:p w14:paraId="34A38EF5" w14:textId="2FBFCEC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D938248" w14:textId="77777777" w:rsidTr="00270E57">
        <w:trPr>
          <w:trHeight w:val="288"/>
        </w:trPr>
        <w:tc>
          <w:tcPr>
            <w:tcW w:w="958" w:type="dxa"/>
            <w:tcBorders>
              <w:top w:val="nil"/>
              <w:left w:val="nil"/>
              <w:right w:val="nil"/>
            </w:tcBorders>
            <w:shd w:val="clear" w:color="auto" w:fill="auto"/>
            <w:noWrap/>
            <w:vAlign w:val="bottom"/>
            <w:hideMark/>
          </w:tcPr>
          <w:p w14:paraId="5E281A21" w14:textId="76B4D7B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437F57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73C8B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1.565±0.123</w:t>
            </w:r>
          </w:p>
        </w:tc>
        <w:tc>
          <w:tcPr>
            <w:tcW w:w="2221" w:type="dxa"/>
            <w:tcBorders>
              <w:top w:val="nil"/>
              <w:left w:val="nil"/>
              <w:right w:val="nil"/>
            </w:tcBorders>
            <w:shd w:val="clear" w:color="auto" w:fill="auto"/>
            <w:noWrap/>
            <w:vAlign w:val="bottom"/>
            <w:hideMark/>
          </w:tcPr>
          <w:p w14:paraId="38B179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1.5±0.305</w:t>
            </w:r>
          </w:p>
        </w:tc>
        <w:tc>
          <w:tcPr>
            <w:tcW w:w="2110" w:type="dxa"/>
            <w:tcBorders>
              <w:top w:val="nil"/>
              <w:left w:val="nil"/>
              <w:right w:val="nil"/>
            </w:tcBorders>
            <w:shd w:val="clear" w:color="auto" w:fill="auto"/>
            <w:noWrap/>
            <w:vAlign w:val="bottom"/>
            <w:hideMark/>
          </w:tcPr>
          <w:p w14:paraId="0B99A1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1.451±0.21</w:t>
            </w:r>
          </w:p>
        </w:tc>
        <w:tc>
          <w:tcPr>
            <w:tcW w:w="1758" w:type="dxa"/>
            <w:tcBorders>
              <w:top w:val="nil"/>
              <w:left w:val="nil"/>
              <w:right w:val="nil"/>
            </w:tcBorders>
            <w:shd w:val="clear" w:color="auto" w:fill="auto"/>
            <w:noWrap/>
            <w:vAlign w:val="bottom"/>
            <w:hideMark/>
          </w:tcPr>
          <w:p w14:paraId="1FD5C6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0.21±2.079</w:t>
            </w:r>
          </w:p>
        </w:tc>
        <w:tc>
          <w:tcPr>
            <w:tcW w:w="1297" w:type="dxa"/>
            <w:tcBorders>
              <w:top w:val="nil"/>
              <w:left w:val="nil"/>
              <w:right w:val="nil"/>
            </w:tcBorders>
            <w:shd w:val="clear" w:color="auto" w:fill="auto"/>
            <w:noWrap/>
            <w:vAlign w:val="bottom"/>
            <w:hideMark/>
          </w:tcPr>
          <w:p w14:paraId="67283C0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0.1951</w:t>
            </w:r>
          </w:p>
        </w:tc>
      </w:tr>
      <w:tr w:rsidR="00680664" w:rsidRPr="00680664" w14:paraId="2E917421" w14:textId="77777777" w:rsidTr="00270E57">
        <w:trPr>
          <w:trHeight w:val="288"/>
        </w:trPr>
        <w:tc>
          <w:tcPr>
            <w:tcW w:w="958" w:type="dxa"/>
            <w:tcBorders>
              <w:top w:val="nil"/>
              <w:left w:val="nil"/>
              <w:bottom w:val="nil"/>
              <w:right w:val="nil"/>
            </w:tcBorders>
            <w:shd w:val="pct15" w:color="auto" w:fill="auto"/>
            <w:noWrap/>
            <w:vAlign w:val="bottom"/>
            <w:hideMark/>
          </w:tcPr>
          <w:p w14:paraId="6EF9BE4C" w14:textId="12C4368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0668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D125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3.831±0.14</w:t>
            </w:r>
          </w:p>
        </w:tc>
        <w:tc>
          <w:tcPr>
            <w:tcW w:w="2221" w:type="dxa"/>
            <w:tcBorders>
              <w:top w:val="nil"/>
              <w:left w:val="nil"/>
              <w:bottom w:val="nil"/>
              <w:right w:val="nil"/>
            </w:tcBorders>
            <w:shd w:val="pct15" w:color="auto" w:fill="auto"/>
            <w:noWrap/>
            <w:vAlign w:val="bottom"/>
            <w:hideMark/>
          </w:tcPr>
          <w:p w14:paraId="309523C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5.834±0.977</w:t>
            </w:r>
          </w:p>
        </w:tc>
        <w:tc>
          <w:tcPr>
            <w:tcW w:w="2110" w:type="dxa"/>
            <w:tcBorders>
              <w:top w:val="nil"/>
              <w:left w:val="nil"/>
              <w:bottom w:val="nil"/>
              <w:right w:val="nil"/>
            </w:tcBorders>
            <w:shd w:val="pct15" w:color="auto" w:fill="auto"/>
            <w:noWrap/>
            <w:vAlign w:val="bottom"/>
            <w:hideMark/>
          </w:tcPr>
          <w:p w14:paraId="648991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3.258±0.201</w:t>
            </w:r>
          </w:p>
        </w:tc>
        <w:tc>
          <w:tcPr>
            <w:tcW w:w="1758" w:type="dxa"/>
            <w:tcBorders>
              <w:top w:val="nil"/>
              <w:left w:val="nil"/>
              <w:bottom w:val="nil"/>
              <w:right w:val="nil"/>
            </w:tcBorders>
            <w:shd w:val="pct15" w:color="auto" w:fill="auto"/>
            <w:noWrap/>
            <w:vAlign w:val="bottom"/>
            <w:hideMark/>
          </w:tcPr>
          <w:p w14:paraId="0CA1EA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0.201±3.709</w:t>
            </w:r>
          </w:p>
        </w:tc>
        <w:tc>
          <w:tcPr>
            <w:tcW w:w="1297" w:type="dxa"/>
            <w:tcBorders>
              <w:top w:val="nil"/>
              <w:left w:val="nil"/>
              <w:bottom w:val="nil"/>
              <w:right w:val="nil"/>
            </w:tcBorders>
            <w:shd w:val="pct15" w:color="auto" w:fill="auto"/>
            <w:noWrap/>
            <w:vAlign w:val="bottom"/>
            <w:hideMark/>
          </w:tcPr>
          <w:p w14:paraId="3AB78C63" w14:textId="6C6D476A"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0.0418</w:t>
            </w:r>
            <w:r w:rsidR="00270E57">
              <w:rPr>
                <w:rFonts w:ascii="Calibri" w:eastAsia="Times New Roman" w:hAnsi="Calibri" w:cs="Calibri"/>
                <w:color w:val="000000"/>
              </w:rPr>
              <w:t>*</w:t>
            </w:r>
          </w:p>
        </w:tc>
      </w:tr>
      <w:tr w:rsidR="00680664" w:rsidRPr="00680664" w14:paraId="7F7BD8DD" w14:textId="77777777" w:rsidTr="00270E57">
        <w:trPr>
          <w:trHeight w:val="288"/>
        </w:trPr>
        <w:tc>
          <w:tcPr>
            <w:tcW w:w="958" w:type="dxa"/>
            <w:tcBorders>
              <w:top w:val="nil"/>
              <w:left w:val="nil"/>
              <w:bottom w:val="nil"/>
              <w:right w:val="nil"/>
            </w:tcBorders>
            <w:shd w:val="pct15" w:color="auto" w:fill="auto"/>
            <w:noWrap/>
            <w:vAlign w:val="bottom"/>
            <w:hideMark/>
          </w:tcPr>
          <w:p w14:paraId="1D20D8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Sr</w:t>
            </w:r>
          </w:p>
        </w:tc>
        <w:tc>
          <w:tcPr>
            <w:tcW w:w="833" w:type="dxa"/>
            <w:tcBorders>
              <w:top w:val="nil"/>
              <w:left w:val="nil"/>
              <w:bottom w:val="nil"/>
              <w:right w:val="nil"/>
            </w:tcBorders>
            <w:shd w:val="pct15" w:color="auto" w:fill="auto"/>
            <w:noWrap/>
            <w:vAlign w:val="bottom"/>
            <w:hideMark/>
          </w:tcPr>
          <w:p w14:paraId="1019B2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4D4E6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9.093±0.575</w:t>
            </w:r>
          </w:p>
        </w:tc>
        <w:tc>
          <w:tcPr>
            <w:tcW w:w="2221" w:type="dxa"/>
            <w:tcBorders>
              <w:top w:val="nil"/>
              <w:left w:val="nil"/>
              <w:bottom w:val="nil"/>
              <w:right w:val="nil"/>
            </w:tcBorders>
            <w:shd w:val="pct15" w:color="auto" w:fill="auto"/>
            <w:noWrap/>
            <w:vAlign w:val="bottom"/>
            <w:hideMark/>
          </w:tcPr>
          <w:p w14:paraId="369D7B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8.81±0.768</w:t>
            </w:r>
          </w:p>
        </w:tc>
        <w:tc>
          <w:tcPr>
            <w:tcW w:w="2110" w:type="dxa"/>
            <w:tcBorders>
              <w:top w:val="nil"/>
              <w:left w:val="nil"/>
              <w:bottom w:val="nil"/>
              <w:right w:val="nil"/>
            </w:tcBorders>
            <w:shd w:val="pct15" w:color="auto" w:fill="auto"/>
            <w:noWrap/>
            <w:vAlign w:val="bottom"/>
            <w:hideMark/>
          </w:tcPr>
          <w:p w14:paraId="528F144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6.27±0.221</w:t>
            </w:r>
          </w:p>
        </w:tc>
        <w:tc>
          <w:tcPr>
            <w:tcW w:w="1758" w:type="dxa"/>
            <w:tcBorders>
              <w:top w:val="nil"/>
              <w:left w:val="nil"/>
              <w:bottom w:val="nil"/>
              <w:right w:val="nil"/>
            </w:tcBorders>
            <w:shd w:val="pct15" w:color="auto" w:fill="auto"/>
            <w:noWrap/>
            <w:vAlign w:val="bottom"/>
            <w:hideMark/>
          </w:tcPr>
          <w:p w14:paraId="5609DE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0.221±9.684</w:t>
            </w:r>
          </w:p>
        </w:tc>
        <w:tc>
          <w:tcPr>
            <w:tcW w:w="1297" w:type="dxa"/>
            <w:tcBorders>
              <w:top w:val="nil"/>
              <w:left w:val="nil"/>
              <w:bottom w:val="nil"/>
              <w:right w:val="nil"/>
            </w:tcBorders>
            <w:shd w:val="pct15" w:color="auto" w:fill="auto"/>
            <w:noWrap/>
            <w:vAlign w:val="bottom"/>
            <w:hideMark/>
          </w:tcPr>
          <w:p w14:paraId="53ABC39A" w14:textId="3759AF8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0.0011</w:t>
            </w:r>
            <w:r w:rsidR="00270E57">
              <w:rPr>
                <w:rFonts w:ascii="Calibri" w:eastAsia="Times New Roman" w:hAnsi="Calibri" w:cs="Calibri"/>
                <w:color w:val="000000"/>
              </w:rPr>
              <w:t>*</w:t>
            </w:r>
          </w:p>
        </w:tc>
      </w:tr>
      <w:tr w:rsidR="00680664" w:rsidRPr="00680664" w14:paraId="4E77DFB3" w14:textId="77777777" w:rsidTr="00270E57">
        <w:trPr>
          <w:trHeight w:val="288"/>
        </w:trPr>
        <w:tc>
          <w:tcPr>
            <w:tcW w:w="958" w:type="dxa"/>
            <w:tcBorders>
              <w:top w:val="nil"/>
              <w:left w:val="nil"/>
              <w:bottom w:val="nil"/>
              <w:right w:val="nil"/>
            </w:tcBorders>
            <w:shd w:val="pct15" w:color="auto" w:fill="auto"/>
            <w:noWrap/>
            <w:vAlign w:val="bottom"/>
            <w:hideMark/>
          </w:tcPr>
          <w:p w14:paraId="4D3B8208" w14:textId="0C6D024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F84E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6E9D1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6.362±0.263</w:t>
            </w:r>
          </w:p>
        </w:tc>
        <w:tc>
          <w:tcPr>
            <w:tcW w:w="2221" w:type="dxa"/>
            <w:tcBorders>
              <w:top w:val="nil"/>
              <w:left w:val="nil"/>
              <w:bottom w:val="nil"/>
              <w:right w:val="nil"/>
            </w:tcBorders>
            <w:shd w:val="pct15" w:color="auto" w:fill="auto"/>
            <w:noWrap/>
            <w:vAlign w:val="bottom"/>
            <w:hideMark/>
          </w:tcPr>
          <w:p w14:paraId="231B20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8.866±0.287</w:t>
            </w:r>
          </w:p>
        </w:tc>
        <w:tc>
          <w:tcPr>
            <w:tcW w:w="2110" w:type="dxa"/>
            <w:tcBorders>
              <w:top w:val="nil"/>
              <w:left w:val="nil"/>
              <w:bottom w:val="nil"/>
              <w:right w:val="nil"/>
            </w:tcBorders>
            <w:shd w:val="pct15" w:color="auto" w:fill="auto"/>
            <w:noWrap/>
            <w:vAlign w:val="bottom"/>
            <w:hideMark/>
          </w:tcPr>
          <w:p w14:paraId="62BF2A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9.502±0.482</w:t>
            </w:r>
          </w:p>
        </w:tc>
        <w:tc>
          <w:tcPr>
            <w:tcW w:w="1758" w:type="dxa"/>
            <w:tcBorders>
              <w:top w:val="nil"/>
              <w:left w:val="nil"/>
              <w:bottom w:val="nil"/>
              <w:right w:val="nil"/>
            </w:tcBorders>
            <w:shd w:val="pct15" w:color="auto" w:fill="auto"/>
            <w:noWrap/>
            <w:vAlign w:val="bottom"/>
            <w:hideMark/>
          </w:tcPr>
          <w:p w14:paraId="5AC13BC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0.482±5.601</w:t>
            </w:r>
          </w:p>
        </w:tc>
        <w:tc>
          <w:tcPr>
            <w:tcW w:w="1297" w:type="dxa"/>
            <w:tcBorders>
              <w:top w:val="nil"/>
              <w:left w:val="nil"/>
              <w:bottom w:val="nil"/>
              <w:right w:val="nil"/>
            </w:tcBorders>
            <w:shd w:val="pct15" w:color="auto" w:fill="auto"/>
            <w:noWrap/>
            <w:vAlign w:val="bottom"/>
            <w:hideMark/>
          </w:tcPr>
          <w:p w14:paraId="421F8681" w14:textId="06AEEDC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EBC598A" w14:textId="77777777" w:rsidTr="00270E57">
        <w:trPr>
          <w:trHeight w:val="288"/>
        </w:trPr>
        <w:tc>
          <w:tcPr>
            <w:tcW w:w="958" w:type="dxa"/>
            <w:tcBorders>
              <w:top w:val="nil"/>
              <w:left w:val="nil"/>
              <w:bottom w:val="nil"/>
              <w:right w:val="nil"/>
            </w:tcBorders>
            <w:shd w:val="clear" w:color="auto" w:fill="auto"/>
            <w:noWrap/>
            <w:vAlign w:val="bottom"/>
            <w:hideMark/>
          </w:tcPr>
          <w:p w14:paraId="67CDB1E3" w14:textId="4CFE50B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92E45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5F39B3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0.046±0.002</w:t>
            </w:r>
          </w:p>
        </w:tc>
        <w:tc>
          <w:tcPr>
            <w:tcW w:w="2221" w:type="dxa"/>
            <w:tcBorders>
              <w:top w:val="nil"/>
              <w:left w:val="nil"/>
              <w:bottom w:val="nil"/>
              <w:right w:val="nil"/>
            </w:tcBorders>
            <w:shd w:val="clear" w:color="auto" w:fill="auto"/>
            <w:noWrap/>
            <w:vAlign w:val="bottom"/>
            <w:hideMark/>
          </w:tcPr>
          <w:p w14:paraId="439D90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0.039±0.003</w:t>
            </w:r>
          </w:p>
        </w:tc>
        <w:tc>
          <w:tcPr>
            <w:tcW w:w="2110" w:type="dxa"/>
            <w:tcBorders>
              <w:top w:val="nil"/>
              <w:left w:val="nil"/>
              <w:bottom w:val="nil"/>
              <w:right w:val="nil"/>
            </w:tcBorders>
            <w:shd w:val="clear" w:color="auto" w:fill="auto"/>
            <w:noWrap/>
            <w:vAlign w:val="bottom"/>
            <w:hideMark/>
          </w:tcPr>
          <w:p w14:paraId="0EB9EB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0.051±0.003</w:t>
            </w:r>
          </w:p>
        </w:tc>
        <w:tc>
          <w:tcPr>
            <w:tcW w:w="1758" w:type="dxa"/>
            <w:tcBorders>
              <w:top w:val="nil"/>
              <w:left w:val="nil"/>
              <w:bottom w:val="nil"/>
              <w:right w:val="nil"/>
            </w:tcBorders>
            <w:shd w:val="clear" w:color="auto" w:fill="auto"/>
            <w:noWrap/>
            <w:vAlign w:val="bottom"/>
            <w:hideMark/>
          </w:tcPr>
          <w:p w14:paraId="0D9BDC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0.003±0.041</w:t>
            </w:r>
          </w:p>
        </w:tc>
        <w:tc>
          <w:tcPr>
            <w:tcW w:w="1297" w:type="dxa"/>
            <w:tcBorders>
              <w:top w:val="nil"/>
              <w:left w:val="nil"/>
              <w:bottom w:val="nil"/>
              <w:right w:val="nil"/>
            </w:tcBorders>
            <w:shd w:val="clear" w:color="auto" w:fill="auto"/>
            <w:noWrap/>
            <w:vAlign w:val="bottom"/>
            <w:hideMark/>
          </w:tcPr>
          <w:p w14:paraId="2F53D9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0.0603</w:t>
            </w:r>
          </w:p>
        </w:tc>
      </w:tr>
      <w:tr w:rsidR="00680664" w:rsidRPr="00680664" w14:paraId="393596EE" w14:textId="77777777" w:rsidTr="00270E57">
        <w:trPr>
          <w:trHeight w:val="288"/>
        </w:trPr>
        <w:tc>
          <w:tcPr>
            <w:tcW w:w="958" w:type="dxa"/>
            <w:tcBorders>
              <w:top w:val="nil"/>
              <w:left w:val="nil"/>
              <w:bottom w:val="nil"/>
              <w:right w:val="nil"/>
            </w:tcBorders>
            <w:shd w:val="clear" w:color="auto" w:fill="auto"/>
            <w:noWrap/>
            <w:vAlign w:val="bottom"/>
            <w:hideMark/>
          </w:tcPr>
          <w:p w14:paraId="5AC3EB9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833" w:type="dxa"/>
            <w:tcBorders>
              <w:top w:val="nil"/>
              <w:left w:val="nil"/>
              <w:bottom w:val="nil"/>
              <w:right w:val="nil"/>
            </w:tcBorders>
            <w:shd w:val="clear" w:color="auto" w:fill="auto"/>
            <w:noWrap/>
            <w:vAlign w:val="bottom"/>
            <w:hideMark/>
          </w:tcPr>
          <w:p w14:paraId="293194E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E2A8A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0.087±0.004</w:t>
            </w:r>
          </w:p>
        </w:tc>
        <w:tc>
          <w:tcPr>
            <w:tcW w:w="2221" w:type="dxa"/>
            <w:tcBorders>
              <w:top w:val="nil"/>
              <w:left w:val="nil"/>
              <w:bottom w:val="nil"/>
              <w:right w:val="nil"/>
            </w:tcBorders>
            <w:shd w:val="clear" w:color="auto" w:fill="auto"/>
            <w:noWrap/>
            <w:vAlign w:val="bottom"/>
            <w:hideMark/>
          </w:tcPr>
          <w:p w14:paraId="70FF2C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0.056±0.005</w:t>
            </w:r>
          </w:p>
        </w:tc>
        <w:tc>
          <w:tcPr>
            <w:tcW w:w="2110" w:type="dxa"/>
            <w:tcBorders>
              <w:top w:val="nil"/>
              <w:left w:val="nil"/>
              <w:bottom w:val="nil"/>
              <w:right w:val="nil"/>
            </w:tcBorders>
            <w:shd w:val="clear" w:color="auto" w:fill="auto"/>
            <w:noWrap/>
            <w:vAlign w:val="bottom"/>
            <w:hideMark/>
          </w:tcPr>
          <w:p w14:paraId="0847F2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0.053±0.015</w:t>
            </w:r>
          </w:p>
        </w:tc>
        <w:tc>
          <w:tcPr>
            <w:tcW w:w="1758" w:type="dxa"/>
            <w:tcBorders>
              <w:top w:val="nil"/>
              <w:left w:val="nil"/>
              <w:bottom w:val="nil"/>
              <w:right w:val="nil"/>
            </w:tcBorders>
            <w:shd w:val="clear" w:color="auto" w:fill="auto"/>
            <w:noWrap/>
            <w:vAlign w:val="bottom"/>
            <w:hideMark/>
          </w:tcPr>
          <w:p w14:paraId="4B1C3A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0.015±0.122</w:t>
            </w:r>
          </w:p>
        </w:tc>
        <w:tc>
          <w:tcPr>
            <w:tcW w:w="1297" w:type="dxa"/>
            <w:tcBorders>
              <w:top w:val="nil"/>
              <w:left w:val="nil"/>
              <w:bottom w:val="nil"/>
              <w:right w:val="nil"/>
            </w:tcBorders>
            <w:shd w:val="clear" w:color="auto" w:fill="auto"/>
            <w:noWrap/>
            <w:vAlign w:val="bottom"/>
            <w:hideMark/>
          </w:tcPr>
          <w:p w14:paraId="14F29472" w14:textId="7FE41C04"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0.0143</w:t>
            </w:r>
            <w:r w:rsidR="00270E57">
              <w:rPr>
                <w:rFonts w:ascii="Calibri" w:eastAsia="Times New Roman" w:hAnsi="Calibri" w:cs="Calibri"/>
                <w:color w:val="000000"/>
              </w:rPr>
              <w:t>*</w:t>
            </w:r>
          </w:p>
        </w:tc>
      </w:tr>
      <w:tr w:rsidR="00680664" w:rsidRPr="00680664" w14:paraId="6F7D08B9" w14:textId="77777777" w:rsidTr="00270E57">
        <w:trPr>
          <w:trHeight w:val="288"/>
        </w:trPr>
        <w:tc>
          <w:tcPr>
            <w:tcW w:w="958" w:type="dxa"/>
            <w:tcBorders>
              <w:top w:val="nil"/>
              <w:left w:val="nil"/>
              <w:right w:val="nil"/>
            </w:tcBorders>
            <w:shd w:val="clear" w:color="auto" w:fill="auto"/>
            <w:noWrap/>
            <w:vAlign w:val="bottom"/>
            <w:hideMark/>
          </w:tcPr>
          <w:p w14:paraId="57EC072B" w14:textId="536A4E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4DBED3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5429173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0.092±0.011</w:t>
            </w:r>
          </w:p>
        </w:tc>
        <w:tc>
          <w:tcPr>
            <w:tcW w:w="2221" w:type="dxa"/>
            <w:tcBorders>
              <w:top w:val="nil"/>
              <w:left w:val="nil"/>
              <w:right w:val="nil"/>
            </w:tcBorders>
            <w:shd w:val="clear" w:color="auto" w:fill="auto"/>
            <w:noWrap/>
            <w:vAlign w:val="bottom"/>
            <w:hideMark/>
          </w:tcPr>
          <w:p w14:paraId="476CCC4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0.044±0.005</w:t>
            </w:r>
          </w:p>
        </w:tc>
        <w:tc>
          <w:tcPr>
            <w:tcW w:w="2110" w:type="dxa"/>
            <w:tcBorders>
              <w:top w:val="nil"/>
              <w:left w:val="nil"/>
              <w:right w:val="nil"/>
            </w:tcBorders>
            <w:shd w:val="clear" w:color="auto" w:fill="auto"/>
            <w:noWrap/>
            <w:vAlign w:val="bottom"/>
            <w:hideMark/>
          </w:tcPr>
          <w:p w14:paraId="33E5D9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0.053±0.007</w:t>
            </w:r>
          </w:p>
        </w:tc>
        <w:tc>
          <w:tcPr>
            <w:tcW w:w="1758" w:type="dxa"/>
            <w:tcBorders>
              <w:top w:val="nil"/>
              <w:left w:val="nil"/>
              <w:right w:val="nil"/>
            </w:tcBorders>
            <w:shd w:val="clear" w:color="auto" w:fill="auto"/>
            <w:noWrap/>
            <w:vAlign w:val="bottom"/>
            <w:hideMark/>
          </w:tcPr>
          <w:p w14:paraId="13D79F3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0.007±0.117</w:t>
            </w:r>
          </w:p>
        </w:tc>
        <w:tc>
          <w:tcPr>
            <w:tcW w:w="1297" w:type="dxa"/>
            <w:tcBorders>
              <w:top w:val="nil"/>
              <w:left w:val="nil"/>
              <w:right w:val="nil"/>
            </w:tcBorders>
            <w:shd w:val="clear" w:color="auto" w:fill="auto"/>
            <w:noWrap/>
            <w:vAlign w:val="bottom"/>
            <w:hideMark/>
          </w:tcPr>
          <w:p w14:paraId="52039BCE" w14:textId="6D13BEE9"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0.0004</w:t>
            </w:r>
            <w:r w:rsidR="00270E57">
              <w:rPr>
                <w:rFonts w:ascii="Calibri" w:eastAsia="Times New Roman" w:hAnsi="Calibri" w:cs="Calibri"/>
                <w:color w:val="000000"/>
              </w:rPr>
              <w:t>*</w:t>
            </w:r>
          </w:p>
        </w:tc>
      </w:tr>
      <w:tr w:rsidR="00680664" w:rsidRPr="00680664" w14:paraId="7D630143" w14:textId="77777777" w:rsidTr="00270E57">
        <w:trPr>
          <w:trHeight w:val="288"/>
        </w:trPr>
        <w:tc>
          <w:tcPr>
            <w:tcW w:w="958" w:type="dxa"/>
            <w:tcBorders>
              <w:top w:val="nil"/>
              <w:left w:val="nil"/>
              <w:bottom w:val="nil"/>
              <w:right w:val="nil"/>
            </w:tcBorders>
            <w:shd w:val="pct15" w:color="auto" w:fill="auto"/>
            <w:noWrap/>
            <w:vAlign w:val="bottom"/>
            <w:hideMark/>
          </w:tcPr>
          <w:p w14:paraId="2AC487B6" w14:textId="304F60F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09717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F60EC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0.016±0.001</w:t>
            </w:r>
          </w:p>
        </w:tc>
        <w:tc>
          <w:tcPr>
            <w:tcW w:w="2221" w:type="dxa"/>
            <w:tcBorders>
              <w:top w:val="nil"/>
              <w:left w:val="nil"/>
              <w:bottom w:val="nil"/>
              <w:right w:val="nil"/>
            </w:tcBorders>
            <w:shd w:val="pct15" w:color="auto" w:fill="auto"/>
            <w:noWrap/>
            <w:vAlign w:val="bottom"/>
            <w:hideMark/>
          </w:tcPr>
          <w:p w14:paraId="5469F5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0.022±0.002</w:t>
            </w:r>
          </w:p>
        </w:tc>
        <w:tc>
          <w:tcPr>
            <w:tcW w:w="2110" w:type="dxa"/>
            <w:tcBorders>
              <w:top w:val="nil"/>
              <w:left w:val="nil"/>
              <w:bottom w:val="nil"/>
              <w:right w:val="nil"/>
            </w:tcBorders>
            <w:shd w:val="pct15" w:color="auto" w:fill="auto"/>
            <w:noWrap/>
            <w:vAlign w:val="bottom"/>
            <w:hideMark/>
          </w:tcPr>
          <w:p w14:paraId="7FECC4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pct15" w:color="auto" w:fill="auto"/>
            <w:noWrap/>
            <w:vAlign w:val="bottom"/>
            <w:hideMark/>
          </w:tcPr>
          <w:p w14:paraId="3948DA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0.001±0.013</w:t>
            </w:r>
          </w:p>
        </w:tc>
        <w:tc>
          <w:tcPr>
            <w:tcW w:w="1297" w:type="dxa"/>
            <w:tcBorders>
              <w:top w:val="nil"/>
              <w:left w:val="nil"/>
              <w:bottom w:val="nil"/>
              <w:right w:val="nil"/>
            </w:tcBorders>
            <w:shd w:val="pct15" w:color="auto" w:fill="auto"/>
            <w:noWrap/>
            <w:vAlign w:val="bottom"/>
            <w:hideMark/>
          </w:tcPr>
          <w:p w14:paraId="3AEBA699" w14:textId="298FDB6B"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0.0027</w:t>
            </w:r>
            <w:r w:rsidR="00270E57">
              <w:rPr>
                <w:rFonts w:ascii="Calibri" w:eastAsia="Times New Roman" w:hAnsi="Calibri" w:cs="Calibri"/>
                <w:color w:val="000000"/>
              </w:rPr>
              <w:t>*</w:t>
            </w:r>
          </w:p>
        </w:tc>
      </w:tr>
      <w:tr w:rsidR="00680664" w:rsidRPr="00680664" w14:paraId="4EBDF616" w14:textId="77777777" w:rsidTr="00270E57">
        <w:trPr>
          <w:trHeight w:val="288"/>
        </w:trPr>
        <w:tc>
          <w:tcPr>
            <w:tcW w:w="958" w:type="dxa"/>
            <w:tcBorders>
              <w:top w:val="nil"/>
              <w:left w:val="nil"/>
              <w:right w:val="nil"/>
            </w:tcBorders>
            <w:shd w:val="pct15" w:color="auto" w:fill="auto"/>
            <w:noWrap/>
            <w:vAlign w:val="bottom"/>
            <w:hideMark/>
          </w:tcPr>
          <w:p w14:paraId="5A3464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Cd</w:t>
            </w:r>
          </w:p>
        </w:tc>
        <w:tc>
          <w:tcPr>
            <w:tcW w:w="833" w:type="dxa"/>
            <w:tcBorders>
              <w:top w:val="nil"/>
              <w:left w:val="nil"/>
              <w:right w:val="nil"/>
            </w:tcBorders>
            <w:shd w:val="pct15" w:color="auto" w:fill="auto"/>
            <w:noWrap/>
            <w:vAlign w:val="bottom"/>
            <w:hideMark/>
          </w:tcPr>
          <w:p w14:paraId="2707D62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right w:val="nil"/>
            </w:tcBorders>
            <w:shd w:val="pct15" w:color="auto" w:fill="auto"/>
            <w:noWrap/>
            <w:vAlign w:val="bottom"/>
            <w:hideMark/>
          </w:tcPr>
          <w:p w14:paraId="72AFA00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0.03±0.011</w:t>
            </w:r>
          </w:p>
        </w:tc>
        <w:tc>
          <w:tcPr>
            <w:tcW w:w="2221" w:type="dxa"/>
            <w:tcBorders>
              <w:top w:val="nil"/>
              <w:left w:val="nil"/>
              <w:right w:val="nil"/>
            </w:tcBorders>
            <w:shd w:val="pct15" w:color="auto" w:fill="auto"/>
            <w:noWrap/>
            <w:vAlign w:val="bottom"/>
            <w:hideMark/>
          </w:tcPr>
          <w:p w14:paraId="569B5B8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0.028±0.01</w:t>
            </w:r>
          </w:p>
        </w:tc>
        <w:tc>
          <w:tcPr>
            <w:tcW w:w="2110" w:type="dxa"/>
            <w:tcBorders>
              <w:top w:val="nil"/>
              <w:left w:val="nil"/>
              <w:right w:val="nil"/>
            </w:tcBorders>
            <w:shd w:val="pct15" w:color="auto" w:fill="auto"/>
            <w:noWrap/>
            <w:vAlign w:val="bottom"/>
            <w:hideMark/>
          </w:tcPr>
          <w:p w14:paraId="21121C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0.015±0.006</w:t>
            </w:r>
          </w:p>
        </w:tc>
        <w:tc>
          <w:tcPr>
            <w:tcW w:w="1758" w:type="dxa"/>
            <w:tcBorders>
              <w:top w:val="nil"/>
              <w:left w:val="nil"/>
              <w:right w:val="nil"/>
            </w:tcBorders>
            <w:shd w:val="pct15" w:color="auto" w:fill="auto"/>
            <w:noWrap/>
            <w:vAlign w:val="bottom"/>
            <w:hideMark/>
          </w:tcPr>
          <w:p w14:paraId="4ED9AD7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0.006±0.017</w:t>
            </w:r>
          </w:p>
        </w:tc>
        <w:tc>
          <w:tcPr>
            <w:tcW w:w="1297" w:type="dxa"/>
            <w:tcBorders>
              <w:top w:val="nil"/>
              <w:left w:val="nil"/>
              <w:right w:val="nil"/>
            </w:tcBorders>
            <w:shd w:val="pct15" w:color="auto" w:fill="auto"/>
            <w:noWrap/>
            <w:vAlign w:val="bottom"/>
            <w:hideMark/>
          </w:tcPr>
          <w:p w14:paraId="0FE13B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0.6142</w:t>
            </w:r>
          </w:p>
        </w:tc>
      </w:tr>
      <w:tr w:rsidR="00680664" w:rsidRPr="00680664" w14:paraId="1357A8DF" w14:textId="77777777" w:rsidTr="00270E57">
        <w:trPr>
          <w:trHeight w:val="288"/>
        </w:trPr>
        <w:tc>
          <w:tcPr>
            <w:tcW w:w="958" w:type="dxa"/>
            <w:tcBorders>
              <w:top w:val="nil"/>
              <w:left w:val="nil"/>
              <w:bottom w:val="single" w:sz="4" w:space="0" w:color="auto"/>
              <w:right w:val="nil"/>
            </w:tcBorders>
            <w:shd w:val="pct15" w:color="auto" w:fill="auto"/>
            <w:noWrap/>
            <w:vAlign w:val="bottom"/>
            <w:hideMark/>
          </w:tcPr>
          <w:p w14:paraId="689692D1" w14:textId="70470A57"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single" w:sz="4" w:space="0" w:color="auto"/>
              <w:right w:val="nil"/>
            </w:tcBorders>
            <w:shd w:val="pct15" w:color="auto" w:fill="auto"/>
            <w:noWrap/>
            <w:vAlign w:val="bottom"/>
            <w:hideMark/>
          </w:tcPr>
          <w:p w14:paraId="738B3A2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single" w:sz="4" w:space="0" w:color="auto"/>
              <w:right w:val="nil"/>
            </w:tcBorders>
            <w:shd w:val="pct15" w:color="auto" w:fill="auto"/>
            <w:noWrap/>
            <w:vAlign w:val="bottom"/>
            <w:hideMark/>
          </w:tcPr>
          <w:p w14:paraId="3F440A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2221" w:type="dxa"/>
            <w:tcBorders>
              <w:top w:val="nil"/>
              <w:left w:val="nil"/>
              <w:bottom w:val="single" w:sz="4" w:space="0" w:color="auto"/>
              <w:right w:val="nil"/>
            </w:tcBorders>
            <w:shd w:val="pct15" w:color="auto" w:fill="auto"/>
            <w:noWrap/>
            <w:vAlign w:val="bottom"/>
            <w:hideMark/>
          </w:tcPr>
          <w:p w14:paraId="3049DF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w:t>
            </w:r>
          </w:p>
        </w:tc>
        <w:tc>
          <w:tcPr>
            <w:tcW w:w="2110" w:type="dxa"/>
            <w:tcBorders>
              <w:top w:val="nil"/>
              <w:left w:val="nil"/>
              <w:bottom w:val="single" w:sz="4" w:space="0" w:color="auto"/>
              <w:right w:val="nil"/>
            </w:tcBorders>
            <w:shd w:val="pct15" w:color="auto" w:fill="auto"/>
            <w:noWrap/>
            <w:vAlign w:val="bottom"/>
            <w:hideMark/>
          </w:tcPr>
          <w:p w14:paraId="1D0BC44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1758" w:type="dxa"/>
            <w:tcBorders>
              <w:top w:val="nil"/>
              <w:left w:val="nil"/>
              <w:bottom w:val="single" w:sz="4" w:space="0" w:color="auto"/>
              <w:right w:val="nil"/>
            </w:tcBorders>
            <w:shd w:val="pct15" w:color="auto" w:fill="auto"/>
            <w:noWrap/>
            <w:vAlign w:val="bottom"/>
            <w:hideMark/>
          </w:tcPr>
          <w:p w14:paraId="67751C5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p>
        </w:tc>
        <w:tc>
          <w:tcPr>
            <w:tcW w:w="1297" w:type="dxa"/>
            <w:tcBorders>
              <w:top w:val="nil"/>
              <w:left w:val="nil"/>
              <w:bottom w:val="single" w:sz="4" w:space="0" w:color="auto"/>
              <w:right w:val="nil"/>
            </w:tcBorders>
            <w:shd w:val="pct15" w:color="auto" w:fill="auto"/>
            <w:noWrap/>
            <w:vAlign w:val="bottom"/>
            <w:hideMark/>
          </w:tcPr>
          <w:p w14:paraId="12CE6725" w14:textId="0EE16B9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0.0216</w:t>
            </w:r>
            <w:r w:rsidR="00270E57">
              <w:rPr>
                <w:rFonts w:ascii="Calibri" w:eastAsia="Times New Roman" w:hAnsi="Calibri" w:cs="Calibri"/>
                <w:color w:val="000000"/>
              </w:rPr>
              <w:t>*</w:t>
            </w:r>
          </w:p>
        </w:tc>
      </w:tr>
    </w:tbl>
    <w:p w14:paraId="39AA0E0F" w14:textId="77777777" w:rsidR="00FE1702" w:rsidRDefault="00FE1702" w:rsidP="005B6C4E">
      <w:pPr>
        <w:pStyle w:val="NormalWeb"/>
        <w:shd w:val="clear" w:color="auto" w:fill="FFFFFF"/>
        <w:spacing w:before="0" w:beforeAutospacing="0" w:after="0" w:afterAutospacing="0" w:line="360" w:lineRule="auto"/>
        <w:rPr>
          <w:rFonts w:asciiTheme="minorHAnsi" w:hAnsiTheme="minorHAnsi" w:cstheme="minorHAnsi"/>
        </w:rPr>
      </w:pPr>
    </w:p>
    <w:p w14:paraId="73474E7D" w14:textId="77777777" w:rsidR="00FE1702" w:rsidRDefault="00FE1702" w:rsidP="005B6C4E">
      <w:pPr>
        <w:pStyle w:val="NormalWeb"/>
        <w:shd w:val="clear" w:color="auto" w:fill="FFFFFF"/>
        <w:spacing w:before="0" w:beforeAutospacing="0" w:after="0" w:afterAutospacing="0" w:line="360" w:lineRule="auto"/>
        <w:rPr>
          <w:rFonts w:asciiTheme="minorHAnsi" w:hAnsiTheme="minorHAnsi" w:cstheme="minorHAnsi"/>
        </w:rPr>
      </w:pPr>
    </w:p>
    <w:p w14:paraId="05CB9CAE" w14:textId="77777777" w:rsidR="00FE1702" w:rsidRDefault="00FE1702" w:rsidP="005B6C4E">
      <w:pPr>
        <w:pStyle w:val="NormalWeb"/>
        <w:shd w:val="clear" w:color="auto" w:fill="FFFFFF"/>
        <w:spacing w:before="0" w:beforeAutospacing="0" w:after="0" w:afterAutospacing="0" w:line="360" w:lineRule="auto"/>
        <w:rPr>
          <w:rFonts w:asciiTheme="minorHAnsi" w:hAnsiTheme="minorHAnsi" w:cstheme="minorHAnsi"/>
        </w:rPr>
      </w:pPr>
    </w:p>
    <w:p w14:paraId="650A6A81" w14:textId="43828A6E" w:rsidR="00C53F01" w:rsidRPr="00C53F01" w:rsidRDefault="00C53F01" w:rsidP="005B6C4E">
      <w:pPr>
        <w:pStyle w:val="NormalWeb"/>
        <w:shd w:val="clear" w:color="auto" w:fill="FFFFFF"/>
        <w:spacing w:before="0" w:beforeAutospacing="0" w:after="0" w:afterAutospacing="0" w:line="360" w:lineRule="auto"/>
        <w:rPr>
          <w:rFonts w:asciiTheme="minorHAnsi" w:hAnsiTheme="minorHAnsi" w:cstheme="minorHAnsi"/>
        </w:rPr>
      </w:pPr>
      <w:r w:rsidRPr="00C53F01">
        <w:rPr>
          <w:rFonts w:asciiTheme="minorHAnsi" w:hAnsiTheme="minorHAnsi" w:cstheme="minorHAnsi"/>
        </w:rPr>
        <w:lastRenderedPageBreak/>
        <w:t>Table 2. The means and standard error</w:t>
      </w:r>
      <w:r w:rsidR="00FE1702">
        <w:rPr>
          <w:rFonts w:asciiTheme="minorHAnsi" w:hAnsiTheme="minorHAnsi" w:cstheme="minorHAnsi"/>
        </w:rPr>
        <w:t>s</w:t>
      </w:r>
      <w:r w:rsidRPr="00C53F01">
        <w:rPr>
          <w:rFonts w:asciiTheme="minorHAnsi" w:hAnsiTheme="minorHAnsi" w:cstheme="minorHAnsi"/>
        </w:rPr>
        <w:t xml:space="preserve"> for elemental accumulation (µg g</w:t>
      </w:r>
      <w:r w:rsidRPr="00C53F01">
        <w:rPr>
          <w:rFonts w:asciiTheme="minorHAnsi" w:hAnsiTheme="minorHAnsi" w:cstheme="minorHAnsi"/>
          <w:vertAlign w:val="superscript"/>
        </w:rPr>
        <w:t>-1</w:t>
      </w:r>
      <w:r w:rsidRPr="00C53F01">
        <w:rPr>
          <w:rFonts w:asciiTheme="minorHAnsi" w:hAnsiTheme="minorHAnsi" w:cstheme="minorHAnsi"/>
        </w:rPr>
        <w:t xml:space="preserve">) in each field site </w:t>
      </w:r>
      <w:r w:rsidR="00FE1702" w:rsidRPr="00C53F01">
        <w:rPr>
          <w:rFonts w:asciiTheme="minorHAnsi" w:hAnsiTheme="minorHAnsi" w:cstheme="minorHAnsi"/>
        </w:rPr>
        <w:t>MI</w:t>
      </w:r>
      <w:r w:rsidRPr="00C53F01">
        <w:rPr>
          <w:rFonts w:asciiTheme="minorHAnsi" w:hAnsiTheme="minorHAnsi" w:cstheme="minorHAnsi"/>
        </w:rPr>
        <w:t>, MO, and</w:t>
      </w:r>
      <w:r w:rsidR="00FE1702">
        <w:rPr>
          <w:rFonts w:asciiTheme="minorHAnsi" w:hAnsiTheme="minorHAnsi" w:cstheme="minorHAnsi"/>
        </w:rPr>
        <w:t xml:space="preserve"> </w:t>
      </w:r>
      <w:r w:rsidR="00FE1702" w:rsidRPr="00C53F01">
        <w:rPr>
          <w:rFonts w:asciiTheme="minorHAnsi" w:hAnsiTheme="minorHAnsi" w:cstheme="minorHAnsi"/>
        </w:rPr>
        <w:t>TX</w:t>
      </w:r>
      <w:r w:rsidRPr="00C53F01">
        <w:rPr>
          <w:rFonts w:asciiTheme="minorHAnsi" w:hAnsiTheme="minorHAnsi" w:cstheme="minorHAnsi"/>
        </w:rPr>
        <w:t xml:space="preserve">, </w:t>
      </w:r>
      <w:r w:rsidR="00FE1702">
        <w:rPr>
          <w:rFonts w:asciiTheme="minorHAnsi" w:hAnsiTheme="minorHAnsi" w:cstheme="minorHAnsi"/>
        </w:rPr>
        <w:t xml:space="preserve">and </w:t>
      </w:r>
      <w:r w:rsidR="00415400" w:rsidRPr="00415400">
        <w:rPr>
          <w:rFonts w:asciiTheme="minorHAnsi" w:hAnsiTheme="minorHAnsi" w:cstheme="minorHAnsi"/>
          <w:i/>
        </w:rPr>
        <w:t>P</w:t>
      </w:r>
      <w:r w:rsidR="00415400">
        <w:rPr>
          <w:rFonts w:asciiTheme="minorHAnsi" w:hAnsiTheme="minorHAnsi" w:cstheme="minorHAnsi"/>
        </w:rPr>
        <w:t xml:space="preserve"> values of </w:t>
      </w:r>
      <w:r w:rsidR="00FE1702">
        <w:rPr>
          <w:rFonts w:asciiTheme="minorHAnsi" w:hAnsiTheme="minorHAnsi" w:cstheme="minorHAnsi"/>
        </w:rPr>
        <w:t>significance test (</w:t>
      </w:r>
      <w:r w:rsidR="00FE1702" w:rsidRPr="00FE1702">
        <w:rPr>
          <w:rFonts w:asciiTheme="minorHAnsi" w:hAnsiTheme="minorHAnsi" w:cstheme="minorHAnsi"/>
          <w:i/>
        </w:rPr>
        <w:t>p</w:t>
      </w:r>
      <w:r w:rsidR="00FE1702">
        <w:rPr>
          <w:rFonts w:asciiTheme="minorHAnsi" w:hAnsiTheme="minorHAnsi" w:cstheme="minorHAnsi"/>
        </w:rPr>
        <w:t xml:space="preserve"> &lt; 0.05) among sites </w:t>
      </w:r>
      <w:r w:rsidRPr="00C53F01">
        <w:rPr>
          <w:rFonts w:asciiTheme="minorHAnsi" w:hAnsiTheme="minorHAnsi" w:cstheme="minorHAnsi"/>
        </w:rPr>
        <w:t>by Welch one-way test</w:t>
      </w:r>
      <w:r w:rsidR="00FE1702">
        <w:rPr>
          <w:rFonts w:asciiTheme="minorHAnsi" w:hAnsiTheme="minorHAnsi" w:cstheme="minorHAnsi"/>
        </w:rPr>
        <w:t xml:space="preserve"> for the</w:t>
      </w:r>
      <w:r w:rsidR="00FE1702" w:rsidRPr="00FE1702">
        <w:rPr>
          <w:rFonts w:asciiTheme="minorHAnsi" w:hAnsiTheme="minorHAnsi" w:cstheme="minorHAnsi"/>
        </w:rPr>
        <w:t xml:space="preserve"> </w:t>
      </w:r>
      <w:r w:rsidR="00FE1702" w:rsidRPr="00C53F01">
        <w:rPr>
          <w:rFonts w:asciiTheme="minorHAnsi" w:hAnsiTheme="minorHAnsi" w:cstheme="minorHAnsi"/>
        </w:rPr>
        <w:t>outbred mapping population (F</w:t>
      </w:r>
      <w:r w:rsidR="00FE1702" w:rsidRPr="00C53F01">
        <w:rPr>
          <w:rFonts w:asciiTheme="minorHAnsi" w:hAnsiTheme="minorHAnsi" w:cstheme="minorHAnsi"/>
          <w:vertAlign w:val="subscript"/>
        </w:rPr>
        <w:t>2</w:t>
      </w:r>
      <w:r w:rsidR="00FE1702" w:rsidRPr="00C53F01">
        <w:rPr>
          <w:rFonts w:asciiTheme="minorHAnsi" w:hAnsiTheme="minorHAnsi" w:cstheme="minorHAnsi"/>
        </w:rPr>
        <w:t>)</w:t>
      </w:r>
      <w:r w:rsidR="00FE1702">
        <w:rPr>
          <w:rFonts w:asciiTheme="minorHAnsi" w:hAnsiTheme="minorHAnsi" w:cstheme="minorHAnsi"/>
        </w:rPr>
        <w:t>.</w:t>
      </w:r>
    </w:p>
    <w:tbl>
      <w:tblPr>
        <w:tblW w:w="6220" w:type="dxa"/>
        <w:jc w:val="center"/>
        <w:tblLook w:val="04A0" w:firstRow="1" w:lastRow="0" w:firstColumn="1" w:lastColumn="0" w:noHBand="0" w:noVBand="1"/>
      </w:tblPr>
      <w:tblGrid>
        <w:gridCol w:w="960"/>
        <w:gridCol w:w="1329"/>
        <w:gridCol w:w="1441"/>
        <w:gridCol w:w="1441"/>
        <w:gridCol w:w="1049"/>
      </w:tblGrid>
      <w:tr w:rsidR="004A41E0" w:rsidRPr="00C53F01" w14:paraId="712C8A76" w14:textId="77777777" w:rsidTr="004A41E0">
        <w:trPr>
          <w:trHeight w:val="288"/>
          <w:jc w:val="center"/>
        </w:trPr>
        <w:tc>
          <w:tcPr>
            <w:tcW w:w="960" w:type="dxa"/>
            <w:tcBorders>
              <w:top w:val="single" w:sz="4" w:space="0" w:color="auto"/>
              <w:left w:val="nil"/>
              <w:bottom w:val="single" w:sz="4" w:space="0" w:color="auto"/>
              <w:right w:val="nil"/>
            </w:tcBorders>
            <w:shd w:val="clear" w:color="auto" w:fill="auto"/>
            <w:noWrap/>
            <w:vAlign w:val="bottom"/>
            <w:hideMark/>
          </w:tcPr>
          <w:p w14:paraId="5073C567"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Element</w:t>
            </w:r>
          </w:p>
        </w:tc>
        <w:tc>
          <w:tcPr>
            <w:tcW w:w="1329" w:type="dxa"/>
            <w:tcBorders>
              <w:top w:val="single" w:sz="4" w:space="0" w:color="auto"/>
              <w:left w:val="nil"/>
              <w:bottom w:val="single" w:sz="4" w:space="0" w:color="auto"/>
              <w:right w:val="nil"/>
            </w:tcBorders>
            <w:shd w:val="clear" w:color="auto" w:fill="auto"/>
            <w:noWrap/>
            <w:vAlign w:val="bottom"/>
            <w:hideMark/>
          </w:tcPr>
          <w:p w14:paraId="0468D89D"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MI</w:t>
            </w:r>
          </w:p>
        </w:tc>
        <w:tc>
          <w:tcPr>
            <w:tcW w:w="1441" w:type="dxa"/>
            <w:tcBorders>
              <w:top w:val="single" w:sz="4" w:space="0" w:color="auto"/>
              <w:left w:val="nil"/>
              <w:bottom w:val="single" w:sz="4" w:space="0" w:color="auto"/>
              <w:right w:val="nil"/>
            </w:tcBorders>
            <w:shd w:val="clear" w:color="auto" w:fill="auto"/>
            <w:noWrap/>
            <w:vAlign w:val="bottom"/>
            <w:hideMark/>
          </w:tcPr>
          <w:p w14:paraId="454AAA7E"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441" w:type="dxa"/>
            <w:tcBorders>
              <w:top w:val="single" w:sz="4" w:space="0" w:color="auto"/>
              <w:left w:val="nil"/>
              <w:bottom w:val="single" w:sz="4" w:space="0" w:color="auto"/>
              <w:right w:val="nil"/>
            </w:tcBorders>
            <w:shd w:val="clear" w:color="auto" w:fill="auto"/>
            <w:noWrap/>
            <w:vAlign w:val="bottom"/>
            <w:hideMark/>
          </w:tcPr>
          <w:p w14:paraId="5C7B8B19" w14:textId="7777777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TX</w:t>
            </w:r>
          </w:p>
        </w:tc>
        <w:tc>
          <w:tcPr>
            <w:tcW w:w="1049" w:type="dxa"/>
            <w:tcBorders>
              <w:top w:val="single" w:sz="4" w:space="0" w:color="auto"/>
              <w:left w:val="nil"/>
              <w:bottom w:val="single" w:sz="4" w:space="0" w:color="auto"/>
              <w:right w:val="nil"/>
            </w:tcBorders>
            <w:shd w:val="clear" w:color="auto" w:fill="auto"/>
            <w:noWrap/>
            <w:vAlign w:val="bottom"/>
            <w:hideMark/>
          </w:tcPr>
          <w:p w14:paraId="0A942A6F" w14:textId="25D4D087" w:rsidR="004A41E0" w:rsidRPr="00C53F01" w:rsidRDefault="004A41E0" w:rsidP="005B6C4E">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r>
              <w:rPr>
                <w:rFonts w:ascii="Calibri" w:eastAsia="Times New Roman" w:hAnsi="Calibri" w:cs="Calibri"/>
                <w:color w:val="000000"/>
              </w:rPr>
              <w:t>-value</w:t>
            </w:r>
          </w:p>
        </w:tc>
      </w:tr>
      <w:tr w:rsidR="004A41E0" w:rsidRPr="00C53F01" w14:paraId="1997CFC6" w14:textId="77777777" w:rsidTr="004A41E0">
        <w:trPr>
          <w:trHeight w:val="288"/>
          <w:jc w:val="center"/>
        </w:trPr>
        <w:tc>
          <w:tcPr>
            <w:tcW w:w="960" w:type="dxa"/>
            <w:tcBorders>
              <w:top w:val="single" w:sz="4" w:space="0" w:color="auto"/>
              <w:left w:val="nil"/>
              <w:right w:val="nil"/>
            </w:tcBorders>
            <w:shd w:val="clear" w:color="auto" w:fill="auto"/>
            <w:noWrap/>
            <w:vAlign w:val="bottom"/>
            <w:hideMark/>
          </w:tcPr>
          <w:p w14:paraId="54C8BC2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B</w:t>
            </w:r>
          </w:p>
        </w:tc>
        <w:tc>
          <w:tcPr>
            <w:tcW w:w="1329" w:type="dxa"/>
            <w:tcBorders>
              <w:top w:val="single" w:sz="4" w:space="0" w:color="auto"/>
              <w:left w:val="nil"/>
              <w:right w:val="nil"/>
            </w:tcBorders>
            <w:shd w:val="clear" w:color="auto" w:fill="auto"/>
            <w:noWrap/>
            <w:vAlign w:val="bottom"/>
            <w:hideMark/>
          </w:tcPr>
          <w:p w14:paraId="33E7754B"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3.233±0.06</w:t>
            </w:r>
          </w:p>
        </w:tc>
        <w:tc>
          <w:tcPr>
            <w:tcW w:w="1441" w:type="dxa"/>
            <w:tcBorders>
              <w:top w:val="single" w:sz="4" w:space="0" w:color="auto"/>
              <w:left w:val="nil"/>
              <w:right w:val="nil"/>
            </w:tcBorders>
            <w:shd w:val="clear" w:color="auto" w:fill="auto"/>
            <w:noWrap/>
            <w:vAlign w:val="bottom"/>
            <w:hideMark/>
          </w:tcPr>
          <w:p w14:paraId="518B968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2.645±0.046</w:t>
            </w:r>
          </w:p>
        </w:tc>
        <w:tc>
          <w:tcPr>
            <w:tcW w:w="1441" w:type="dxa"/>
            <w:tcBorders>
              <w:top w:val="single" w:sz="4" w:space="0" w:color="auto"/>
              <w:left w:val="nil"/>
              <w:right w:val="nil"/>
            </w:tcBorders>
            <w:shd w:val="clear" w:color="auto" w:fill="auto"/>
            <w:noWrap/>
            <w:vAlign w:val="bottom"/>
            <w:hideMark/>
          </w:tcPr>
          <w:p w14:paraId="7319F86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5.565±0.059</w:t>
            </w:r>
          </w:p>
        </w:tc>
        <w:tc>
          <w:tcPr>
            <w:tcW w:w="1049" w:type="dxa"/>
            <w:tcBorders>
              <w:top w:val="single" w:sz="4" w:space="0" w:color="auto"/>
              <w:left w:val="nil"/>
              <w:right w:val="nil"/>
            </w:tcBorders>
            <w:shd w:val="clear" w:color="auto" w:fill="auto"/>
            <w:noWrap/>
            <w:vAlign w:val="bottom"/>
            <w:hideMark/>
          </w:tcPr>
          <w:p w14:paraId="465A8471" w14:textId="6719FC3A"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734B3D23"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700AA7E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Na</w:t>
            </w:r>
          </w:p>
        </w:tc>
        <w:tc>
          <w:tcPr>
            <w:tcW w:w="1329" w:type="dxa"/>
            <w:tcBorders>
              <w:top w:val="nil"/>
              <w:left w:val="nil"/>
              <w:bottom w:val="nil"/>
              <w:right w:val="nil"/>
            </w:tcBorders>
            <w:shd w:val="pct15" w:color="auto" w:fill="auto"/>
            <w:noWrap/>
            <w:vAlign w:val="bottom"/>
            <w:hideMark/>
          </w:tcPr>
          <w:p w14:paraId="63D86C5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9.72±0.17</w:t>
            </w:r>
          </w:p>
        </w:tc>
        <w:tc>
          <w:tcPr>
            <w:tcW w:w="1441" w:type="dxa"/>
            <w:tcBorders>
              <w:top w:val="nil"/>
              <w:left w:val="nil"/>
              <w:bottom w:val="nil"/>
              <w:right w:val="nil"/>
            </w:tcBorders>
            <w:shd w:val="pct15" w:color="auto" w:fill="auto"/>
            <w:noWrap/>
            <w:vAlign w:val="bottom"/>
            <w:hideMark/>
          </w:tcPr>
          <w:p w14:paraId="00C0FF3B"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25.56±0.53</w:t>
            </w:r>
          </w:p>
        </w:tc>
        <w:tc>
          <w:tcPr>
            <w:tcW w:w="1441" w:type="dxa"/>
            <w:tcBorders>
              <w:top w:val="nil"/>
              <w:left w:val="nil"/>
              <w:bottom w:val="nil"/>
              <w:right w:val="nil"/>
            </w:tcBorders>
            <w:shd w:val="pct15" w:color="auto" w:fill="auto"/>
            <w:noWrap/>
            <w:vAlign w:val="bottom"/>
            <w:hideMark/>
          </w:tcPr>
          <w:p w14:paraId="070C21B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70.46±1.47</w:t>
            </w:r>
          </w:p>
        </w:tc>
        <w:tc>
          <w:tcPr>
            <w:tcW w:w="1049" w:type="dxa"/>
            <w:tcBorders>
              <w:top w:val="nil"/>
              <w:left w:val="nil"/>
              <w:bottom w:val="nil"/>
              <w:right w:val="nil"/>
            </w:tcBorders>
            <w:shd w:val="pct15" w:color="auto" w:fill="auto"/>
            <w:noWrap/>
            <w:vAlign w:val="bottom"/>
            <w:hideMark/>
          </w:tcPr>
          <w:p w14:paraId="77758A65" w14:textId="4C8CC7D3"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45101B72" w14:textId="77777777" w:rsidTr="004A41E0">
        <w:trPr>
          <w:trHeight w:val="288"/>
          <w:jc w:val="center"/>
        </w:trPr>
        <w:tc>
          <w:tcPr>
            <w:tcW w:w="960" w:type="dxa"/>
            <w:tcBorders>
              <w:top w:val="nil"/>
              <w:left w:val="nil"/>
              <w:right w:val="nil"/>
            </w:tcBorders>
            <w:shd w:val="clear" w:color="auto" w:fill="auto"/>
            <w:noWrap/>
            <w:vAlign w:val="bottom"/>
            <w:hideMark/>
          </w:tcPr>
          <w:p w14:paraId="2875544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Mg</w:t>
            </w:r>
          </w:p>
        </w:tc>
        <w:tc>
          <w:tcPr>
            <w:tcW w:w="1329" w:type="dxa"/>
            <w:tcBorders>
              <w:top w:val="nil"/>
              <w:left w:val="nil"/>
              <w:right w:val="nil"/>
            </w:tcBorders>
            <w:shd w:val="clear" w:color="auto" w:fill="auto"/>
            <w:noWrap/>
            <w:vAlign w:val="bottom"/>
            <w:hideMark/>
          </w:tcPr>
          <w:p w14:paraId="382F560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1309±11</w:t>
            </w:r>
          </w:p>
        </w:tc>
        <w:tc>
          <w:tcPr>
            <w:tcW w:w="1441" w:type="dxa"/>
            <w:tcBorders>
              <w:top w:val="nil"/>
              <w:left w:val="nil"/>
              <w:right w:val="nil"/>
            </w:tcBorders>
            <w:shd w:val="clear" w:color="auto" w:fill="auto"/>
            <w:noWrap/>
            <w:vAlign w:val="bottom"/>
            <w:hideMark/>
          </w:tcPr>
          <w:p w14:paraId="0B0323E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1144±8</w:t>
            </w:r>
          </w:p>
        </w:tc>
        <w:tc>
          <w:tcPr>
            <w:tcW w:w="1441" w:type="dxa"/>
            <w:tcBorders>
              <w:top w:val="nil"/>
              <w:left w:val="nil"/>
              <w:right w:val="nil"/>
            </w:tcBorders>
            <w:shd w:val="clear" w:color="auto" w:fill="auto"/>
            <w:noWrap/>
            <w:vAlign w:val="bottom"/>
            <w:hideMark/>
          </w:tcPr>
          <w:p w14:paraId="12852FF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1530±14</w:t>
            </w:r>
          </w:p>
        </w:tc>
        <w:tc>
          <w:tcPr>
            <w:tcW w:w="1049" w:type="dxa"/>
            <w:tcBorders>
              <w:top w:val="nil"/>
              <w:left w:val="nil"/>
              <w:right w:val="nil"/>
            </w:tcBorders>
            <w:shd w:val="clear" w:color="auto" w:fill="auto"/>
            <w:noWrap/>
            <w:vAlign w:val="bottom"/>
            <w:hideMark/>
          </w:tcPr>
          <w:p w14:paraId="1A8D9815" w14:textId="14686305"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38813933"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15F9B8A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Al</w:t>
            </w:r>
          </w:p>
        </w:tc>
        <w:tc>
          <w:tcPr>
            <w:tcW w:w="1329" w:type="dxa"/>
            <w:tcBorders>
              <w:top w:val="nil"/>
              <w:left w:val="nil"/>
              <w:bottom w:val="nil"/>
              <w:right w:val="nil"/>
            </w:tcBorders>
            <w:shd w:val="pct15" w:color="auto" w:fill="auto"/>
            <w:noWrap/>
            <w:vAlign w:val="bottom"/>
            <w:hideMark/>
          </w:tcPr>
          <w:p w14:paraId="282CFEFD"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41.06±0.5</w:t>
            </w:r>
          </w:p>
        </w:tc>
        <w:tc>
          <w:tcPr>
            <w:tcW w:w="1441" w:type="dxa"/>
            <w:tcBorders>
              <w:top w:val="nil"/>
              <w:left w:val="nil"/>
              <w:bottom w:val="nil"/>
              <w:right w:val="nil"/>
            </w:tcBorders>
            <w:shd w:val="pct15" w:color="auto" w:fill="auto"/>
            <w:noWrap/>
            <w:vAlign w:val="bottom"/>
            <w:hideMark/>
          </w:tcPr>
          <w:p w14:paraId="613EE51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76.17±0.71</w:t>
            </w:r>
          </w:p>
        </w:tc>
        <w:tc>
          <w:tcPr>
            <w:tcW w:w="1441" w:type="dxa"/>
            <w:tcBorders>
              <w:top w:val="nil"/>
              <w:left w:val="nil"/>
              <w:bottom w:val="nil"/>
              <w:right w:val="nil"/>
            </w:tcBorders>
            <w:shd w:val="pct15" w:color="auto" w:fill="auto"/>
            <w:noWrap/>
            <w:vAlign w:val="bottom"/>
            <w:hideMark/>
          </w:tcPr>
          <w:p w14:paraId="44E83BA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58.96±0.73</w:t>
            </w:r>
          </w:p>
        </w:tc>
        <w:tc>
          <w:tcPr>
            <w:tcW w:w="1049" w:type="dxa"/>
            <w:tcBorders>
              <w:top w:val="nil"/>
              <w:left w:val="nil"/>
              <w:bottom w:val="nil"/>
              <w:right w:val="nil"/>
            </w:tcBorders>
            <w:shd w:val="pct15" w:color="auto" w:fill="auto"/>
            <w:noWrap/>
            <w:vAlign w:val="bottom"/>
            <w:hideMark/>
          </w:tcPr>
          <w:p w14:paraId="1C45B018" w14:textId="6463F689"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141682F4" w14:textId="77777777" w:rsidTr="004A41E0">
        <w:trPr>
          <w:trHeight w:val="288"/>
          <w:jc w:val="center"/>
        </w:trPr>
        <w:tc>
          <w:tcPr>
            <w:tcW w:w="960" w:type="dxa"/>
            <w:tcBorders>
              <w:top w:val="nil"/>
              <w:left w:val="nil"/>
              <w:right w:val="nil"/>
            </w:tcBorders>
            <w:shd w:val="clear" w:color="auto" w:fill="auto"/>
            <w:noWrap/>
            <w:vAlign w:val="bottom"/>
            <w:hideMark/>
          </w:tcPr>
          <w:p w14:paraId="507C210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p>
        </w:tc>
        <w:tc>
          <w:tcPr>
            <w:tcW w:w="1329" w:type="dxa"/>
            <w:tcBorders>
              <w:top w:val="nil"/>
              <w:left w:val="nil"/>
              <w:right w:val="nil"/>
            </w:tcBorders>
            <w:shd w:val="clear" w:color="auto" w:fill="auto"/>
            <w:noWrap/>
            <w:vAlign w:val="bottom"/>
            <w:hideMark/>
          </w:tcPr>
          <w:p w14:paraId="450B2E8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294±3</w:t>
            </w:r>
          </w:p>
        </w:tc>
        <w:tc>
          <w:tcPr>
            <w:tcW w:w="1441" w:type="dxa"/>
            <w:tcBorders>
              <w:top w:val="nil"/>
              <w:left w:val="nil"/>
              <w:right w:val="nil"/>
            </w:tcBorders>
            <w:shd w:val="clear" w:color="auto" w:fill="auto"/>
            <w:noWrap/>
            <w:vAlign w:val="bottom"/>
            <w:hideMark/>
          </w:tcPr>
          <w:p w14:paraId="5903F077"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485±7</w:t>
            </w:r>
          </w:p>
        </w:tc>
        <w:tc>
          <w:tcPr>
            <w:tcW w:w="1441" w:type="dxa"/>
            <w:tcBorders>
              <w:top w:val="nil"/>
              <w:left w:val="nil"/>
              <w:right w:val="nil"/>
            </w:tcBorders>
            <w:shd w:val="clear" w:color="auto" w:fill="auto"/>
            <w:noWrap/>
            <w:vAlign w:val="bottom"/>
            <w:hideMark/>
          </w:tcPr>
          <w:p w14:paraId="072CEAC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421±4</w:t>
            </w:r>
          </w:p>
        </w:tc>
        <w:tc>
          <w:tcPr>
            <w:tcW w:w="1049" w:type="dxa"/>
            <w:tcBorders>
              <w:top w:val="nil"/>
              <w:left w:val="nil"/>
              <w:right w:val="nil"/>
            </w:tcBorders>
            <w:shd w:val="clear" w:color="auto" w:fill="auto"/>
            <w:noWrap/>
            <w:vAlign w:val="bottom"/>
            <w:hideMark/>
          </w:tcPr>
          <w:p w14:paraId="6136F309" w14:textId="1431D06F"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61584734"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3EAA869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K</w:t>
            </w:r>
          </w:p>
        </w:tc>
        <w:tc>
          <w:tcPr>
            <w:tcW w:w="1329" w:type="dxa"/>
            <w:tcBorders>
              <w:top w:val="nil"/>
              <w:left w:val="nil"/>
              <w:bottom w:val="nil"/>
              <w:right w:val="nil"/>
            </w:tcBorders>
            <w:shd w:val="pct15" w:color="auto" w:fill="auto"/>
            <w:noWrap/>
            <w:vAlign w:val="bottom"/>
            <w:hideMark/>
          </w:tcPr>
          <w:p w14:paraId="2EF9E7F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55912±958</w:t>
            </w:r>
          </w:p>
        </w:tc>
        <w:tc>
          <w:tcPr>
            <w:tcW w:w="1441" w:type="dxa"/>
            <w:tcBorders>
              <w:top w:val="nil"/>
              <w:left w:val="nil"/>
              <w:bottom w:val="nil"/>
              <w:right w:val="nil"/>
            </w:tcBorders>
            <w:shd w:val="pct15" w:color="auto" w:fill="auto"/>
            <w:noWrap/>
            <w:vAlign w:val="bottom"/>
            <w:hideMark/>
          </w:tcPr>
          <w:p w14:paraId="4444761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60032±1010</w:t>
            </w:r>
          </w:p>
        </w:tc>
        <w:tc>
          <w:tcPr>
            <w:tcW w:w="1441" w:type="dxa"/>
            <w:tcBorders>
              <w:top w:val="nil"/>
              <w:left w:val="nil"/>
              <w:bottom w:val="nil"/>
              <w:right w:val="nil"/>
            </w:tcBorders>
            <w:shd w:val="pct15" w:color="auto" w:fill="auto"/>
            <w:noWrap/>
            <w:vAlign w:val="bottom"/>
            <w:hideMark/>
          </w:tcPr>
          <w:p w14:paraId="1172891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60162±882</w:t>
            </w:r>
          </w:p>
        </w:tc>
        <w:tc>
          <w:tcPr>
            <w:tcW w:w="1049" w:type="dxa"/>
            <w:tcBorders>
              <w:top w:val="nil"/>
              <w:left w:val="nil"/>
              <w:bottom w:val="nil"/>
              <w:right w:val="nil"/>
            </w:tcBorders>
            <w:shd w:val="pct15" w:color="auto" w:fill="auto"/>
            <w:noWrap/>
            <w:vAlign w:val="bottom"/>
            <w:hideMark/>
          </w:tcPr>
          <w:p w14:paraId="720267E2" w14:textId="2093C15B"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0.0016*</w:t>
            </w:r>
          </w:p>
        </w:tc>
      </w:tr>
      <w:tr w:rsidR="004A41E0" w:rsidRPr="00C53F01" w14:paraId="78A8CF71" w14:textId="77777777" w:rsidTr="004A41E0">
        <w:trPr>
          <w:trHeight w:val="288"/>
          <w:jc w:val="center"/>
        </w:trPr>
        <w:tc>
          <w:tcPr>
            <w:tcW w:w="960" w:type="dxa"/>
            <w:tcBorders>
              <w:top w:val="nil"/>
              <w:left w:val="nil"/>
              <w:right w:val="nil"/>
            </w:tcBorders>
            <w:shd w:val="clear" w:color="auto" w:fill="auto"/>
            <w:noWrap/>
            <w:vAlign w:val="bottom"/>
            <w:hideMark/>
          </w:tcPr>
          <w:p w14:paraId="12B08AB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Ca</w:t>
            </w:r>
          </w:p>
        </w:tc>
        <w:tc>
          <w:tcPr>
            <w:tcW w:w="1329" w:type="dxa"/>
            <w:tcBorders>
              <w:top w:val="nil"/>
              <w:left w:val="nil"/>
              <w:right w:val="nil"/>
            </w:tcBorders>
            <w:shd w:val="clear" w:color="auto" w:fill="auto"/>
            <w:noWrap/>
            <w:vAlign w:val="bottom"/>
            <w:hideMark/>
          </w:tcPr>
          <w:p w14:paraId="19C5FC0D"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1408±15</w:t>
            </w:r>
          </w:p>
        </w:tc>
        <w:tc>
          <w:tcPr>
            <w:tcW w:w="1441" w:type="dxa"/>
            <w:tcBorders>
              <w:top w:val="nil"/>
              <w:left w:val="nil"/>
              <w:right w:val="nil"/>
            </w:tcBorders>
            <w:shd w:val="clear" w:color="auto" w:fill="auto"/>
            <w:noWrap/>
            <w:vAlign w:val="bottom"/>
            <w:hideMark/>
          </w:tcPr>
          <w:p w14:paraId="5B633E5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1420±12</w:t>
            </w:r>
          </w:p>
        </w:tc>
        <w:tc>
          <w:tcPr>
            <w:tcW w:w="1441" w:type="dxa"/>
            <w:tcBorders>
              <w:top w:val="nil"/>
              <w:left w:val="nil"/>
              <w:right w:val="nil"/>
            </w:tcBorders>
            <w:shd w:val="clear" w:color="auto" w:fill="auto"/>
            <w:noWrap/>
            <w:vAlign w:val="bottom"/>
            <w:hideMark/>
          </w:tcPr>
          <w:p w14:paraId="095B4B4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3768±35</w:t>
            </w:r>
          </w:p>
        </w:tc>
        <w:tc>
          <w:tcPr>
            <w:tcW w:w="1049" w:type="dxa"/>
            <w:tcBorders>
              <w:top w:val="nil"/>
              <w:left w:val="nil"/>
              <w:right w:val="nil"/>
            </w:tcBorders>
            <w:shd w:val="clear" w:color="auto" w:fill="auto"/>
            <w:noWrap/>
            <w:vAlign w:val="bottom"/>
            <w:hideMark/>
          </w:tcPr>
          <w:p w14:paraId="0E62A035" w14:textId="05CAD6E0"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17D1AC2B"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7F2B191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Mn</w:t>
            </w:r>
          </w:p>
        </w:tc>
        <w:tc>
          <w:tcPr>
            <w:tcW w:w="1329" w:type="dxa"/>
            <w:tcBorders>
              <w:top w:val="nil"/>
              <w:left w:val="nil"/>
              <w:bottom w:val="nil"/>
              <w:right w:val="nil"/>
            </w:tcBorders>
            <w:shd w:val="pct15" w:color="auto" w:fill="auto"/>
            <w:noWrap/>
            <w:vAlign w:val="bottom"/>
            <w:hideMark/>
          </w:tcPr>
          <w:p w14:paraId="336F3924"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48.27±0.58</w:t>
            </w:r>
          </w:p>
        </w:tc>
        <w:tc>
          <w:tcPr>
            <w:tcW w:w="1441" w:type="dxa"/>
            <w:tcBorders>
              <w:top w:val="nil"/>
              <w:left w:val="nil"/>
              <w:bottom w:val="nil"/>
              <w:right w:val="nil"/>
            </w:tcBorders>
            <w:shd w:val="pct15" w:color="auto" w:fill="auto"/>
            <w:noWrap/>
            <w:vAlign w:val="bottom"/>
            <w:hideMark/>
          </w:tcPr>
          <w:p w14:paraId="4CEFD83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80.63±0.97</w:t>
            </w:r>
          </w:p>
        </w:tc>
        <w:tc>
          <w:tcPr>
            <w:tcW w:w="1441" w:type="dxa"/>
            <w:tcBorders>
              <w:top w:val="nil"/>
              <w:left w:val="nil"/>
              <w:bottom w:val="nil"/>
              <w:right w:val="nil"/>
            </w:tcBorders>
            <w:shd w:val="pct15" w:color="auto" w:fill="auto"/>
            <w:noWrap/>
            <w:vAlign w:val="bottom"/>
            <w:hideMark/>
          </w:tcPr>
          <w:p w14:paraId="2845BFE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27.46±0.31</w:t>
            </w:r>
          </w:p>
        </w:tc>
        <w:tc>
          <w:tcPr>
            <w:tcW w:w="1049" w:type="dxa"/>
            <w:tcBorders>
              <w:top w:val="nil"/>
              <w:left w:val="nil"/>
              <w:bottom w:val="nil"/>
              <w:right w:val="nil"/>
            </w:tcBorders>
            <w:shd w:val="pct15" w:color="auto" w:fill="auto"/>
            <w:noWrap/>
            <w:vAlign w:val="bottom"/>
            <w:hideMark/>
          </w:tcPr>
          <w:p w14:paraId="16DF83D8" w14:textId="4F8DB448"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22C76E86" w14:textId="77777777" w:rsidTr="004A41E0">
        <w:trPr>
          <w:trHeight w:val="288"/>
          <w:jc w:val="center"/>
        </w:trPr>
        <w:tc>
          <w:tcPr>
            <w:tcW w:w="960" w:type="dxa"/>
            <w:tcBorders>
              <w:top w:val="nil"/>
              <w:left w:val="nil"/>
              <w:right w:val="nil"/>
            </w:tcBorders>
            <w:shd w:val="clear" w:color="auto" w:fill="auto"/>
            <w:noWrap/>
            <w:vAlign w:val="bottom"/>
            <w:hideMark/>
          </w:tcPr>
          <w:p w14:paraId="61C6B80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Fe</w:t>
            </w:r>
          </w:p>
        </w:tc>
        <w:tc>
          <w:tcPr>
            <w:tcW w:w="1329" w:type="dxa"/>
            <w:tcBorders>
              <w:top w:val="nil"/>
              <w:left w:val="nil"/>
              <w:right w:val="nil"/>
            </w:tcBorders>
            <w:shd w:val="clear" w:color="auto" w:fill="auto"/>
            <w:noWrap/>
            <w:vAlign w:val="bottom"/>
            <w:hideMark/>
          </w:tcPr>
          <w:p w14:paraId="1F8EA62F"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27.69±0.25</w:t>
            </w:r>
          </w:p>
        </w:tc>
        <w:tc>
          <w:tcPr>
            <w:tcW w:w="1441" w:type="dxa"/>
            <w:tcBorders>
              <w:top w:val="nil"/>
              <w:left w:val="nil"/>
              <w:right w:val="nil"/>
            </w:tcBorders>
            <w:shd w:val="clear" w:color="auto" w:fill="auto"/>
            <w:noWrap/>
            <w:vAlign w:val="bottom"/>
            <w:hideMark/>
          </w:tcPr>
          <w:p w14:paraId="3E8A110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32.88±0.41</w:t>
            </w:r>
          </w:p>
        </w:tc>
        <w:tc>
          <w:tcPr>
            <w:tcW w:w="1441" w:type="dxa"/>
            <w:tcBorders>
              <w:top w:val="nil"/>
              <w:left w:val="nil"/>
              <w:right w:val="nil"/>
            </w:tcBorders>
            <w:shd w:val="clear" w:color="auto" w:fill="auto"/>
            <w:noWrap/>
            <w:vAlign w:val="bottom"/>
            <w:hideMark/>
          </w:tcPr>
          <w:p w14:paraId="51BCC72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43.48±0.4</w:t>
            </w:r>
          </w:p>
        </w:tc>
        <w:tc>
          <w:tcPr>
            <w:tcW w:w="1049" w:type="dxa"/>
            <w:tcBorders>
              <w:top w:val="nil"/>
              <w:left w:val="nil"/>
              <w:right w:val="nil"/>
            </w:tcBorders>
            <w:shd w:val="clear" w:color="auto" w:fill="auto"/>
            <w:noWrap/>
            <w:vAlign w:val="bottom"/>
            <w:hideMark/>
          </w:tcPr>
          <w:p w14:paraId="52305205" w14:textId="5435DDEA"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5D9383F0"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57E7C2F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Co</w:t>
            </w:r>
          </w:p>
        </w:tc>
        <w:tc>
          <w:tcPr>
            <w:tcW w:w="1329" w:type="dxa"/>
            <w:tcBorders>
              <w:top w:val="nil"/>
              <w:left w:val="nil"/>
              <w:bottom w:val="nil"/>
              <w:right w:val="nil"/>
            </w:tcBorders>
            <w:shd w:val="pct15" w:color="auto" w:fill="auto"/>
            <w:noWrap/>
            <w:vAlign w:val="bottom"/>
            <w:hideMark/>
          </w:tcPr>
          <w:p w14:paraId="712ECDE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0.028±0</w:t>
            </w:r>
          </w:p>
        </w:tc>
        <w:tc>
          <w:tcPr>
            <w:tcW w:w="1441" w:type="dxa"/>
            <w:tcBorders>
              <w:top w:val="nil"/>
              <w:left w:val="nil"/>
              <w:bottom w:val="nil"/>
              <w:right w:val="nil"/>
            </w:tcBorders>
            <w:shd w:val="pct15" w:color="auto" w:fill="auto"/>
            <w:noWrap/>
            <w:vAlign w:val="bottom"/>
            <w:hideMark/>
          </w:tcPr>
          <w:p w14:paraId="2B9EDB49"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0.14±0.004</w:t>
            </w:r>
          </w:p>
        </w:tc>
        <w:tc>
          <w:tcPr>
            <w:tcW w:w="1441" w:type="dxa"/>
            <w:tcBorders>
              <w:top w:val="nil"/>
              <w:left w:val="nil"/>
              <w:bottom w:val="nil"/>
              <w:right w:val="nil"/>
            </w:tcBorders>
            <w:shd w:val="pct15" w:color="auto" w:fill="auto"/>
            <w:noWrap/>
            <w:vAlign w:val="bottom"/>
            <w:hideMark/>
          </w:tcPr>
          <w:p w14:paraId="084F3F7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0.065±0.001</w:t>
            </w:r>
          </w:p>
        </w:tc>
        <w:tc>
          <w:tcPr>
            <w:tcW w:w="1049" w:type="dxa"/>
            <w:tcBorders>
              <w:top w:val="nil"/>
              <w:left w:val="nil"/>
              <w:bottom w:val="nil"/>
              <w:right w:val="nil"/>
            </w:tcBorders>
            <w:shd w:val="pct15" w:color="auto" w:fill="auto"/>
            <w:noWrap/>
            <w:vAlign w:val="bottom"/>
            <w:hideMark/>
          </w:tcPr>
          <w:p w14:paraId="63415CD7" w14:textId="5C99EAF4"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66115170" w14:textId="77777777" w:rsidTr="004A41E0">
        <w:trPr>
          <w:trHeight w:val="288"/>
          <w:jc w:val="center"/>
        </w:trPr>
        <w:tc>
          <w:tcPr>
            <w:tcW w:w="960" w:type="dxa"/>
            <w:tcBorders>
              <w:top w:val="nil"/>
              <w:left w:val="nil"/>
              <w:right w:val="nil"/>
            </w:tcBorders>
            <w:shd w:val="clear" w:color="auto" w:fill="auto"/>
            <w:noWrap/>
            <w:vAlign w:val="bottom"/>
            <w:hideMark/>
          </w:tcPr>
          <w:p w14:paraId="7F39743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Cu</w:t>
            </w:r>
          </w:p>
        </w:tc>
        <w:tc>
          <w:tcPr>
            <w:tcW w:w="1329" w:type="dxa"/>
            <w:tcBorders>
              <w:top w:val="nil"/>
              <w:left w:val="nil"/>
              <w:right w:val="nil"/>
            </w:tcBorders>
            <w:shd w:val="clear" w:color="auto" w:fill="auto"/>
            <w:noWrap/>
            <w:vAlign w:val="bottom"/>
            <w:hideMark/>
          </w:tcPr>
          <w:p w14:paraId="5A2D312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3.801±0.036</w:t>
            </w:r>
          </w:p>
        </w:tc>
        <w:tc>
          <w:tcPr>
            <w:tcW w:w="1441" w:type="dxa"/>
            <w:tcBorders>
              <w:top w:val="nil"/>
              <w:left w:val="nil"/>
              <w:right w:val="nil"/>
            </w:tcBorders>
            <w:shd w:val="clear" w:color="auto" w:fill="auto"/>
            <w:noWrap/>
            <w:vAlign w:val="bottom"/>
            <w:hideMark/>
          </w:tcPr>
          <w:p w14:paraId="12C2D1A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8.325±0.117</w:t>
            </w:r>
          </w:p>
        </w:tc>
        <w:tc>
          <w:tcPr>
            <w:tcW w:w="1441" w:type="dxa"/>
            <w:tcBorders>
              <w:top w:val="nil"/>
              <w:left w:val="nil"/>
              <w:right w:val="nil"/>
            </w:tcBorders>
            <w:shd w:val="clear" w:color="auto" w:fill="auto"/>
            <w:noWrap/>
            <w:vAlign w:val="bottom"/>
            <w:hideMark/>
          </w:tcPr>
          <w:p w14:paraId="56F0ACA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4.926±0.058</w:t>
            </w:r>
          </w:p>
        </w:tc>
        <w:tc>
          <w:tcPr>
            <w:tcW w:w="1049" w:type="dxa"/>
            <w:tcBorders>
              <w:top w:val="nil"/>
              <w:left w:val="nil"/>
              <w:right w:val="nil"/>
            </w:tcBorders>
            <w:shd w:val="clear" w:color="auto" w:fill="auto"/>
            <w:noWrap/>
            <w:vAlign w:val="bottom"/>
            <w:hideMark/>
          </w:tcPr>
          <w:p w14:paraId="6A1C9873" w14:textId="3F5531C0"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72CC448D"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416E117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Zn</w:t>
            </w:r>
          </w:p>
        </w:tc>
        <w:tc>
          <w:tcPr>
            <w:tcW w:w="1329" w:type="dxa"/>
            <w:tcBorders>
              <w:top w:val="nil"/>
              <w:left w:val="nil"/>
              <w:bottom w:val="nil"/>
              <w:right w:val="nil"/>
            </w:tcBorders>
            <w:shd w:val="pct15" w:color="auto" w:fill="auto"/>
            <w:noWrap/>
            <w:vAlign w:val="bottom"/>
            <w:hideMark/>
          </w:tcPr>
          <w:p w14:paraId="36A13C5A"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6.509±0.096</w:t>
            </w:r>
          </w:p>
        </w:tc>
        <w:tc>
          <w:tcPr>
            <w:tcW w:w="1441" w:type="dxa"/>
            <w:tcBorders>
              <w:top w:val="nil"/>
              <w:left w:val="nil"/>
              <w:bottom w:val="nil"/>
              <w:right w:val="nil"/>
            </w:tcBorders>
            <w:shd w:val="pct15" w:color="auto" w:fill="auto"/>
            <w:noWrap/>
            <w:vAlign w:val="bottom"/>
            <w:hideMark/>
          </w:tcPr>
          <w:p w14:paraId="62952A0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10.995±0.147</w:t>
            </w:r>
          </w:p>
        </w:tc>
        <w:tc>
          <w:tcPr>
            <w:tcW w:w="1441" w:type="dxa"/>
            <w:tcBorders>
              <w:top w:val="nil"/>
              <w:left w:val="nil"/>
              <w:bottom w:val="nil"/>
              <w:right w:val="nil"/>
            </w:tcBorders>
            <w:shd w:val="pct15" w:color="auto" w:fill="auto"/>
            <w:noWrap/>
            <w:vAlign w:val="bottom"/>
            <w:hideMark/>
          </w:tcPr>
          <w:p w14:paraId="0F7A268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18.819±0.349</w:t>
            </w:r>
          </w:p>
        </w:tc>
        <w:tc>
          <w:tcPr>
            <w:tcW w:w="1049" w:type="dxa"/>
            <w:tcBorders>
              <w:top w:val="nil"/>
              <w:left w:val="nil"/>
              <w:bottom w:val="nil"/>
              <w:right w:val="nil"/>
            </w:tcBorders>
            <w:shd w:val="pct15" w:color="auto" w:fill="auto"/>
            <w:noWrap/>
            <w:vAlign w:val="bottom"/>
            <w:hideMark/>
          </w:tcPr>
          <w:p w14:paraId="5C242C81" w14:textId="55F522A1"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4991407B" w14:textId="77777777" w:rsidTr="004A41E0">
        <w:trPr>
          <w:trHeight w:val="288"/>
          <w:jc w:val="center"/>
        </w:trPr>
        <w:tc>
          <w:tcPr>
            <w:tcW w:w="960" w:type="dxa"/>
            <w:tcBorders>
              <w:top w:val="nil"/>
              <w:left w:val="nil"/>
              <w:right w:val="nil"/>
            </w:tcBorders>
            <w:shd w:val="clear" w:color="auto" w:fill="auto"/>
            <w:noWrap/>
            <w:vAlign w:val="bottom"/>
            <w:hideMark/>
          </w:tcPr>
          <w:p w14:paraId="216EC072"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As</w:t>
            </w:r>
          </w:p>
        </w:tc>
        <w:tc>
          <w:tcPr>
            <w:tcW w:w="1329" w:type="dxa"/>
            <w:tcBorders>
              <w:top w:val="nil"/>
              <w:left w:val="nil"/>
              <w:right w:val="nil"/>
            </w:tcBorders>
            <w:shd w:val="clear" w:color="auto" w:fill="auto"/>
            <w:noWrap/>
            <w:vAlign w:val="bottom"/>
            <w:hideMark/>
          </w:tcPr>
          <w:p w14:paraId="30D9AC8F"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441" w:type="dxa"/>
            <w:tcBorders>
              <w:top w:val="nil"/>
              <w:left w:val="nil"/>
              <w:right w:val="nil"/>
            </w:tcBorders>
            <w:shd w:val="clear" w:color="auto" w:fill="auto"/>
            <w:noWrap/>
            <w:vAlign w:val="bottom"/>
            <w:hideMark/>
          </w:tcPr>
          <w:p w14:paraId="29BDA6F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0.013±0</w:t>
            </w:r>
          </w:p>
        </w:tc>
        <w:tc>
          <w:tcPr>
            <w:tcW w:w="1441" w:type="dxa"/>
            <w:tcBorders>
              <w:top w:val="nil"/>
              <w:left w:val="nil"/>
              <w:right w:val="nil"/>
            </w:tcBorders>
            <w:shd w:val="clear" w:color="auto" w:fill="auto"/>
            <w:noWrap/>
            <w:vAlign w:val="bottom"/>
            <w:hideMark/>
          </w:tcPr>
          <w:p w14:paraId="6BBA3FD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049" w:type="dxa"/>
            <w:tcBorders>
              <w:top w:val="nil"/>
              <w:left w:val="nil"/>
              <w:right w:val="nil"/>
            </w:tcBorders>
            <w:shd w:val="clear" w:color="auto" w:fill="auto"/>
            <w:noWrap/>
            <w:vAlign w:val="bottom"/>
            <w:hideMark/>
          </w:tcPr>
          <w:p w14:paraId="63302891" w14:textId="4AD12534"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09A65B47"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6463878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Se</w:t>
            </w:r>
          </w:p>
        </w:tc>
        <w:tc>
          <w:tcPr>
            <w:tcW w:w="1329" w:type="dxa"/>
            <w:tcBorders>
              <w:top w:val="nil"/>
              <w:left w:val="nil"/>
              <w:bottom w:val="nil"/>
              <w:right w:val="nil"/>
            </w:tcBorders>
            <w:shd w:val="pct15" w:color="auto" w:fill="auto"/>
            <w:noWrap/>
            <w:vAlign w:val="bottom"/>
            <w:hideMark/>
          </w:tcPr>
          <w:p w14:paraId="5953F008"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0.009±0.001</w:t>
            </w:r>
          </w:p>
        </w:tc>
        <w:tc>
          <w:tcPr>
            <w:tcW w:w="1441" w:type="dxa"/>
            <w:tcBorders>
              <w:top w:val="nil"/>
              <w:left w:val="nil"/>
              <w:bottom w:val="nil"/>
              <w:right w:val="nil"/>
            </w:tcBorders>
            <w:shd w:val="pct15" w:color="auto" w:fill="auto"/>
            <w:noWrap/>
            <w:vAlign w:val="bottom"/>
            <w:hideMark/>
          </w:tcPr>
          <w:p w14:paraId="042C4B8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0.039±0.001</w:t>
            </w:r>
          </w:p>
        </w:tc>
        <w:tc>
          <w:tcPr>
            <w:tcW w:w="1441" w:type="dxa"/>
            <w:tcBorders>
              <w:top w:val="nil"/>
              <w:left w:val="nil"/>
              <w:bottom w:val="nil"/>
              <w:right w:val="nil"/>
            </w:tcBorders>
            <w:shd w:val="pct15" w:color="auto" w:fill="auto"/>
            <w:noWrap/>
            <w:vAlign w:val="bottom"/>
            <w:hideMark/>
          </w:tcPr>
          <w:p w14:paraId="3259839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0.047±0.001</w:t>
            </w:r>
          </w:p>
        </w:tc>
        <w:tc>
          <w:tcPr>
            <w:tcW w:w="1049" w:type="dxa"/>
            <w:tcBorders>
              <w:top w:val="nil"/>
              <w:left w:val="nil"/>
              <w:bottom w:val="nil"/>
              <w:right w:val="nil"/>
            </w:tcBorders>
            <w:shd w:val="pct15" w:color="auto" w:fill="auto"/>
            <w:noWrap/>
            <w:vAlign w:val="bottom"/>
            <w:hideMark/>
          </w:tcPr>
          <w:p w14:paraId="2F19BE4D" w14:textId="449B6C31"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46659F77" w14:textId="77777777" w:rsidTr="004A41E0">
        <w:trPr>
          <w:trHeight w:val="288"/>
          <w:jc w:val="center"/>
        </w:trPr>
        <w:tc>
          <w:tcPr>
            <w:tcW w:w="960" w:type="dxa"/>
            <w:tcBorders>
              <w:top w:val="nil"/>
              <w:left w:val="nil"/>
              <w:right w:val="nil"/>
            </w:tcBorders>
            <w:shd w:val="clear" w:color="auto" w:fill="auto"/>
            <w:noWrap/>
            <w:vAlign w:val="bottom"/>
            <w:hideMark/>
          </w:tcPr>
          <w:p w14:paraId="4E087B5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Rb</w:t>
            </w:r>
          </w:p>
        </w:tc>
        <w:tc>
          <w:tcPr>
            <w:tcW w:w="1329" w:type="dxa"/>
            <w:tcBorders>
              <w:top w:val="nil"/>
              <w:left w:val="nil"/>
              <w:right w:val="nil"/>
            </w:tcBorders>
            <w:shd w:val="clear" w:color="auto" w:fill="auto"/>
            <w:noWrap/>
            <w:vAlign w:val="bottom"/>
            <w:hideMark/>
          </w:tcPr>
          <w:p w14:paraId="366FF266"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1.087±0.019</w:t>
            </w:r>
          </w:p>
        </w:tc>
        <w:tc>
          <w:tcPr>
            <w:tcW w:w="1441" w:type="dxa"/>
            <w:tcBorders>
              <w:top w:val="nil"/>
              <w:left w:val="nil"/>
              <w:right w:val="nil"/>
            </w:tcBorders>
            <w:shd w:val="clear" w:color="auto" w:fill="auto"/>
            <w:noWrap/>
            <w:vAlign w:val="bottom"/>
            <w:hideMark/>
          </w:tcPr>
          <w:p w14:paraId="7FB30553"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2.436±0.026</w:t>
            </w:r>
          </w:p>
        </w:tc>
        <w:tc>
          <w:tcPr>
            <w:tcW w:w="1441" w:type="dxa"/>
            <w:tcBorders>
              <w:top w:val="nil"/>
              <w:left w:val="nil"/>
              <w:right w:val="nil"/>
            </w:tcBorders>
            <w:shd w:val="clear" w:color="auto" w:fill="auto"/>
            <w:noWrap/>
            <w:vAlign w:val="bottom"/>
            <w:hideMark/>
          </w:tcPr>
          <w:p w14:paraId="11E02BEE"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1.788±0.027</w:t>
            </w:r>
          </w:p>
        </w:tc>
        <w:tc>
          <w:tcPr>
            <w:tcW w:w="1049" w:type="dxa"/>
            <w:tcBorders>
              <w:top w:val="nil"/>
              <w:left w:val="nil"/>
              <w:right w:val="nil"/>
            </w:tcBorders>
            <w:shd w:val="clear" w:color="auto" w:fill="auto"/>
            <w:noWrap/>
            <w:vAlign w:val="bottom"/>
            <w:hideMark/>
          </w:tcPr>
          <w:p w14:paraId="6001F6CA" w14:textId="1FA7D3B8"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2269034B" w14:textId="77777777" w:rsidTr="004A41E0">
        <w:trPr>
          <w:trHeight w:val="288"/>
          <w:jc w:val="center"/>
        </w:trPr>
        <w:tc>
          <w:tcPr>
            <w:tcW w:w="960" w:type="dxa"/>
            <w:tcBorders>
              <w:top w:val="nil"/>
              <w:left w:val="nil"/>
              <w:bottom w:val="nil"/>
              <w:right w:val="nil"/>
            </w:tcBorders>
            <w:shd w:val="pct15" w:color="auto" w:fill="auto"/>
            <w:noWrap/>
            <w:vAlign w:val="bottom"/>
            <w:hideMark/>
          </w:tcPr>
          <w:p w14:paraId="43A36A47"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Sr</w:t>
            </w:r>
          </w:p>
        </w:tc>
        <w:tc>
          <w:tcPr>
            <w:tcW w:w="1329" w:type="dxa"/>
            <w:tcBorders>
              <w:top w:val="nil"/>
              <w:left w:val="nil"/>
              <w:bottom w:val="nil"/>
              <w:right w:val="nil"/>
            </w:tcBorders>
            <w:shd w:val="pct15" w:color="auto" w:fill="auto"/>
            <w:noWrap/>
            <w:vAlign w:val="bottom"/>
            <w:hideMark/>
          </w:tcPr>
          <w:p w14:paraId="6F30FBA9"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3.846±0.04</w:t>
            </w:r>
          </w:p>
        </w:tc>
        <w:tc>
          <w:tcPr>
            <w:tcW w:w="1441" w:type="dxa"/>
            <w:tcBorders>
              <w:top w:val="nil"/>
              <w:left w:val="nil"/>
              <w:bottom w:val="nil"/>
              <w:right w:val="nil"/>
            </w:tcBorders>
            <w:shd w:val="pct15" w:color="auto" w:fill="auto"/>
            <w:noWrap/>
            <w:vAlign w:val="bottom"/>
            <w:hideMark/>
          </w:tcPr>
          <w:p w14:paraId="45336261"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8.534±0.078</w:t>
            </w:r>
          </w:p>
        </w:tc>
        <w:tc>
          <w:tcPr>
            <w:tcW w:w="1441" w:type="dxa"/>
            <w:tcBorders>
              <w:top w:val="nil"/>
              <w:left w:val="nil"/>
              <w:bottom w:val="nil"/>
              <w:right w:val="nil"/>
            </w:tcBorders>
            <w:shd w:val="pct15" w:color="auto" w:fill="auto"/>
            <w:noWrap/>
            <w:vAlign w:val="bottom"/>
            <w:hideMark/>
          </w:tcPr>
          <w:p w14:paraId="5F51F0F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8.459±0.073</w:t>
            </w:r>
          </w:p>
        </w:tc>
        <w:tc>
          <w:tcPr>
            <w:tcW w:w="1049" w:type="dxa"/>
            <w:tcBorders>
              <w:top w:val="nil"/>
              <w:left w:val="nil"/>
              <w:bottom w:val="nil"/>
              <w:right w:val="nil"/>
            </w:tcBorders>
            <w:shd w:val="pct15" w:color="auto" w:fill="auto"/>
            <w:noWrap/>
            <w:vAlign w:val="bottom"/>
            <w:hideMark/>
          </w:tcPr>
          <w:p w14:paraId="65950EE3" w14:textId="26617E25"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0B4E62C2" w14:textId="77777777" w:rsidTr="004A41E0">
        <w:trPr>
          <w:trHeight w:val="288"/>
          <w:jc w:val="center"/>
        </w:trPr>
        <w:tc>
          <w:tcPr>
            <w:tcW w:w="960" w:type="dxa"/>
            <w:tcBorders>
              <w:top w:val="nil"/>
              <w:left w:val="nil"/>
              <w:right w:val="nil"/>
            </w:tcBorders>
            <w:shd w:val="clear" w:color="auto" w:fill="auto"/>
            <w:noWrap/>
            <w:vAlign w:val="bottom"/>
            <w:hideMark/>
          </w:tcPr>
          <w:p w14:paraId="31B00C25"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329" w:type="dxa"/>
            <w:tcBorders>
              <w:top w:val="nil"/>
              <w:left w:val="nil"/>
              <w:right w:val="nil"/>
            </w:tcBorders>
            <w:shd w:val="clear" w:color="auto" w:fill="auto"/>
            <w:noWrap/>
            <w:vAlign w:val="bottom"/>
            <w:hideMark/>
          </w:tcPr>
          <w:p w14:paraId="49CEAE4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0.032±0</w:t>
            </w:r>
          </w:p>
        </w:tc>
        <w:tc>
          <w:tcPr>
            <w:tcW w:w="1441" w:type="dxa"/>
            <w:tcBorders>
              <w:top w:val="nil"/>
              <w:left w:val="nil"/>
              <w:right w:val="nil"/>
            </w:tcBorders>
            <w:shd w:val="clear" w:color="auto" w:fill="auto"/>
            <w:noWrap/>
            <w:vAlign w:val="bottom"/>
            <w:hideMark/>
          </w:tcPr>
          <w:p w14:paraId="18FF99AE"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0.059±0.001</w:t>
            </w:r>
          </w:p>
        </w:tc>
        <w:tc>
          <w:tcPr>
            <w:tcW w:w="1441" w:type="dxa"/>
            <w:tcBorders>
              <w:top w:val="nil"/>
              <w:left w:val="nil"/>
              <w:right w:val="nil"/>
            </w:tcBorders>
            <w:shd w:val="clear" w:color="auto" w:fill="auto"/>
            <w:noWrap/>
            <w:vAlign w:val="bottom"/>
            <w:hideMark/>
          </w:tcPr>
          <w:p w14:paraId="20B7662E"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0.053±0.001</w:t>
            </w:r>
          </w:p>
        </w:tc>
        <w:tc>
          <w:tcPr>
            <w:tcW w:w="1049" w:type="dxa"/>
            <w:tcBorders>
              <w:top w:val="nil"/>
              <w:left w:val="nil"/>
              <w:right w:val="nil"/>
            </w:tcBorders>
            <w:shd w:val="clear" w:color="auto" w:fill="auto"/>
            <w:noWrap/>
            <w:vAlign w:val="bottom"/>
            <w:hideMark/>
          </w:tcPr>
          <w:p w14:paraId="36D7AE81" w14:textId="4998835D"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4A41E0" w:rsidRPr="00C53F01" w14:paraId="39B599CF" w14:textId="77777777" w:rsidTr="004A41E0">
        <w:trPr>
          <w:trHeight w:val="288"/>
          <w:jc w:val="center"/>
        </w:trPr>
        <w:tc>
          <w:tcPr>
            <w:tcW w:w="960" w:type="dxa"/>
            <w:tcBorders>
              <w:top w:val="nil"/>
              <w:left w:val="nil"/>
              <w:bottom w:val="single" w:sz="4" w:space="0" w:color="auto"/>
              <w:right w:val="nil"/>
            </w:tcBorders>
            <w:shd w:val="pct15" w:color="auto" w:fill="auto"/>
            <w:noWrap/>
            <w:vAlign w:val="bottom"/>
            <w:hideMark/>
          </w:tcPr>
          <w:p w14:paraId="592F626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Cd</w:t>
            </w:r>
          </w:p>
        </w:tc>
        <w:tc>
          <w:tcPr>
            <w:tcW w:w="1329" w:type="dxa"/>
            <w:tcBorders>
              <w:top w:val="nil"/>
              <w:left w:val="nil"/>
              <w:bottom w:val="single" w:sz="4" w:space="0" w:color="auto"/>
              <w:right w:val="nil"/>
            </w:tcBorders>
            <w:shd w:val="pct15" w:color="auto" w:fill="auto"/>
            <w:noWrap/>
            <w:vAlign w:val="bottom"/>
            <w:hideMark/>
          </w:tcPr>
          <w:p w14:paraId="09DFC10C"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0.03±0.001</w:t>
            </w:r>
          </w:p>
        </w:tc>
        <w:tc>
          <w:tcPr>
            <w:tcW w:w="1441" w:type="dxa"/>
            <w:tcBorders>
              <w:top w:val="nil"/>
              <w:left w:val="nil"/>
              <w:bottom w:val="single" w:sz="4" w:space="0" w:color="auto"/>
              <w:right w:val="nil"/>
            </w:tcBorders>
            <w:shd w:val="pct15" w:color="auto" w:fill="auto"/>
            <w:noWrap/>
            <w:vAlign w:val="bottom"/>
            <w:hideMark/>
          </w:tcPr>
          <w:p w14:paraId="67FDADD7"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0.024±0.001</w:t>
            </w:r>
          </w:p>
        </w:tc>
        <w:tc>
          <w:tcPr>
            <w:tcW w:w="1441" w:type="dxa"/>
            <w:tcBorders>
              <w:top w:val="nil"/>
              <w:left w:val="nil"/>
              <w:bottom w:val="single" w:sz="4" w:space="0" w:color="auto"/>
              <w:right w:val="nil"/>
            </w:tcBorders>
            <w:shd w:val="pct15" w:color="auto" w:fill="auto"/>
            <w:noWrap/>
            <w:vAlign w:val="bottom"/>
            <w:hideMark/>
          </w:tcPr>
          <w:p w14:paraId="0A031210" w14:textId="77777777"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0.003±0</w:t>
            </w:r>
          </w:p>
        </w:tc>
        <w:tc>
          <w:tcPr>
            <w:tcW w:w="1049" w:type="dxa"/>
            <w:tcBorders>
              <w:top w:val="nil"/>
              <w:left w:val="nil"/>
              <w:bottom w:val="single" w:sz="4" w:space="0" w:color="auto"/>
              <w:right w:val="nil"/>
            </w:tcBorders>
            <w:shd w:val="pct15" w:color="auto" w:fill="auto"/>
            <w:noWrap/>
            <w:vAlign w:val="bottom"/>
            <w:hideMark/>
          </w:tcPr>
          <w:p w14:paraId="32D89414" w14:textId="0C9EA6A1" w:rsidR="004A41E0" w:rsidRPr="00C53F01" w:rsidRDefault="004A41E0" w:rsidP="00FE1702">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bl>
    <w:p w14:paraId="786FDA02" w14:textId="2BEE58E7" w:rsidR="00FE1702" w:rsidRDefault="0003201E" w:rsidP="005B6C4E">
      <w:pPr>
        <w:pStyle w:val="NormalWeb"/>
        <w:shd w:val="clear" w:color="auto" w:fill="FFFFFF"/>
        <w:spacing w:before="0" w:beforeAutospacing="0" w:after="240" w:afterAutospacing="0"/>
      </w:pPr>
      <w:r>
        <w:br w:type="page"/>
      </w:r>
    </w:p>
    <w:p w14:paraId="121D6212" w14:textId="6D06B146" w:rsidR="00415400" w:rsidRDefault="00415400" w:rsidP="005B6C4E">
      <w:pPr>
        <w:pStyle w:val="NormalWeb"/>
        <w:shd w:val="clear" w:color="auto" w:fill="FFFFFF"/>
        <w:spacing w:before="0" w:beforeAutospacing="0" w:after="240" w:afterAutospacing="0"/>
        <w:sectPr w:rsidR="00415400" w:rsidSect="00DD0FCB">
          <w:pgSz w:w="15840" w:h="12240" w:orient="landscape"/>
          <w:pgMar w:top="1440" w:right="1440" w:bottom="1440" w:left="1440" w:header="720" w:footer="720" w:gutter="0"/>
          <w:lnNumType w:countBy="1" w:restart="continuous"/>
          <w:cols w:space="720"/>
          <w:docGrid w:linePitch="360"/>
          <w:sectPrChange w:id="337" w:author="Li Zhang" w:date="2020-11-12T16:15:00Z">
            <w:sectPr w:rsidR="00415400" w:rsidSect="00DD0FCB">
              <w:pgMar w:top="1440" w:right="1440" w:bottom="1440" w:left="1440" w:header="720" w:footer="720" w:gutter="0"/>
              <w:lnNumType w:countBy="0" w:restart="newPage"/>
            </w:sectPr>
          </w:sectPrChange>
        </w:sectPr>
      </w:pPr>
    </w:p>
    <w:p w14:paraId="7F7938BA" w14:textId="5C7BCCF1" w:rsidR="00C53F01" w:rsidRPr="005B6C4E" w:rsidRDefault="0003201E" w:rsidP="005B6C4E">
      <w:pPr>
        <w:pStyle w:val="NormalWeb"/>
        <w:shd w:val="clear" w:color="auto" w:fill="FFFFFF"/>
        <w:spacing w:before="0" w:beforeAutospacing="0" w:after="0" w:afterAutospacing="0" w:line="360" w:lineRule="auto"/>
        <w:rPr>
          <w:rFonts w:asciiTheme="minorHAnsi" w:hAnsiTheme="minorHAnsi" w:cstheme="minorHAnsi"/>
          <w:b/>
        </w:rPr>
      </w:pPr>
      <w:r w:rsidRPr="005B6C4E">
        <w:rPr>
          <w:rFonts w:asciiTheme="minorHAnsi" w:hAnsiTheme="minorHAnsi" w:cstheme="minorHAnsi"/>
          <w:b/>
        </w:rPr>
        <w:lastRenderedPageBreak/>
        <w:t>List of figures</w:t>
      </w:r>
    </w:p>
    <w:p w14:paraId="14722D78" w14:textId="40E64298" w:rsidR="0003201E" w:rsidRDefault="0003201E" w:rsidP="000722C1">
      <w:pPr>
        <w:pStyle w:val="NormalWeb"/>
        <w:shd w:val="clear" w:color="auto" w:fill="FFFFFF"/>
        <w:spacing w:before="0" w:beforeAutospacing="0" w:after="120" w:afterAutospacing="0" w:line="360" w:lineRule="auto"/>
        <w:rPr>
          <w:rFonts w:asciiTheme="minorHAnsi" w:hAnsiTheme="minorHAnsi" w:cstheme="minorHAnsi"/>
        </w:rPr>
      </w:pPr>
      <w:r w:rsidRPr="00DE5C47">
        <w:rPr>
          <w:rFonts w:asciiTheme="minorHAnsi" w:hAnsiTheme="minorHAnsi" w:cstheme="minorHAnsi"/>
        </w:rPr>
        <w:t xml:space="preserve">Figure 1. </w:t>
      </w:r>
      <w:r w:rsidR="005B6C4E">
        <w:rPr>
          <w:rFonts w:asciiTheme="minorHAnsi" w:hAnsiTheme="minorHAnsi" w:cstheme="minorHAnsi"/>
        </w:rPr>
        <w:t>(a</w:t>
      </w:r>
      <w:r w:rsidRPr="00DE5C47">
        <w:rPr>
          <w:rFonts w:asciiTheme="minorHAnsi" w:hAnsiTheme="minorHAnsi" w:cstheme="minorHAnsi"/>
        </w:rPr>
        <w:t>) Phenotypic variation (histograms) of ionomic traits for the mapping population (F</w:t>
      </w:r>
      <w:r w:rsidRPr="00DE5C47">
        <w:rPr>
          <w:rFonts w:asciiTheme="minorHAnsi" w:hAnsiTheme="minorHAnsi" w:cstheme="minorHAnsi"/>
          <w:vertAlign w:val="subscript"/>
        </w:rPr>
        <w:t>2</w:t>
      </w:r>
      <w:r w:rsidRPr="00DE5C47">
        <w:rPr>
          <w:rFonts w:asciiTheme="minorHAnsi" w:hAnsiTheme="minorHAnsi" w:cstheme="minorHAnsi"/>
        </w:rPr>
        <w:t xml:space="preserve">) at the three field sites (TX, MO, and MI). </w:t>
      </w:r>
      <w:r w:rsidR="005B6C4E">
        <w:rPr>
          <w:rFonts w:asciiTheme="minorHAnsi" w:hAnsiTheme="minorHAnsi" w:cstheme="minorHAnsi"/>
        </w:rPr>
        <w:t>(b</w:t>
      </w:r>
      <w:r w:rsidRPr="00DE5C47">
        <w:rPr>
          <w:rFonts w:asciiTheme="minorHAnsi" w:hAnsiTheme="minorHAnsi" w:cstheme="minorHAnsi"/>
        </w:rPr>
        <w:t>) Phenotypic correlation among ionomic traits at each site</w:t>
      </w:r>
      <w:r w:rsidR="007E2E0B">
        <w:rPr>
          <w:rFonts w:asciiTheme="minorHAnsi" w:hAnsiTheme="minorHAnsi" w:cstheme="minorHAnsi"/>
        </w:rPr>
        <w:t>.</w:t>
      </w:r>
    </w:p>
    <w:p w14:paraId="313B5F5C" w14:textId="524F057E" w:rsidR="00DE5C47"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2. </w:t>
      </w:r>
      <w:r w:rsidR="005B6C4E">
        <w:rPr>
          <w:rFonts w:asciiTheme="minorHAnsi" w:hAnsiTheme="minorHAnsi" w:cstheme="minorHAnsi"/>
        </w:rPr>
        <w:t>(a</w:t>
      </w:r>
      <w:r>
        <w:rPr>
          <w:rFonts w:asciiTheme="minorHAnsi" w:hAnsiTheme="minorHAnsi" w:cstheme="minorHAnsi"/>
        </w:rPr>
        <w:t xml:space="preserve">) Heritability of each ionomic trait at each of the three field sites (TX, MO, and MI). </w:t>
      </w:r>
      <w:r w:rsidR="005B6C4E">
        <w:rPr>
          <w:rFonts w:asciiTheme="minorHAnsi" w:hAnsiTheme="minorHAnsi" w:cstheme="minorHAnsi"/>
        </w:rPr>
        <w:t>(b</w:t>
      </w:r>
      <w:r>
        <w:rPr>
          <w:rFonts w:asciiTheme="minorHAnsi" w:hAnsiTheme="minorHAnsi" w:cstheme="minorHAnsi"/>
        </w:rPr>
        <w:t>) Genetic correlations between the three field sites for each ionomic trait.</w:t>
      </w:r>
    </w:p>
    <w:p w14:paraId="4A811E3C" w14:textId="578979CB" w:rsidR="003842F6" w:rsidRDefault="00DE5C47" w:rsidP="000722C1">
      <w:pPr>
        <w:pStyle w:val="NormalWeb"/>
        <w:shd w:val="clear" w:color="auto" w:fill="FFFFFF"/>
        <w:spacing w:before="0" w:beforeAutospacing="0" w:after="120" w:afterAutospacing="0" w:line="360" w:lineRule="auto"/>
        <w:rPr>
          <w:rFonts w:asciiTheme="minorHAnsi" w:hAnsiTheme="minorHAnsi" w:cstheme="minorHAnsi"/>
        </w:rPr>
      </w:pPr>
      <w:r w:rsidRPr="00374942">
        <w:rPr>
          <w:rFonts w:asciiTheme="minorHAnsi" w:hAnsiTheme="minorHAnsi" w:cstheme="minorHAnsi"/>
        </w:rPr>
        <w:t xml:space="preserve">Figure 3. </w:t>
      </w:r>
      <w:r w:rsidR="00374942" w:rsidRPr="00374942">
        <w:rPr>
          <w:rFonts w:ascii="SimSun" w:eastAsia="SimSun" w:hAnsi="SimSun" w:cs="SimSun"/>
        </w:rPr>
        <w:t>(a)</w:t>
      </w:r>
      <w:r w:rsidRPr="00374942">
        <w:rPr>
          <w:rFonts w:asciiTheme="minorHAnsi" w:hAnsiTheme="minorHAnsi" w:cstheme="minorHAnsi"/>
        </w:rPr>
        <w:t xml:space="preserve">QTL with 1.5-LOD supportive intervals for each ionomic trait using the multi-environment QTL model from Genstat. </w:t>
      </w:r>
      <w:r w:rsidR="00374942" w:rsidRPr="00374942">
        <w:rPr>
          <w:rFonts w:asciiTheme="minorHAnsi" w:hAnsiTheme="minorHAnsi" w:cstheme="minorHAnsi"/>
        </w:rPr>
        <w:t xml:space="preserve">(b) </w:t>
      </w:r>
      <w:r w:rsidR="006271C5" w:rsidRPr="00374942">
        <w:rPr>
          <w:rFonts w:asciiTheme="minorHAnsi" w:hAnsiTheme="minorHAnsi" w:cstheme="minorHAnsi"/>
        </w:rPr>
        <w:t>The ionomic QTL colocalization between elements.</w:t>
      </w:r>
    </w:p>
    <w:p w14:paraId="46C6A8D2" w14:textId="2A62BF49" w:rsidR="00DE5C47" w:rsidRDefault="003842F6" w:rsidP="000722C1">
      <w:pPr>
        <w:pStyle w:val="NormalWeb"/>
        <w:shd w:val="clear" w:color="auto" w:fill="FFFFFF"/>
        <w:spacing w:before="0" w:beforeAutospacing="0" w:after="120" w:afterAutospacing="0" w:line="360" w:lineRule="auto"/>
        <w:rPr>
          <w:rFonts w:asciiTheme="minorHAnsi" w:hAnsiTheme="minorHAnsi" w:cstheme="minorHAnsi"/>
        </w:rPr>
      </w:pPr>
      <w:r>
        <w:rPr>
          <w:rFonts w:asciiTheme="minorHAnsi" w:hAnsiTheme="minorHAnsi" w:cstheme="minorHAnsi"/>
        </w:rPr>
        <w:t xml:space="preserve">Figure </w:t>
      </w:r>
      <w:r w:rsidR="00374942">
        <w:rPr>
          <w:rFonts w:asciiTheme="minorEastAsia" w:eastAsiaTheme="minorEastAsia" w:hAnsiTheme="minorEastAsia" w:cstheme="minorHAnsi" w:hint="eastAsia"/>
        </w:rPr>
        <w:t>4</w:t>
      </w:r>
      <w:r>
        <w:rPr>
          <w:rFonts w:asciiTheme="minorHAnsi" w:hAnsiTheme="minorHAnsi" w:cstheme="minorHAnsi"/>
        </w:rPr>
        <w:t xml:space="preserve">. </w:t>
      </w:r>
      <w:r w:rsidR="00DE5C47">
        <w:rPr>
          <w:rFonts w:asciiTheme="minorHAnsi" w:hAnsiTheme="minorHAnsi" w:cstheme="minorHAnsi"/>
        </w:rPr>
        <w:t xml:space="preserve">QTL effects </w:t>
      </w:r>
      <w:r w:rsidR="006271C5">
        <w:rPr>
          <w:rFonts w:asciiTheme="minorHAnsi" w:hAnsiTheme="minorHAnsi" w:cstheme="minorHAnsi"/>
        </w:rPr>
        <w:t xml:space="preserve">(reaction norms) </w:t>
      </w:r>
      <w:r w:rsidR="00DE5C47">
        <w:rPr>
          <w:rFonts w:asciiTheme="minorHAnsi" w:hAnsiTheme="minorHAnsi" w:cstheme="minorHAnsi"/>
        </w:rPr>
        <w:t xml:space="preserve">across the three field sites (TX, MO, and MI) for each ionomic trait. A x B represents the </w:t>
      </w:r>
      <w:r w:rsidR="000722C1">
        <w:rPr>
          <w:rFonts w:asciiTheme="minorHAnsi" w:hAnsiTheme="minorHAnsi" w:cstheme="minorHAnsi"/>
        </w:rPr>
        <w:t xml:space="preserve">lowland </w:t>
      </w:r>
      <w:r w:rsidR="00DE5C47">
        <w:rPr>
          <w:rFonts w:asciiTheme="minorHAnsi" w:hAnsiTheme="minorHAnsi" w:cstheme="minorHAnsi"/>
        </w:rPr>
        <w:t xml:space="preserve">AP13 x </w:t>
      </w:r>
      <w:r w:rsidR="000722C1">
        <w:rPr>
          <w:rFonts w:asciiTheme="minorHAnsi" w:hAnsiTheme="minorHAnsi" w:cstheme="minorHAnsi"/>
        </w:rPr>
        <w:t xml:space="preserve">upland </w:t>
      </w:r>
      <w:r w:rsidR="00DE5C47">
        <w:rPr>
          <w:rFonts w:asciiTheme="minorHAnsi" w:hAnsiTheme="minorHAnsi" w:cstheme="minorHAnsi"/>
        </w:rPr>
        <w:t>DAC cross, C x D represents the</w:t>
      </w:r>
      <w:r w:rsidR="000722C1">
        <w:rPr>
          <w:rFonts w:asciiTheme="minorHAnsi" w:hAnsiTheme="minorHAnsi" w:cstheme="minorHAnsi"/>
        </w:rPr>
        <w:t xml:space="preserve"> lowland</w:t>
      </w:r>
      <w:r w:rsidR="00DE5C47">
        <w:rPr>
          <w:rFonts w:asciiTheme="minorHAnsi" w:hAnsiTheme="minorHAnsi" w:cstheme="minorHAnsi"/>
        </w:rPr>
        <w:t xml:space="preserve"> WBC x </w:t>
      </w:r>
      <w:r w:rsidR="000722C1">
        <w:rPr>
          <w:rFonts w:asciiTheme="minorHAnsi" w:hAnsiTheme="minorHAnsi" w:cstheme="minorHAnsi"/>
        </w:rPr>
        <w:t xml:space="preserve">upland </w:t>
      </w:r>
      <w:r w:rsidR="00DE5C47">
        <w:rPr>
          <w:rFonts w:asciiTheme="minorHAnsi" w:hAnsiTheme="minorHAnsi" w:cstheme="minorHAnsi"/>
        </w:rPr>
        <w:t xml:space="preserve">VS16 cross. </w:t>
      </w:r>
    </w:p>
    <w:p w14:paraId="04EF76A4" w14:textId="77777777" w:rsidR="00D93390" w:rsidRDefault="00D93390" w:rsidP="00E3366A">
      <w:pPr>
        <w:pStyle w:val="NormalWeb"/>
        <w:shd w:val="clear" w:color="auto" w:fill="FFFFFF"/>
        <w:spacing w:before="0" w:beforeAutospacing="0" w:after="240" w:afterAutospacing="0"/>
        <w:rPr>
          <w:rFonts w:asciiTheme="minorHAnsi" w:hAnsiTheme="minorHAnsi" w:cstheme="minorHAnsi"/>
        </w:rPr>
        <w:sectPr w:rsidR="00D93390" w:rsidSect="00DD0FCB">
          <w:pgSz w:w="12240" w:h="15840"/>
          <w:pgMar w:top="1440" w:right="1440" w:bottom="1440" w:left="1440" w:header="720" w:footer="720" w:gutter="0"/>
          <w:lnNumType w:countBy="1" w:restart="continuous"/>
          <w:cols w:space="720"/>
          <w:docGrid w:linePitch="360"/>
          <w:sectPrChange w:id="338" w:author="Li Zhang" w:date="2020-11-12T16:15:00Z">
            <w:sectPr w:rsidR="00D93390" w:rsidSect="00DD0FCB">
              <w:pgMar w:top="1440" w:right="1440" w:bottom="1440" w:left="1440" w:header="720" w:footer="720" w:gutter="0"/>
              <w:lnNumType w:countBy="0" w:restart="newPage"/>
            </w:sectPr>
          </w:sectPrChange>
        </w:sectPr>
      </w:pPr>
    </w:p>
    <w:p w14:paraId="439101C2" w14:textId="1720191C" w:rsidR="00D93390" w:rsidRDefault="002A751F" w:rsidP="00D93390">
      <w:pPr>
        <w:pStyle w:val="NormalWeb"/>
        <w:shd w:val="clear" w:color="auto" w:fill="FFFFFF"/>
        <w:spacing w:before="0" w:beforeAutospacing="0" w:after="240" w:afterAutospacing="0"/>
        <w:jc w:val="center"/>
        <w:rPr>
          <w:rFonts w:asciiTheme="minorHAnsi" w:hAnsiTheme="minorHAnsi" w:cstheme="minorHAnsi"/>
        </w:rPr>
      </w:pPr>
      <w:r w:rsidRPr="002A751F">
        <w:rPr>
          <w:noProof/>
        </w:rPr>
        <w:lastRenderedPageBreak/>
        <w:t xml:space="preserve"> </w:t>
      </w:r>
      <w:r>
        <w:rPr>
          <w:noProof/>
        </w:rPr>
        <w:drawing>
          <wp:inline distT="0" distB="0" distL="0" distR="0" wp14:anchorId="50829E97" wp14:editId="00CB83E4">
            <wp:extent cx="6461760" cy="55376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688" cy="5553858"/>
                    </a:xfrm>
                    <a:prstGeom prst="rect">
                      <a:avLst/>
                    </a:prstGeom>
                  </pic:spPr>
                </pic:pic>
              </a:graphicData>
            </a:graphic>
          </wp:inline>
        </w:drawing>
      </w:r>
    </w:p>
    <w:p w14:paraId="69A345A7" w14:textId="78E7F5ED" w:rsidR="0029318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93520F">
        <w:rPr>
          <w:rFonts w:asciiTheme="minorHAnsi" w:hAnsiTheme="minorHAnsi" w:cstheme="minorHAnsi"/>
        </w:rPr>
        <w:t>1</w:t>
      </w:r>
    </w:p>
    <w:p w14:paraId="28245ED3" w14:textId="1CF16B62" w:rsidR="00D93390" w:rsidRDefault="002A751F" w:rsidP="00D93390">
      <w:pPr>
        <w:pStyle w:val="NormalWeb"/>
        <w:shd w:val="clear" w:color="auto" w:fill="FFFFFF"/>
        <w:spacing w:before="0" w:beforeAutospacing="0" w:after="240" w:afterAutospacing="0"/>
        <w:jc w:val="center"/>
        <w:rPr>
          <w:rFonts w:asciiTheme="minorHAnsi" w:hAnsiTheme="minorHAnsi" w:cstheme="minorHAnsi"/>
        </w:rPr>
      </w:pPr>
      <w:r w:rsidRPr="002A751F">
        <w:rPr>
          <w:noProof/>
        </w:rPr>
        <w:lastRenderedPageBreak/>
        <w:t xml:space="preserve"> </w:t>
      </w:r>
      <w:r>
        <w:rPr>
          <w:noProof/>
        </w:rPr>
        <w:drawing>
          <wp:inline distT="0" distB="0" distL="0" distR="0" wp14:anchorId="686307DD" wp14:editId="7EC31884">
            <wp:extent cx="7330440" cy="551506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42363" cy="5524035"/>
                    </a:xfrm>
                    <a:prstGeom prst="rect">
                      <a:avLst/>
                    </a:prstGeom>
                  </pic:spPr>
                </pic:pic>
              </a:graphicData>
            </a:graphic>
          </wp:inline>
        </w:drawing>
      </w:r>
    </w:p>
    <w:p w14:paraId="29826644" w14:textId="5FF7D460" w:rsidR="00D9339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D93390">
        <w:rPr>
          <w:rFonts w:asciiTheme="minorHAnsi" w:hAnsiTheme="minorHAnsi" w:cstheme="minorHAnsi"/>
        </w:rPr>
        <w:t>2</w:t>
      </w:r>
    </w:p>
    <w:p w14:paraId="25F6A292" w14:textId="2B74A127" w:rsidR="00D93390" w:rsidRDefault="00C167D8" w:rsidP="00AE0230">
      <w:pPr>
        <w:pStyle w:val="NormalWeb"/>
        <w:shd w:val="clear" w:color="auto" w:fill="FFFFFF"/>
        <w:spacing w:before="0" w:beforeAutospacing="0" w:after="240" w:afterAutospacing="0"/>
        <w:jc w:val="center"/>
        <w:rPr>
          <w:rFonts w:asciiTheme="minorHAnsi" w:hAnsiTheme="minorHAnsi" w:cstheme="minorHAnsi"/>
        </w:rPr>
      </w:pPr>
      <w:r>
        <w:rPr>
          <w:rFonts w:asciiTheme="minorHAnsi" w:hAnsiTheme="minorHAnsi" w:cstheme="minorHAnsi"/>
          <w:noProof/>
        </w:rPr>
        <w:lastRenderedPageBreak/>
        <w:drawing>
          <wp:inline distT="0" distB="0" distL="0" distR="0" wp14:anchorId="34570EA4" wp14:editId="2FAC514A">
            <wp:extent cx="5234940" cy="54352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4_QTL_Ups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7865" cy="5469463"/>
                    </a:xfrm>
                    <a:prstGeom prst="rect">
                      <a:avLst/>
                    </a:prstGeom>
                  </pic:spPr>
                </pic:pic>
              </a:graphicData>
            </a:graphic>
          </wp:inline>
        </w:drawing>
      </w:r>
    </w:p>
    <w:p w14:paraId="5BF8FA10" w14:textId="419B45CF" w:rsidR="00D93390" w:rsidRDefault="005B6C4E" w:rsidP="00D9339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D93390">
        <w:rPr>
          <w:rFonts w:asciiTheme="minorHAnsi" w:hAnsiTheme="minorHAnsi" w:cstheme="minorHAnsi"/>
        </w:rPr>
        <w:t>3</w:t>
      </w:r>
    </w:p>
    <w:p w14:paraId="49492452" w14:textId="77777777"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5CABEEC7" wp14:editId="78D0207E">
            <wp:extent cx="5684741" cy="559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4083" cy="5654674"/>
                    </a:xfrm>
                    <a:prstGeom prst="rect">
                      <a:avLst/>
                    </a:prstGeom>
                  </pic:spPr>
                </pic:pic>
              </a:graphicData>
            </a:graphic>
          </wp:inline>
        </w:drawing>
      </w:r>
    </w:p>
    <w:p w14:paraId="3E1842C7" w14:textId="7CD1F55B"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w:t>
      </w:r>
    </w:p>
    <w:p w14:paraId="721DBA7F" w14:textId="0310806F"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49915B49" wp14:editId="1D5ED28D">
            <wp:extent cx="5687568" cy="4389120"/>
            <wp:effectExtent l="0" t="0" r="889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568" cy="4389120"/>
                    </a:xfrm>
                    <a:prstGeom prst="rect">
                      <a:avLst/>
                    </a:prstGeom>
                  </pic:spPr>
                </pic:pic>
              </a:graphicData>
            </a:graphic>
          </wp:inline>
        </w:drawing>
      </w:r>
    </w:p>
    <w:p w14:paraId="2B1BCE75" w14:textId="1DBE9820"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 Continued</w:t>
      </w:r>
    </w:p>
    <w:p w14:paraId="2B934D2D" w14:textId="77777777" w:rsidR="00AE0230" w:rsidRDefault="00AE0230" w:rsidP="00AE0230">
      <w:pPr>
        <w:pStyle w:val="NormalWeb"/>
        <w:shd w:val="clear" w:color="auto" w:fill="FFFFFF"/>
        <w:spacing w:before="0" w:beforeAutospacing="0" w:after="240" w:afterAutospacing="0"/>
        <w:jc w:val="center"/>
        <w:rPr>
          <w:rFonts w:asciiTheme="minorHAnsi" w:hAnsiTheme="minorHAnsi" w:cstheme="minorHAnsi"/>
        </w:rPr>
      </w:pPr>
      <w:r>
        <w:rPr>
          <w:noProof/>
        </w:rPr>
        <w:lastRenderedPageBreak/>
        <w:drawing>
          <wp:inline distT="0" distB="0" distL="0" distR="0" wp14:anchorId="734297EB" wp14:editId="2F08C31F">
            <wp:extent cx="5687568" cy="4032504"/>
            <wp:effectExtent l="0" t="0" r="8890" b="635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568" cy="4032504"/>
                    </a:xfrm>
                    <a:prstGeom prst="rect">
                      <a:avLst/>
                    </a:prstGeom>
                  </pic:spPr>
                </pic:pic>
              </a:graphicData>
            </a:graphic>
          </wp:inline>
        </w:drawing>
      </w:r>
    </w:p>
    <w:p w14:paraId="3BCB4204" w14:textId="0439DA11" w:rsidR="00AE0230" w:rsidRDefault="005B6C4E" w:rsidP="00AE0230">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 </w:t>
      </w:r>
      <w:r w:rsidR="00AE0230">
        <w:rPr>
          <w:rFonts w:asciiTheme="minorHAnsi" w:hAnsiTheme="minorHAnsi" w:cstheme="minorHAnsi"/>
        </w:rPr>
        <w:t>4 Continued</w:t>
      </w:r>
    </w:p>
    <w:p w14:paraId="0253955A" w14:textId="77777777" w:rsidR="00AE0230" w:rsidRPr="00DE5C47" w:rsidRDefault="00AE0230" w:rsidP="00AE0230">
      <w:pPr>
        <w:pStyle w:val="NormalWeb"/>
        <w:shd w:val="clear" w:color="auto" w:fill="FFFFFF"/>
        <w:spacing w:before="0" w:beforeAutospacing="0" w:after="240" w:afterAutospacing="0"/>
        <w:rPr>
          <w:rFonts w:asciiTheme="minorHAnsi" w:hAnsiTheme="minorHAnsi" w:cstheme="minorHAnsi"/>
        </w:rPr>
      </w:pPr>
    </w:p>
    <w:sectPr w:rsidR="00AE0230" w:rsidRPr="00DE5C47" w:rsidSect="00DD0FCB">
      <w:pgSz w:w="15840" w:h="12240" w:orient="landscape"/>
      <w:pgMar w:top="1440" w:right="1440" w:bottom="1440" w:left="1440" w:header="720" w:footer="720" w:gutter="0"/>
      <w:lnNumType w:countBy="1" w:restart="continuous"/>
      <w:cols w:space="720"/>
      <w:docGrid w:linePitch="360"/>
      <w:sectPrChange w:id="339" w:author="Li Zhang" w:date="2020-11-12T16:15:00Z">
        <w:sectPr w:rsidR="00AE0230" w:rsidRPr="00DE5C47" w:rsidSect="00DD0FCB">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Li Zhang" w:date="2020-11-07T10:29:00Z" w:initials="LZ">
    <w:p w14:paraId="522ADFFC" w14:textId="66D53F95" w:rsidR="00752F94" w:rsidRDefault="00752F94">
      <w:pPr>
        <w:pStyle w:val="CommentText"/>
      </w:pPr>
      <w:r>
        <w:rPr>
          <w:rStyle w:val="CommentReference"/>
        </w:rPr>
        <w:annotationRef/>
      </w:r>
      <w:r>
        <w:t>May need to think another way to present the figure</w:t>
      </w:r>
    </w:p>
  </w:comment>
  <w:comment w:id="68" w:author="Alice MacQueen" w:date="2020-11-12T19:30:00Z" w:initials="AHM">
    <w:p w14:paraId="29EE57CA" w14:textId="193409B4" w:rsidR="0067403D" w:rsidRDefault="0067403D">
      <w:pPr>
        <w:pStyle w:val="CommentText"/>
      </w:pPr>
      <w:r>
        <w:rPr>
          <w:rStyle w:val="CommentReference"/>
        </w:rPr>
        <w:annotationRef/>
      </w:r>
      <w:r>
        <w:t>If we do a comparison of upland/lowland allelic effects like Tom suggests it should probably go in this paragraph. After this first sentence that I highlighted, somewhere.</w:t>
      </w:r>
    </w:p>
  </w:comment>
  <w:comment w:id="284" w:author="Alice MacQueen" w:date="2020-11-12T19:03:00Z" w:initials="AHM">
    <w:p w14:paraId="302B43DB" w14:textId="68405DD2" w:rsidR="00752F94" w:rsidRDefault="00752F94">
      <w:pPr>
        <w:pStyle w:val="CommentText"/>
      </w:pPr>
      <w:r>
        <w:rPr>
          <w:rStyle w:val="CommentReference"/>
        </w:rPr>
        <w:annotationRef/>
      </w:r>
      <w:r>
        <w:t xml:space="preserve">Probably if we do the comparison of candidate genes from the Whitt/Baxter paper some discussion of that should go </w:t>
      </w:r>
      <w:r w:rsidR="0067403D">
        <w:t>in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2ADFFC" w15:done="0"/>
  <w15:commentEx w15:paraId="29EE57CA" w15:done="0"/>
  <w15:commentEx w15:paraId="302B43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0BF1" w16cex:dateUtc="2020-11-13T01:30:00Z"/>
  <w16cex:commentExtensible w16cex:durableId="23580573" w16cex:dateUtc="2020-11-13T0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2ADFFC" w16cid:durableId="2350F58A"/>
  <w16cid:commentId w16cid:paraId="29EE57CA" w16cid:durableId="23580BF1"/>
  <w16cid:commentId w16cid:paraId="302B43DB" w16cid:durableId="235805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E5C54" w14:textId="77777777" w:rsidR="0050233F" w:rsidRDefault="0050233F" w:rsidP="00382796">
      <w:pPr>
        <w:spacing w:after="0" w:line="240" w:lineRule="auto"/>
      </w:pPr>
      <w:r>
        <w:separator/>
      </w:r>
    </w:p>
  </w:endnote>
  <w:endnote w:type="continuationSeparator" w:id="0">
    <w:p w14:paraId="6410EF9E" w14:textId="77777777" w:rsidR="0050233F" w:rsidRDefault="0050233F" w:rsidP="003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1" w:author="Li Zhang" w:date="2020-11-12T16:16:00Z"/>
  <w:sdt>
    <w:sdtPr>
      <w:id w:val="786707153"/>
      <w:docPartObj>
        <w:docPartGallery w:val="Page Numbers (Bottom of Page)"/>
        <w:docPartUnique/>
      </w:docPartObj>
    </w:sdtPr>
    <w:sdtEndPr>
      <w:rPr>
        <w:noProof/>
      </w:rPr>
    </w:sdtEndPr>
    <w:sdtContent>
      <w:customXmlInsRangeEnd w:id="1"/>
      <w:p w14:paraId="04571471" w14:textId="7B020478" w:rsidR="00752F94" w:rsidRDefault="00752F94">
        <w:pPr>
          <w:pStyle w:val="Footer"/>
          <w:jc w:val="center"/>
          <w:rPr>
            <w:ins w:id="2" w:author="Li Zhang" w:date="2020-11-12T16:16:00Z"/>
          </w:rPr>
        </w:pPr>
        <w:ins w:id="3" w:author="Li Zhang" w:date="2020-11-12T16:16:00Z">
          <w:r>
            <w:fldChar w:fldCharType="begin"/>
          </w:r>
          <w:r>
            <w:instrText xml:space="preserve"> PAGE   \* MERGEFORMAT </w:instrText>
          </w:r>
          <w:r>
            <w:fldChar w:fldCharType="separate"/>
          </w:r>
          <w:r>
            <w:rPr>
              <w:noProof/>
            </w:rPr>
            <w:t>2</w:t>
          </w:r>
          <w:r>
            <w:rPr>
              <w:noProof/>
            </w:rPr>
            <w:fldChar w:fldCharType="end"/>
          </w:r>
        </w:ins>
      </w:p>
      <w:customXmlInsRangeStart w:id="4" w:author="Li Zhang" w:date="2020-11-12T16:16:00Z"/>
    </w:sdtContent>
  </w:sdt>
  <w:customXmlInsRangeEnd w:id="4"/>
  <w:p w14:paraId="0CDB4248" w14:textId="77777777" w:rsidR="00752F94" w:rsidRDefault="00752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CCEBC" w14:textId="77777777" w:rsidR="0050233F" w:rsidRDefault="0050233F" w:rsidP="00382796">
      <w:pPr>
        <w:spacing w:after="0" w:line="240" w:lineRule="auto"/>
      </w:pPr>
      <w:r>
        <w:separator/>
      </w:r>
    </w:p>
  </w:footnote>
  <w:footnote w:type="continuationSeparator" w:id="0">
    <w:p w14:paraId="01C6EBE5" w14:textId="77777777" w:rsidR="0050233F" w:rsidRDefault="0050233F" w:rsidP="003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77A2"/>
    <w:multiLevelType w:val="hybridMultilevel"/>
    <w:tmpl w:val="AE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6EB"/>
    <w:multiLevelType w:val="hybridMultilevel"/>
    <w:tmpl w:val="D22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41445"/>
    <w:multiLevelType w:val="hybridMultilevel"/>
    <w:tmpl w:val="A0C8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58440A"/>
    <w:multiLevelType w:val="hybridMultilevel"/>
    <w:tmpl w:val="ECA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Zhang">
    <w15:presenceInfo w15:providerId="None" w15:userId="Li Zhang"/>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A1"/>
    <w:rsid w:val="00011FF5"/>
    <w:rsid w:val="00015223"/>
    <w:rsid w:val="00017D3E"/>
    <w:rsid w:val="0002110B"/>
    <w:rsid w:val="0002309A"/>
    <w:rsid w:val="00024A67"/>
    <w:rsid w:val="0002573A"/>
    <w:rsid w:val="00026A5D"/>
    <w:rsid w:val="00030454"/>
    <w:rsid w:val="0003201E"/>
    <w:rsid w:val="00034479"/>
    <w:rsid w:val="00044668"/>
    <w:rsid w:val="00050285"/>
    <w:rsid w:val="0005120A"/>
    <w:rsid w:val="000518EE"/>
    <w:rsid w:val="00067A0D"/>
    <w:rsid w:val="000722C1"/>
    <w:rsid w:val="00082B50"/>
    <w:rsid w:val="00085882"/>
    <w:rsid w:val="000A0064"/>
    <w:rsid w:val="000B16BB"/>
    <w:rsid w:val="000B3AD8"/>
    <w:rsid w:val="000C1220"/>
    <w:rsid w:val="000D04E9"/>
    <w:rsid w:val="000D06C3"/>
    <w:rsid w:val="000D41CA"/>
    <w:rsid w:val="000E56B7"/>
    <w:rsid w:val="0012346A"/>
    <w:rsid w:val="00135410"/>
    <w:rsid w:val="00136F4A"/>
    <w:rsid w:val="00143C43"/>
    <w:rsid w:val="00151689"/>
    <w:rsid w:val="00153D1F"/>
    <w:rsid w:val="0015482B"/>
    <w:rsid w:val="0015790C"/>
    <w:rsid w:val="00170286"/>
    <w:rsid w:val="001766CF"/>
    <w:rsid w:val="00181CE8"/>
    <w:rsid w:val="00185428"/>
    <w:rsid w:val="00194AB9"/>
    <w:rsid w:val="00194D4D"/>
    <w:rsid w:val="001969D5"/>
    <w:rsid w:val="001A195A"/>
    <w:rsid w:val="001A37D9"/>
    <w:rsid w:val="001A710A"/>
    <w:rsid w:val="001A7815"/>
    <w:rsid w:val="001B283E"/>
    <w:rsid w:val="001C0450"/>
    <w:rsid w:val="001C0D1E"/>
    <w:rsid w:val="001D2880"/>
    <w:rsid w:val="001E34CC"/>
    <w:rsid w:val="001E55F9"/>
    <w:rsid w:val="001F4087"/>
    <w:rsid w:val="001F68CE"/>
    <w:rsid w:val="00202F70"/>
    <w:rsid w:val="002105A5"/>
    <w:rsid w:val="0022321F"/>
    <w:rsid w:val="00233B84"/>
    <w:rsid w:val="00245BD5"/>
    <w:rsid w:val="00270E57"/>
    <w:rsid w:val="00274829"/>
    <w:rsid w:val="00283A63"/>
    <w:rsid w:val="00293180"/>
    <w:rsid w:val="002A07F4"/>
    <w:rsid w:val="002A1203"/>
    <w:rsid w:val="002A3192"/>
    <w:rsid w:val="002A6F2B"/>
    <w:rsid w:val="002A751F"/>
    <w:rsid w:val="002B0111"/>
    <w:rsid w:val="002B41E0"/>
    <w:rsid w:val="002B64B4"/>
    <w:rsid w:val="002D007A"/>
    <w:rsid w:val="002D7FBE"/>
    <w:rsid w:val="002E4011"/>
    <w:rsid w:val="003059CF"/>
    <w:rsid w:val="00306650"/>
    <w:rsid w:val="0031022E"/>
    <w:rsid w:val="00320B1A"/>
    <w:rsid w:val="003353E8"/>
    <w:rsid w:val="00343C37"/>
    <w:rsid w:val="00370073"/>
    <w:rsid w:val="00374942"/>
    <w:rsid w:val="00382796"/>
    <w:rsid w:val="003842F6"/>
    <w:rsid w:val="003860DF"/>
    <w:rsid w:val="00387DAD"/>
    <w:rsid w:val="003C44F1"/>
    <w:rsid w:val="003D2DF7"/>
    <w:rsid w:val="003D43A9"/>
    <w:rsid w:val="003F3E02"/>
    <w:rsid w:val="00407FAA"/>
    <w:rsid w:val="0041153E"/>
    <w:rsid w:val="00415400"/>
    <w:rsid w:val="00424C2B"/>
    <w:rsid w:val="00451344"/>
    <w:rsid w:val="004602E5"/>
    <w:rsid w:val="004660C9"/>
    <w:rsid w:val="004744F5"/>
    <w:rsid w:val="00480259"/>
    <w:rsid w:val="004A0040"/>
    <w:rsid w:val="004A41E0"/>
    <w:rsid w:val="004B3856"/>
    <w:rsid w:val="004B5FCF"/>
    <w:rsid w:val="004C4935"/>
    <w:rsid w:val="004D37B5"/>
    <w:rsid w:val="004E295F"/>
    <w:rsid w:val="004F78D6"/>
    <w:rsid w:val="0050233F"/>
    <w:rsid w:val="00503E5D"/>
    <w:rsid w:val="005434B9"/>
    <w:rsid w:val="0055014F"/>
    <w:rsid w:val="00560BAC"/>
    <w:rsid w:val="00567361"/>
    <w:rsid w:val="00581C85"/>
    <w:rsid w:val="00591B26"/>
    <w:rsid w:val="005939D7"/>
    <w:rsid w:val="005A071A"/>
    <w:rsid w:val="005A188C"/>
    <w:rsid w:val="005A6D4A"/>
    <w:rsid w:val="005B6C4E"/>
    <w:rsid w:val="005B7AE4"/>
    <w:rsid w:val="005C3AA3"/>
    <w:rsid w:val="005E3AB0"/>
    <w:rsid w:val="005E7548"/>
    <w:rsid w:val="005F147E"/>
    <w:rsid w:val="005F4878"/>
    <w:rsid w:val="005F7ED8"/>
    <w:rsid w:val="00600B0C"/>
    <w:rsid w:val="00600D35"/>
    <w:rsid w:val="0060770C"/>
    <w:rsid w:val="006172FB"/>
    <w:rsid w:val="006226FD"/>
    <w:rsid w:val="00624224"/>
    <w:rsid w:val="006271C5"/>
    <w:rsid w:val="00651CB7"/>
    <w:rsid w:val="00657680"/>
    <w:rsid w:val="006623FB"/>
    <w:rsid w:val="006732CC"/>
    <w:rsid w:val="0067403D"/>
    <w:rsid w:val="00680664"/>
    <w:rsid w:val="00681CFF"/>
    <w:rsid w:val="00682EB4"/>
    <w:rsid w:val="006832E2"/>
    <w:rsid w:val="006871CF"/>
    <w:rsid w:val="00692304"/>
    <w:rsid w:val="00693B62"/>
    <w:rsid w:val="006A4636"/>
    <w:rsid w:val="006B0309"/>
    <w:rsid w:val="006B453D"/>
    <w:rsid w:val="006D4B3B"/>
    <w:rsid w:val="006F7FF0"/>
    <w:rsid w:val="00712DEF"/>
    <w:rsid w:val="00717DD9"/>
    <w:rsid w:val="007211F5"/>
    <w:rsid w:val="007272D7"/>
    <w:rsid w:val="007353E1"/>
    <w:rsid w:val="00750098"/>
    <w:rsid w:val="00752F94"/>
    <w:rsid w:val="00757D92"/>
    <w:rsid w:val="00760F86"/>
    <w:rsid w:val="00774229"/>
    <w:rsid w:val="00783277"/>
    <w:rsid w:val="007913B3"/>
    <w:rsid w:val="00796D42"/>
    <w:rsid w:val="007977CA"/>
    <w:rsid w:val="007A3A35"/>
    <w:rsid w:val="007B08CD"/>
    <w:rsid w:val="007B0D7B"/>
    <w:rsid w:val="007B4D39"/>
    <w:rsid w:val="007B4EBC"/>
    <w:rsid w:val="007C3AFB"/>
    <w:rsid w:val="007D73BA"/>
    <w:rsid w:val="007E2E0B"/>
    <w:rsid w:val="007E693B"/>
    <w:rsid w:val="007F19BC"/>
    <w:rsid w:val="007F1ACA"/>
    <w:rsid w:val="008066DE"/>
    <w:rsid w:val="0081314F"/>
    <w:rsid w:val="0082596E"/>
    <w:rsid w:val="00831AE6"/>
    <w:rsid w:val="008528B9"/>
    <w:rsid w:val="008610B0"/>
    <w:rsid w:val="0086345B"/>
    <w:rsid w:val="0087701C"/>
    <w:rsid w:val="0089347A"/>
    <w:rsid w:val="00896239"/>
    <w:rsid w:val="0089733C"/>
    <w:rsid w:val="008A06A6"/>
    <w:rsid w:val="008B39D7"/>
    <w:rsid w:val="008C7676"/>
    <w:rsid w:val="008D1D55"/>
    <w:rsid w:val="008F094E"/>
    <w:rsid w:val="00904193"/>
    <w:rsid w:val="00914A31"/>
    <w:rsid w:val="009172E7"/>
    <w:rsid w:val="0092264C"/>
    <w:rsid w:val="0093520F"/>
    <w:rsid w:val="00940A45"/>
    <w:rsid w:val="0096192B"/>
    <w:rsid w:val="009657F6"/>
    <w:rsid w:val="00974254"/>
    <w:rsid w:val="00977D94"/>
    <w:rsid w:val="009958AA"/>
    <w:rsid w:val="009A1858"/>
    <w:rsid w:val="009A7C32"/>
    <w:rsid w:val="009D411B"/>
    <w:rsid w:val="009D4FC3"/>
    <w:rsid w:val="009D6A98"/>
    <w:rsid w:val="009E0E86"/>
    <w:rsid w:val="009F00CD"/>
    <w:rsid w:val="009F1173"/>
    <w:rsid w:val="009F4530"/>
    <w:rsid w:val="009F5598"/>
    <w:rsid w:val="00A059F8"/>
    <w:rsid w:val="00A10184"/>
    <w:rsid w:val="00A253A3"/>
    <w:rsid w:val="00A27506"/>
    <w:rsid w:val="00A34FE8"/>
    <w:rsid w:val="00A4084A"/>
    <w:rsid w:val="00A47CC8"/>
    <w:rsid w:val="00A56486"/>
    <w:rsid w:val="00A77DFE"/>
    <w:rsid w:val="00A81250"/>
    <w:rsid w:val="00A83028"/>
    <w:rsid w:val="00A83220"/>
    <w:rsid w:val="00A9576C"/>
    <w:rsid w:val="00A966AA"/>
    <w:rsid w:val="00AA4F8B"/>
    <w:rsid w:val="00AB4600"/>
    <w:rsid w:val="00AD478F"/>
    <w:rsid w:val="00AE0230"/>
    <w:rsid w:val="00AE3F53"/>
    <w:rsid w:val="00AF04B8"/>
    <w:rsid w:val="00AF6816"/>
    <w:rsid w:val="00B0250B"/>
    <w:rsid w:val="00B03301"/>
    <w:rsid w:val="00B03BD3"/>
    <w:rsid w:val="00B37135"/>
    <w:rsid w:val="00B4333B"/>
    <w:rsid w:val="00B50432"/>
    <w:rsid w:val="00B67B32"/>
    <w:rsid w:val="00B72C9C"/>
    <w:rsid w:val="00B74BA1"/>
    <w:rsid w:val="00B77379"/>
    <w:rsid w:val="00B826B4"/>
    <w:rsid w:val="00B83169"/>
    <w:rsid w:val="00B86546"/>
    <w:rsid w:val="00B93674"/>
    <w:rsid w:val="00B95642"/>
    <w:rsid w:val="00BA105C"/>
    <w:rsid w:val="00BA7C4A"/>
    <w:rsid w:val="00BB01DC"/>
    <w:rsid w:val="00BC19D5"/>
    <w:rsid w:val="00BD1A81"/>
    <w:rsid w:val="00BE518B"/>
    <w:rsid w:val="00C03F7F"/>
    <w:rsid w:val="00C12D64"/>
    <w:rsid w:val="00C1363F"/>
    <w:rsid w:val="00C167D8"/>
    <w:rsid w:val="00C2170D"/>
    <w:rsid w:val="00C260BE"/>
    <w:rsid w:val="00C478D6"/>
    <w:rsid w:val="00C53F01"/>
    <w:rsid w:val="00C82B0C"/>
    <w:rsid w:val="00C86A63"/>
    <w:rsid w:val="00CB31C7"/>
    <w:rsid w:val="00CB404F"/>
    <w:rsid w:val="00CC5DBA"/>
    <w:rsid w:val="00CC6BA8"/>
    <w:rsid w:val="00CD14CC"/>
    <w:rsid w:val="00CD4AA7"/>
    <w:rsid w:val="00CE4CA8"/>
    <w:rsid w:val="00D012C9"/>
    <w:rsid w:val="00D03EB3"/>
    <w:rsid w:val="00D25B9B"/>
    <w:rsid w:val="00D56DE5"/>
    <w:rsid w:val="00D66204"/>
    <w:rsid w:val="00D662F8"/>
    <w:rsid w:val="00D7432E"/>
    <w:rsid w:val="00D854CE"/>
    <w:rsid w:val="00D93390"/>
    <w:rsid w:val="00DA678A"/>
    <w:rsid w:val="00DC009F"/>
    <w:rsid w:val="00DD0FCB"/>
    <w:rsid w:val="00DD3ED3"/>
    <w:rsid w:val="00DD5AF9"/>
    <w:rsid w:val="00DE5C47"/>
    <w:rsid w:val="00DE6B1C"/>
    <w:rsid w:val="00DF29A7"/>
    <w:rsid w:val="00E216DA"/>
    <w:rsid w:val="00E3366A"/>
    <w:rsid w:val="00E33743"/>
    <w:rsid w:val="00E42D1D"/>
    <w:rsid w:val="00E450A9"/>
    <w:rsid w:val="00E60DC5"/>
    <w:rsid w:val="00E73B36"/>
    <w:rsid w:val="00E869A9"/>
    <w:rsid w:val="00EA10B4"/>
    <w:rsid w:val="00EC7703"/>
    <w:rsid w:val="00ED1A2B"/>
    <w:rsid w:val="00EE7D50"/>
    <w:rsid w:val="00EF3FCD"/>
    <w:rsid w:val="00F050F5"/>
    <w:rsid w:val="00F12194"/>
    <w:rsid w:val="00F14E1A"/>
    <w:rsid w:val="00F26F90"/>
    <w:rsid w:val="00F365FB"/>
    <w:rsid w:val="00F37AE9"/>
    <w:rsid w:val="00F37DA6"/>
    <w:rsid w:val="00F412FB"/>
    <w:rsid w:val="00F52B1B"/>
    <w:rsid w:val="00F54248"/>
    <w:rsid w:val="00F663AD"/>
    <w:rsid w:val="00F71E3E"/>
    <w:rsid w:val="00F77FBC"/>
    <w:rsid w:val="00F94C71"/>
    <w:rsid w:val="00FA2CE9"/>
    <w:rsid w:val="00FA363F"/>
    <w:rsid w:val="00FA74E2"/>
    <w:rsid w:val="00FA7D5F"/>
    <w:rsid w:val="00FB4085"/>
    <w:rsid w:val="00FB5798"/>
    <w:rsid w:val="00FC2760"/>
    <w:rsid w:val="00FC4E34"/>
    <w:rsid w:val="00FC5D0F"/>
    <w:rsid w:val="00FD1252"/>
    <w:rsid w:val="00FD56F9"/>
    <w:rsid w:val="00FE1434"/>
    <w:rsid w:val="00FE1702"/>
    <w:rsid w:val="00FE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paragraph" w:styleId="ListParagraph">
    <w:name w:val="List Paragraph"/>
    <w:basedOn w:val="Normal"/>
    <w:uiPriority w:val="34"/>
    <w:qFormat/>
    <w:rsid w:val="005B6C4E"/>
    <w:pPr>
      <w:ind w:left="720"/>
      <w:contextualSpacing/>
    </w:pPr>
  </w:style>
  <w:style w:type="paragraph" w:styleId="Header">
    <w:name w:val="header"/>
    <w:basedOn w:val="Normal"/>
    <w:link w:val="HeaderChar"/>
    <w:uiPriority w:val="99"/>
    <w:unhideWhenUsed/>
    <w:rsid w:val="003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96"/>
  </w:style>
  <w:style w:type="paragraph" w:styleId="Footer">
    <w:name w:val="footer"/>
    <w:basedOn w:val="Normal"/>
    <w:link w:val="FooterChar"/>
    <w:uiPriority w:val="99"/>
    <w:unhideWhenUsed/>
    <w:rsid w:val="003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96"/>
  </w:style>
  <w:style w:type="character" w:styleId="CommentReference">
    <w:name w:val="annotation reference"/>
    <w:basedOn w:val="DefaultParagraphFont"/>
    <w:uiPriority w:val="99"/>
    <w:semiHidden/>
    <w:unhideWhenUsed/>
    <w:rsid w:val="00581C85"/>
    <w:rPr>
      <w:sz w:val="16"/>
      <w:szCs w:val="16"/>
    </w:rPr>
  </w:style>
  <w:style w:type="paragraph" w:styleId="CommentText">
    <w:name w:val="annotation text"/>
    <w:basedOn w:val="Normal"/>
    <w:link w:val="CommentTextChar"/>
    <w:uiPriority w:val="99"/>
    <w:semiHidden/>
    <w:unhideWhenUsed/>
    <w:rsid w:val="00581C85"/>
    <w:pPr>
      <w:spacing w:line="240" w:lineRule="auto"/>
    </w:pPr>
    <w:rPr>
      <w:sz w:val="20"/>
      <w:szCs w:val="20"/>
    </w:rPr>
  </w:style>
  <w:style w:type="character" w:customStyle="1" w:styleId="CommentTextChar">
    <w:name w:val="Comment Text Char"/>
    <w:basedOn w:val="DefaultParagraphFont"/>
    <w:link w:val="CommentText"/>
    <w:uiPriority w:val="99"/>
    <w:semiHidden/>
    <w:rsid w:val="00581C85"/>
    <w:rPr>
      <w:sz w:val="20"/>
      <w:szCs w:val="20"/>
    </w:rPr>
  </w:style>
  <w:style w:type="paragraph" w:styleId="CommentSubject">
    <w:name w:val="annotation subject"/>
    <w:basedOn w:val="CommentText"/>
    <w:next w:val="CommentText"/>
    <w:link w:val="CommentSubjectChar"/>
    <w:uiPriority w:val="99"/>
    <w:semiHidden/>
    <w:unhideWhenUsed/>
    <w:rsid w:val="00AB4600"/>
    <w:rPr>
      <w:b/>
      <w:bCs/>
    </w:rPr>
  </w:style>
  <w:style w:type="character" w:customStyle="1" w:styleId="CommentSubjectChar">
    <w:name w:val="Comment Subject Char"/>
    <w:basedOn w:val="CommentTextChar"/>
    <w:link w:val="CommentSubject"/>
    <w:uiPriority w:val="99"/>
    <w:semiHidden/>
    <w:rsid w:val="00AB4600"/>
    <w:rPr>
      <w:b/>
      <w:bCs/>
      <w:sz w:val="20"/>
      <w:szCs w:val="20"/>
    </w:rPr>
  </w:style>
  <w:style w:type="character" w:styleId="LineNumber">
    <w:name w:val="line number"/>
    <w:basedOn w:val="DefaultParagraphFont"/>
    <w:uiPriority w:val="99"/>
    <w:semiHidden/>
    <w:unhideWhenUsed/>
    <w:rsid w:val="00DD0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29</Pages>
  <Words>7260</Words>
  <Characters>41382</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7</cp:revision>
  <dcterms:created xsi:type="dcterms:W3CDTF">2020-11-13T00:42:00Z</dcterms:created>
  <dcterms:modified xsi:type="dcterms:W3CDTF">2020-11-13T01:31:00Z</dcterms:modified>
</cp:coreProperties>
</file>