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AA005" w14:textId="095251D2" w:rsidR="005F147E" w:rsidRDefault="007211F5" w:rsidP="00A81250">
      <w:pPr>
        <w:shd w:val="clear" w:color="auto" w:fill="FFFFFF"/>
        <w:spacing w:after="240" w:line="240" w:lineRule="auto"/>
        <w:rPr>
          <w:rFonts w:eastAsia="Times New Roman" w:cstheme="minorHAnsi"/>
          <w:b/>
          <w:bCs/>
          <w:color w:val="24292E"/>
          <w:kern w:val="36"/>
          <w:sz w:val="28"/>
          <w:szCs w:val="28"/>
        </w:rPr>
      </w:pPr>
      <w:bookmarkStart w:id="0" w:name="_Hlk55306359"/>
      <w:r>
        <w:rPr>
          <w:rFonts w:eastAsia="Times New Roman" w:cstheme="minorHAnsi"/>
          <w:b/>
          <w:bCs/>
          <w:color w:val="24292E"/>
          <w:kern w:val="36"/>
          <w:sz w:val="28"/>
          <w:szCs w:val="28"/>
        </w:rPr>
        <w:t>QTL x environment interactions underlie ionome divergence in switchgrass</w:t>
      </w:r>
    </w:p>
    <w:p w14:paraId="4AC88BC6" w14:textId="59434942" w:rsidR="005F147E" w:rsidRDefault="005F147E" w:rsidP="00A81250">
      <w:pPr>
        <w:shd w:val="clear" w:color="auto" w:fill="FFFFFF"/>
        <w:spacing w:after="240" w:line="240" w:lineRule="auto"/>
        <w:rPr>
          <w:rFonts w:eastAsia="Times New Roman" w:cstheme="minorHAnsi"/>
          <w:bCs/>
          <w:color w:val="24292E"/>
          <w:kern w:val="36"/>
          <w:sz w:val="24"/>
          <w:szCs w:val="24"/>
        </w:rPr>
      </w:pPr>
      <w:r w:rsidRPr="00F94C71">
        <w:rPr>
          <w:rFonts w:eastAsia="Times New Roman" w:cstheme="minorHAnsi"/>
          <w:bCs/>
          <w:color w:val="24292E"/>
          <w:kern w:val="36"/>
          <w:sz w:val="24"/>
          <w:szCs w:val="24"/>
        </w:rPr>
        <w:t>Li Zhang</w:t>
      </w:r>
      <w:r w:rsidR="00F94C71" w:rsidRPr="007211F5">
        <w:rPr>
          <w:rFonts w:eastAsia="Times New Roman" w:cstheme="minorHAnsi"/>
          <w:bCs/>
          <w:color w:val="24292E"/>
          <w:kern w:val="36"/>
          <w:sz w:val="24"/>
          <w:szCs w:val="24"/>
          <w:vertAlign w:val="superscript"/>
        </w:rPr>
        <w:t>1*</w:t>
      </w:r>
      <w:r w:rsidRPr="00F94C71">
        <w:rPr>
          <w:rFonts w:eastAsia="Times New Roman" w:cstheme="minorHAnsi"/>
          <w:bCs/>
          <w:color w:val="24292E"/>
          <w:kern w:val="36"/>
          <w:sz w:val="24"/>
          <w:szCs w:val="24"/>
        </w:rPr>
        <w:t>, Alice M</w:t>
      </w:r>
      <w:r w:rsidR="00F94C71" w:rsidRPr="00F94C71">
        <w:rPr>
          <w:rFonts w:eastAsia="Times New Roman" w:cstheme="minorHAnsi"/>
          <w:bCs/>
          <w:color w:val="24292E"/>
          <w:kern w:val="36"/>
          <w:sz w:val="24"/>
          <w:szCs w:val="24"/>
        </w:rPr>
        <w:t>acQueen</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Jason Bonnette</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Felix B. Fritschi</w:t>
      </w:r>
      <w:r w:rsidR="007211F5" w:rsidRPr="007211F5">
        <w:rPr>
          <w:rFonts w:eastAsia="Times New Roman" w:cstheme="minorHAnsi"/>
          <w:bCs/>
          <w:color w:val="24292E"/>
          <w:kern w:val="36"/>
          <w:sz w:val="24"/>
          <w:szCs w:val="24"/>
          <w:vertAlign w:val="superscript"/>
        </w:rPr>
        <w:t>2</w:t>
      </w:r>
      <w:r w:rsidR="00F94C71" w:rsidRPr="00F94C71">
        <w:rPr>
          <w:rFonts w:eastAsia="Times New Roman" w:cstheme="minorHAnsi"/>
          <w:bCs/>
          <w:color w:val="24292E"/>
          <w:kern w:val="36"/>
          <w:sz w:val="24"/>
          <w:szCs w:val="24"/>
        </w:rPr>
        <w:t xml:space="preserve">, </w:t>
      </w:r>
      <w:r w:rsidR="002A1203" w:rsidRPr="000C1220">
        <w:rPr>
          <w:rFonts w:eastAsia="Times New Roman" w:cstheme="minorHAnsi"/>
          <w:bCs/>
          <w:color w:val="24292E"/>
          <w:kern w:val="36"/>
          <w:sz w:val="24"/>
          <w:szCs w:val="24"/>
        </w:rPr>
        <w:t>David B. Lowry</w:t>
      </w:r>
      <w:r w:rsidR="002A1203" w:rsidRPr="000C1220">
        <w:rPr>
          <w:rFonts w:eastAsia="Times New Roman" w:cstheme="minorHAnsi"/>
          <w:bCs/>
          <w:color w:val="24292E"/>
          <w:kern w:val="36"/>
          <w:sz w:val="24"/>
          <w:szCs w:val="24"/>
          <w:vertAlign w:val="superscript"/>
        </w:rPr>
        <w:t>3</w:t>
      </w:r>
      <w:r w:rsidR="002A1203" w:rsidRPr="000C1220">
        <w:rPr>
          <w:rFonts w:eastAsia="Times New Roman" w:cstheme="minorHAnsi"/>
          <w:bCs/>
          <w:color w:val="24292E"/>
          <w:kern w:val="36"/>
          <w:sz w:val="24"/>
          <w:szCs w:val="24"/>
        </w:rPr>
        <w:t>,</w:t>
      </w:r>
      <w:r w:rsidR="007211F5" w:rsidRPr="000C1220">
        <w:rPr>
          <w:rFonts w:eastAsia="Times New Roman" w:cstheme="minorHAnsi"/>
          <w:bCs/>
          <w:color w:val="24292E"/>
          <w:kern w:val="36"/>
          <w:sz w:val="24"/>
          <w:szCs w:val="24"/>
        </w:rPr>
        <w:t xml:space="preserve"> </w:t>
      </w:r>
      <w:r w:rsidR="00F94C71" w:rsidRPr="00F94C71">
        <w:rPr>
          <w:rFonts w:eastAsia="Times New Roman" w:cstheme="minorHAnsi"/>
          <w:bCs/>
          <w:color w:val="24292E"/>
          <w:kern w:val="36"/>
          <w:sz w:val="24"/>
          <w:szCs w:val="24"/>
        </w:rPr>
        <w:t>Thomas E. Juenger</w:t>
      </w:r>
      <w:r w:rsidR="00F94C71" w:rsidRPr="007211F5">
        <w:rPr>
          <w:rFonts w:eastAsia="Times New Roman" w:cstheme="minorHAnsi"/>
          <w:bCs/>
          <w:color w:val="24292E"/>
          <w:kern w:val="36"/>
          <w:sz w:val="24"/>
          <w:szCs w:val="24"/>
          <w:vertAlign w:val="superscript"/>
        </w:rPr>
        <w:t>1</w:t>
      </w:r>
    </w:p>
    <w:bookmarkEnd w:id="0"/>
    <w:p w14:paraId="53306166" w14:textId="77777777" w:rsidR="00F94C71" w:rsidRDefault="00F94C71" w:rsidP="00A81250">
      <w:pPr>
        <w:shd w:val="clear" w:color="auto" w:fill="FFFFFF"/>
        <w:spacing w:after="240" w:line="240" w:lineRule="auto"/>
        <w:rPr>
          <w:rFonts w:eastAsia="Times New Roman" w:cstheme="minorHAnsi"/>
          <w:bCs/>
          <w:color w:val="24292E"/>
          <w:kern w:val="36"/>
          <w:sz w:val="24"/>
          <w:szCs w:val="24"/>
        </w:rPr>
      </w:pPr>
    </w:p>
    <w:p w14:paraId="056E0319" w14:textId="231896AB" w:rsidR="007211F5" w:rsidRDefault="007211F5" w:rsidP="002A1203">
      <w:pPr>
        <w:shd w:val="clear" w:color="auto" w:fill="FFFFFF"/>
        <w:spacing w:after="120" w:line="360" w:lineRule="auto"/>
        <w:rPr>
          <w:sz w:val="28"/>
          <w:szCs w:val="24"/>
        </w:rPr>
      </w:pPr>
      <w:r w:rsidRPr="00750098">
        <w:rPr>
          <w:rFonts w:eastAsia="Times New Roman" w:cstheme="minorHAnsi"/>
          <w:bCs/>
          <w:color w:val="24292E"/>
          <w:kern w:val="36"/>
          <w:sz w:val="24"/>
          <w:szCs w:val="24"/>
          <w:vertAlign w:val="superscript"/>
        </w:rPr>
        <w:t>1</w:t>
      </w:r>
      <w:r w:rsidRPr="00750098">
        <w:rPr>
          <w:rFonts w:eastAsia="Times New Roman" w:cstheme="minorHAnsi"/>
          <w:bCs/>
          <w:color w:val="24292E"/>
          <w:kern w:val="36"/>
          <w:sz w:val="24"/>
          <w:szCs w:val="24"/>
        </w:rPr>
        <w:t xml:space="preserve">Department of Integrative Biology, University of Texas at Austin, Austin TX 78712; </w:t>
      </w:r>
      <w:r w:rsidRPr="00750098">
        <w:rPr>
          <w:sz w:val="24"/>
          <w:szCs w:val="24"/>
          <w:vertAlign w:val="superscript"/>
        </w:rPr>
        <w:t>2</w:t>
      </w:r>
      <w:r w:rsidRPr="00750098">
        <w:rPr>
          <w:sz w:val="24"/>
          <w:szCs w:val="24"/>
        </w:rPr>
        <w:t>Division of Plant Sciences, University of Missouri, Columbia MO 65211</w:t>
      </w:r>
      <w:r w:rsidRPr="002A1203">
        <w:rPr>
          <w:sz w:val="24"/>
          <w:szCs w:val="24"/>
        </w:rPr>
        <w:t>;</w:t>
      </w:r>
      <w:r w:rsidR="002A1203" w:rsidRPr="000C1220">
        <w:rPr>
          <w:sz w:val="24"/>
          <w:vertAlign w:val="superscript"/>
        </w:rPr>
        <w:t xml:space="preserve"> 3</w:t>
      </w:r>
      <w:r w:rsidR="002A1203" w:rsidRPr="000C1220">
        <w:rPr>
          <w:sz w:val="24"/>
        </w:rPr>
        <w:t xml:space="preserve">Department of Plant Biology and DOE Great Lakes Bioenergy Research Center, Michigan State University, East Lansing, MI 48824 </w:t>
      </w:r>
    </w:p>
    <w:p w14:paraId="544A16F2" w14:textId="77777777" w:rsidR="002A1203" w:rsidRPr="00750098" w:rsidRDefault="002A1203" w:rsidP="000C1220">
      <w:pPr>
        <w:shd w:val="clear" w:color="auto" w:fill="FFFFFF"/>
        <w:spacing w:after="120" w:line="360" w:lineRule="auto"/>
        <w:rPr>
          <w:sz w:val="24"/>
          <w:szCs w:val="24"/>
        </w:rPr>
      </w:pPr>
    </w:p>
    <w:p w14:paraId="475C76B8" w14:textId="1B995300" w:rsidR="007211F5" w:rsidRPr="00750098" w:rsidRDefault="007211F5" w:rsidP="007211F5">
      <w:pPr>
        <w:spacing w:after="0" w:line="480" w:lineRule="auto"/>
        <w:rPr>
          <w:sz w:val="24"/>
          <w:szCs w:val="24"/>
        </w:rPr>
      </w:pPr>
      <w:r w:rsidRPr="00750098">
        <w:rPr>
          <w:sz w:val="24"/>
          <w:szCs w:val="24"/>
          <w:vertAlign w:val="superscript"/>
        </w:rPr>
        <w:t>*</w:t>
      </w:r>
      <w:r w:rsidRPr="00750098">
        <w:rPr>
          <w:sz w:val="24"/>
          <w:szCs w:val="24"/>
        </w:rPr>
        <w:t>corresponding authors. Email: lz5943@utexas.edu or alice.macqueen@utexas.edu</w:t>
      </w:r>
    </w:p>
    <w:p w14:paraId="4452E3A7" w14:textId="0BE67C87" w:rsidR="00750098" w:rsidRDefault="000518EE"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 xml:space="preserve">Target Journal: </w:t>
      </w:r>
      <w:r w:rsidRPr="00085882">
        <w:rPr>
          <w:rFonts w:eastAsia="Times New Roman" w:cstheme="minorHAnsi"/>
          <w:bCs/>
          <w:color w:val="24292E"/>
          <w:kern w:val="36"/>
          <w:sz w:val="24"/>
          <w:szCs w:val="24"/>
          <w:highlight w:val="yellow"/>
        </w:rPr>
        <w:t>New Phytologist</w:t>
      </w:r>
      <w:r>
        <w:rPr>
          <w:rFonts w:eastAsia="Times New Roman" w:cstheme="minorHAnsi"/>
          <w:bCs/>
          <w:color w:val="24292E"/>
          <w:kern w:val="36"/>
          <w:sz w:val="24"/>
          <w:szCs w:val="24"/>
        </w:rPr>
        <w:t xml:space="preserve"> or PCE</w:t>
      </w:r>
    </w:p>
    <w:p w14:paraId="1BC62ADA" w14:textId="0D5BB4E2" w:rsidR="002A1203" w:rsidRPr="000C1220" w:rsidRDefault="000518EE" w:rsidP="000C1220">
      <w:pPr>
        <w:pStyle w:val="Heading3"/>
        <w:shd w:val="clear" w:color="auto" w:fill="FFFFFF"/>
        <w:spacing w:before="0" w:after="225"/>
        <w:rPr>
          <w:rFonts w:asciiTheme="minorHAnsi" w:hAnsiTheme="minorHAnsi" w:cstheme="minorHAnsi"/>
          <w:color w:val="000000" w:themeColor="text1"/>
        </w:rPr>
      </w:pPr>
      <w:r w:rsidRPr="000C1220">
        <w:rPr>
          <w:rFonts w:asciiTheme="minorHAnsi" w:eastAsia="Times New Roman" w:hAnsiTheme="minorHAnsi" w:cstheme="minorHAnsi"/>
          <w:bCs/>
          <w:color w:val="24292E"/>
          <w:kern w:val="36"/>
        </w:rPr>
        <w:t>Suggested reviewers:</w:t>
      </w:r>
      <w:r w:rsidR="002A1203" w:rsidRPr="000C1220">
        <w:rPr>
          <w:rFonts w:asciiTheme="minorHAnsi" w:eastAsia="Times New Roman" w:hAnsiTheme="minorHAnsi" w:cstheme="minorHAnsi"/>
          <w:bCs/>
          <w:color w:val="24292E"/>
          <w:kern w:val="36"/>
        </w:rPr>
        <w:t xml:space="preserve"> </w:t>
      </w:r>
      <w:r w:rsidR="002A1203" w:rsidRPr="000C1220">
        <w:rPr>
          <w:rFonts w:asciiTheme="minorHAnsi" w:eastAsia="Times New Roman" w:hAnsiTheme="minorHAnsi" w:cstheme="minorHAnsi"/>
          <w:bCs/>
          <w:color w:val="24292E"/>
          <w:kern w:val="36"/>
          <w:highlight w:val="yellow"/>
        </w:rPr>
        <w:t xml:space="preserve">Michael Udvardi (or his postdocs), </w:t>
      </w:r>
      <w:proofErr w:type="spellStart"/>
      <w:r w:rsidR="002A1203" w:rsidRPr="000C1220">
        <w:rPr>
          <w:rFonts w:asciiTheme="minorHAnsi" w:eastAsia="Times New Roman" w:hAnsiTheme="minorHAnsi" w:cstheme="minorHAnsi"/>
          <w:bCs/>
          <w:color w:val="24292E"/>
          <w:kern w:val="36"/>
          <w:highlight w:val="yellow"/>
        </w:rPr>
        <w:t>Gautum</w:t>
      </w:r>
      <w:proofErr w:type="spellEnd"/>
      <w:r w:rsidR="002A1203" w:rsidRPr="000C1220">
        <w:rPr>
          <w:rFonts w:asciiTheme="minorHAnsi" w:eastAsia="Times New Roman" w:hAnsiTheme="minorHAnsi" w:cstheme="minorHAnsi"/>
          <w:bCs/>
          <w:color w:val="24292E"/>
          <w:kern w:val="36"/>
          <w:highlight w:val="yellow"/>
        </w:rPr>
        <w:t xml:space="preserve"> </w:t>
      </w:r>
      <w:proofErr w:type="spellStart"/>
      <w:r w:rsidR="002A1203" w:rsidRPr="000C1220">
        <w:rPr>
          <w:rFonts w:asciiTheme="minorHAnsi" w:eastAsia="Times New Roman" w:hAnsiTheme="minorHAnsi" w:cstheme="minorHAnsi"/>
          <w:bCs/>
          <w:color w:val="24292E"/>
          <w:kern w:val="36"/>
          <w:highlight w:val="yellow"/>
        </w:rPr>
        <w:t>Sarath</w:t>
      </w:r>
      <w:proofErr w:type="spellEnd"/>
      <w:r w:rsidR="002A1203" w:rsidRPr="000C1220">
        <w:rPr>
          <w:rFonts w:asciiTheme="minorHAnsi" w:eastAsia="Times New Roman" w:hAnsiTheme="minorHAnsi" w:cstheme="minorHAnsi"/>
          <w:bCs/>
          <w:color w:val="24292E"/>
          <w:kern w:val="36"/>
          <w:highlight w:val="yellow"/>
        </w:rPr>
        <w:t>, Geoff Morris, Brian Dilkes</w:t>
      </w:r>
      <w:r w:rsidR="002A1203">
        <w:rPr>
          <w:rFonts w:asciiTheme="minorHAnsi" w:eastAsia="Times New Roman" w:hAnsiTheme="minorHAnsi" w:cstheme="minorHAnsi"/>
          <w:bCs/>
          <w:color w:val="24292E"/>
          <w:kern w:val="36"/>
          <w:highlight w:val="yellow"/>
        </w:rPr>
        <w:t>,</w:t>
      </w:r>
      <w:r w:rsidR="002A1203" w:rsidRPr="000C1220">
        <w:rPr>
          <w:rFonts w:asciiTheme="minorHAnsi" w:eastAsia="Times New Roman" w:hAnsiTheme="minorHAnsi" w:cstheme="minorHAnsi"/>
          <w:bCs/>
          <w:color w:val="24292E"/>
          <w:kern w:val="36"/>
          <w:highlight w:val="yellow"/>
        </w:rPr>
        <w:t xml:space="preserve"> </w:t>
      </w:r>
      <w:r w:rsidR="002A1203" w:rsidRPr="000C1220">
        <w:rPr>
          <w:rFonts w:asciiTheme="minorHAnsi" w:hAnsiTheme="minorHAnsi" w:cstheme="minorHAnsi"/>
          <w:color w:val="000000" w:themeColor="text1"/>
        </w:rPr>
        <w:t>Jian Feng Ma or Marinus Pilon as possible editors</w:t>
      </w:r>
      <w:r w:rsidR="002A1203">
        <w:rPr>
          <w:rFonts w:asciiTheme="minorHAnsi" w:hAnsiTheme="minorHAnsi" w:cstheme="minorHAnsi"/>
          <w:color w:val="000000" w:themeColor="text1"/>
        </w:rPr>
        <w:t>.</w:t>
      </w:r>
    </w:p>
    <w:p w14:paraId="2443ECE2" w14:textId="6A1AA8AF" w:rsidR="000518EE" w:rsidRDefault="000518EE" w:rsidP="00A81250">
      <w:pPr>
        <w:shd w:val="clear" w:color="auto" w:fill="FFFFFF"/>
        <w:spacing w:after="240" w:line="240" w:lineRule="auto"/>
        <w:rPr>
          <w:rFonts w:eastAsia="Times New Roman" w:cstheme="minorHAnsi"/>
          <w:bCs/>
          <w:color w:val="24292E"/>
          <w:kern w:val="36"/>
          <w:sz w:val="24"/>
          <w:szCs w:val="24"/>
        </w:rPr>
      </w:pPr>
    </w:p>
    <w:p w14:paraId="4CB3B20B"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p>
    <w:p w14:paraId="0582EBA1" w14:textId="684E9909"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Total word count:</w:t>
      </w:r>
      <w:r w:rsidR="004A7019">
        <w:rPr>
          <w:rFonts w:eastAsia="Times New Roman" w:cstheme="minorHAnsi"/>
          <w:bCs/>
          <w:color w:val="24292E"/>
          <w:kern w:val="36"/>
          <w:sz w:val="24"/>
          <w:szCs w:val="24"/>
        </w:rPr>
        <w:t xml:space="preserve"> (5</w:t>
      </w:r>
      <w:r w:rsidR="00F46437">
        <w:rPr>
          <w:rFonts w:eastAsia="Times New Roman" w:cstheme="minorHAnsi"/>
          <w:bCs/>
          <w:color w:val="24292E"/>
          <w:kern w:val="36"/>
          <w:sz w:val="24"/>
          <w:szCs w:val="24"/>
        </w:rPr>
        <w:t>912</w:t>
      </w:r>
      <w:r w:rsidR="004A7019">
        <w:rPr>
          <w:rFonts w:eastAsia="Times New Roman" w:cstheme="minorHAnsi"/>
          <w:bCs/>
          <w:color w:val="24292E"/>
          <w:kern w:val="36"/>
          <w:sz w:val="24"/>
          <w:szCs w:val="24"/>
        </w:rPr>
        <w:t xml:space="preserve"> Intro, M&amp;M, Results, Discussion – needs to be &lt;6500).</w:t>
      </w:r>
    </w:p>
    <w:p w14:paraId="2DE4D13A" w14:textId="21762951"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Introduction:</w:t>
      </w:r>
      <w:r w:rsidR="003A7574">
        <w:rPr>
          <w:rFonts w:eastAsia="Times New Roman" w:cstheme="minorHAnsi"/>
          <w:bCs/>
          <w:color w:val="24292E"/>
          <w:kern w:val="36"/>
          <w:sz w:val="24"/>
          <w:szCs w:val="24"/>
        </w:rPr>
        <w:t xml:space="preserve"> 10</w:t>
      </w:r>
      <w:r w:rsidR="00707D5A">
        <w:rPr>
          <w:rFonts w:eastAsia="Times New Roman" w:cstheme="minorHAnsi"/>
          <w:bCs/>
          <w:color w:val="24292E"/>
          <w:kern w:val="36"/>
          <w:sz w:val="24"/>
          <w:szCs w:val="24"/>
        </w:rPr>
        <w:t>62</w:t>
      </w:r>
    </w:p>
    <w:p w14:paraId="0E163A69" w14:textId="3DC7AA49"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Materials and Methods:</w:t>
      </w:r>
      <w:r w:rsidR="003A7574">
        <w:rPr>
          <w:rFonts w:eastAsia="Times New Roman" w:cstheme="minorHAnsi"/>
          <w:bCs/>
          <w:color w:val="24292E"/>
          <w:kern w:val="36"/>
          <w:sz w:val="24"/>
          <w:szCs w:val="24"/>
        </w:rPr>
        <w:t xml:space="preserve"> 11</w:t>
      </w:r>
      <w:r w:rsidR="00707D5A">
        <w:rPr>
          <w:rFonts w:eastAsia="Times New Roman" w:cstheme="minorHAnsi"/>
          <w:bCs/>
          <w:color w:val="24292E"/>
          <w:kern w:val="36"/>
          <w:sz w:val="24"/>
          <w:szCs w:val="24"/>
        </w:rPr>
        <w:t>65</w:t>
      </w:r>
    </w:p>
    <w:p w14:paraId="4F3BA298" w14:textId="2FDC9115"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Results:</w:t>
      </w:r>
      <w:r w:rsidR="004A7019">
        <w:rPr>
          <w:rFonts w:eastAsia="Times New Roman" w:cstheme="minorHAnsi"/>
          <w:bCs/>
          <w:color w:val="24292E"/>
          <w:kern w:val="36"/>
          <w:sz w:val="24"/>
          <w:szCs w:val="24"/>
        </w:rPr>
        <w:t xml:space="preserve"> 236</w:t>
      </w:r>
      <w:r w:rsidR="00707D5A">
        <w:rPr>
          <w:rFonts w:eastAsia="Times New Roman" w:cstheme="minorHAnsi"/>
          <w:bCs/>
          <w:color w:val="24292E"/>
          <w:kern w:val="36"/>
          <w:sz w:val="24"/>
          <w:szCs w:val="24"/>
        </w:rPr>
        <w:t>7</w:t>
      </w:r>
    </w:p>
    <w:p w14:paraId="465E8FA9" w14:textId="3BB68EF2"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Discussion:</w:t>
      </w:r>
      <w:r w:rsidR="004A7019">
        <w:rPr>
          <w:rFonts w:eastAsia="Times New Roman" w:cstheme="minorHAnsi"/>
          <w:bCs/>
          <w:color w:val="24292E"/>
          <w:kern w:val="36"/>
          <w:sz w:val="24"/>
          <w:szCs w:val="24"/>
        </w:rPr>
        <w:t xml:space="preserve"> 131</w:t>
      </w:r>
      <w:r w:rsidR="0058395F">
        <w:rPr>
          <w:rFonts w:eastAsia="Times New Roman" w:cstheme="minorHAnsi"/>
          <w:bCs/>
          <w:color w:val="24292E"/>
          <w:kern w:val="36"/>
          <w:sz w:val="24"/>
          <w:szCs w:val="24"/>
        </w:rPr>
        <w:t>2</w:t>
      </w:r>
    </w:p>
    <w:p w14:paraId="6B444001" w14:textId="729686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Figures</w:t>
      </w:r>
      <w:r w:rsidR="00A83220">
        <w:rPr>
          <w:rFonts w:eastAsia="Times New Roman" w:cstheme="minorHAnsi"/>
          <w:bCs/>
          <w:color w:val="24292E"/>
          <w:kern w:val="36"/>
          <w:sz w:val="24"/>
          <w:szCs w:val="24"/>
        </w:rPr>
        <w:t>:</w:t>
      </w:r>
      <w:r w:rsidR="000518EE">
        <w:rPr>
          <w:rFonts w:eastAsia="Times New Roman" w:cstheme="minorHAnsi"/>
          <w:bCs/>
          <w:color w:val="24292E"/>
          <w:kern w:val="36"/>
          <w:sz w:val="24"/>
          <w:szCs w:val="24"/>
        </w:rPr>
        <w:t xml:space="preserve"> </w:t>
      </w:r>
      <w:r w:rsidR="005E1070">
        <w:rPr>
          <w:rFonts w:eastAsia="Times New Roman" w:cstheme="minorHAnsi"/>
          <w:bCs/>
          <w:color w:val="24292E"/>
          <w:kern w:val="36"/>
          <w:sz w:val="24"/>
          <w:szCs w:val="24"/>
        </w:rPr>
        <w:t>3</w:t>
      </w:r>
    </w:p>
    <w:p w14:paraId="6B7B8272" w14:textId="6145B28E" w:rsidR="00A83220" w:rsidRDefault="00A83220"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Tables:</w:t>
      </w:r>
      <w:r w:rsidR="000518EE">
        <w:rPr>
          <w:rFonts w:eastAsia="Times New Roman" w:cstheme="minorHAnsi"/>
          <w:bCs/>
          <w:color w:val="24292E"/>
          <w:kern w:val="36"/>
          <w:sz w:val="24"/>
          <w:szCs w:val="24"/>
        </w:rPr>
        <w:t xml:space="preserve"> 2</w:t>
      </w:r>
    </w:p>
    <w:p w14:paraId="1E1F332A" w14:textId="13B18250" w:rsidR="00A83220" w:rsidRDefault="00A83220" w:rsidP="00A81250">
      <w:pPr>
        <w:shd w:val="clear" w:color="auto" w:fill="FFFFFF"/>
        <w:spacing w:after="240" w:line="240" w:lineRule="auto"/>
        <w:rPr>
          <w:rFonts w:eastAsia="Times New Roman" w:cstheme="minorHAnsi"/>
          <w:bCs/>
          <w:color w:val="24292E"/>
          <w:kern w:val="36"/>
          <w:sz w:val="24"/>
          <w:szCs w:val="24"/>
        </w:rPr>
        <w:sectPr w:rsidR="00A83220" w:rsidSect="0002309A">
          <w:footerReference w:type="default" r:id="rId7"/>
          <w:pgSz w:w="12240" w:h="15840"/>
          <w:pgMar w:top="1440" w:right="1440" w:bottom="1440" w:left="1440" w:header="720" w:footer="720" w:gutter="0"/>
          <w:cols w:space="720"/>
          <w:docGrid w:linePitch="360"/>
        </w:sectPr>
      </w:pPr>
      <w:r>
        <w:rPr>
          <w:rFonts w:eastAsia="Times New Roman" w:cstheme="minorHAnsi"/>
          <w:bCs/>
          <w:color w:val="24292E"/>
          <w:kern w:val="36"/>
          <w:sz w:val="24"/>
          <w:szCs w:val="24"/>
        </w:rPr>
        <w:t>Number of Supporting Documents:</w:t>
      </w:r>
      <w:r w:rsidR="000518EE">
        <w:rPr>
          <w:rFonts w:eastAsia="Times New Roman" w:cstheme="minorHAnsi"/>
          <w:bCs/>
          <w:color w:val="24292E"/>
          <w:kern w:val="36"/>
          <w:sz w:val="24"/>
          <w:szCs w:val="24"/>
        </w:rPr>
        <w:t xml:space="preserve"> </w:t>
      </w:r>
      <w:r w:rsidR="005E1070">
        <w:rPr>
          <w:rFonts w:eastAsia="Times New Roman" w:cstheme="minorHAnsi"/>
          <w:bCs/>
          <w:color w:val="24292E"/>
          <w:kern w:val="36"/>
          <w:sz w:val="24"/>
          <w:szCs w:val="24"/>
        </w:rPr>
        <w:t>4</w:t>
      </w:r>
    </w:p>
    <w:p w14:paraId="6E3B4222" w14:textId="77777777" w:rsidR="005B6C4E" w:rsidRDefault="00A83220" w:rsidP="001D2880">
      <w:pPr>
        <w:shd w:val="clear" w:color="auto" w:fill="FFFFFF"/>
        <w:spacing w:after="0" w:line="360" w:lineRule="auto"/>
        <w:jc w:val="center"/>
        <w:rPr>
          <w:rFonts w:eastAsia="Times New Roman" w:cstheme="minorHAnsi"/>
          <w:b/>
          <w:bCs/>
          <w:color w:val="24292E"/>
          <w:kern w:val="36"/>
          <w:sz w:val="24"/>
          <w:szCs w:val="24"/>
        </w:rPr>
      </w:pPr>
      <w:r>
        <w:rPr>
          <w:rFonts w:eastAsia="Times New Roman" w:cstheme="minorHAnsi"/>
          <w:b/>
          <w:bCs/>
          <w:color w:val="24292E"/>
          <w:kern w:val="36"/>
          <w:sz w:val="24"/>
          <w:szCs w:val="24"/>
        </w:rPr>
        <w:lastRenderedPageBreak/>
        <w:t>Summary</w:t>
      </w:r>
    </w:p>
    <w:p w14:paraId="3CF1E027" w14:textId="5C048FB6" w:rsidR="00C12D64" w:rsidRPr="00085882" w:rsidRDefault="005B4D90" w:rsidP="005B4D90">
      <w:pPr>
        <w:pStyle w:val="ListParagraph"/>
        <w:numPr>
          <w:ilvl w:val="0"/>
          <w:numId w:val="3"/>
        </w:numPr>
        <w:shd w:val="clear" w:color="auto" w:fill="FFFFFF"/>
        <w:spacing w:after="120" w:line="360" w:lineRule="auto"/>
        <w:rPr>
          <w:rFonts w:eastAsia="Times New Roman" w:cstheme="minorHAnsi"/>
          <w:color w:val="24292E"/>
          <w:sz w:val="24"/>
          <w:szCs w:val="24"/>
        </w:rPr>
      </w:pPr>
      <w:r w:rsidRPr="00712DEF">
        <w:rPr>
          <w:rFonts w:eastAsia="Times New Roman" w:cstheme="minorHAnsi"/>
          <w:color w:val="24292E"/>
          <w:sz w:val="24"/>
          <w:szCs w:val="24"/>
        </w:rPr>
        <w:t xml:space="preserve">Ionomics provides a snapshot of the functional status of a biological organism and captures information about </w:t>
      </w:r>
      <w:r>
        <w:rPr>
          <w:rFonts w:eastAsia="Times New Roman" w:cstheme="minorHAnsi"/>
          <w:color w:val="24292E"/>
          <w:sz w:val="24"/>
          <w:szCs w:val="24"/>
        </w:rPr>
        <w:t xml:space="preserve">its physiological </w:t>
      </w:r>
      <w:r w:rsidRPr="00712DEF">
        <w:rPr>
          <w:rFonts w:eastAsia="Times New Roman" w:cstheme="minorHAnsi"/>
          <w:color w:val="24292E"/>
          <w:sz w:val="24"/>
          <w:szCs w:val="24"/>
        </w:rPr>
        <w:t>status under different conditions</w:t>
      </w:r>
      <w:r>
        <w:rPr>
          <w:rFonts w:eastAsia="Times New Roman" w:cstheme="minorHAnsi"/>
          <w:color w:val="24292E"/>
          <w:sz w:val="24"/>
          <w:szCs w:val="24"/>
        </w:rPr>
        <w:t xml:space="preserve">. </w:t>
      </w:r>
      <w:r>
        <w:rPr>
          <w:rFonts w:eastAsia="Times New Roman" w:cstheme="minorHAnsi"/>
          <w:bCs/>
          <w:color w:val="24292E"/>
          <w:kern w:val="36"/>
          <w:sz w:val="24"/>
          <w:szCs w:val="24"/>
        </w:rPr>
        <w:t>We evaluate</w:t>
      </w:r>
      <w:r w:rsidR="006A4636" w:rsidRPr="001D2880">
        <w:rPr>
          <w:rFonts w:eastAsia="Times New Roman" w:cstheme="minorHAnsi"/>
          <w:color w:val="24292E"/>
          <w:sz w:val="24"/>
          <w:szCs w:val="24"/>
        </w:rPr>
        <w:t xml:space="preserve"> genetic variation </w:t>
      </w:r>
      <w:r>
        <w:rPr>
          <w:rFonts w:eastAsia="Times New Roman" w:cstheme="minorHAnsi"/>
          <w:color w:val="24292E"/>
          <w:sz w:val="24"/>
          <w:szCs w:val="24"/>
        </w:rPr>
        <w:t>in</w:t>
      </w:r>
      <w:r w:rsidR="006A4636" w:rsidRPr="001D2880">
        <w:rPr>
          <w:rFonts w:eastAsia="Times New Roman" w:cstheme="minorHAnsi"/>
          <w:color w:val="24292E"/>
          <w:sz w:val="24"/>
          <w:szCs w:val="24"/>
        </w:rPr>
        <w:t xml:space="preserve"> </w:t>
      </w:r>
      <w:r w:rsidR="00D56DE5">
        <w:rPr>
          <w:rFonts w:eastAsia="Times New Roman" w:cstheme="minorHAnsi"/>
          <w:color w:val="24292E"/>
          <w:sz w:val="24"/>
          <w:szCs w:val="24"/>
        </w:rPr>
        <w:t xml:space="preserve">the </w:t>
      </w:r>
      <w:r w:rsidR="006A4636" w:rsidRPr="001D2880">
        <w:rPr>
          <w:rFonts w:eastAsia="Times New Roman" w:cstheme="minorHAnsi"/>
          <w:color w:val="24292E"/>
          <w:sz w:val="24"/>
          <w:szCs w:val="24"/>
        </w:rPr>
        <w:t xml:space="preserve">ionome in outbred, perennial </w:t>
      </w:r>
      <w:r>
        <w:rPr>
          <w:rFonts w:eastAsia="Times New Roman" w:cstheme="minorHAnsi"/>
          <w:color w:val="24292E"/>
          <w:sz w:val="24"/>
          <w:szCs w:val="24"/>
        </w:rPr>
        <w:t>switchgrass</w:t>
      </w:r>
      <w:r w:rsidR="003A7574">
        <w:rPr>
          <w:rFonts w:eastAsia="Times New Roman" w:cstheme="minorHAnsi"/>
          <w:color w:val="24292E"/>
          <w:sz w:val="24"/>
          <w:szCs w:val="24"/>
        </w:rPr>
        <w:t xml:space="preserve"> (</w:t>
      </w:r>
      <w:r w:rsidR="003A7574">
        <w:rPr>
          <w:rFonts w:eastAsia="Times New Roman" w:cstheme="minorHAnsi"/>
          <w:i/>
          <w:iCs/>
          <w:color w:val="24292E"/>
          <w:sz w:val="24"/>
          <w:szCs w:val="24"/>
        </w:rPr>
        <w:t>Panicum virgatum</w:t>
      </w:r>
      <w:r w:rsidR="003A7574">
        <w:rPr>
          <w:rFonts w:eastAsia="Times New Roman" w:cstheme="minorHAnsi"/>
          <w:color w:val="24292E"/>
          <w:sz w:val="24"/>
          <w:szCs w:val="24"/>
        </w:rPr>
        <w:t>)</w:t>
      </w:r>
      <w:r w:rsidRPr="001D2880">
        <w:rPr>
          <w:rFonts w:eastAsia="Times New Roman" w:cstheme="minorHAnsi"/>
          <w:color w:val="24292E"/>
          <w:sz w:val="24"/>
          <w:szCs w:val="24"/>
        </w:rPr>
        <w:t xml:space="preserve"> </w:t>
      </w:r>
      <w:r>
        <w:rPr>
          <w:rFonts w:eastAsia="Times New Roman" w:cstheme="minorHAnsi"/>
          <w:color w:val="24292E"/>
          <w:sz w:val="24"/>
          <w:szCs w:val="24"/>
        </w:rPr>
        <w:t xml:space="preserve">in three environments </w:t>
      </w:r>
      <w:r w:rsidR="00D82F1D">
        <w:rPr>
          <w:rFonts w:eastAsia="Times New Roman" w:cstheme="minorHAnsi"/>
          <w:color w:val="24292E"/>
          <w:sz w:val="24"/>
          <w:szCs w:val="24"/>
        </w:rPr>
        <w:t>across</w:t>
      </w:r>
      <w:r>
        <w:rPr>
          <w:rFonts w:eastAsia="Times New Roman" w:cstheme="minorHAnsi"/>
          <w:color w:val="24292E"/>
          <w:sz w:val="24"/>
          <w:szCs w:val="24"/>
        </w:rPr>
        <w:t xml:space="preserve"> the species’ native range, </w:t>
      </w:r>
      <w:r w:rsidR="006A4636" w:rsidRPr="001D2880">
        <w:rPr>
          <w:rFonts w:eastAsia="Times New Roman" w:cstheme="minorHAnsi"/>
          <w:color w:val="24292E"/>
          <w:sz w:val="24"/>
          <w:szCs w:val="24"/>
        </w:rPr>
        <w:t xml:space="preserve">and </w:t>
      </w:r>
      <w:r w:rsidR="00D56DE5">
        <w:rPr>
          <w:rFonts w:eastAsia="Times New Roman" w:cstheme="minorHAnsi"/>
          <w:color w:val="24292E"/>
          <w:sz w:val="24"/>
          <w:szCs w:val="24"/>
        </w:rPr>
        <w:t>explore</w:t>
      </w:r>
      <w:r>
        <w:rPr>
          <w:rFonts w:eastAsia="Times New Roman" w:cstheme="minorHAnsi"/>
          <w:color w:val="24292E"/>
          <w:sz w:val="24"/>
          <w:szCs w:val="24"/>
        </w:rPr>
        <w:t xml:space="preserve"> patterns </w:t>
      </w:r>
      <w:r w:rsidR="00D56DE5">
        <w:rPr>
          <w:rFonts w:eastAsia="Times New Roman" w:cstheme="minorHAnsi"/>
          <w:color w:val="24292E"/>
          <w:sz w:val="24"/>
          <w:szCs w:val="24"/>
        </w:rPr>
        <w:t xml:space="preserve">of </w:t>
      </w:r>
      <w:r w:rsidR="001D2880">
        <w:rPr>
          <w:rFonts w:eastAsia="Times New Roman" w:cstheme="minorHAnsi"/>
          <w:color w:val="24292E"/>
          <w:sz w:val="24"/>
          <w:szCs w:val="24"/>
        </w:rPr>
        <w:t>genotype</w:t>
      </w:r>
      <w:r w:rsidR="00085882">
        <w:rPr>
          <w:rFonts w:eastAsia="Times New Roman" w:cstheme="minorHAnsi"/>
          <w:color w:val="24292E"/>
          <w:sz w:val="24"/>
          <w:szCs w:val="24"/>
        </w:rPr>
        <w:t>-</w:t>
      </w:r>
      <w:r w:rsidR="001D2880">
        <w:rPr>
          <w:rFonts w:eastAsia="Times New Roman" w:cstheme="minorHAnsi"/>
          <w:color w:val="24292E"/>
          <w:sz w:val="24"/>
          <w:szCs w:val="24"/>
        </w:rPr>
        <w:t>by</w:t>
      </w:r>
      <w:r w:rsidR="00085882">
        <w:rPr>
          <w:rFonts w:eastAsia="Times New Roman" w:cstheme="minorHAnsi"/>
          <w:color w:val="24292E"/>
          <w:sz w:val="24"/>
          <w:szCs w:val="24"/>
        </w:rPr>
        <w:t>-</w:t>
      </w:r>
      <w:r w:rsidR="001D2880">
        <w:rPr>
          <w:rFonts w:eastAsia="Times New Roman" w:cstheme="minorHAnsi"/>
          <w:color w:val="24292E"/>
          <w:sz w:val="24"/>
          <w:szCs w:val="24"/>
        </w:rPr>
        <w:t xml:space="preserve">environment </w:t>
      </w:r>
      <w:r w:rsidR="001D2880" w:rsidRPr="00085882">
        <w:rPr>
          <w:rFonts w:eastAsia="Times New Roman" w:cstheme="minorHAnsi"/>
          <w:color w:val="24292E"/>
          <w:sz w:val="24"/>
          <w:szCs w:val="24"/>
        </w:rPr>
        <w:t>interactions</w:t>
      </w:r>
      <w:r w:rsidR="00D56DE5" w:rsidRPr="00085882">
        <w:rPr>
          <w:rFonts w:eastAsia="Times New Roman" w:cstheme="minorHAnsi"/>
          <w:color w:val="24292E"/>
          <w:sz w:val="24"/>
          <w:szCs w:val="24"/>
        </w:rPr>
        <w:t xml:space="preserve"> (</w:t>
      </w:r>
      <w:r w:rsidR="00A966AA" w:rsidRPr="00085882">
        <w:rPr>
          <w:rFonts w:eastAsia="Times New Roman" w:cstheme="minorHAnsi"/>
          <w:color w:val="24292E"/>
          <w:sz w:val="24"/>
          <w:szCs w:val="24"/>
        </w:rPr>
        <w:t>GxE</w:t>
      </w:r>
      <w:r w:rsidR="001D2880" w:rsidRPr="00085882">
        <w:rPr>
          <w:rFonts w:eastAsia="Times New Roman" w:cstheme="minorHAnsi"/>
          <w:color w:val="24292E"/>
          <w:sz w:val="24"/>
          <w:szCs w:val="24"/>
        </w:rPr>
        <w:t>)</w:t>
      </w:r>
      <w:r w:rsidR="006A4636" w:rsidRPr="00085882">
        <w:rPr>
          <w:rFonts w:eastAsia="Times New Roman" w:cstheme="minorHAnsi"/>
          <w:color w:val="24292E"/>
          <w:sz w:val="24"/>
          <w:szCs w:val="24"/>
        </w:rPr>
        <w:t>.</w:t>
      </w:r>
    </w:p>
    <w:p w14:paraId="628C4C7D" w14:textId="196E9921" w:rsidR="001D2880" w:rsidRDefault="00D82F1D" w:rsidP="001D2880">
      <w:pPr>
        <w:pStyle w:val="ListParagraph"/>
        <w:numPr>
          <w:ilvl w:val="0"/>
          <w:numId w:val="3"/>
        </w:numPr>
        <w:shd w:val="clear" w:color="auto" w:fill="FFFFFF"/>
        <w:spacing w:after="120" w:line="360" w:lineRule="auto"/>
        <w:rPr>
          <w:rFonts w:eastAsia="Times New Roman" w:cstheme="minorHAnsi"/>
          <w:color w:val="24292E"/>
          <w:sz w:val="24"/>
          <w:szCs w:val="24"/>
        </w:rPr>
      </w:pPr>
      <w:r>
        <w:rPr>
          <w:rFonts w:eastAsia="Times New Roman" w:cstheme="minorHAnsi"/>
          <w:color w:val="24292E"/>
          <w:sz w:val="24"/>
          <w:szCs w:val="24"/>
        </w:rPr>
        <w:t xml:space="preserve">725 clonally replicated genotypes of </w:t>
      </w:r>
      <w:r w:rsidR="00D56DE5" w:rsidRPr="00085882">
        <w:rPr>
          <w:rFonts w:eastAsia="Times New Roman" w:cstheme="minorHAnsi"/>
          <w:color w:val="24292E"/>
          <w:sz w:val="24"/>
          <w:szCs w:val="24"/>
        </w:rPr>
        <w:t xml:space="preserve">an outbred </w:t>
      </w:r>
      <w:r w:rsidR="005B4D90">
        <w:rPr>
          <w:rFonts w:eastAsia="Times New Roman" w:cstheme="minorHAnsi"/>
          <w:color w:val="24292E"/>
          <w:sz w:val="24"/>
          <w:szCs w:val="24"/>
        </w:rPr>
        <w:t>F</w:t>
      </w:r>
      <w:r w:rsidR="005B4D90">
        <w:rPr>
          <w:rFonts w:eastAsia="Times New Roman" w:cstheme="minorHAnsi"/>
          <w:color w:val="24292E"/>
          <w:sz w:val="24"/>
          <w:szCs w:val="24"/>
          <w:vertAlign w:val="subscript"/>
        </w:rPr>
        <w:t>2</w:t>
      </w:r>
      <w:r w:rsidR="005B4D90">
        <w:rPr>
          <w:rFonts w:eastAsia="Times New Roman" w:cstheme="minorHAnsi"/>
          <w:color w:val="24292E"/>
          <w:sz w:val="24"/>
          <w:szCs w:val="24"/>
        </w:rPr>
        <w:t xml:space="preserve"> </w:t>
      </w:r>
      <w:r w:rsidR="00D56DE5" w:rsidRPr="00085882">
        <w:rPr>
          <w:rFonts w:eastAsia="Times New Roman" w:cstheme="minorHAnsi"/>
          <w:color w:val="24292E"/>
          <w:sz w:val="24"/>
          <w:szCs w:val="24"/>
        </w:rPr>
        <w:t>mapping population</w:t>
      </w:r>
      <w:r w:rsidR="005B4D90">
        <w:rPr>
          <w:rFonts w:eastAsia="Times New Roman" w:cstheme="minorHAnsi"/>
          <w:color w:val="24292E"/>
          <w:sz w:val="24"/>
          <w:szCs w:val="24"/>
        </w:rPr>
        <w:t>, created from</w:t>
      </w:r>
      <w:r w:rsidR="00C70776">
        <w:rPr>
          <w:rFonts w:eastAsia="Times New Roman" w:cstheme="minorHAnsi"/>
          <w:color w:val="24292E"/>
          <w:sz w:val="24"/>
          <w:szCs w:val="24"/>
        </w:rPr>
        <w:t xml:space="preserve"> deeply diverged</w:t>
      </w:r>
      <w:r w:rsidR="005B4D90">
        <w:rPr>
          <w:rFonts w:eastAsia="Times New Roman" w:cstheme="minorHAnsi"/>
          <w:color w:val="24292E"/>
          <w:sz w:val="24"/>
          <w:szCs w:val="24"/>
        </w:rPr>
        <w:t xml:space="preserve"> </w:t>
      </w:r>
      <w:r w:rsidR="00D56DE5" w:rsidRPr="00085882">
        <w:rPr>
          <w:rFonts w:eastAsia="Times New Roman" w:cstheme="minorHAnsi"/>
          <w:color w:val="24292E"/>
          <w:sz w:val="24"/>
          <w:szCs w:val="24"/>
        </w:rPr>
        <w:t xml:space="preserve">upland and lowland </w:t>
      </w:r>
      <w:r w:rsidR="00A52E8D" w:rsidRPr="00085882">
        <w:rPr>
          <w:rFonts w:eastAsia="Times New Roman" w:cstheme="minorHAnsi"/>
          <w:color w:val="24292E"/>
          <w:sz w:val="24"/>
          <w:szCs w:val="24"/>
        </w:rPr>
        <w:t xml:space="preserve">switchgrass </w:t>
      </w:r>
      <w:r w:rsidR="00D56DE5" w:rsidRPr="00085882">
        <w:rPr>
          <w:rFonts w:eastAsia="Times New Roman" w:cstheme="minorHAnsi"/>
          <w:color w:val="24292E"/>
          <w:sz w:val="24"/>
          <w:szCs w:val="24"/>
        </w:rPr>
        <w:t>ecotypes</w:t>
      </w:r>
      <w:r w:rsidR="005B4D90">
        <w:rPr>
          <w:rFonts w:eastAsia="Times New Roman" w:cstheme="minorHAnsi"/>
          <w:color w:val="24292E"/>
          <w:sz w:val="24"/>
          <w:szCs w:val="24"/>
        </w:rPr>
        <w:t>, were</w:t>
      </w:r>
      <w:r w:rsidR="00D56DE5" w:rsidRPr="00085882">
        <w:rPr>
          <w:rFonts w:eastAsia="Times New Roman" w:cstheme="minorHAnsi"/>
          <w:color w:val="24292E"/>
          <w:sz w:val="24"/>
          <w:szCs w:val="24"/>
        </w:rPr>
        <w:t xml:space="preserve"> </w:t>
      </w:r>
      <w:r w:rsidR="005B4D90">
        <w:rPr>
          <w:rFonts w:eastAsia="Times New Roman" w:cstheme="minorHAnsi"/>
          <w:color w:val="24292E"/>
          <w:sz w:val="24"/>
          <w:szCs w:val="24"/>
        </w:rPr>
        <w:t>grown at</w:t>
      </w:r>
      <w:r w:rsidR="001D2880" w:rsidRPr="00085882">
        <w:rPr>
          <w:rFonts w:eastAsia="Times New Roman" w:cstheme="minorHAnsi"/>
          <w:color w:val="24292E"/>
          <w:sz w:val="24"/>
          <w:szCs w:val="24"/>
        </w:rPr>
        <w:t xml:space="preserve"> three </w:t>
      </w:r>
      <w:r w:rsidR="005B4D90">
        <w:rPr>
          <w:rFonts w:eastAsia="Times New Roman" w:cstheme="minorHAnsi"/>
          <w:color w:val="24292E"/>
          <w:sz w:val="24"/>
          <w:szCs w:val="24"/>
        </w:rPr>
        <w:t>common gardens</w:t>
      </w:r>
      <w:r>
        <w:rPr>
          <w:rFonts w:eastAsia="Times New Roman" w:cstheme="minorHAnsi"/>
          <w:color w:val="24292E"/>
          <w:sz w:val="24"/>
          <w:szCs w:val="24"/>
        </w:rPr>
        <w:t>. A</w:t>
      </w:r>
      <w:r w:rsidR="00C12D64" w:rsidRPr="00085882">
        <w:rPr>
          <w:rFonts w:eastAsia="Times New Roman" w:cstheme="minorHAnsi"/>
          <w:color w:val="24292E"/>
          <w:sz w:val="24"/>
          <w:szCs w:val="24"/>
        </w:rPr>
        <w:t>bundance</w:t>
      </w:r>
      <w:r w:rsidR="00A52E8D">
        <w:rPr>
          <w:rFonts w:eastAsia="Times New Roman" w:cstheme="minorHAnsi"/>
          <w:color w:val="24292E"/>
          <w:sz w:val="24"/>
          <w:szCs w:val="24"/>
        </w:rPr>
        <w:t>s</w:t>
      </w:r>
      <w:r w:rsidR="001D2880" w:rsidRPr="00085882">
        <w:rPr>
          <w:rFonts w:eastAsia="Times New Roman" w:cstheme="minorHAnsi"/>
          <w:color w:val="24292E"/>
          <w:sz w:val="24"/>
          <w:szCs w:val="24"/>
        </w:rPr>
        <w:t xml:space="preserve"> of 18 mineral elements were determined</w:t>
      </w:r>
      <w:r w:rsidR="001A7815" w:rsidRPr="00085882">
        <w:rPr>
          <w:rFonts w:eastAsia="Times New Roman" w:cstheme="minorHAnsi"/>
          <w:color w:val="24292E"/>
          <w:sz w:val="24"/>
          <w:szCs w:val="24"/>
        </w:rPr>
        <w:t xml:space="preserve"> </w:t>
      </w:r>
      <w:r w:rsidR="00D56DE5" w:rsidRPr="00085882">
        <w:rPr>
          <w:rFonts w:eastAsia="Times New Roman" w:cstheme="minorHAnsi"/>
          <w:color w:val="24292E"/>
          <w:sz w:val="24"/>
          <w:szCs w:val="24"/>
        </w:rPr>
        <w:t>for whole tillers</w:t>
      </w:r>
      <w:r>
        <w:rPr>
          <w:rFonts w:eastAsia="Times New Roman" w:cstheme="minorHAnsi"/>
          <w:color w:val="24292E"/>
          <w:sz w:val="24"/>
          <w:szCs w:val="24"/>
        </w:rPr>
        <w:t xml:space="preserve"> using ICP-MS</w:t>
      </w:r>
      <w:r w:rsidR="001D2880" w:rsidRPr="00085882">
        <w:rPr>
          <w:rFonts w:eastAsia="Times New Roman" w:cstheme="minorHAnsi"/>
          <w:color w:val="24292E"/>
          <w:sz w:val="24"/>
          <w:szCs w:val="24"/>
        </w:rPr>
        <w:t>.</w:t>
      </w:r>
      <w:r w:rsidR="00B03301" w:rsidRPr="00085882">
        <w:rPr>
          <w:rFonts w:eastAsia="Times New Roman" w:cstheme="minorHAnsi"/>
          <w:color w:val="24292E"/>
          <w:sz w:val="24"/>
          <w:szCs w:val="24"/>
        </w:rPr>
        <w:t xml:space="preserve"> </w:t>
      </w:r>
      <w:r w:rsidR="005B4D90">
        <w:rPr>
          <w:rFonts w:eastAsia="Times New Roman" w:cstheme="minorHAnsi"/>
          <w:color w:val="24292E"/>
          <w:sz w:val="24"/>
          <w:szCs w:val="24"/>
        </w:rPr>
        <w:t xml:space="preserve">These </w:t>
      </w:r>
      <w:r>
        <w:rPr>
          <w:rFonts w:eastAsia="Times New Roman" w:cstheme="minorHAnsi"/>
          <w:color w:val="24292E"/>
          <w:sz w:val="24"/>
          <w:szCs w:val="24"/>
        </w:rPr>
        <w:t>abundances</w:t>
      </w:r>
      <w:r w:rsidR="005B4D90">
        <w:rPr>
          <w:rFonts w:eastAsia="Times New Roman" w:cstheme="minorHAnsi"/>
          <w:color w:val="24292E"/>
          <w:sz w:val="24"/>
          <w:szCs w:val="24"/>
        </w:rPr>
        <w:t xml:space="preserve"> were used </w:t>
      </w:r>
      <w:r w:rsidR="00C70776">
        <w:rPr>
          <w:rFonts w:eastAsia="Times New Roman" w:cstheme="minorHAnsi"/>
          <w:color w:val="24292E"/>
          <w:sz w:val="24"/>
          <w:szCs w:val="24"/>
        </w:rPr>
        <w:t xml:space="preserve">to </w:t>
      </w:r>
      <w:r>
        <w:rPr>
          <w:rFonts w:eastAsia="Times New Roman" w:cstheme="minorHAnsi"/>
          <w:color w:val="24292E"/>
          <w:sz w:val="24"/>
          <w:szCs w:val="24"/>
        </w:rPr>
        <w:t xml:space="preserve">identify </w:t>
      </w:r>
      <w:r w:rsidR="005A188C" w:rsidRPr="00085882">
        <w:rPr>
          <w:rFonts w:eastAsia="Times New Roman" w:cstheme="minorHAnsi"/>
          <w:color w:val="24292E"/>
          <w:sz w:val="24"/>
          <w:szCs w:val="24"/>
        </w:rPr>
        <w:t>quantitative trait loci (</w:t>
      </w:r>
      <w:r w:rsidR="00F14E1A" w:rsidRPr="00085882">
        <w:rPr>
          <w:rFonts w:eastAsia="Times New Roman" w:cstheme="minorHAnsi"/>
          <w:color w:val="24292E"/>
          <w:sz w:val="24"/>
          <w:szCs w:val="24"/>
        </w:rPr>
        <w:t>QTL</w:t>
      </w:r>
      <w:r w:rsidR="005A188C" w:rsidRPr="00085882">
        <w:rPr>
          <w:rFonts w:eastAsia="Times New Roman" w:cstheme="minorHAnsi"/>
          <w:color w:val="24292E"/>
          <w:sz w:val="24"/>
          <w:szCs w:val="24"/>
        </w:rPr>
        <w:t>)</w:t>
      </w:r>
      <w:r w:rsidR="00F14E1A" w:rsidRPr="00085882">
        <w:rPr>
          <w:rFonts w:eastAsia="Times New Roman" w:cstheme="minorHAnsi"/>
          <w:color w:val="24292E"/>
          <w:sz w:val="24"/>
          <w:szCs w:val="24"/>
        </w:rPr>
        <w:t xml:space="preserve"> </w:t>
      </w:r>
      <w:r>
        <w:rPr>
          <w:rFonts w:eastAsia="Times New Roman" w:cstheme="minorHAnsi"/>
          <w:color w:val="24292E"/>
          <w:sz w:val="24"/>
          <w:szCs w:val="24"/>
        </w:rPr>
        <w:t>with and without</w:t>
      </w:r>
      <w:r w:rsidRPr="00085882">
        <w:rPr>
          <w:rFonts w:eastAsia="Times New Roman" w:cstheme="minorHAnsi"/>
          <w:color w:val="24292E"/>
          <w:sz w:val="24"/>
          <w:szCs w:val="24"/>
        </w:rPr>
        <w:t xml:space="preserve"> </w:t>
      </w:r>
      <w:r w:rsidR="00085882" w:rsidRPr="00085882">
        <w:rPr>
          <w:rFonts w:eastAsia="Times New Roman" w:cstheme="minorHAnsi"/>
          <w:color w:val="24292E"/>
          <w:sz w:val="24"/>
          <w:szCs w:val="24"/>
        </w:rPr>
        <w:t xml:space="preserve">QTL-by-environment interactions (QTLxE) </w:t>
      </w:r>
      <w:r w:rsidR="00F14E1A" w:rsidRPr="00085882">
        <w:rPr>
          <w:rFonts w:eastAsia="Times New Roman" w:cstheme="minorHAnsi"/>
          <w:color w:val="24292E"/>
          <w:sz w:val="24"/>
          <w:szCs w:val="24"/>
        </w:rPr>
        <w:t xml:space="preserve">using </w:t>
      </w:r>
      <w:r>
        <w:rPr>
          <w:rFonts w:eastAsia="Times New Roman" w:cstheme="minorHAnsi"/>
          <w:color w:val="24292E"/>
          <w:sz w:val="24"/>
          <w:szCs w:val="24"/>
        </w:rPr>
        <w:t xml:space="preserve">a </w:t>
      </w:r>
      <w:r w:rsidR="00F14E1A" w:rsidRPr="00085882">
        <w:rPr>
          <w:rFonts w:eastAsia="Times New Roman" w:cstheme="minorHAnsi"/>
          <w:color w:val="24292E"/>
          <w:sz w:val="24"/>
          <w:szCs w:val="24"/>
        </w:rPr>
        <w:t>multi-environment QTL</w:t>
      </w:r>
      <w:r>
        <w:rPr>
          <w:rFonts w:eastAsia="Times New Roman" w:cstheme="minorHAnsi"/>
          <w:color w:val="24292E"/>
          <w:sz w:val="24"/>
          <w:szCs w:val="24"/>
        </w:rPr>
        <w:t xml:space="preserve"> mapping</w:t>
      </w:r>
      <w:r w:rsidR="00F14E1A" w:rsidRPr="00085882">
        <w:rPr>
          <w:rFonts w:eastAsia="Times New Roman" w:cstheme="minorHAnsi"/>
          <w:color w:val="24292E"/>
          <w:sz w:val="24"/>
          <w:szCs w:val="24"/>
        </w:rPr>
        <w:t xml:space="preserve"> approach.</w:t>
      </w:r>
    </w:p>
    <w:p w14:paraId="14AF3F03" w14:textId="4435CDE0" w:rsidR="0092319C" w:rsidRPr="0018545E" w:rsidRDefault="00C70776" w:rsidP="0018545E">
      <w:pPr>
        <w:pStyle w:val="ListParagraph"/>
        <w:numPr>
          <w:ilvl w:val="0"/>
          <w:numId w:val="3"/>
        </w:numPr>
        <w:shd w:val="clear" w:color="auto" w:fill="FFFFFF"/>
        <w:spacing w:after="120" w:line="360" w:lineRule="auto"/>
        <w:rPr>
          <w:rFonts w:eastAsia="Times New Roman" w:cstheme="minorHAnsi"/>
          <w:color w:val="24292E"/>
          <w:sz w:val="24"/>
          <w:szCs w:val="24"/>
        </w:rPr>
      </w:pPr>
      <w:r w:rsidRPr="003A7574">
        <w:rPr>
          <w:rFonts w:eastAsia="Times New Roman" w:cstheme="minorHAnsi"/>
          <w:color w:val="24292E"/>
          <w:sz w:val="24"/>
          <w:szCs w:val="24"/>
        </w:rPr>
        <w:t xml:space="preserve">Element content varied </w:t>
      </w:r>
      <w:r w:rsidR="00824D5A">
        <w:rPr>
          <w:rFonts w:eastAsia="Times New Roman" w:cstheme="minorHAnsi"/>
          <w:color w:val="24292E"/>
          <w:sz w:val="24"/>
          <w:szCs w:val="24"/>
        </w:rPr>
        <w:t>significantly</w:t>
      </w:r>
      <w:r w:rsidR="003A7574" w:rsidRPr="003A7574">
        <w:rPr>
          <w:rFonts w:eastAsia="Times New Roman" w:cstheme="minorHAnsi"/>
          <w:color w:val="24292E"/>
          <w:sz w:val="24"/>
          <w:szCs w:val="24"/>
        </w:rPr>
        <w:t xml:space="preserve"> </w:t>
      </w:r>
      <w:r w:rsidRPr="003A7574">
        <w:rPr>
          <w:rFonts w:eastAsia="Times New Roman" w:cstheme="minorHAnsi"/>
          <w:color w:val="24292E"/>
          <w:sz w:val="24"/>
          <w:szCs w:val="24"/>
        </w:rPr>
        <w:t xml:space="preserve">both within </w:t>
      </w:r>
      <w:r w:rsidR="003A7574" w:rsidRPr="003A7574">
        <w:rPr>
          <w:rFonts w:eastAsia="Times New Roman" w:cstheme="minorHAnsi"/>
          <w:color w:val="24292E"/>
          <w:sz w:val="24"/>
          <w:szCs w:val="24"/>
        </w:rPr>
        <w:t xml:space="preserve">and between </w:t>
      </w:r>
      <w:r w:rsidR="003A7574">
        <w:rPr>
          <w:rFonts w:eastAsia="Times New Roman" w:cstheme="minorHAnsi"/>
          <w:color w:val="24292E"/>
          <w:sz w:val="24"/>
          <w:szCs w:val="24"/>
        </w:rPr>
        <w:t xml:space="preserve">switchgrass </w:t>
      </w:r>
      <w:r w:rsidR="003A7574" w:rsidRPr="003A7574">
        <w:rPr>
          <w:rFonts w:eastAsia="Times New Roman" w:cstheme="minorHAnsi"/>
          <w:color w:val="24292E"/>
          <w:sz w:val="24"/>
          <w:szCs w:val="24"/>
        </w:rPr>
        <w:t>ecotypes, and</w:t>
      </w:r>
      <w:r w:rsidR="0018545E">
        <w:rPr>
          <w:rFonts w:eastAsia="Times New Roman" w:cstheme="minorHAnsi"/>
          <w:color w:val="24292E"/>
          <w:sz w:val="24"/>
          <w:szCs w:val="24"/>
        </w:rPr>
        <w:t xml:space="preserve"> </w:t>
      </w:r>
      <w:r w:rsidR="00AF04B8" w:rsidRPr="0018545E">
        <w:rPr>
          <w:rFonts w:cstheme="minorHAnsi"/>
          <w:sz w:val="24"/>
          <w:szCs w:val="24"/>
        </w:rPr>
        <w:t xml:space="preserve">GxE was </w:t>
      </w:r>
      <w:r w:rsidRPr="0018545E">
        <w:rPr>
          <w:rFonts w:cstheme="minorHAnsi"/>
          <w:sz w:val="24"/>
          <w:szCs w:val="24"/>
        </w:rPr>
        <w:t xml:space="preserve">present </w:t>
      </w:r>
      <w:r w:rsidR="0092319C" w:rsidRPr="0018545E">
        <w:rPr>
          <w:rFonts w:cstheme="minorHAnsi"/>
          <w:sz w:val="24"/>
          <w:szCs w:val="24"/>
        </w:rPr>
        <w:t>at both the trait and QTL level</w:t>
      </w:r>
      <w:r w:rsidR="000D06C3" w:rsidRPr="0018545E">
        <w:rPr>
          <w:rFonts w:cstheme="minorHAnsi"/>
          <w:sz w:val="24"/>
          <w:szCs w:val="24"/>
        </w:rPr>
        <w:t>.</w:t>
      </w:r>
      <w:r w:rsidR="00AF04B8" w:rsidRPr="0018545E">
        <w:rPr>
          <w:rFonts w:cstheme="minorHAnsi"/>
          <w:sz w:val="24"/>
          <w:szCs w:val="24"/>
        </w:rPr>
        <w:t xml:space="preserve"> </w:t>
      </w:r>
      <w:r w:rsidRPr="0018545E">
        <w:rPr>
          <w:rFonts w:cstheme="minorHAnsi"/>
          <w:sz w:val="24"/>
          <w:szCs w:val="24"/>
        </w:rPr>
        <w:t>14 of 18 element</w:t>
      </w:r>
      <w:r w:rsidR="003A7574" w:rsidRPr="0018545E">
        <w:rPr>
          <w:rFonts w:cstheme="minorHAnsi"/>
          <w:sz w:val="24"/>
          <w:szCs w:val="24"/>
        </w:rPr>
        <w:t xml:space="preserve"> content</w:t>
      </w:r>
      <w:r w:rsidRPr="0018545E">
        <w:rPr>
          <w:rFonts w:cstheme="minorHAnsi"/>
          <w:sz w:val="24"/>
          <w:szCs w:val="24"/>
        </w:rPr>
        <w:t xml:space="preserve">s were under some genetic control, and </w:t>
      </w:r>
      <w:r w:rsidR="003D2DF7" w:rsidRPr="0018545E">
        <w:rPr>
          <w:rFonts w:eastAsia="Times New Roman" w:cstheme="minorHAnsi"/>
          <w:color w:val="24292E"/>
          <w:sz w:val="24"/>
          <w:szCs w:val="24"/>
        </w:rPr>
        <w:t xml:space="preserve">77 QTL </w:t>
      </w:r>
      <w:r w:rsidR="00D56DE5" w:rsidRPr="0018545E">
        <w:rPr>
          <w:rFonts w:eastAsia="Times New Roman" w:cstheme="minorHAnsi"/>
          <w:color w:val="24292E"/>
          <w:sz w:val="24"/>
          <w:szCs w:val="24"/>
        </w:rPr>
        <w:t xml:space="preserve">were </w:t>
      </w:r>
      <w:r w:rsidR="003D2DF7" w:rsidRPr="0018545E">
        <w:rPr>
          <w:rFonts w:eastAsia="Times New Roman" w:cstheme="minorHAnsi"/>
          <w:color w:val="24292E"/>
          <w:sz w:val="24"/>
          <w:szCs w:val="24"/>
        </w:rPr>
        <w:t xml:space="preserve">detected for </w:t>
      </w:r>
      <w:r w:rsidRPr="0018545E">
        <w:rPr>
          <w:rFonts w:eastAsia="Times New Roman" w:cstheme="minorHAnsi"/>
          <w:color w:val="24292E"/>
          <w:sz w:val="24"/>
          <w:szCs w:val="24"/>
        </w:rPr>
        <w:t xml:space="preserve">these </w:t>
      </w:r>
      <w:r w:rsidR="003D2DF7" w:rsidRPr="0018545E">
        <w:rPr>
          <w:rFonts w:eastAsia="Times New Roman" w:cstheme="minorHAnsi"/>
          <w:color w:val="24292E"/>
          <w:sz w:val="24"/>
          <w:szCs w:val="24"/>
        </w:rPr>
        <w:t>elements</w:t>
      </w:r>
      <w:r w:rsidRPr="0018545E">
        <w:rPr>
          <w:rFonts w:eastAsia="Times New Roman" w:cstheme="minorHAnsi"/>
          <w:color w:val="24292E"/>
          <w:sz w:val="24"/>
          <w:szCs w:val="24"/>
        </w:rPr>
        <w:t>. 74% of QTL colocalized multiple elements,</w:t>
      </w:r>
      <w:r w:rsidR="003A7574" w:rsidRPr="0018545E">
        <w:rPr>
          <w:rFonts w:eastAsia="Times New Roman" w:cstheme="minorHAnsi"/>
          <w:color w:val="24292E"/>
          <w:sz w:val="24"/>
          <w:szCs w:val="24"/>
        </w:rPr>
        <w:t xml:space="preserve"> </w:t>
      </w:r>
      <w:r w:rsidRPr="0018545E">
        <w:rPr>
          <w:rFonts w:eastAsia="Times New Roman" w:cstheme="minorHAnsi"/>
          <w:color w:val="24292E"/>
          <w:sz w:val="24"/>
          <w:szCs w:val="24"/>
        </w:rPr>
        <w:t>h</w:t>
      </w:r>
      <w:r w:rsidR="003D2DF7" w:rsidRPr="0018545E">
        <w:rPr>
          <w:rFonts w:eastAsia="Times New Roman" w:cstheme="minorHAnsi"/>
          <w:color w:val="24292E"/>
          <w:sz w:val="24"/>
          <w:szCs w:val="24"/>
        </w:rPr>
        <w:t xml:space="preserve">alf of QTL exhibited significant </w:t>
      </w:r>
      <w:r w:rsidR="00153D1F" w:rsidRPr="0018545E">
        <w:rPr>
          <w:rFonts w:eastAsia="Times New Roman" w:cstheme="minorHAnsi"/>
          <w:color w:val="24292E"/>
          <w:sz w:val="24"/>
          <w:szCs w:val="24"/>
        </w:rPr>
        <w:t>QTLxE</w:t>
      </w:r>
      <w:r w:rsidR="005F7ED8" w:rsidRPr="0018545E">
        <w:rPr>
          <w:rFonts w:eastAsia="Times New Roman" w:cstheme="minorHAnsi"/>
          <w:color w:val="24292E"/>
          <w:sz w:val="24"/>
          <w:szCs w:val="24"/>
        </w:rPr>
        <w:t xml:space="preserve">, </w:t>
      </w:r>
      <w:r w:rsidR="003A7574" w:rsidRPr="0018545E">
        <w:rPr>
          <w:rFonts w:eastAsia="Times New Roman" w:cstheme="minorHAnsi"/>
          <w:color w:val="24292E"/>
          <w:sz w:val="24"/>
          <w:szCs w:val="24"/>
        </w:rPr>
        <w:t xml:space="preserve">and </w:t>
      </w:r>
      <w:r w:rsidRPr="0018545E">
        <w:rPr>
          <w:rFonts w:eastAsia="Times New Roman" w:cstheme="minorHAnsi"/>
          <w:color w:val="24292E"/>
          <w:sz w:val="24"/>
          <w:szCs w:val="24"/>
        </w:rPr>
        <w:t xml:space="preserve">roughly equal numbers of QTL </w:t>
      </w:r>
      <w:r w:rsidR="003A7574" w:rsidRPr="0018545E">
        <w:rPr>
          <w:rFonts w:eastAsia="Times New Roman" w:cstheme="minorHAnsi"/>
          <w:color w:val="24292E"/>
          <w:sz w:val="24"/>
          <w:szCs w:val="24"/>
        </w:rPr>
        <w:t>had</w:t>
      </w:r>
      <w:r w:rsidRPr="0018545E">
        <w:rPr>
          <w:rFonts w:eastAsia="Times New Roman" w:cstheme="minorHAnsi"/>
          <w:color w:val="24292E"/>
          <w:sz w:val="24"/>
          <w:szCs w:val="24"/>
        </w:rPr>
        <w:t xml:space="preserve"> significant differences in magnitude and sign of their effects </w:t>
      </w:r>
      <w:r w:rsidR="00D56DE5" w:rsidRPr="0018545E">
        <w:rPr>
          <w:rFonts w:eastAsia="Times New Roman" w:cstheme="minorHAnsi"/>
          <w:color w:val="24292E"/>
          <w:sz w:val="24"/>
          <w:szCs w:val="24"/>
        </w:rPr>
        <w:t xml:space="preserve">across environments.  </w:t>
      </w:r>
    </w:p>
    <w:p w14:paraId="38CA8C6B" w14:textId="44F8DA95" w:rsidR="005A188C" w:rsidRDefault="003A7574" w:rsidP="0018545E">
      <w:pPr>
        <w:pStyle w:val="ListParagraph"/>
        <w:numPr>
          <w:ilvl w:val="0"/>
          <w:numId w:val="3"/>
        </w:numPr>
        <w:shd w:val="clear" w:color="auto" w:fill="FFFFFF"/>
        <w:spacing w:after="120" w:line="360" w:lineRule="auto"/>
        <w:rPr>
          <w:rFonts w:eastAsia="Times New Roman" w:cstheme="minorHAnsi"/>
          <w:color w:val="24292E"/>
          <w:sz w:val="24"/>
          <w:szCs w:val="24"/>
        </w:rPr>
      </w:pPr>
      <w:r>
        <w:rPr>
          <w:rFonts w:eastAsia="Times New Roman" w:cstheme="minorHAnsi"/>
          <w:color w:val="24292E"/>
          <w:sz w:val="24"/>
          <w:szCs w:val="24"/>
        </w:rPr>
        <w:t xml:space="preserve">The switchgrass ionome is under moderate genetic control and is controlled by loci with </w:t>
      </w:r>
      <w:r w:rsidR="00085882" w:rsidRPr="0092319C">
        <w:rPr>
          <w:rFonts w:eastAsia="Times New Roman" w:cstheme="minorHAnsi"/>
          <w:color w:val="24292E"/>
          <w:sz w:val="24"/>
          <w:szCs w:val="24"/>
        </w:rPr>
        <w:t>highly variable effects across environments</w:t>
      </w:r>
      <w:r>
        <w:rPr>
          <w:rFonts w:eastAsia="Times New Roman" w:cstheme="minorHAnsi"/>
          <w:color w:val="24292E"/>
          <w:sz w:val="24"/>
          <w:szCs w:val="24"/>
        </w:rPr>
        <w:t>.</w:t>
      </w:r>
      <w:r w:rsidR="00085882" w:rsidRPr="0092319C">
        <w:rPr>
          <w:rFonts w:eastAsia="Times New Roman" w:cstheme="minorHAnsi"/>
          <w:color w:val="24292E"/>
          <w:sz w:val="24"/>
          <w:szCs w:val="24"/>
        </w:rPr>
        <w:t xml:space="preserve"> </w:t>
      </w:r>
    </w:p>
    <w:p w14:paraId="4EBC2A26"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34EAF9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6ABCB1F8" w14:textId="60D03B59" w:rsidR="005A188C" w:rsidRPr="005A188C" w:rsidRDefault="005A188C" w:rsidP="005A188C">
      <w:pPr>
        <w:shd w:val="clear" w:color="auto" w:fill="FFFFFF"/>
        <w:spacing w:after="120" w:line="360" w:lineRule="auto"/>
        <w:rPr>
          <w:rFonts w:eastAsia="Times New Roman" w:cstheme="minorHAnsi"/>
          <w:color w:val="24292E"/>
          <w:sz w:val="24"/>
          <w:szCs w:val="24"/>
        </w:rPr>
        <w:sectPr w:rsidR="005A188C" w:rsidRPr="005A188C" w:rsidSect="0002309A">
          <w:pgSz w:w="12240" w:h="15840"/>
          <w:pgMar w:top="1440" w:right="1440" w:bottom="1440" w:left="1440" w:header="720" w:footer="720" w:gutter="0"/>
          <w:cols w:space="720"/>
          <w:docGrid w:linePitch="360"/>
        </w:sectPr>
      </w:pPr>
      <w:r>
        <w:rPr>
          <w:rFonts w:eastAsia="Times New Roman" w:cstheme="minorHAnsi"/>
          <w:color w:val="24292E"/>
          <w:sz w:val="24"/>
          <w:szCs w:val="24"/>
        </w:rPr>
        <w:t xml:space="preserve">Key words:  </w:t>
      </w:r>
      <w:r w:rsidR="00A966AA">
        <w:rPr>
          <w:rFonts w:eastAsia="Times New Roman" w:cstheme="minorHAnsi"/>
          <w:color w:val="24292E"/>
          <w:sz w:val="24"/>
          <w:szCs w:val="24"/>
        </w:rPr>
        <w:t>GxE</w:t>
      </w:r>
      <w:r>
        <w:rPr>
          <w:rFonts w:eastAsia="Times New Roman" w:cstheme="minorHAnsi"/>
          <w:color w:val="24292E"/>
          <w:sz w:val="24"/>
          <w:szCs w:val="24"/>
        </w:rPr>
        <w:t>, QTLxE, conditional neutrality, antagonistic pleiotropy</w:t>
      </w:r>
      <w:r w:rsidR="00774229">
        <w:rPr>
          <w:rFonts w:eastAsia="Times New Roman" w:cstheme="minorHAnsi"/>
          <w:color w:val="24292E"/>
          <w:sz w:val="24"/>
          <w:szCs w:val="24"/>
        </w:rPr>
        <w:t xml:space="preserve">, bioenergy, </w:t>
      </w:r>
      <w:r w:rsidR="000722C1">
        <w:rPr>
          <w:rFonts w:eastAsia="Times New Roman" w:cstheme="minorHAnsi"/>
          <w:color w:val="24292E"/>
          <w:sz w:val="24"/>
          <w:szCs w:val="24"/>
        </w:rPr>
        <w:t xml:space="preserve">reaction norm </w:t>
      </w:r>
    </w:p>
    <w:p w14:paraId="3C79164D" w14:textId="345896A4" w:rsidR="00712DEF" w:rsidRPr="00750098" w:rsidRDefault="00712DEF" w:rsidP="00382796">
      <w:pPr>
        <w:shd w:val="clear" w:color="auto" w:fill="FFFFFF"/>
        <w:spacing w:after="120" w:line="360" w:lineRule="auto"/>
        <w:rPr>
          <w:rFonts w:eastAsia="Times New Roman" w:cstheme="minorHAnsi"/>
          <w:b/>
          <w:color w:val="24292E"/>
          <w:sz w:val="28"/>
          <w:szCs w:val="28"/>
        </w:rPr>
      </w:pPr>
      <w:r w:rsidRPr="00750098">
        <w:rPr>
          <w:rFonts w:eastAsia="Times New Roman" w:cstheme="minorHAnsi"/>
          <w:b/>
          <w:color w:val="24292E"/>
          <w:sz w:val="28"/>
          <w:szCs w:val="28"/>
        </w:rPr>
        <w:lastRenderedPageBreak/>
        <w:t>Introduction</w:t>
      </w:r>
    </w:p>
    <w:p w14:paraId="089779A5" w14:textId="51F250D4" w:rsidR="00503E5D" w:rsidRPr="00712DEF" w:rsidRDefault="00503E5D"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Plants</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take up most </w:t>
      </w:r>
      <w:r w:rsidR="008639B9">
        <w:rPr>
          <w:rFonts w:eastAsia="Times New Roman" w:cstheme="minorHAnsi"/>
          <w:color w:val="24292E"/>
          <w:sz w:val="24"/>
          <w:szCs w:val="24"/>
        </w:rPr>
        <w:t xml:space="preserve">of </w:t>
      </w:r>
      <w:r w:rsidR="000518EE">
        <w:rPr>
          <w:rFonts w:eastAsia="Times New Roman" w:cstheme="minorHAnsi"/>
          <w:color w:val="24292E"/>
          <w:sz w:val="24"/>
          <w:szCs w:val="24"/>
        </w:rPr>
        <w:t xml:space="preserve">the elements of the ionome from soil, which is highly heterogeneous across multiple spatial scales </w:t>
      </w:r>
      <w:r w:rsidR="007C5A0D">
        <w:rPr>
          <w:rFonts w:eastAsia="Times New Roman" w:cstheme="minorHAnsi"/>
          <w:color w:val="24292E"/>
          <w:sz w:val="24"/>
          <w:szCs w:val="24"/>
        </w:rPr>
        <w:fldChar w:fldCharType="begin"/>
      </w:r>
      <w:r w:rsidR="007C5A0D">
        <w:rPr>
          <w:rFonts w:eastAsia="Times New Roman" w:cstheme="minorHAnsi"/>
          <w:color w:val="24292E"/>
          <w:sz w:val="24"/>
          <w:szCs w:val="24"/>
        </w:rPr>
        <w:instrText xml:space="preserve"> ADDIN EN.CITE &lt;EndNote&gt;&lt;Cite&gt;&lt;Author&gt;Huang&lt;/Author&gt;&lt;Year&gt;2016&lt;/Year&gt;&lt;RecNum&gt;65&lt;/RecNum&gt;&lt;DisplayText&gt;(Huang &amp;amp; Salt, 2016)&lt;/DisplayText&gt;&lt;record&gt;&lt;rec-number&gt;65&lt;/rec-number&gt;&lt;foreign-keys&gt;&lt;key app="EN" db-id="a5zpwxw5fxepzpedpx95exr922ptdv0d9dv9" timestamp="1605377387"&gt;65&lt;/key&gt;&lt;/foreign-keys&gt;&lt;ref-type name="Journal Article"&gt;17&lt;/ref-type&gt;&lt;contributors&gt;&lt;authors&gt;&lt;author&gt;Huang, X. Y.&lt;/author&gt;&lt;author&gt;Salt, D. E.&lt;/author&gt;&lt;/authors&gt;&lt;/contributors&gt;&lt;auth-address&gt;Institute of Biological and Environmental Sciences, University of Aberdeen, Cruickshank Building, St Machar Drive, Aberdeen AB24 3UU, UK.&amp;#xD;Institute of Biological and Environmental Sciences, University of Aberdeen, Cruickshank Building, St Machar Drive, Aberdeen AB24 3UU, UK. Electronic address: david.salt@abdn.ac.uk.&lt;/auth-address&gt;&lt;titles&gt;&lt;title&gt;Plant Ionomics: From Elemental Profiling to Environmental Adaptation&lt;/title&gt;&lt;secondary-title&gt;Mol Plant&lt;/secondary-title&gt;&lt;alt-title&gt;Molecular plant&lt;/alt-title&gt;&lt;/titles&gt;&lt;periodical&gt;&lt;full-title&gt;Mol Plant&lt;/full-title&gt;&lt;abbr-1&gt;Molecular plant&lt;/abbr-1&gt;&lt;/periodical&gt;&lt;alt-periodical&gt;&lt;full-title&gt;Mol Plant&lt;/full-title&gt;&lt;abbr-1&gt;Molecular plant&lt;/abbr-1&gt;&lt;/alt-periodical&gt;&lt;pages&gt;787-97&lt;/pages&gt;&lt;volume&gt;9&lt;/volume&gt;&lt;number&gt;6&lt;/number&gt;&lt;edition&gt;2016/05/24&lt;/edition&gt;&lt;keywords&gt;&lt;keyword&gt;Arabidopsis/genetics/*metabolism&lt;/keyword&gt;&lt;keyword&gt;Arabidopsis Proteins/genetics/*metabolism&lt;/keyword&gt;&lt;keyword&gt;Ions/metabolism&lt;/keyword&gt;&lt;keyword&gt;*Arabidopsis thaliana&lt;/keyword&gt;&lt;keyword&gt;*Casparian strip&lt;/keyword&gt;&lt;keyword&gt;*adaptation&lt;/keyword&gt;&lt;keyword&gt;*ionomics&lt;/keyword&gt;&lt;keyword&gt;*natural variation&lt;/keyword&gt;&lt;keyword&gt;*nutrient homeostasis&lt;/keyword&gt;&lt;/keywords&gt;&lt;dates&gt;&lt;year&gt;2016&lt;/year&gt;&lt;pub-dates&gt;&lt;date&gt;Jun 6&lt;/date&gt;&lt;/pub-dates&gt;&lt;/dates&gt;&lt;isbn&gt;1674-2052&lt;/isbn&gt;&lt;accession-num&gt;27212388&lt;/accession-num&gt;&lt;urls&gt;&lt;/urls&gt;&lt;electronic-resource-num&gt;10.1016/j.molp.2016.05.003&lt;/electronic-resource-num&gt;&lt;remote-database-provider&gt;NLM&lt;/remote-database-provider&gt;&lt;language&gt;eng&lt;/language&gt;&lt;/record&gt;&lt;/Cite&gt;&lt;/EndNote&gt;</w:instrText>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(Huang &amp; Salt, 2016)</w:t>
      </w:r>
      <w:r w:rsidR="007C5A0D">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sidR="000518EE">
        <w:rPr>
          <w:rFonts w:eastAsia="Times New Roman" w:cstheme="minorHAnsi"/>
          <w:color w:val="24292E"/>
          <w:sz w:val="24"/>
          <w:szCs w:val="24"/>
        </w:rPr>
        <w:t>S</w:t>
      </w:r>
      <w:r w:rsidR="000518EE" w:rsidRPr="00712DEF">
        <w:rPr>
          <w:rFonts w:eastAsia="Times New Roman" w:cstheme="minorHAnsi"/>
          <w:color w:val="24292E"/>
          <w:sz w:val="24"/>
          <w:szCs w:val="24"/>
        </w:rPr>
        <w:t xml:space="preserve">tudies in </w:t>
      </w:r>
      <w:r w:rsidR="000518EE">
        <w:rPr>
          <w:rFonts w:eastAsia="Times New Roman" w:cstheme="minorHAnsi"/>
          <w:color w:val="24292E"/>
          <w:sz w:val="24"/>
          <w:szCs w:val="24"/>
        </w:rPr>
        <w:t>many</w:t>
      </w:r>
      <w:r w:rsidR="000518EE" w:rsidRPr="00712DEF">
        <w:rPr>
          <w:rFonts w:eastAsia="Times New Roman" w:cstheme="minorHAnsi"/>
          <w:color w:val="24292E"/>
          <w:sz w:val="24"/>
          <w:szCs w:val="24"/>
        </w:rPr>
        <w:t xml:space="preserve"> plant species have examined the genetic architecture of </w:t>
      </w:r>
      <w:r w:rsidR="000518EE">
        <w:rPr>
          <w:rFonts w:eastAsia="Times New Roman" w:cstheme="minorHAnsi"/>
          <w:color w:val="24292E"/>
          <w:sz w:val="24"/>
          <w:szCs w:val="24"/>
        </w:rPr>
        <w:t xml:space="preserve">the </w:t>
      </w:r>
      <w:r w:rsidR="000518EE" w:rsidRPr="00712DEF">
        <w:rPr>
          <w:rFonts w:eastAsia="Times New Roman" w:cstheme="minorHAnsi"/>
          <w:color w:val="24292E"/>
          <w:sz w:val="24"/>
          <w:szCs w:val="24"/>
        </w:rPr>
        <w:t xml:space="preserve">ionome and discovered </w:t>
      </w:r>
      <w:r w:rsidR="000518EE">
        <w:rPr>
          <w:rFonts w:eastAsia="Times New Roman" w:cstheme="minorHAnsi"/>
          <w:color w:val="24292E"/>
          <w:sz w:val="24"/>
          <w:szCs w:val="24"/>
        </w:rPr>
        <w:t>strong genetic effects</w:t>
      </w:r>
      <w:r w:rsidR="000518EE" w:rsidRPr="00712DEF">
        <w:rPr>
          <w:rFonts w:eastAsia="Times New Roman" w:cstheme="minorHAnsi"/>
          <w:color w:val="24292E"/>
          <w:sz w:val="24"/>
          <w:szCs w:val="24"/>
        </w:rPr>
        <w:t xml:space="preserve"> underlying divergence </w:t>
      </w:r>
      <w:r w:rsidR="000518EE">
        <w:rPr>
          <w:rFonts w:eastAsia="Times New Roman" w:cstheme="minorHAnsi"/>
          <w:color w:val="24292E"/>
          <w:sz w:val="24"/>
          <w:szCs w:val="24"/>
        </w:rPr>
        <w:t>in</w:t>
      </w:r>
      <w:r w:rsidR="000518EE" w:rsidRPr="00712DEF">
        <w:rPr>
          <w:rFonts w:eastAsia="Times New Roman" w:cstheme="minorHAnsi"/>
          <w:color w:val="24292E"/>
          <w:sz w:val="24"/>
          <w:szCs w:val="24"/>
        </w:rPr>
        <w:t xml:space="preserve"> elemental composition</w:t>
      </w:r>
      <w:r w:rsidR="000518EE">
        <w:rPr>
          <w:rFonts w:eastAsia="Times New Roman" w:cstheme="minorHAnsi"/>
          <w:color w:val="24292E"/>
          <w:sz w:val="24"/>
          <w:szCs w:val="24"/>
        </w:rPr>
        <w:t>, and many quantitative trait loci (QTL) in genetic mapping experiments</w:t>
      </w:r>
      <w:r w:rsidR="000518EE"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fldData xml:space="preserve">PEVuZE5vdGU+PENpdGU+PEF1dGhvcj5TaGFrb29yPC9BdXRob3I+PFllYXI+MjAxNjwvWWVhcj48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PEVuZE5vdGU+PENpdGU+PEF1dGhvcj5TaGFrb29yPC9BdXRob3I+PFllYXI+MjAxNjwvWWVhcj48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(Buescher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2010; Lowry</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2012; Zhang</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2014; Shakoor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2016)</w:t>
      </w:r>
      <w:r w:rsidR="007C5A0D">
        <w:rPr>
          <w:rFonts w:eastAsia="Times New Roman" w:cstheme="minorHAnsi"/>
          <w:color w:val="24292E"/>
          <w:sz w:val="24"/>
          <w:szCs w:val="24"/>
        </w:rPr>
        <w:fldChar w:fldCharType="end"/>
      </w:r>
      <w:r w:rsidR="000518EE">
        <w:rPr>
          <w:rFonts w:eastAsia="Times New Roman" w:cstheme="minorHAnsi"/>
          <w:color w:val="24292E"/>
          <w:sz w:val="24"/>
          <w:szCs w:val="24"/>
        </w:rPr>
        <w:t>. Studies in</w:t>
      </w:r>
      <w:r w:rsidR="000518EE" w:rsidRPr="000518EE">
        <w:rPr>
          <w:rFonts w:eastAsia="Times New Roman" w:cstheme="minorHAnsi"/>
          <w:i/>
          <w:color w:val="24292E"/>
          <w:sz w:val="24"/>
          <w:szCs w:val="24"/>
        </w:rPr>
        <w:t xml:space="preserve"> </w:t>
      </w:r>
      <w:r w:rsidR="000518EE" w:rsidRPr="00712DEF">
        <w:rPr>
          <w:rFonts w:eastAsia="Times New Roman" w:cstheme="minorHAnsi"/>
          <w:i/>
          <w:color w:val="24292E"/>
          <w:sz w:val="24"/>
          <w:szCs w:val="24"/>
        </w:rPr>
        <w:t>A. thaliana</w:t>
      </w:r>
      <w:r w:rsidR="000518EE">
        <w:rPr>
          <w:rFonts w:eastAsia="Times New Roman" w:cstheme="minorHAnsi"/>
          <w:color w:val="24292E"/>
          <w:sz w:val="24"/>
          <w:szCs w:val="24"/>
        </w:rPr>
        <w:t xml:space="preserve">, where transgenic manipulation is possible, </w:t>
      </w:r>
      <w:r w:rsidR="000518EE" w:rsidRPr="00712DEF">
        <w:rPr>
          <w:rFonts w:eastAsia="Times New Roman" w:cstheme="minorHAnsi"/>
          <w:color w:val="24292E"/>
          <w:sz w:val="24"/>
          <w:szCs w:val="24"/>
        </w:rPr>
        <w:t xml:space="preserve">have identified several causal genes controlling elemental variations </w:t>
      </w:r>
      <w:r w:rsidR="007C5A0D">
        <w:rPr>
          <w:rFonts w:eastAsia="Times New Roman" w:cstheme="minorHAnsi"/>
          <w:color w:val="24292E"/>
          <w:sz w:val="24"/>
          <w:szCs w:val="24"/>
        </w:rPr>
        <w:fldChar w:fldCharType="begin">
          <w:fldData xml:space="preserve">PEVuZE5vdGU+PENpdGU+PEF1dGhvcj5DaGFvPC9BdXRob3I+PFllYXI+MjAxNDwvWWVhcj48UmVj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=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PEVuZE5vdGU+PENpdGU+PEF1dGhvcj5DaGFvPC9BdXRob3I+PFllYXI+MjAxNDwvWWVhcj48UmVj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=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(Rus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2006; Morrissey</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2009; Chao</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2014)</w:t>
      </w:r>
      <w:r w:rsidR="007C5A0D">
        <w:rPr>
          <w:rFonts w:eastAsia="Times New Roman" w:cstheme="minorHAnsi"/>
          <w:color w:val="24292E"/>
          <w:sz w:val="24"/>
          <w:szCs w:val="24"/>
        </w:rPr>
        <w:fldChar w:fldCharType="end"/>
      </w:r>
      <w:r w:rsidR="000518EE" w:rsidRPr="00712DEF">
        <w:rPr>
          <w:rFonts w:eastAsia="Times New Roman" w:cstheme="minorHAnsi"/>
          <w:color w:val="24292E"/>
          <w:sz w:val="24"/>
          <w:szCs w:val="24"/>
        </w:rPr>
        <w:t>.</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Recent work in </w:t>
      </w:r>
      <w:r w:rsidRPr="00712DEF">
        <w:rPr>
          <w:rFonts w:eastAsia="Times New Roman" w:cstheme="minorHAnsi"/>
          <w:i/>
          <w:color w:val="24292E"/>
          <w:sz w:val="24"/>
          <w:szCs w:val="24"/>
        </w:rPr>
        <w:t>A. thaliana</w:t>
      </w:r>
      <w:r w:rsidRPr="00712DEF">
        <w:rPr>
          <w:rFonts w:eastAsia="Times New Roman" w:cstheme="minorHAnsi"/>
          <w:color w:val="24292E"/>
          <w:sz w:val="24"/>
          <w:szCs w:val="24"/>
        </w:rPr>
        <w:t xml:space="preserve"> has </w:t>
      </w:r>
      <w:r w:rsidR="000518EE">
        <w:rPr>
          <w:rFonts w:eastAsia="Times New Roman" w:cstheme="minorHAnsi"/>
          <w:color w:val="24292E"/>
          <w:sz w:val="24"/>
          <w:szCs w:val="24"/>
        </w:rPr>
        <w:t xml:space="preserve">also </w:t>
      </w:r>
      <w:r w:rsidRPr="00712DEF">
        <w:rPr>
          <w:rFonts w:eastAsia="Times New Roman" w:cstheme="minorHAnsi"/>
          <w:color w:val="24292E"/>
          <w:sz w:val="24"/>
          <w:szCs w:val="24"/>
        </w:rPr>
        <w:t xml:space="preserve">shown signals of local adaptation to soil salinity, which could be driven by </w:t>
      </w:r>
      <w:r w:rsidR="000518EE">
        <w:rPr>
          <w:rFonts w:eastAsia="Times New Roman" w:cstheme="minorHAnsi"/>
          <w:color w:val="24292E"/>
          <w:sz w:val="24"/>
          <w:szCs w:val="24"/>
        </w:rPr>
        <w:t xml:space="preserve">genetic </w:t>
      </w:r>
      <w:r w:rsidRPr="00712DEF">
        <w:rPr>
          <w:rFonts w:eastAsia="Times New Roman" w:cstheme="minorHAnsi"/>
          <w:color w:val="24292E"/>
          <w:sz w:val="24"/>
          <w:szCs w:val="24"/>
        </w:rPr>
        <w:t>loci</w:t>
      </w:r>
      <w:r w:rsidR="000518EE">
        <w:rPr>
          <w:rFonts w:eastAsia="Times New Roman" w:cstheme="minorHAnsi"/>
          <w:color w:val="24292E"/>
          <w:sz w:val="24"/>
          <w:szCs w:val="24"/>
        </w:rPr>
        <w:t xml:space="preserve"> that affect the ionome</w:t>
      </w:r>
      <w:r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r>
      <w:r w:rsidR="007C5A0D">
        <w:rPr>
          <w:rFonts w:eastAsia="Times New Roman" w:cstheme="minorHAnsi"/>
          <w:color w:val="24292E"/>
          <w:sz w:val="24"/>
          <w:szCs w:val="24"/>
        </w:rPr>
        <w:instrText xml:space="preserve"> ADDIN EN.CITE &lt;EndNote&gt;&lt;Cite&gt;&lt;Author&gt;Busoms&lt;/Author&gt;&lt;Year&gt;2015&lt;/Year&gt;&lt;RecNum&gt;35&lt;/RecNum&gt;&lt;DisplayText&gt;(Busoms&lt;style face="italic"&gt; et al.&lt;/style&gt;, 2015)&lt;/DisplayText&gt;&lt;record&gt;&lt;rec-number&gt;35&lt;/rec-number&gt;&lt;foreign-keys&gt;&lt;key app="EN" db-id="a5zpwxw5fxepzpedpx95exr922ptdv0d9dv9" timestamp="1605372063"&gt;35&lt;/key&gt;&lt;/foreign-keys&gt;&lt;ref-type name="Journal Article"&gt;17&lt;/ref-type&gt;&lt;contributors&gt;&lt;authors&gt;&lt;author&gt;Busoms, Silvia&lt;/author&gt;&lt;author&gt;Teres, Joana&lt;/author&gt;&lt;author&gt;Huang, Xin-Yuan&lt;/author&gt;&lt;author&gt;Bomblies, Kirsten&lt;/author&gt;&lt;author&gt;Danku, John&lt;/author&gt;&lt;author&gt;Douglas, Alex&lt;/author&gt;&lt;author&gt;Weigel, Detlef&lt;/author&gt;&lt;author&gt;Poschenrieder, Charlotte&lt;/author&gt;&lt;author&gt;Salt, David E.&lt;/author&gt;&lt;/authors&gt;&lt;/contributors&gt;&lt;titles&gt;&lt;title&gt;Salinity Is an Agent of Divergent Selection Driving Local Adaptation of Arabidopsis to Coastal Habitats&lt;/title&gt;&lt;secondary-title&gt;Plant Physiology&lt;/secondary-title&gt;&lt;/titles&gt;&lt;periodical&gt;&lt;full-title&gt;Plant Physiology&lt;/full-title&gt;&lt;/periodical&gt;&lt;pages&gt;915&lt;/pages&gt;&lt;volume&gt;168&lt;/volume&gt;&lt;number&gt;3&lt;/number&gt;&lt;dates&gt;&lt;year&gt;2015&lt;/year&gt;&lt;/dates&gt;&lt;urls&gt;&lt;related-urls&gt;&lt;url&gt;http://www.plantphysiol.org/content/168/3/915.abstract&lt;/url&gt;&lt;/related-urls&gt;&lt;/urls&gt;&lt;electronic-resource-num&gt;10.1104/pp.15.00427&lt;/electronic-resource-num&gt;&lt;/record&gt;&lt;/Cite&gt;&lt;/EndNote&gt;</w:instrText>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(Busoms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2015)</w:t>
      </w:r>
      <w:r w:rsidR="007C5A0D">
        <w:rPr>
          <w:rFonts w:eastAsia="Times New Roman" w:cstheme="minorHAnsi"/>
          <w:color w:val="24292E"/>
          <w:sz w:val="24"/>
          <w:szCs w:val="24"/>
        </w:rPr>
        <w:fldChar w:fldCharType="end"/>
      </w:r>
      <w:r w:rsidRPr="00712DEF">
        <w:rPr>
          <w:rFonts w:eastAsia="Times New Roman" w:cstheme="minorHAnsi"/>
          <w:color w:val="24292E"/>
          <w:sz w:val="24"/>
          <w:szCs w:val="24"/>
        </w:rPr>
        <w:t>.</w:t>
      </w:r>
      <w:r w:rsidR="00C82B0C" w:rsidRPr="00712DEF">
        <w:rPr>
          <w:rFonts w:eastAsia="Times New Roman" w:cstheme="minorHAnsi"/>
          <w:color w:val="24292E"/>
          <w:sz w:val="24"/>
          <w:szCs w:val="24"/>
        </w:rPr>
        <w:t xml:space="preserve"> </w:t>
      </w:r>
      <w:r w:rsidR="00581C85">
        <w:rPr>
          <w:rFonts w:eastAsia="Times New Roman" w:cstheme="minorHAnsi"/>
          <w:color w:val="24292E"/>
          <w:sz w:val="24"/>
          <w:szCs w:val="24"/>
        </w:rPr>
        <w:t>Regardless of plant species, s</w:t>
      </w:r>
      <w:r w:rsidR="00C82B0C" w:rsidRPr="00712DEF">
        <w:rPr>
          <w:rFonts w:eastAsia="Times New Roman" w:cstheme="minorHAnsi"/>
          <w:color w:val="24292E"/>
          <w:sz w:val="24"/>
          <w:szCs w:val="24"/>
        </w:rPr>
        <w:t xml:space="preserve">tudying genetic variation in </w:t>
      </w:r>
      <w:r w:rsidR="00581C85">
        <w:rPr>
          <w:rFonts w:eastAsia="Times New Roman" w:cstheme="minorHAnsi"/>
          <w:color w:val="24292E"/>
          <w:sz w:val="24"/>
          <w:szCs w:val="24"/>
        </w:rPr>
        <w:t xml:space="preserve">the </w:t>
      </w:r>
      <w:r w:rsidR="00C82B0C" w:rsidRPr="00712DEF">
        <w:rPr>
          <w:rFonts w:eastAsia="Times New Roman" w:cstheme="minorHAnsi"/>
          <w:color w:val="24292E"/>
          <w:sz w:val="24"/>
          <w:szCs w:val="24"/>
        </w:rPr>
        <w:t>ionome can provide insights into how plants adapt to</w:t>
      </w:r>
      <w:r w:rsidR="00581C85">
        <w:rPr>
          <w:rFonts w:eastAsia="Times New Roman" w:cstheme="minorHAnsi"/>
          <w:color w:val="24292E"/>
          <w:sz w:val="24"/>
          <w:szCs w:val="24"/>
        </w:rPr>
        <w:t xml:space="preserve"> the</w:t>
      </w:r>
      <w:r w:rsidR="00C82B0C" w:rsidRPr="00712DEF">
        <w:rPr>
          <w:rFonts w:eastAsia="Times New Roman" w:cstheme="minorHAnsi"/>
          <w:color w:val="24292E"/>
          <w:sz w:val="24"/>
          <w:szCs w:val="24"/>
        </w:rPr>
        <w:t xml:space="preserve"> highly </w:t>
      </w:r>
      <w:r w:rsidR="00712DEF" w:rsidRPr="00712DEF">
        <w:rPr>
          <w:rFonts w:eastAsia="Times New Roman" w:cstheme="minorHAnsi"/>
          <w:color w:val="24292E"/>
          <w:sz w:val="24"/>
          <w:szCs w:val="24"/>
        </w:rPr>
        <w:t xml:space="preserve">variable </w:t>
      </w:r>
      <w:r w:rsidR="00C82B0C" w:rsidRPr="00712DEF">
        <w:rPr>
          <w:rFonts w:eastAsia="Times New Roman" w:cstheme="minorHAnsi"/>
          <w:color w:val="24292E"/>
          <w:sz w:val="24"/>
          <w:szCs w:val="24"/>
        </w:rPr>
        <w:t>soils that comprise the natural landscape, and can lead to the discovery of genes involved in elemental accumulation</w:t>
      </w:r>
      <w:r w:rsidR="005B4D90">
        <w:rPr>
          <w:rFonts w:eastAsia="Times New Roman" w:cstheme="minorHAnsi"/>
          <w:color w:val="24292E"/>
          <w:sz w:val="24"/>
          <w:szCs w:val="24"/>
        </w:rPr>
        <w:t>, including transporters, transcription factors, and metal binding proteins</w:t>
      </w:r>
      <w:r w:rsidR="00C82B0C"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fldData xml:space="preserve">PEVuZE5vdGU+PENpdGU+PEF1dGhvcj5CYXh0ZXI8L0F1dGhvcj48WWVhcj4yMDEyPC9ZZWFyPjxS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PEVuZE5vdGU+PENpdGU+PEF1dGhvcj5CYXh0ZXI8L0F1dGhvcj48WWVhcj4yMDEyPC9ZZWFyPjxS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(Rus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2006; Baxter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2008; Baxter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2010; Baxter &amp; Dilkes, 2012)</w:t>
      </w:r>
      <w:r w:rsidR="007C5A0D">
        <w:rPr>
          <w:rFonts w:eastAsia="Times New Roman" w:cstheme="minorHAnsi"/>
          <w:color w:val="24292E"/>
          <w:sz w:val="24"/>
          <w:szCs w:val="24"/>
        </w:rPr>
        <w:fldChar w:fldCharType="end"/>
      </w:r>
      <w:r w:rsidR="00C82B0C" w:rsidRPr="00712DEF">
        <w:rPr>
          <w:rFonts w:eastAsia="Times New Roman" w:cstheme="minorHAnsi"/>
          <w:color w:val="24292E"/>
          <w:sz w:val="24"/>
          <w:szCs w:val="24"/>
        </w:rPr>
        <w:t>. However, the ionome of an individual depends not only on its genetic makeup, but also on the environment it experiences. Genetic variation in the makeup of the ionome between environments is a type of G</w:t>
      </w:r>
      <w:r w:rsidR="00581C85">
        <w:rPr>
          <w:rFonts w:eastAsia="Times New Roman" w:cstheme="minorHAnsi"/>
          <w:color w:val="24292E"/>
          <w:sz w:val="24"/>
          <w:szCs w:val="24"/>
        </w:rPr>
        <w:t>x</w:t>
      </w:r>
      <w:r w:rsidR="00C82B0C" w:rsidRPr="00712DEF">
        <w:rPr>
          <w:rFonts w:eastAsia="Times New Roman" w:cstheme="minorHAnsi"/>
          <w:color w:val="24292E"/>
          <w:sz w:val="24"/>
          <w:szCs w:val="24"/>
        </w:rPr>
        <w:t>E.</w:t>
      </w:r>
    </w:p>
    <w:p w14:paraId="3D5897F6" w14:textId="2EAC8F5F" w:rsidR="00A966AA" w:rsidRDefault="00581C85" w:rsidP="00581C8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The pattern of phenotypic expression of a single genotype across a range of environments is known as a </w:t>
      </w:r>
      <w:r>
        <w:rPr>
          <w:rFonts w:eastAsia="Times New Roman" w:cstheme="minorHAnsi"/>
          <w:i/>
          <w:iCs/>
          <w:color w:val="24292E"/>
          <w:sz w:val="24"/>
          <w:szCs w:val="24"/>
        </w:rPr>
        <w:t>reaction norm</w:t>
      </w:r>
      <w:r>
        <w:rPr>
          <w:rFonts w:eastAsia="Times New Roman" w:cstheme="minorHAnsi"/>
          <w:color w:val="24292E"/>
          <w:sz w:val="24"/>
          <w:szCs w:val="24"/>
        </w:rPr>
        <w:t>. Reaction norms make two important points about GxE explicit: first, that the phenotype expressed by a given genotype depends on the environmental context, and second, that the phenotypic effect in a given environment depends on the genotype in question</w:t>
      </w:r>
      <w:r w:rsidR="00A966AA">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&lt;EndNote&gt;&lt;Cite&gt;&lt;Author&gt;Gomulkiewicz&lt;/Author&gt;&lt;Year&gt;1992&lt;/Year&gt;&lt;RecNum&gt;66&lt;/RecNum&gt;&lt;DisplayText&gt;(Gomulkiewicz &amp;amp; Kirkpatrick, 1992)&lt;/DisplayText&gt;&lt;record&gt;&lt;rec-number&gt;66&lt;/rec-number&gt;&lt;foreign-keys&gt;&lt;key app="EN" db-id="a5zpwxw5fxepzpedpx95exr922ptdv0d9dv9" timestamp="1605377389"&gt;66&lt;/key&gt;&lt;/foreign-keys&gt;&lt;ref-type name="Journal Article"&gt;17&lt;/ref-type&gt;&lt;contributors&gt;&lt;authors&gt;&lt;author&gt;Gomulkiewicz, R.&lt;/author&gt;&lt;author&gt;Kirkpatrick, M.&lt;/author&gt;&lt;/authors&gt;&lt;/contributors&gt;&lt;auth-address&gt;The Department of Zoology, University of Texas, Austin, TX, 78712, USA.&lt;/auth-address&gt;&lt;titles&gt;&lt;title&gt;QUANTITATIVE GENETICS AND THE EVOLUTION OF REACTION NORMS&lt;/title&gt;&lt;secondary-title&gt;Evolution&lt;/secondary-title&gt;&lt;alt-title&gt;Evolution; international journal of organic evolution&lt;/alt-title&gt;&lt;/titles&gt;&lt;periodical&gt;&lt;full-title&gt;Evolution&lt;/full-title&gt;&lt;abbr-1&gt;Evolution; international journal of organic evolution&lt;/abbr-1&gt;&lt;/periodical&gt;&lt;alt-periodical&gt;&lt;full-title&gt;Evolution&lt;/full-title&gt;&lt;abbr-1&gt;Evolution; international journal of organic evolution&lt;/abbr-1&gt;&lt;/alt-periodical&gt;&lt;pages&gt;390-411&lt;/pages&gt;&lt;volume&gt;46&lt;/volume&gt;&lt;number&gt;2&lt;/number&gt;&lt;edition&gt;1992/04/01&lt;/edition&gt;&lt;keywords&gt;&lt;keyword&gt;Genetic constraints&lt;/keyword&gt;&lt;keyword&gt;heterogeneous environments&lt;/keyword&gt;&lt;keyword&gt;infinite-dimensional traits&lt;/keyword&gt;&lt;keyword&gt;optimization&lt;/keyword&gt;&lt;keyword&gt;quantitative traits&lt;/keyword&gt;&lt;keyword&gt;reaction norm&lt;/keyword&gt;&lt;/keywords&gt;&lt;dates&gt;&lt;year&gt;1992&lt;/year&gt;&lt;pub-dates&gt;&lt;date&gt;Apr&lt;/date&gt;&lt;/pub-dates&gt;&lt;/dates&gt;&lt;isbn&gt;0014-3820&lt;/isbn&gt;&lt;accession-num&gt;28564020&lt;/accession-num&gt;&lt;urls&gt;&lt;/urls&gt;&lt;electronic-resource-num&gt;10.1111/j.1558-5646.1992.tb02047.x&lt;/electronic-resource-num&gt;&lt;remote-database-provider&gt;NLM&lt;/remote-database-provider&gt;&lt;language&gt;eng&lt;/languag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(Gomulkiewicz &amp; Kirkpatrick, 1992)</w:t>
      </w:r>
      <w:r w:rsidR="00472F58">
        <w:rPr>
          <w:rFonts w:eastAsia="Times New Roman" w:cstheme="minorHAnsi"/>
          <w:color w:val="24292E"/>
          <w:sz w:val="24"/>
          <w:szCs w:val="24"/>
        </w:rPr>
        <w:fldChar w:fldCharType="end"/>
      </w:r>
      <w:r>
        <w:rPr>
          <w:rFonts w:eastAsia="Times New Roman" w:cstheme="minorHAnsi"/>
          <w:color w:val="24292E"/>
          <w:sz w:val="24"/>
          <w:szCs w:val="24"/>
        </w:rPr>
        <w:t>. The reaction norm of a particular genotype and its underlying genetic architecture are heritable properties of the genome and can evolve. Alleles of a gene that affect a reaction norm can do so, and thus exhibit GxE, in multiple ways</w:t>
      </w:r>
      <w:r w:rsidR="00A966AA">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&lt;EndNote&gt;&lt;Cite&gt;&lt;Author&gt;Des Marais&lt;/Author&gt;&lt;Year&gt;2013&lt;/Year&gt;&lt;RecNum&gt;4&lt;/RecNum&gt;&lt;DisplayText&gt;(Des Marais&lt;style face="italic"&gt; et al.&lt;/style&gt;,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(Des Marais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w:t>
      </w:r>
      <w:r w:rsidR="00472F58">
        <w:rPr>
          <w:rFonts w:eastAsia="Times New Roman" w:cstheme="minorHAnsi"/>
          <w:color w:val="24292E"/>
          <w:sz w:val="24"/>
          <w:szCs w:val="24"/>
        </w:rPr>
        <w:fldChar w:fldCharType="end"/>
      </w:r>
      <w:r>
        <w:rPr>
          <w:rFonts w:eastAsia="Times New Roman" w:cstheme="minorHAnsi"/>
          <w:color w:val="24292E"/>
          <w:sz w:val="24"/>
          <w:szCs w:val="24"/>
        </w:rPr>
        <w:t>. For continuous phenotypes like elemental abundances, which have a given mean and standard deviation in two environments for a reference allele, the alternate allele of that gene can affect the magnitude</w:t>
      </w:r>
      <w:r w:rsidR="001F5C1A">
        <w:rPr>
          <w:rFonts w:eastAsia="Times New Roman" w:cstheme="minorHAnsi"/>
          <w:color w:val="24292E"/>
          <w:sz w:val="24"/>
          <w:szCs w:val="24"/>
        </w:rPr>
        <w:t xml:space="preserve"> </w:t>
      </w:r>
      <w:r w:rsidR="00D56DE5">
        <w:rPr>
          <w:rFonts w:eastAsia="Times New Roman" w:cstheme="minorHAnsi"/>
          <w:color w:val="24292E"/>
          <w:sz w:val="24"/>
          <w:szCs w:val="24"/>
        </w:rPr>
        <w:t xml:space="preserve">or </w:t>
      </w:r>
      <w:r>
        <w:rPr>
          <w:rFonts w:eastAsia="Times New Roman" w:cstheme="minorHAnsi"/>
          <w:color w:val="24292E"/>
          <w:sz w:val="24"/>
          <w:szCs w:val="24"/>
        </w:rPr>
        <w:t>the sign of the phenotypic effect in one environment relative to the second.</w:t>
      </w:r>
      <w:r w:rsidR="00A966AA">
        <w:rPr>
          <w:rFonts w:eastAsia="Times New Roman" w:cstheme="minorHAnsi"/>
          <w:color w:val="24292E"/>
          <w:sz w:val="24"/>
          <w:szCs w:val="24"/>
        </w:rPr>
        <w:t xml:space="preserve"> </w:t>
      </w:r>
      <w:r w:rsidR="00A966AA" w:rsidRPr="008847AB">
        <w:rPr>
          <w:rFonts w:eastAsia="Times New Roman" w:cstheme="minorHAnsi"/>
          <w:i/>
          <w:iCs/>
          <w:color w:val="24292E"/>
          <w:sz w:val="24"/>
          <w:szCs w:val="24"/>
        </w:rPr>
        <w:t>Differential sensitivity</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occurs when the magnitude of the phenotypic effect of an allele </w:t>
      </w:r>
      <w:r w:rsidR="00A966AA">
        <w:rPr>
          <w:rFonts w:eastAsia="Times New Roman" w:cstheme="minorHAnsi"/>
          <w:color w:val="24292E"/>
          <w:sz w:val="24"/>
          <w:szCs w:val="24"/>
        </w:rPr>
        <w:t>depends</w:t>
      </w:r>
      <w:r w:rsidR="00A966AA" w:rsidRPr="00712DEF">
        <w:rPr>
          <w:rFonts w:eastAsia="Times New Roman" w:cstheme="minorHAnsi"/>
          <w:color w:val="24292E"/>
          <w:sz w:val="24"/>
          <w:szCs w:val="24"/>
        </w:rPr>
        <w:t xml:space="preserve"> on the environment.</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lastRenderedPageBreak/>
        <w:t xml:space="preserve">Conditional neutrality is the most extreme case of </w:t>
      </w:r>
      <w:r w:rsidR="002B0111">
        <w:rPr>
          <w:rFonts w:eastAsia="Times New Roman" w:cstheme="minorHAnsi"/>
          <w:color w:val="24292E"/>
          <w:sz w:val="24"/>
          <w:szCs w:val="24"/>
        </w:rPr>
        <w:t>differential sensitivity</w:t>
      </w:r>
      <w:r w:rsidR="00A966AA" w:rsidRPr="00712DEF">
        <w:rPr>
          <w:rFonts w:eastAsia="Times New Roman" w:cstheme="minorHAnsi"/>
          <w:color w:val="24292E"/>
          <w:sz w:val="24"/>
          <w:szCs w:val="24"/>
        </w:rPr>
        <w:t xml:space="preserve">, which occurs when an allele </w:t>
      </w:r>
      <w:r w:rsidR="00A966AA">
        <w:rPr>
          <w:rFonts w:eastAsia="Times New Roman" w:cstheme="minorHAnsi"/>
          <w:color w:val="24292E"/>
          <w:sz w:val="24"/>
          <w:szCs w:val="24"/>
        </w:rPr>
        <w:t xml:space="preserve">affects the magnitude of the phenotype </w:t>
      </w:r>
      <w:r w:rsidR="00A966AA" w:rsidRPr="00712DEF">
        <w:rPr>
          <w:rFonts w:eastAsia="Times New Roman" w:cstheme="minorHAnsi"/>
          <w:color w:val="24292E"/>
          <w:sz w:val="24"/>
          <w:szCs w:val="24"/>
        </w:rPr>
        <w:t xml:space="preserve">in one environment </w:t>
      </w:r>
      <w:r w:rsidR="00A966AA">
        <w:rPr>
          <w:rFonts w:eastAsia="Times New Roman" w:cstheme="minorHAnsi"/>
          <w:color w:val="24292E"/>
          <w:sz w:val="24"/>
          <w:szCs w:val="24"/>
        </w:rPr>
        <w:t>and</w:t>
      </w:r>
      <w:r w:rsidR="00A966AA" w:rsidRPr="00712DEF">
        <w:rPr>
          <w:rFonts w:eastAsia="Times New Roman" w:cstheme="minorHAnsi"/>
          <w:color w:val="24292E"/>
          <w:sz w:val="24"/>
          <w:szCs w:val="24"/>
        </w:rPr>
        <w:t xml:space="preserve"> no</w:t>
      </w:r>
      <w:r w:rsidR="00A966AA">
        <w:rPr>
          <w:rFonts w:eastAsia="Times New Roman" w:cstheme="minorHAnsi"/>
          <w:color w:val="24292E"/>
          <w:sz w:val="24"/>
          <w:szCs w:val="24"/>
        </w:rPr>
        <w:t xml:space="preserve">t in another. </w:t>
      </w:r>
      <w:r w:rsidR="00A966AA" w:rsidRPr="008847AB">
        <w:rPr>
          <w:rFonts w:eastAsia="Times New Roman" w:cstheme="minorHAnsi"/>
          <w:i/>
          <w:iCs/>
          <w:color w:val="24292E"/>
          <w:sz w:val="24"/>
          <w:szCs w:val="24"/>
        </w:rPr>
        <w:t>Antagonistic pleiotropy</w:t>
      </w:r>
      <w:r w:rsidR="00A966AA">
        <w:rPr>
          <w:rFonts w:eastAsia="Times New Roman" w:cstheme="minorHAnsi"/>
          <w:color w:val="24292E"/>
          <w:sz w:val="24"/>
          <w:szCs w:val="24"/>
        </w:rPr>
        <w:t xml:space="preserve"> occurs when the sign of the phenotypic effect of an allele depends on the environment. </w:t>
      </w:r>
      <w:r w:rsidR="000D06C3">
        <w:rPr>
          <w:rFonts w:eastAsia="Times New Roman" w:cstheme="minorHAnsi"/>
          <w:color w:val="24292E"/>
          <w:sz w:val="24"/>
          <w:szCs w:val="24"/>
        </w:rPr>
        <w:t>S</w:t>
      </w:r>
      <w:r w:rsidR="00A966AA">
        <w:rPr>
          <w:rFonts w:eastAsia="Times New Roman" w:cstheme="minorHAnsi"/>
          <w:color w:val="24292E"/>
          <w:sz w:val="24"/>
          <w:szCs w:val="24"/>
        </w:rPr>
        <w:t xml:space="preserve">tudies </w:t>
      </w:r>
      <w:r w:rsidR="00A966AA" w:rsidRPr="00712DEF">
        <w:rPr>
          <w:rFonts w:eastAsia="Times New Roman" w:cstheme="minorHAnsi"/>
          <w:color w:val="24292E"/>
          <w:sz w:val="24"/>
          <w:szCs w:val="24"/>
        </w:rPr>
        <w:t xml:space="preserve">of several biological systems </w:t>
      </w:r>
      <w:r w:rsidR="00A966AA">
        <w:rPr>
          <w:rFonts w:eastAsia="Times New Roman" w:cstheme="minorHAnsi"/>
          <w:color w:val="24292E"/>
          <w:sz w:val="24"/>
          <w:szCs w:val="24"/>
        </w:rPr>
        <w:t xml:space="preserve">in their </w:t>
      </w:r>
      <w:r w:rsidR="001F5C1A">
        <w:rPr>
          <w:rFonts w:eastAsia="Times New Roman" w:cstheme="minorHAnsi"/>
          <w:color w:val="24292E"/>
          <w:sz w:val="24"/>
          <w:szCs w:val="24"/>
        </w:rPr>
        <w:t xml:space="preserve">natural </w:t>
      </w:r>
      <w:r w:rsidR="00A966AA">
        <w:rPr>
          <w:rFonts w:eastAsia="Times New Roman" w:cstheme="minorHAnsi"/>
          <w:color w:val="24292E"/>
          <w:sz w:val="24"/>
          <w:szCs w:val="24"/>
        </w:rPr>
        <w:t xml:space="preserve">environments </w:t>
      </w:r>
      <w:r w:rsidR="00A966AA" w:rsidRPr="00712DEF">
        <w:rPr>
          <w:rFonts w:eastAsia="Times New Roman" w:cstheme="minorHAnsi"/>
          <w:color w:val="24292E"/>
          <w:sz w:val="24"/>
          <w:szCs w:val="24"/>
        </w:rPr>
        <w:t xml:space="preserve">have </w:t>
      </w:r>
      <w:r w:rsidR="00A966AA">
        <w:rPr>
          <w:rFonts w:eastAsia="Times New Roman" w:cstheme="minorHAnsi"/>
          <w:color w:val="24292E"/>
          <w:sz w:val="24"/>
          <w:szCs w:val="24"/>
        </w:rPr>
        <w:t>found</w:t>
      </w:r>
      <w:r w:rsidR="00A966AA" w:rsidRPr="00712DEF">
        <w:rPr>
          <w:rFonts w:eastAsia="Times New Roman" w:cstheme="minorHAnsi"/>
          <w:color w:val="24292E"/>
          <w:sz w:val="24"/>
          <w:szCs w:val="24"/>
        </w:rPr>
        <w:t xml:space="preserve"> that local adaptation is more often caused by conditional neutrality than</w:t>
      </w:r>
      <w:r w:rsidR="00A966AA">
        <w:rPr>
          <w:rFonts w:eastAsia="Times New Roman" w:cstheme="minorHAnsi"/>
          <w:color w:val="24292E"/>
          <w:sz w:val="24"/>
          <w:szCs w:val="24"/>
        </w:rPr>
        <w:t xml:space="preserve"> antagonistic pleiotropy</w:t>
      </w:r>
      <w:r w:rsidR="00A966AA" w:rsidRPr="00712DEF">
        <w:rPr>
          <w:rFonts w:eastAsia="Times New Roman" w:cstheme="minorHAnsi"/>
          <w:color w:val="24292E"/>
          <w:sz w:val="24"/>
          <w:szCs w:val="24"/>
        </w:rPr>
        <w:t xml:space="preserve"> at the level of the QTL </w:t>
      </w:r>
      <w:r w:rsidR="00472F58">
        <w:rPr>
          <w:rFonts w:eastAsia="Times New Roman" w:cstheme="minorHAnsi"/>
          <w:color w:val="24292E"/>
          <w:sz w:val="24"/>
          <w:szCs w:val="24"/>
        </w:rPr>
        <w:fldChar w:fldCharType="begin">
          <w:fldData xml:space="preserve">PEVuZE5vdGU+PENpdGU+PEF1dGhvcj5XYWRneW1hcjwvQXV0aG9yPjxZZWFyPjIwMTc8L1llYXI+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PEVuZE5vdGU+PENpdGU+PEF1dGhvcj5XYWRneW1hcjwvQXV0aG9yPjxZZWFyPjIwMTc8L1llYXI+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(Des Marais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Wadgymar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w:t>
      </w:r>
      <w:r w:rsidR="00472F58">
        <w:rPr>
          <w:rFonts w:eastAsia="Times New Roman" w:cstheme="minorHAnsi"/>
          <w:color w:val="24292E"/>
          <w:sz w:val="24"/>
          <w:szCs w:val="24"/>
        </w:rPr>
        <w:fldChar w:fldCharType="end"/>
      </w:r>
      <w:r w:rsidR="00A966AA" w:rsidRPr="00712DEF">
        <w:rPr>
          <w:rFonts w:eastAsia="Times New Roman" w:cstheme="minorHAnsi"/>
          <w:color w:val="24292E"/>
          <w:sz w:val="24"/>
          <w:szCs w:val="24"/>
        </w:rPr>
        <w:t>.</w:t>
      </w:r>
      <w:r w:rsidR="00A966AA" w:rsidRPr="00D03CE2">
        <w:rPr>
          <w:rFonts w:eastAsia="Times New Roman" w:cstheme="minorHAnsi"/>
          <w:color w:val="24292E"/>
          <w:sz w:val="24"/>
          <w:szCs w:val="24"/>
        </w:rPr>
        <w:t xml:space="preserve"> </w:t>
      </w:r>
      <w:r w:rsidR="00A966AA" w:rsidRPr="00712DEF">
        <w:rPr>
          <w:rFonts w:eastAsia="Times New Roman" w:cstheme="minorHAnsi"/>
          <w:color w:val="24292E"/>
          <w:sz w:val="24"/>
          <w:szCs w:val="24"/>
        </w:rPr>
        <w:t>When alleles have been identified</w:t>
      </w:r>
      <w:r w:rsidR="00D56DE5">
        <w:rPr>
          <w:rFonts w:eastAsia="Times New Roman" w:cstheme="minorHAnsi"/>
          <w:color w:val="24292E"/>
          <w:sz w:val="24"/>
          <w:szCs w:val="24"/>
        </w:rPr>
        <w:t xml:space="preserve"> for ionomic traits</w:t>
      </w:r>
      <w:r w:rsidR="00A966AA" w:rsidRPr="00712DEF">
        <w:rPr>
          <w:rFonts w:eastAsia="Times New Roman" w:cstheme="minorHAnsi"/>
          <w:color w:val="24292E"/>
          <w:sz w:val="24"/>
          <w:szCs w:val="24"/>
        </w:rPr>
        <w:t xml:space="preserve">, transcription factors and transporters are often </w:t>
      </w:r>
      <w:r w:rsidR="00D90EDC">
        <w:rPr>
          <w:rFonts w:eastAsia="Times New Roman" w:cstheme="minorHAnsi"/>
          <w:color w:val="24292E"/>
          <w:sz w:val="24"/>
          <w:szCs w:val="24"/>
        </w:rPr>
        <w:t>involved</w:t>
      </w:r>
      <w:r w:rsidR="00D90EDC" w:rsidRPr="00712DEF">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&lt;EndNote&gt;&lt;Cite&gt;&lt;Author&gt;Mickelbart&lt;/Author&gt;&lt;Year&gt;2015&lt;/Year&gt;&lt;RecNum&gt;50&lt;/RecNum&gt;&lt;DisplayText&gt;(Mickelbart&lt;style face="italic"&gt; et al.&lt;/style&gt;, 2015)&lt;/DisplayText&gt;&lt;record&gt;&lt;rec-number&gt;50&lt;/rec-number&gt;&lt;foreign-keys&gt;&lt;key app="EN" db-id="a5zpwxw5fxepzpedpx95exr922ptdv0d9dv9" timestamp="1605377358"&gt;50&lt;/key&gt;&lt;/foreign-keys&gt;&lt;ref-type name="Journal Article"&gt;17&lt;/ref-type&gt;&lt;contributors&gt;&lt;authors&gt;&lt;author&gt;Mickelbart, Michael V.&lt;/author&gt;&lt;author&gt;Hasegawa, Paul M.&lt;/author&gt;&lt;author&gt;Bailey-Serres, Julia&lt;/author&gt;&lt;/authors&gt;&lt;/contributors&gt;&lt;titles&gt;&lt;title&gt;Genetic mechanisms of abiotic stress tolerance that translate to crop yield stability&lt;/title&gt;&lt;secondary-title&gt;Nature Reviews Genetics&lt;/secondary-title&gt;&lt;/titles&gt;&lt;periodical&gt;&lt;full-title&gt;Nature Reviews Genetics&lt;/full-title&gt;&lt;/periodical&gt;&lt;pages&gt;237-251&lt;/pages&gt;&lt;volume&gt;16&lt;/volume&gt;&lt;number&gt;4&lt;/number&gt;&lt;dates&gt;&lt;year&gt;2015&lt;/year&gt;&lt;pub-dates&gt;&lt;date&gt;2015/04/01&lt;/date&gt;&lt;/pub-dates&gt;&lt;/dates&gt;&lt;isbn&gt;1471-0064&lt;/isbn&gt;&lt;urls&gt;&lt;related-urls&gt;&lt;url&gt;https://doi.org/10.1038/nrg3901&lt;/url&gt;&lt;/related-urls&gt;&lt;/urls&gt;&lt;electronic-resource-num&gt;10.1038/nrg3901&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(Mickelbart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2015)</w:t>
      </w:r>
      <w:r w:rsidR="00472F58">
        <w:rPr>
          <w:rFonts w:eastAsia="Times New Roman" w:cstheme="minorHAnsi"/>
          <w:color w:val="24292E"/>
          <w:sz w:val="24"/>
          <w:szCs w:val="24"/>
        </w:rPr>
        <w:fldChar w:fldCharType="end"/>
      </w:r>
      <w:r w:rsidR="00A966AA">
        <w:rPr>
          <w:rFonts w:eastAsia="Times New Roman" w:cstheme="minorHAnsi"/>
          <w:color w:val="24292E"/>
          <w:sz w:val="24"/>
          <w:szCs w:val="24"/>
        </w:rPr>
        <w:t>.</w:t>
      </w:r>
    </w:p>
    <w:p w14:paraId="39218708" w14:textId="5BAEDB5D" w:rsidR="0005120A" w:rsidRDefault="0005120A" w:rsidP="0005120A">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Identifying</w:t>
      </w:r>
      <w:r w:rsidRPr="00712DEF">
        <w:rPr>
          <w:rFonts w:eastAsia="Times New Roman" w:cstheme="minorHAnsi"/>
          <w:color w:val="24292E"/>
          <w:sz w:val="24"/>
          <w:szCs w:val="24"/>
        </w:rPr>
        <w:t xml:space="preserve"> molecular mechanisms </w:t>
      </w:r>
      <w:r>
        <w:rPr>
          <w:rFonts w:eastAsia="Times New Roman" w:cstheme="minorHAnsi"/>
          <w:color w:val="24292E"/>
          <w:sz w:val="24"/>
          <w:szCs w:val="24"/>
        </w:rPr>
        <w:t>causing</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in the</w:t>
      </w:r>
      <w:r w:rsidRPr="00712DEF">
        <w:rPr>
          <w:rFonts w:eastAsia="Times New Roman" w:cstheme="minorHAnsi"/>
          <w:color w:val="24292E"/>
          <w:sz w:val="24"/>
          <w:szCs w:val="24"/>
        </w:rPr>
        <w:t xml:space="preserve"> plant ionome has been difficult. </w:t>
      </w:r>
      <w:r>
        <w:rPr>
          <w:rFonts w:eastAsia="Times New Roman" w:cstheme="minorHAnsi"/>
          <w:color w:val="24292E"/>
          <w:sz w:val="24"/>
          <w:szCs w:val="24"/>
        </w:rPr>
        <w:t xml:space="preserve">GxE could not be examined in the many previous studies that identified ionomic QTL in a single environment </w:t>
      </w:r>
      <w:r w:rsidR="00472F58">
        <w:rPr>
          <w:rFonts w:eastAsia="Times New Roman" w:cstheme="minorHAnsi"/>
          <w:color w:val="24292E"/>
          <w:sz w:val="24"/>
          <w:szCs w:val="24"/>
        </w:rPr>
        <w:fldChar w:fldCharType="begin">
          <w:fldData xml:space="preserve">PEVuZE5vdGU+PENpdGU+PEF1dGhvcj5HdTwvQXV0aG9yPjxZZWFyPjIwMTU8L1llYXI+PFJlY051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PEVuZE5vdGU+PENpdGU+PEF1dGhvcj5HdTwvQXV0aG9yPjxZZWFyPjIwMTU8L1llYXI+PFJlY051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(Loudet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2007; Norton</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2010; Baxter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 Zhang</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 Gu</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2015)</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sidR="00BA105C">
        <w:rPr>
          <w:rFonts w:eastAsia="Times New Roman" w:cstheme="minorHAnsi"/>
          <w:color w:val="24292E"/>
          <w:sz w:val="24"/>
          <w:szCs w:val="24"/>
        </w:rPr>
        <w:t xml:space="preserve">These studies have largely focused on charactering the elemental accumulation of various plant tissues or species, and have led to valuable knowledge on the genetic control of element accumulation in plants. However, they offered limited insights into how the ionome interacts with environment. </w:t>
      </w:r>
      <w:r>
        <w:rPr>
          <w:rFonts w:eastAsia="Times New Roman" w:cstheme="minorHAnsi"/>
          <w:color w:val="24292E"/>
          <w:sz w:val="24"/>
          <w:szCs w:val="24"/>
        </w:rPr>
        <w:t xml:space="preserve">More recently, </w:t>
      </w:r>
      <w:r w:rsidRPr="00712DEF">
        <w:rPr>
          <w:rFonts w:eastAsia="Times New Roman" w:cstheme="minorHAnsi"/>
          <w:color w:val="24292E"/>
          <w:sz w:val="24"/>
          <w:szCs w:val="24"/>
        </w:rPr>
        <w:t>studies have</w:t>
      </w:r>
      <w:r>
        <w:rPr>
          <w:rFonts w:eastAsia="Times New Roman" w:cstheme="minorHAnsi"/>
          <w:color w:val="24292E"/>
          <w:sz w:val="24"/>
          <w:szCs w:val="24"/>
        </w:rPr>
        <w:t xml:space="preserve"> begun to</w:t>
      </w:r>
      <w:r w:rsidRPr="00712DEF">
        <w:rPr>
          <w:rFonts w:eastAsia="Times New Roman" w:cstheme="minorHAnsi"/>
          <w:color w:val="24292E"/>
          <w:sz w:val="24"/>
          <w:szCs w:val="24"/>
        </w:rPr>
        <w:t xml:space="preserve"> identif</w:t>
      </w:r>
      <w:r>
        <w:rPr>
          <w:rFonts w:eastAsia="Times New Roman" w:cstheme="minorHAnsi"/>
          <w:color w:val="24292E"/>
          <w:sz w:val="24"/>
          <w:szCs w:val="24"/>
        </w:rPr>
        <w:t>y</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and</w:t>
      </w:r>
      <w:r w:rsidRPr="00712DEF">
        <w:rPr>
          <w:rFonts w:eastAsia="Times New Roman" w:cstheme="minorHAnsi"/>
          <w:color w:val="24292E"/>
          <w:sz w:val="24"/>
          <w:szCs w:val="24"/>
        </w:rPr>
        <w:t xml:space="preserve"> QTL</w:t>
      </w:r>
      <w:r w:rsidR="00143C43">
        <w:rPr>
          <w:rFonts w:eastAsia="Times New Roman" w:cstheme="minorHAnsi"/>
          <w:color w:val="24292E"/>
          <w:sz w:val="24"/>
          <w:szCs w:val="24"/>
        </w:rPr>
        <w:t>-</w:t>
      </w:r>
      <w:r w:rsidRPr="00712DEF">
        <w:rPr>
          <w:rFonts w:eastAsia="Times New Roman" w:cstheme="minorHAnsi"/>
          <w:color w:val="24292E"/>
          <w:sz w:val="24"/>
          <w:szCs w:val="24"/>
        </w:rPr>
        <w:t>by</w:t>
      </w:r>
      <w:r w:rsidR="00143C43">
        <w:rPr>
          <w:rFonts w:eastAsia="Times New Roman" w:cstheme="minorHAnsi"/>
          <w:color w:val="24292E"/>
          <w:sz w:val="24"/>
          <w:szCs w:val="24"/>
        </w:rPr>
        <w:t>-</w:t>
      </w:r>
      <w:r w:rsidRPr="00712DEF">
        <w:rPr>
          <w:rFonts w:eastAsia="Times New Roman" w:cstheme="minorHAnsi"/>
          <w:color w:val="24292E"/>
          <w:sz w:val="24"/>
          <w:szCs w:val="24"/>
        </w:rPr>
        <w:t xml:space="preserve">environment interactions </w:t>
      </w:r>
      <w:r w:rsidR="009D411B">
        <w:rPr>
          <w:rFonts w:eastAsia="Times New Roman" w:cstheme="minorHAnsi"/>
          <w:color w:val="24292E"/>
          <w:sz w:val="24"/>
          <w:szCs w:val="24"/>
        </w:rPr>
        <w:t xml:space="preserve">(QTLxE) </w:t>
      </w:r>
      <w:r w:rsidRPr="00712DEF">
        <w:rPr>
          <w:rFonts w:eastAsia="Times New Roman" w:cstheme="minorHAnsi"/>
          <w:color w:val="24292E"/>
          <w:sz w:val="24"/>
          <w:szCs w:val="24"/>
        </w:rPr>
        <w:t xml:space="preserve">for </w:t>
      </w:r>
      <w:r>
        <w:rPr>
          <w:rFonts w:eastAsia="Times New Roman" w:cstheme="minorHAnsi"/>
          <w:color w:val="24292E"/>
          <w:sz w:val="24"/>
          <w:szCs w:val="24"/>
        </w:rPr>
        <w:t xml:space="preserve">the </w:t>
      </w:r>
      <w:r w:rsidRPr="00712DEF">
        <w:rPr>
          <w:rFonts w:eastAsia="Times New Roman" w:cstheme="minorHAnsi"/>
          <w:color w:val="24292E"/>
          <w:sz w:val="24"/>
          <w:szCs w:val="24"/>
        </w:rPr>
        <w:t>plant ionome</w:t>
      </w:r>
      <w:r w:rsidR="00143C43">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fldData xml:space="preserve">PEVuZE5vdGU+PENpdGU+PEF1dGhvcj5GaWthczwvQXV0aG9yPjxZZWFyPjIwMTk8L1llYXI+PFJl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=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PEVuZE5vdGU+PENpdGU+PEF1dGhvcj5GaWthczwvQXV0aG9yPjxZZWFyPjIwMTk8L1llYXI+PFJl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=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(Phuke</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Veley</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Ziegler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Fikas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2019)</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Pr>
          <w:rFonts w:eastAsia="Times New Roman" w:cstheme="minorHAnsi"/>
          <w:color w:val="24292E"/>
          <w:sz w:val="24"/>
          <w:szCs w:val="24"/>
        </w:rPr>
        <w:t>Thus far</w:t>
      </w:r>
      <w:r w:rsidRPr="00712DEF">
        <w:rPr>
          <w:rFonts w:eastAsia="Times New Roman" w:cstheme="minorHAnsi"/>
          <w:color w:val="24292E"/>
          <w:sz w:val="24"/>
          <w:szCs w:val="24"/>
        </w:rPr>
        <w:t>, these studies have been limited to biparental crosses or diversity panels with limited number</w:t>
      </w:r>
      <w:r w:rsidR="00143C43">
        <w:rPr>
          <w:rFonts w:eastAsia="Times New Roman" w:cstheme="minorHAnsi"/>
          <w:color w:val="24292E"/>
          <w:sz w:val="24"/>
          <w:szCs w:val="24"/>
        </w:rPr>
        <w:t>s</w:t>
      </w:r>
      <w:r w:rsidRPr="00712DEF">
        <w:rPr>
          <w:rFonts w:eastAsia="Times New Roman" w:cstheme="minorHAnsi"/>
          <w:color w:val="24292E"/>
          <w:sz w:val="24"/>
          <w:szCs w:val="24"/>
        </w:rPr>
        <w:t xml:space="preserve"> of genotypes</w:t>
      </w:r>
      <w:r>
        <w:rPr>
          <w:rFonts w:eastAsia="Times New Roman" w:cstheme="minorHAnsi"/>
          <w:color w:val="24292E"/>
          <w:sz w:val="24"/>
          <w:szCs w:val="24"/>
        </w:rPr>
        <w:t>, particularly in short-lived, inbred crop species</w:t>
      </w:r>
      <w:r w:rsidR="00FC5D0F">
        <w:rPr>
          <w:rFonts w:eastAsia="Times New Roman" w:cstheme="minorHAnsi"/>
          <w:color w:val="24292E"/>
          <w:sz w:val="24"/>
          <w:szCs w:val="24"/>
        </w:rPr>
        <w:t xml:space="preserve"> such as rice and maize</w:t>
      </w:r>
      <w:r w:rsidRPr="00712DEF">
        <w:rPr>
          <w:rFonts w:eastAsia="Times New Roman" w:cstheme="minorHAnsi"/>
          <w:color w:val="24292E"/>
          <w:sz w:val="24"/>
          <w:szCs w:val="24"/>
        </w:rPr>
        <w:t xml:space="preserve">. </w:t>
      </w:r>
      <w:r>
        <w:rPr>
          <w:rFonts w:eastAsia="Times New Roman" w:cstheme="minorHAnsi"/>
          <w:color w:val="24292E"/>
          <w:sz w:val="24"/>
          <w:szCs w:val="24"/>
        </w:rPr>
        <w:t>Studies of</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GxE in the ionome </w:t>
      </w:r>
      <w:r w:rsidRPr="00712DEF">
        <w:rPr>
          <w:rFonts w:eastAsia="Times New Roman" w:cstheme="minorHAnsi"/>
          <w:color w:val="24292E"/>
          <w:sz w:val="24"/>
          <w:szCs w:val="24"/>
        </w:rPr>
        <w:t>in outbred, perennial system</w:t>
      </w:r>
      <w:r>
        <w:rPr>
          <w:rFonts w:eastAsia="Times New Roman" w:cstheme="minorHAnsi"/>
          <w:color w:val="24292E"/>
          <w:sz w:val="24"/>
          <w:szCs w:val="24"/>
        </w:rPr>
        <w:t>s may reflect different patterns of GxE, as these plants must cope with heterogenous environments, including non-optimal abundances of essential and non-essential elements, over their longer lifespans.</w:t>
      </w:r>
    </w:p>
    <w:p w14:paraId="7488D556" w14:textId="659107FE" w:rsidR="0005120A" w:rsidRDefault="0005120A" w:rsidP="00C12D64">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Switchgrass (</w:t>
      </w:r>
      <w:r>
        <w:rPr>
          <w:rFonts w:eastAsia="Times New Roman" w:cstheme="minorHAnsi"/>
          <w:i/>
          <w:iCs/>
          <w:color w:val="24292E"/>
          <w:sz w:val="24"/>
          <w:szCs w:val="24"/>
        </w:rPr>
        <w:t>Panicum virgatum</w:t>
      </w:r>
      <w:r>
        <w:rPr>
          <w:rFonts w:eastAsia="Times New Roman" w:cstheme="minorHAnsi"/>
          <w:color w:val="24292E"/>
          <w:sz w:val="24"/>
          <w:szCs w:val="24"/>
        </w:rPr>
        <w:t>) is a outbred, perennial species with wide environmental adaptation</w:t>
      </w:r>
      <w:r w:rsidRPr="00712DEF">
        <w:rPr>
          <w:rFonts w:eastAsia="Times New Roman" w:cstheme="minorHAnsi"/>
          <w:color w:val="24292E"/>
          <w:sz w:val="24"/>
          <w:szCs w:val="24"/>
        </w:rPr>
        <w:t xml:space="preserve"> </w:t>
      </w:r>
      <w:r>
        <w:rPr>
          <w:rFonts w:eastAsia="Times New Roman" w:cstheme="minorHAnsi"/>
          <w:color w:val="24292E"/>
          <w:sz w:val="24"/>
          <w:szCs w:val="24"/>
        </w:rPr>
        <w:t>across the eastern half</w:t>
      </w:r>
      <w:r w:rsidRPr="00712DEF">
        <w:rPr>
          <w:rFonts w:eastAsia="Times New Roman" w:cstheme="minorHAnsi"/>
          <w:color w:val="24292E"/>
          <w:sz w:val="24"/>
          <w:szCs w:val="24"/>
        </w:rPr>
        <w:t xml:space="preserve"> of North America</w:t>
      </w:r>
      <w:r>
        <w:rPr>
          <w:rFonts w:eastAsia="Times New Roman" w:cstheme="minorHAnsi"/>
          <w:color w:val="24292E"/>
          <w:sz w:val="24"/>
          <w:szCs w:val="24"/>
        </w:rPr>
        <w:t xml:space="preserve"> and </w:t>
      </w:r>
      <w:r w:rsidRPr="00712DEF">
        <w:rPr>
          <w:rFonts w:eastAsia="Times New Roman" w:cstheme="minorHAnsi"/>
          <w:color w:val="24292E"/>
          <w:sz w:val="24"/>
          <w:szCs w:val="24"/>
        </w:rPr>
        <w:t xml:space="preserve">high </w:t>
      </w:r>
      <w:r>
        <w:rPr>
          <w:rFonts w:eastAsia="Times New Roman" w:cstheme="minorHAnsi"/>
          <w:color w:val="24292E"/>
          <w:sz w:val="24"/>
          <w:szCs w:val="24"/>
        </w:rPr>
        <w:t xml:space="preserve">biomass </w:t>
      </w:r>
      <w:r w:rsidRPr="00712DEF">
        <w:rPr>
          <w:rFonts w:eastAsia="Times New Roman" w:cstheme="minorHAnsi"/>
          <w:color w:val="24292E"/>
          <w:sz w:val="24"/>
          <w:szCs w:val="24"/>
        </w:rPr>
        <w:t xml:space="preserve">productivity across a large geographic range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&lt;EndNote&gt;&lt;Cite&gt;&lt;Author&gt;Casler&lt;/Author&gt;&lt;Year&gt;2007&lt;/Year&gt;&lt;RecNum&gt;82&lt;/RecNum&gt;&lt;DisplayText&gt;(Casler&lt;style face="italic"&gt; et al.&lt;/style&gt;, 2007)&lt;/DisplayText&gt;&lt;record&gt;&lt;rec-number&gt;82&lt;/rec-number&gt;&lt;foreign-keys&gt;&lt;key app="EN" db-id="a5zpwxw5fxepzpedpx95exr922ptdv0d9dv9" timestamp="1605377464"&gt;82&lt;/key&gt;&lt;/foreign-keys&gt;&lt;ref-type name="Journal Article"&gt;17&lt;/ref-type&gt;&lt;contributors&gt;&lt;authors&gt;&lt;author&gt;Casler, M. D.&lt;/author&gt;&lt;author&gt;Vogel, K. P.&lt;/author&gt;&lt;author&gt;Taliaferro, C. M.&lt;/author&gt;&lt;author&gt;Ehlke, N. J.&lt;/author&gt;&lt;author&gt;Berdahl, J. D.&lt;/author&gt;&lt;author&gt;Brummer, E. C.&lt;/author&gt;&lt;author&gt;Kallenbach, R. L.&lt;/author&gt;&lt;author&gt;West, C. P.&lt;/author&gt;&lt;author&gt;Mitchell, R. B.&lt;/author&gt;&lt;/authors&gt;&lt;/contributors&gt;&lt;titles&gt;&lt;title&gt;Latitudinal and Longitudinal Adaptation of Switchgrass Populations&lt;/title&gt;&lt;secondary-title&gt;Crop Science&lt;/secondary-title&gt;&lt;/titles&gt;&lt;periodical&gt;&lt;full-title&gt;Crop Science&lt;/full-title&gt;&lt;/periodical&gt;&lt;pages&gt;2249-2260&lt;/pages&gt;&lt;volume&gt;47&lt;/volume&gt;&lt;number&gt;6&lt;/number&gt;&lt;dates&gt;&lt;year&gt;2007&lt;/year&gt;&lt;pub-dates&gt;&lt;date&gt;2007/11/01&lt;/date&gt;&lt;/pub-dates&gt;&lt;/dates&gt;&lt;publisher&gt;John Wiley &amp;amp; Sons, Ltd&lt;/publisher&gt;&lt;isbn&gt;0011-183X&lt;/isbn&gt;&lt;work-type&gt;https://doi.org/10.2135/cropsci2006.12.0780&lt;/work-type&gt;&lt;urls&gt;&lt;related-urls&gt;&lt;url&gt;https://doi.org/10.2135/cropsci2006.12.0780&lt;/url&gt;&lt;/related-urls&gt;&lt;/urls&gt;&lt;electronic-resource-num&gt;https://doi.org/10.2135/cropsci2006.12.0780&lt;/electronic-resource-num&gt;&lt;access-date&gt;2020/11/14&lt;/access-dat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(Casler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2007)</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w:t>
      </w:r>
      <w:r>
        <w:rPr>
          <w:rFonts w:eastAsia="Times New Roman" w:cstheme="minorHAnsi"/>
          <w:color w:val="24292E"/>
          <w:sz w:val="24"/>
          <w:szCs w:val="24"/>
        </w:rPr>
        <w:t xml:space="preserve"> Switchgrass was selected as a model bioenergy species by the U.S. Department of Energy (DOE) in 1991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&lt;EndNote&gt;&lt;Cite&gt;&lt;Author&gt;Wright&lt;/Author&gt;&lt;Year&gt;2010&lt;/Year&gt;&lt;RecNum&gt;12&lt;/RecNum&gt;&lt;DisplayText&gt;(Wright &amp;amp; Turhollow, 2010)&lt;/DisplayText&gt;&lt;record&gt;&lt;rec-number&gt;12&lt;/rec-number&gt;&lt;foreign-keys&gt;&lt;key app="EN" db-id="a5zpwxw5fxepzpedpx95exr922ptdv0d9dv9" timestamp="1594749519"&gt;12&lt;/key&gt;&lt;/foreign-keys&gt;&lt;ref-type name="Journal Article"&gt;17&lt;/ref-type&gt;&lt;contributors&gt;&lt;authors&gt;&lt;author&gt;Wright, Lynn&lt;/author&gt;&lt;author&gt;Turhollow, Anthony&lt;/author&gt;&lt;/authors&gt;&lt;/contributors&gt;&lt;titles&gt;&lt;title&gt;Switchgrass selection as a “model” bioenergy crop: A history of the process&lt;/title&gt;&lt;secondary-title&gt;Biomass and Bioenergy&lt;/secondary-title&gt;&lt;/titles&gt;&lt;periodical&gt;&lt;full-title&gt;Biomass and Bioenergy&lt;/full-title&gt;&lt;/periodical&gt;&lt;pages&gt;851-868&lt;/pages&gt;&lt;volume&gt;34&lt;/volume&gt;&lt;number&gt;6&lt;/number&gt;&lt;keywords&gt;&lt;keyword&gt;Herbaceous energy crops&lt;/keyword&gt;&lt;keyword&gt;Crop yields&lt;/keyword&gt;&lt;keyword&gt;Environmental issues&lt;/keyword&gt;&lt;keyword&gt;Lignocellulosic&lt;/keyword&gt;&lt;keyword&gt;Weather&lt;/keyword&gt;&lt;/keywords&gt;&lt;dates&gt;&lt;year&gt;2010&lt;/year&gt;&lt;pub-dates&gt;&lt;date&gt;2010/06/01/&lt;/date&gt;&lt;/pub-dates&gt;&lt;/dates&gt;&lt;isbn&gt;0961-9534&lt;/isbn&gt;&lt;urls&gt;&lt;related-urls&gt;&lt;url&gt;http://www.sciencedirect.com/science/article/pii/S0961953410000449&lt;/url&gt;&lt;/related-urls&gt;&lt;/urls&gt;&lt;electronic-resource-num&gt;https://doi.org/10.1016/j.biombioe.2010.01.030&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(Wright &amp; Turhollow, 2010)</w:t>
      </w:r>
      <w:r w:rsidR="00472F58">
        <w:rPr>
          <w:rFonts w:eastAsia="Times New Roman" w:cstheme="minorHAnsi"/>
          <w:color w:val="24292E"/>
          <w:sz w:val="24"/>
          <w:szCs w:val="24"/>
        </w:rPr>
        <w:fldChar w:fldCharType="end"/>
      </w:r>
      <w:r>
        <w:rPr>
          <w:rFonts w:eastAsia="Times New Roman" w:cstheme="minorHAnsi"/>
          <w:color w:val="24292E"/>
          <w:sz w:val="24"/>
          <w:szCs w:val="24"/>
        </w:rPr>
        <w:t xml:space="preserve">, not only because of its high productivity across environments, but also its ecosystem services associated with carbon sequestration, soil erosion and wildlife biodiversity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&lt;EndNote&gt;&lt;Cite&gt;&lt;Author&gt;McBride&lt;/Author&gt;&lt;Year&gt;2011&lt;/Year&gt;&lt;RecNum&gt;81&lt;/RecNum&gt;&lt;DisplayText&gt;(McBride&lt;style face="italic"&gt; et al.&lt;/style&gt;, 2011)&lt;/DisplayText&gt;&lt;record&gt;&lt;rec-number&gt;81&lt;/rec-number&gt;&lt;foreign-keys&gt;&lt;key app="EN" db-id="a5zpwxw5fxepzpedpx95exr922ptdv0d9dv9" timestamp="1605377463"&gt;81&lt;/key&gt;&lt;/foreign-keys&gt;&lt;ref-type name="Journal Article"&gt;17&lt;/ref-type&gt;&lt;contributors&gt;&lt;authors&gt;&lt;author&gt;McBride, Allen C.&lt;/author&gt;&lt;author&gt;Dale, Virginia H.&lt;/author&gt;&lt;author&gt;Baskaran, Latha M.&lt;/author&gt;&lt;author&gt;Downing, Mark E.&lt;/author&gt;&lt;author&gt;Eaton, Laurence M.&lt;/author&gt;&lt;author&gt;Efroymson, Rebecca A.&lt;/author&gt;&lt;author&gt;Garten, Charles T.&lt;/author&gt;&lt;author&gt;Kline, Keith L.&lt;/author&gt;&lt;author&gt;Jager, Henriette I.&lt;/author&gt;&lt;author&gt;Mulholland, Patrick J.&lt;/author&gt;&lt;author&gt;Parish, Esther S.&lt;/author&gt;&lt;author&gt;Schweizer, Peter E.&lt;/author&gt;&lt;author&gt;Storey, John M.&lt;/author&gt;&lt;/authors&gt;&lt;/contributors&gt;&lt;titles&gt;&lt;title&gt;Indicators to support environmental sustainability of bioenergy systems&lt;/title&gt;&lt;secondary-title&gt;Ecological Indicators&lt;/secondary-title&gt;&lt;/titles&gt;&lt;periodical&gt;&lt;full-title&gt;Ecological Indicators&lt;/full-title&gt;&lt;/periodical&gt;&lt;pages&gt;1277-1289&lt;/pages&gt;&lt;volume&gt;11&lt;/volume&gt;&lt;number&gt;5&lt;/number&gt;&lt;keywords&gt;&lt;keyword&gt;Bioenergy&lt;/keyword&gt;&lt;keyword&gt;Biofuel&lt;/keyword&gt;&lt;keyword&gt;Sustainability&lt;/keyword&gt;&lt;keyword&gt;Environment&lt;/keyword&gt;&lt;keyword&gt;Indicator&lt;/keyword&gt;&lt;keyword&gt;Feedstock&lt;/keyword&gt;&lt;/keywords&gt;&lt;dates&gt;&lt;year&gt;2011&lt;/year&gt;&lt;pub-dates&gt;&lt;date&gt;2011/09/01/&lt;/date&gt;&lt;/pub-dates&gt;&lt;/dates&gt;&lt;isbn&gt;1470-160X&lt;/isbn&gt;&lt;urls&gt;&lt;related-urls&gt;&lt;url&gt;http://www.sciencedirect.com/science/article/pii/S1470160X11000276&lt;/url&gt;&lt;/related-urls&gt;&lt;/urls&gt;&lt;electronic-resource-num&gt;https://doi.org/10.1016/j.ecolind.2011.01.010&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(McBride</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2011)</w:t>
      </w:r>
      <w:r w:rsidR="00472F58">
        <w:rPr>
          <w:rFonts w:eastAsia="Times New Roman" w:cstheme="minorHAnsi"/>
          <w:color w:val="24292E"/>
          <w:sz w:val="24"/>
          <w:szCs w:val="24"/>
        </w:rPr>
        <w:fldChar w:fldCharType="end"/>
      </w:r>
      <w:r>
        <w:rPr>
          <w:rFonts w:eastAsia="Times New Roman" w:cstheme="minorHAnsi"/>
          <w:color w:val="24292E"/>
          <w:sz w:val="24"/>
          <w:szCs w:val="24"/>
        </w:rPr>
        <w:t xml:space="preserve">. Switchgrass has substantial morphological diversity over its native range, including </w:t>
      </w:r>
      <w:r>
        <w:rPr>
          <w:rFonts w:eastAsia="Times New Roman" w:cstheme="minorHAnsi"/>
          <w:color w:val="24292E"/>
          <w:sz w:val="24"/>
          <w:szCs w:val="24"/>
        </w:rPr>
        <w:lastRenderedPageBreak/>
        <w:t xml:space="preserve">highly divergent </w:t>
      </w:r>
      <w:r w:rsidRPr="00712DEF">
        <w:rPr>
          <w:rFonts w:eastAsia="Times New Roman" w:cstheme="minorHAnsi"/>
          <w:color w:val="24292E"/>
          <w:sz w:val="24"/>
          <w:szCs w:val="24"/>
        </w:rPr>
        <w:t>southern lowland and northern upland ecotypes</w:t>
      </w:r>
      <w:r>
        <w:rPr>
          <w:rFonts w:eastAsia="Times New Roman" w:cstheme="minorHAnsi"/>
          <w:color w:val="24292E"/>
          <w:sz w:val="24"/>
          <w:szCs w:val="24"/>
        </w:rPr>
        <w:t>.</w:t>
      </w:r>
      <w:r w:rsidRPr="00A13447">
        <w:rPr>
          <w:rFonts w:eastAsia="Times New Roman" w:cstheme="minorHAnsi"/>
          <w:color w:val="24292E"/>
          <w:sz w:val="24"/>
          <w:szCs w:val="24"/>
        </w:rPr>
        <w:t xml:space="preserve"> </w:t>
      </w:r>
      <w:r w:rsidRPr="00712DEF">
        <w:rPr>
          <w:rFonts w:eastAsia="Times New Roman" w:cstheme="minorHAnsi"/>
          <w:color w:val="24292E"/>
          <w:sz w:val="24"/>
          <w:szCs w:val="24"/>
        </w:rPr>
        <w:t xml:space="preserve">The southern lowland ecotype of switchgrass is typically adapted to wet and riparian areas of southern United States, tends to be more biomass-productive, nutrient-use-efficient, heat-tolerant, and pathogen-resistant than the northern upland ecotype </w:t>
      </w:r>
      <w:r w:rsidR="00472F58">
        <w:rPr>
          <w:rFonts w:eastAsia="Times New Roman" w:cstheme="minorHAnsi"/>
          <w:color w:val="24292E"/>
          <w:sz w:val="24"/>
          <w:szCs w:val="24"/>
        </w:rPr>
        <w:fldChar w:fldCharType="begin">
          <w:fldData xml:space="preserve">PEVuZE5vdGU+PENpdGU+PEF1dGhvcj5Mb3dyeTwvQXV0aG9yPjxZZWFyPjIwMTQ8L1llYXI+PFJl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PEVuZE5vdGU+PENpdGU+PEF1dGhvcj5Mb3dyeTwvQXV0aG9yPjxZZWFyPjIwMTQ8L1llYXI+PFJl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(Porter Jr, 1966; Aspinwall</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Uppalapati</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Lowry</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while the northern upland ecotype is often adapted to dry areas of mid and northern latitudes, and tends to be more freezing-tolerant </w:t>
      </w:r>
      <w:r w:rsidR="00472F58">
        <w:rPr>
          <w:rFonts w:eastAsia="Times New Roman" w:cstheme="minorHAnsi"/>
          <w:color w:val="24292E"/>
          <w:sz w:val="24"/>
          <w:szCs w:val="24"/>
        </w:rPr>
        <w:fldChar w:fldCharType="begin">
          <w:fldData xml:space="preserve">PEVuZE5vdGU+PENpdGU+PEF1dGhvcj5QZWl4b3RvPC9BdXRob3I+PFllYXI+MjAxNjwvWWVhcj48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PEVuZE5vdGU+PENpdGU+PEF1dGhvcj5QZWl4b3RvPC9BdXRob3I+PFllYXI+MjAxNjwvWWVhcj48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(Hultquist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1997; Casler, 2012; Peixoto &amp; Sage, 2016)</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p>
    <w:p w14:paraId="6C6BF77D" w14:textId="35A9F630" w:rsidR="0005120A" w:rsidRDefault="0005120A" w:rsidP="00C12D64">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 xml:space="preserve">In this study, we expand the scope of </w:t>
      </w:r>
      <w:r>
        <w:rPr>
          <w:rFonts w:eastAsia="Times New Roman" w:cstheme="minorHAnsi"/>
          <w:color w:val="24292E"/>
          <w:sz w:val="24"/>
          <w:szCs w:val="24"/>
        </w:rPr>
        <w:t>GxE</w:t>
      </w:r>
      <w:r w:rsidRPr="00712DEF">
        <w:rPr>
          <w:rFonts w:eastAsia="Times New Roman" w:cstheme="minorHAnsi"/>
          <w:color w:val="24292E"/>
          <w:sz w:val="24"/>
          <w:szCs w:val="24"/>
        </w:rPr>
        <w:t xml:space="preserve"> research in ionomics by evaluating </w:t>
      </w:r>
      <w:r>
        <w:rPr>
          <w:rFonts w:eastAsia="Times New Roman" w:cstheme="minorHAnsi"/>
          <w:color w:val="24292E"/>
          <w:sz w:val="24"/>
          <w:szCs w:val="24"/>
        </w:rPr>
        <w:t>the</w:t>
      </w:r>
      <w:r w:rsidRPr="00712DEF">
        <w:rPr>
          <w:rFonts w:eastAsia="Times New Roman" w:cstheme="minorHAnsi"/>
          <w:color w:val="24292E"/>
          <w:sz w:val="24"/>
          <w:szCs w:val="24"/>
        </w:rPr>
        <w:t xml:space="preserve"> genetic architecture </w:t>
      </w:r>
      <w:r>
        <w:rPr>
          <w:rFonts w:eastAsia="Times New Roman" w:cstheme="minorHAnsi"/>
          <w:color w:val="24292E"/>
          <w:sz w:val="24"/>
          <w:szCs w:val="24"/>
        </w:rPr>
        <w:t>and reaction norms of the ionome in</w:t>
      </w:r>
      <w:r w:rsidRPr="00712DEF">
        <w:rPr>
          <w:rFonts w:eastAsia="Times New Roman" w:cstheme="minorHAnsi"/>
          <w:color w:val="24292E"/>
          <w:sz w:val="24"/>
          <w:szCs w:val="24"/>
        </w:rPr>
        <w:t xml:space="preserve"> </w:t>
      </w:r>
      <w:r>
        <w:rPr>
          <w:rFonts w:eastAsia="Times New Roman" w:cstheme="minorHAnsi"/>
          <w:color w:val="24292E"/>
          <w:sz w:val="24"/>
          <w:szCs w:val="24"/>
        </w:rPr>
        <w:t>switchgrass.</w:t>
      </w:r>
      <w:r w:rsidRPr="00712DEF">
        <w:rPr>
          <w:rFonts w:eastAsia="Times New Roman" w:cstheme="minorHAnsi"/>
          <w:color w:val="24292E"/>
          <w:sz w:val="24"/>
          <w:szCs w:val="24"/>
        </w:rPr>
        <w:t xml:space="preserve"> </w:t>
      </w:r>
      <w:r>
        <w:rPr>
          <w:rFonts w:eastAsia="Times New Roman" w:cstheme="minorHAnsi"/>
          <w:color w:val="24292E"/>
          <w:sz w:val="24"/>
          <w:szCs w:val="24"/>
        </w:rPr>
        <w:t>We use an outbred, F</w:t>
      </w:r>
      <w:r w:rsidRPr="008847AB">
        <w:rPr>
          <w:rFonts w:eastAsia="Times New Roman" w:cstheme="minorHAnsi"/>
          <w:color w:val="24292E"/>
          <w:sz w:val="24"/>
          <w:szCs w:val="24"/>
          <w:vertAlign w:val="subscript"/>
        </w:rPr>
        <w:t xml:space="preserve">2 </w:t>
      </w:r>
      <w:r>
        <w:rPr>
          <w:rFonts w:eastAsia="Times New Roman" w:cstheme="minorHAnsi"/>
          <w:color w:val="24292E"/>
          <w:sz w:val="24"/>
          <w:szCs w:val="24"/>
        </w:rPr>
        <w:t>m</w:t>
      </w:r>
      <w:r w:rsidRPr="00712DEF">
        <w:rPr>
          <w:rFonts w:eastAsia="Times New Roman" w:cstheme="minorHAnsi"/>
          <w:color w:val="24292E"/>
          <w:sz w:val="24"/>
          <w:szCs w:val="24"/>
        </w:rPr>
        <w:t xml:space="preserve">apping population </w:t>
      </w:r>
      <w:r>
        <w:rPr>
          <w:rFonts w:eastAsia="Times New Roman" w:cstheme="minorHAnsi"/>
          <w:color w:val="24292E"/>
          <w:sz w:val="24"/>
          <w:szCs w:val="24"/>
        </w:rPr>
        <w:t>derived from a four-parent</w:t>
      </w:r>
      <w:r w:rsidRPr="00712DEF">
        <w:rPr>
          <w:rFonts w:eastAsia="Times New Roman" w:cstheme="minorHAnsi"/>
          <w:color w:val="24292E"/>
          <w:sz w:val="24"/>
          <w:szCs w:val="24"/>
        </w:rPr>
        <w:t xml:space="preserve"> cross </w:t>
      </w:r>
      <w:r>
        <w:rPr>
          <w:rFonts w:eastAsia="Times New Roman" w:cstheme="minorHAnsi"/>
          <w:color w:val="24292E"/>
          <w:sz w:val="24"/>
          <w:szCs w:val="24"/>
        </w:rPr>
        <w:t>of</w:t>
      </w:r>
      <w:r w:rsidRPr="00712DEF">
        <w:rPr>
          <w:rFonts w:eastAsia="Times New Roman" w:cstheme="minorHAnsi"/>
          <w:color w:val="24292E"/>
          <w:sz w:val="24"/>
          <w:szCs w:val="24"/>
        </w:rPr>
        <w:t xml:space="preserve"> </w:t>
      </w:r>
      <w:r>
        <w:rPr>
          <w:rFonts w:eastAsia="Times New Roman" w:cstheme="minorHAnsi"/>
          <w:color w:val="24292E"/>
          <w:sz w:val="24"/>
          <w:szCs w:val="24"/>
        </w:rPr>
        <w:t>lowland and upland</w:t>
      </w:r>
      <w:r w:rsidRPr="00712DEF">
        <w:rPr>
          <w:rFonts w:eastAsia="Times New Roman" w:cstheme="minorHAnsi"/>
          <w:color w:val="24292E"/>
          <w:sz w:val="24"/>
          <w:szCs w:val="24"/>
        </w:rPr>
        <w:t xml:space="preserve"> ecotypes</w:t>
      </w:r>
      <w:r>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&lt;EndNote&gt;&lt;Cite&gt;&lt;Author&gt;Milano&lt;/Author&gt;&lt;Year&gt;2016&lt;/Year&gt;&lt;RecNum&gt;114&lt;/RecNum&gt;&lt;DisplayText&gt;(Milano&lt;style face="italic"&gt; et al.&lt;/style&gt;, 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E.&lt;/author&gt;&lt;/authors&gt;&lt;/contributors&gt;&lt;titles&gt;&lt;title&gt;The Genetic Basis of Upland/Lowland Ecotype Divergence in Switchgrass (Panicum virgatum)&lt;/title&gt;&lt;secondary-title&gt;G3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(Milano</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2016)</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Pr>
          <w:rFonts w:eastAsia="Times New Roman" w:cstheme="minorHAnsi"/>
          <w:color w:val="24292E"/>
          <w:sz w:val="24"/>
          <w:szCs w:val="24"/>
        </w:rPr>
        <w:t>We clonally propagated and planted the four parents, the two F</w:t>
      </w:r>
      <w:r w:rsidRPr="008847AB">
        <w:rPr>
          <w:rFonts w:eastAsia="Times New Roman" w:cstheme="minorHAnsi"/>
          <w:color w:val="24292E"/>
          <w:sz w:val="24"/>
          <w:szCs w:val="24"/>
          <w:vertAlign w:val="subscript"/>
        </w:rPr>
        <w:t xml:space="preserve">1 </w:t>
      </w:r>
      <w:r>
        <w:rPr>
          <w:rFonts w:eastAsia="Times New Roman" w:cstheme="minorHAnsi"/>
          <w:color w:val="24292E"/>
          <w:sz w:val="24"/>
          <w:szCs w:val="24"/>
        </w:rPr>
        <w:t xml:space="preserve">genotypes, and </w:t>
      </w:r>
      <w:r w:rsidR="00DD5AF9">
        <w:rPr>
          <w:rFonts w:eastAsia="Times New Roman" w:cstheme="minorHAnsi"/>
          <w:color w:val="24292E"/>
          <w:sz w:val="24"/>
          <w:szCs w:val="24"/>
        </w:rPr>
        <w:t xml:space="preserve">approximately </w:t>
      </w:r>
      <w:r w:rsidR="002105A5">
        <w:rPr>
          <w:rFonts w:eastAsia="Times New Roman" w:cstheme="minorHAnsi"/>
          <w:color w:val="24292E"/>
          <w:sz w:val="24"/>
          <w:szCs w:val="24"/>
        </w:rPr>
        <w:t>750</w:t>
      </w:r>
      <w:r w:rsidR="002105A5" w:rsidRPr="00712DEF">
        <w:rPr>
          <w:rFonts w:eastAsia="Times New Roman" w:cstheme="minorHAnsi"/>
          <w:color w:val="24292E"/>
          <w:sz w:val="24"/>
          <w:szCs w:val="24"/>
        </w:rPr>
        <w:t xml:space="preserve"> </w:t>
      </w:r>
      <w:r w:rsidRPr="00712DEF">
        <w:rPr>
          <w:rFonts w:eastAsia="Times New Roman" w:cstheme="minorHAnsi"/>
          <w:color w:val="24292E"/>
          <w:sz w:val="24"/>
          <w:szCs w:val="24"/>
        </w:rPr>
        <w:t>F</w:t>
      </w:r>
      <w:r w:rsidRPr="00712DEF">
        <w:rPr>
          <w:rFonts w:eastAsia="Times New Roman" w:cstheme="minorHAnsi"/>
          <w:color w:val="24292E"/>
          <w:sz w:val="24"/>
          <w:szCs w:val="24"/>
          <w:vertAlign w:val="subscript"/>
        </w:rPr>
        <w:t>2</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individuals at </w:t>
      </w:r>
      <w:r w:rsidR="00261ED5">
        <w:rPr>
          <w:rFonts w:eastAsia="Times New Roman" w:cstheme="minorHAnsi"/>
          <w:color w:val="24292E"/>
          <w:sz w:val="24"/>
          <w:szCs w:val="24"/>
        </w:rPr>
        <w:t xml:space="preserve">three </w:t>
      </w:r>
      <w:r>
        <w:rPr>
          <w:rFonts w:eastAsia="Times New Roman" w:cstheme="minorHAnsi"/>
          <w:color w:val="24292E"/>
          <w:sz w:val="24"/>
          <w:szCs w:val="24"/>
        </w:rPr>
        <w:t>common gardens, then quantified the accumulation of 18 elements. The 18 elements included macronutrients (Mg, P,</w:t>
      </w:r>
      <w:r w:rsidRPr="00FD56F9">
        <w:rPr>
          <w:rFonts w:eastAsia="Times New Roman" w:cstheme="minorHAnsi"/>
          <w:color w:val="24292E"/>
          <w:sz w:val="24"/>
          <w:szCs w:val="24"/>
        </w:rPr>
        <w:t xml:space="preserve"> </w:t>
      </w:r>
      <w:r>
        <w:rPr>
          <w:rFonts w:eastAsia="Times New Roman" w:cstheme="minorHAnsi"/>
          <w:color w:val="24292E"/>
          <w:sz w:val="24"/>
          <w:szCs w:val="24"/>
        </w:rPr>
        <w:t xml:space="preserve">K, Ca), analogues of macronutrients (Rb, Sr), micronutrients (B, Mn, Fe, Co, Cu, Zn, Se, Mo), and elements that can be harmful to plant growth (Na, Al, As, Cd). With these data, we evaluated the reaction norms of particular QTL </w:t>
      </w:r>
      <w:r w:rsidR="009D411B">
        <w:rPr>
          <w:rFonts w:eastAsia="Times New Roman" w:cstheme="minorHAnsi"/>
          <w:color w:val="24292E"/>
          <w:sz w:val="24"/>
          <w:szCs w:val="24"/>
        </w:rPr>
        <w:t xml:space="preserve">for </w:t>
      </w:r>
      <w:r>
        <w:rPr>
          <w:rFonts w:eastAsia="Times New Roman" w:cstheme="minorHAnsi"/>
          <w:color w:val="24292E"/>
          <w:sz w:val="24"/>
          <w:szCs w:val="24"/>
        </w:rPr>
        <w:t xml:space="preserve">elements in the ionome. Our results allow us to address the following questions: 1) What is the genomic basis for variation in elemental abundances in the switchgrass ionome? 2) What fraction of QTL for distinct elements co-localize, suggesting </w:t>
      </w:r>
      <w:r w:rsidR="00580010">
        <w:rPr>
          <w:rFonts w:eastAsia="Times New Roman" w:cstheme="minorHAnsi"/>
          <w:color w:val="24292E"/>
          <w:sz w:val="24"/>
          <w:szCs w:val="24"/>
        </w:rPr>
        <w:t xml:space="preserve">possible </w:t>
      </w:r>
      <w:r>
        <w:rPr>
          <w:rFonts w:eastAsia="Times New Roman" w:cstheme="minorHAnsi"/>
          <w:color w:val="24292E"/>
          <w:sz w:val="24"/>
          <w:szCs w:val="24"/>
        </w:rPr>
        <w:t xml:space="preserve">common genetic architectures underlying their abundances? 3) How frequently do ionomic QTL show GxE? 4) Which QTL colocalize with candidate genes, suggesting avenues for future molecular characterization of the switchgrass ionome? </w:t>
      </w:r>
    </w:p>
    <w:p w14:paraId="0AD6862D" w14:textId="53A84EB3" w:rsidR="007977CA" w:rsidRPr="00750098" w:rsidRDefault="007977CA" w:rsidP="00382796">
      <w:pPr>
        <w:spacing w:after="120" w:line="360" w:lineRule="auto"/>
        <w:rPr>
          <w:rFonts w:cstheme="minorHAnsi"/>
          <w:b/>
          <w:sz w:val="28"/>
          <w:szCs w:val="28"/>
        </w:rPr>
      </w:pPr>
      <w:r w:rsidRPr="00750098">
        <w:rPr>
          <w:rFonts w:cstheme="minorHAnsi"/>
          <w:b/>
          <w:sz w:val="28"/>
          <w:szCs w:val="28"/>
        </w:rPr>
        <w:t>Materials and Methods</w:t>
      </w:r>
    </w:p>
    <w:p w14:paraId="7ADFF8F9" w14:textId="6939CE55" w:rsidR="007977CA" w:rsidRPr="00FE1434" w:rsidRDefault="007977CA" w:rsidP="00382796">
      <w:pPr>
        <w:spacing w:after="120" w:line="360" w:lineRule="auto"/>
        <w:rPr>
          <w:rFonts w:cstheme="minorHAnsi"/>
          <w:b/>
          <w:sz w:val="24"/>
          <w:szCs w:val="24"/>
        </w:rPr>
      </w:pPr>
      <w:r w:rsidRPr="00FE1434">
        <w:rPr>
          <w:rFonts w:cstheme="minorHAnsi"/>
          <w:b/>
          <w:sz w:val="24"/>
          <w:szCs w:val="24"/>
        </w:rPr>
        <w:t>Experimental Design and Phenotyping</w:t>
      </w:r>
    </w:p>
    <w:p w14:paraId="57B85F37" w14:textId="6D019BA4"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The details of the creation of the mapping population can be found in Milano </w:t>
      </w:r>
      <w:r w:rsidRPr="008F163F">
        <w:rPr>
          <w:rFonts w:cstheme="minorHAnsi"/>
          <w:i/>
          <w:sz w:val="24"/>
          <w:szCs w:val="24"/>
        </w:rPr>
        <w:t>et al</w:t>
      </w:r>
      <w:r w:rsidRPr="00FE1434">
        <w:rPr>
          <w:rFonts w:cstheme="minorHAnsi"/>
          <w:sz w:val="24"/>
          <w:szCs w:val="24"/>
        </w:rPr>
        <w:t xml:space="preserve">. </w:t>
      </w:r>
      <w:r w:rsidR="00501CFA">
        <w:rPr>
          <w:rFonts w:cstheme="minorHAnsi"/>
          <w:sz w:val="24"/>
          <w:szCs w:val="24"/>
        </w:rPr>
        <w:fldChar w:fldCharType="begin"/>
      </w:r>
      <w:r w:rsidR="00501CFA">
        <w:rPr>
          <w:rFonts w:cstheme="minorHAnsi"/>
          <w:sz w:val="24"/>
          <w:szCs w:val="24"/>
        </w:rPr>
        <w:instrText xml:space="preserve"> 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E.&lt;/author&gt;&lt;/authors&gt;&lt;/contributors&gt;&lt;titles&gt;&lt;title&gt;The Genetic Basis of Upland/Lowland Ecotype Divergence in Switchgrass (Panicum virgatum)&lt;/title&gt;&lt;secondary-title&gt;G3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sidR="00501CFA">
        <w:rPr>
          <w:rFonts w:cstheme="minorHAnsi"/>
          <w:sz w:val="24"/>
          <w:szCs w:val="24"/>
        </w:rPr>
        <w:fldChar w:fldCharType="separate"/>
      </w:r>
      <w:r w:rsidR="00501CFA">
        <w:rPr>
          <w:rFonts w:cstheme="minorHAnsi"/>
          <w:noProof/>
          <w:sz w:val="24"/>
          <w:szCs w:val="24"/>
        </w:rPr>
        <w:t>(2016)</w:t>
      </w:r>
      <w:r w:rsidR="00501CFA">
        <w:rPr>
          <w:rFonts w:cstheme="minorHAnsi"/>
          <w:sz w:val="24"/>
          <w:szCs w:val="24"/>
        </w:rPr>
        <w:fldChar w:fldCharType="end"/>
      </w:r>
      <w:r w:rsidRPr="00FE1434">
        <w:rPr>
          <w:rFonts w:cstheme="minorHAnsi"/>
          <w:sz w:val="24"/>
          <w:szCs w:val="24"/>
        </w:rPr>
        <w:t xml:space="preserve">. In brief, the genetic mapping population was produced from </w:t>
      </w:r>
      <w:r w:rsidR="00C12D64">
        <w:rPr>
          <w:rFonts w:cstheme="minorHAnsi"/>
          <w:sz w:val="24"/>
          <w:szCs w:val="24"/>
        </w:rPr>
        <w:t>two</w:t>
      </w:r>
      <w:r w:rsidRPr="00FE1434">
        <w:rPr>
          <w:rFonts w:cstheme="minorHAnsi"/>
          <w:sz w:val="24"/>
          <w:szCs w:val="24"/>
        </w:rPr>
        <w:t xml:space="preserve"> initial crosses</w:t>
      </w:r>
      <w:r w:rsidR="00C12D64">
        <w:rPr>
          <w:rFonts w:cstheme="minorHAnsi"/>
          <w:sz w:val="24"/>
          <w:szCs w:val="24"/>
        </w:rPr>
        <w:t xml:space="preserve"> of two pair</w:t>
      </w:r>
      <w:r w:rsidR="000722C1">
        <w:rPr>
          <w:rFonts w:cstheme="minorHAnsi"/>
          <w:sz w:val="24"/>
          <w:szCs w:val="24"/>
        </w:rPr>
        <w:t>s</w:t>
      </w:r>
      <w:r w:rsidR="00C12D64">
        <w:rPr>
          <w:rFonts w:cstheme="minorHAnsi"/>
          <w:sz w:val="24"/>
          <w:szCs w:val="24"/>
        </w:rPr>
        <w:t xml:space="preserve"> of </w:t>
      </w:r>
      <w:r w:rsidRPr="00FE1434">
        <w:rPr>
          <w:rFonts w:cstheme="minorHAnsi"/>
          <w:sz w:val="24"/>
          <w:szCs w:val="24"/>
        </w:rPr>
        <w:t>highly divergent southern lowland and northern upland ecotypes</w:t>
      </w:r>
      <w:r w:rsidR="00C12D64">
        <w:rPr>
          <w:rFonts w:cstheme="minorHAnsi"/>
          <w:sz w:val="24"/>
          <w:szCs w:val="24"/>
        </w:rPr>
        <w:t>:</w:t>
      </w:r>
      <w:r w:rsidRPr="00FE1434">
        <w:rPr>
          <w:rFonts w:cstheme="minorHAnsi"/>
          <w:sz w:val="24"/>
          <w:szCs w:val="24"/>
        </w:rPr>
        <w:t xml:space="preserve"> </w:t>
      </w:r>
      <w:r w:rsidR="00C12D64">
        <w:rPr>
          <w:rFonts w:cstheme="minorHAnsi"/>
          <w:sz w:val="24"/>
          <w:szCs w:val="24"/>
        </w:rPr>
        <w:t xml:space="preserve">lowland </w:t>
      </w:r>
      <w:r w:rsidRPr="00FE1434">
        <w:rPr>
          <w:rFonts w:cstheme="minorHAnsi"/>
          <w:sz w:val="24"/>
          <w:szCs w:val="24"/>
        </w:rPr>
        <w:t xml:space="preserve">AP13 (A) x </w:t>
      </w:r>
      <w:r w:rsidR="00C12D64">
        <w:rPr>
          <w:rFonts w:cstheme="minorHAnsi"/>
          <w:sz w:val="24"/>
          <w:szCs w:val="24"/>
        </w:rPr>
        <w:t xml:space="preserve">upland </w:t>
      </w:r>
      <w:r w:rsidRPr="00FE1434">
        <w:rPr>
          <w:rFonts w:cstheme="minorHAnsi"/>
          <w:sz w:val="24"/>
          <w:szCs w:val="24"/>
        </w:rPr>
        <w:t>DAC6 (B)</w:t>
      </w:r>
      <w:r w:rsidR="000722C1">
        <w:rPr>
          <w:rFonts w:cstheme="minorHAnsi"/>
          <w:sz w:val="24"/>
          <w:szCs w:val="24"/>
        </w:rPr>
        <w:t>,</w:t>
      </w:r>
      <w:r w:rsidRPr="00FE1434">
        <w:rPr>
          <w:rFonts w:cstheme="minorHAnsi"/>
          <w:sz w:val="24"/>
          <w:szCs w:val="24"/>
        </w:rPr>
        <w:t xml:space="preserve"> and </w:t>
      </w:r>
      <w:r w:rsidR="00C12D64">
        <w:rPr>
          <w:rFonts w:cstheme="minorHAnsi"/>
          <w:sz w:val="24"/>
          <w:szCs w:val="24"/>
        </w:rPr>
        <w:t xml:space="preserve">lowland </w:t>
      </w:r>
      <w:r w:rsidRPr="00FE1434">
        <w:rPr>
          <w:rFonts w:cstheme="minorHAnsi"/>
          <w:sz w:val="24"/>
          <w:szCs w:val="24"/>
        </w:rPr>
        <w:t xml:space="preserve">WBC3 (C) x </w:t>
      </w:r>
      <w:r w:rsidR="00C12D64">
        <w:rPr>
          <w:rFonts w:cstheme="minorHAnsi"/>
          <w:sz w:val="24"/>
          <w:szCs w:val="24"/>
        </w:rPr>
        <w:t xml:space="preserve">upland </w:t>
      </w:r>
      <w:r w:rsidRPr="00FE1434">
        <w:rPr>
          <w:rFonts w:cstheme="minorHAnsi"/>
          <w:sz w:val="24"/>
          <w:szCs w:val="24"/>
        </w:rPr>
        <w:t>VS16 (D). The F</w:t>
      </w:r>
      <w:r w:rsidRPr="001A195A">
        <w:rPr>
          <w:rFonts w:cstheme="minorHAnsi"/>
          <w:sz w:val="24"/>
          <w:szCs w:val="24"/>
          <w:vertAlign w:val="subscript"/>
        </w:rPr>
        <w:t>1</w:t>
      </w:r>
      <w:r w:rsidRPr="00FE1434">
        <w:rPr>
          <w:rFonts w:cstheme="minorHAnsi"/>
          <w:sz w:val="24"/>
          <w:szCs w:val="24"/>
        </w:rPr>
        <w:t xml:space="preserve"> hybrids (A x B, C x D) were then intercrossed reciprocally to create the outbred four-way mapping population (F</w:t>
      </w:r>
      <w:r w:rsidRPr="001A195A">
        <w:rPr>
          <w:rFonts w:cstheme="minorHAnsi"/>
          <w:sz w:val="24"/>
          <w:szCs w:val="24"/>
          <w:vertAlign w:val="subscript"/>
        </w:rPr>
        <w:t>2</w:t>
      </w:r>
      <w:r w:rsidRPr="00FE1434">
        <w:rPr>
          <w:rFonts w:cstheme="minorHAnsi"/>
          <w:sz w:val="24"/>
          <w:szCs w:val="24"/>
        </w:rPr>
        <w:t xml:space="preserve">). </w:t>
      </w:r>
    </w:p>
    <w:p w14:paraId="572F2222" w14:textId="40488695" w:rsidR="004B3856" w:rsidRPr="00FE1434" w:rsidRDefault="007977CA" w:rsidP="000476F1">
      <w:pPr>
        <w:spacing w:after="120" w:line="360" w:lineRule="auto"/>
        <w:ind w:firstLine="720"/>
        <w:rPr>
          <w:rFonts w:cstheme="minorHAnsi"/>
          <w:sz w:val="24"/>
          <w:szCs w:val="24"/>
          <w:highlight w:val="yellow"/>
        </w:rPr>
      </w:pPr>
      <w:r w:rsidRPr="00FE1434">
        <w:rPr>
          <w:rFonts w:cstheme="minorHAnsi"/>
          <w:sz w:val="24"/>
          <w:szCs w:val="24"/>
        </w:rPr>
        <w:lastRenderedPageBreak/>
        <w:t xml:space="preserve">The details of experimental design are described in Lowry </w:t>
      </w:r>
      <w:r w:rsidRPr="008F163F">
        <w:rPr>
          <w:rFonts w:cstheme="minorHAnsi"/>
          <w:i/>
          <w:sz w:val="24"/>
          <w:szCs w:val="24"/>
        </w:rPr>
        <w:t>et al</w:t>
      </w:r>
      <w:r w:rsidRPr="00FE1434">
        <w:rPr>
          <w:rFonts w:cstheme="minorHAnsi"/>
          <w:sz w:val="24"/>
          <w:szCs w:val="24"/>
        </w:rPr>
        <w:t xml:space="preserve">. </w:t>
      </w:r>
      <w:r w:rsidR="00472F58">
        <w:rPr>
          <w:rFonts w:cstheme="minorHAnsi"/>
          <w:sz w:val="24"/>
          <w:szCs w:val="24"/>
        </w:rPr>
        <w:fldChar w:fldCharType="begin"/>
      </w:r>
      <w:r w:rsidR="00472F58">
        <w:rPr>
          <w:rFonts w:cstheme="minorHAnsi"/>
          <w:sz w:val="24"/>
          <w:szCs w:val="24"/>
        </w:rPr>
        <w:instrText xml:space="preserve"> 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472F58">
        <w:rPr>
          <w:rFonts w:cstheme="minorHAnsi"/>
          <w:sz w:val="24"/>
          <w:szCs w:val="24"/>
        </w:rPr>
        <w:fldChar w:fldCharType="separate"/>
      </w:r>
      <w:r w:rsidR="00472F58">
        <w:rPr>
          <w:rFonts w:cstheme="minorHAnsi"/>
          <w:noProof/>
          <w:sz w:val="24"/>
          <w:szCs w:val="24"/>
        </w:rPr>
        <w:t>(2019)</w:t>
      </w:r>
      <w:r w:rsidR="00472F58">
        <w:rPr>
          <w:rFonts w:cstheme="minorHAnsi"/>
          <w:sz w:val="24"/>
          <w:szCs w:val="24"/>
        </w:rPr>
        <w:fldChar w:fldCharType="end"/>
      </w:r>
      <w:r w:rsidRPr="00FE1434">
        <w:rPr>
          <w:rFonts w:cstheme="minorHAnsi"/>
          <w:sz w:val="24"/>
          <w:szCs w:val="24"/>
        </w:rPr>
        <w:t>. Briefly, the grandparents, F</w:t>
      </w:r>
      <w:r w:rsidRPr="001A195A">
        <w:rPr>
          <w:rFonts w:cstheme="minorHAnsi"/>
          <w:sz w:val="24"/>
          <w:szCs w:val="24"/>
          <w:vertAlign w:val="subscript"/>
        </w:rPr>
        <w:t>1</w:t>
      </w:r>
      <w:r w:rsidRPr="00FE1434">
        <w:rPr>
          <w:rFonts w:cstheme="minorHAnsi"/>
          <w:sz w:val="24"/>
          <w:szCs w:val="24"/>
        </w:rPr>
        <w:t xml:space="preserve"> hybrids, and the F</w:t>
      </w:r>
      <w:r w:rsidRPr="001A195A">
        <w:rPr>
          <w:rFonts w:cstheme="minorHAnsi"/>
          <w:sz w:val="24"/>
          <w:szCs w:val="24"/>
          <w:vertAlign w:val="subscript"/>
        </w:rPr>
        <w:t>2</w:t>
      </w:r>
      <w:r w:rsidRPr="00FE1434">
        <w:rPr>
          <w:rFonts w:cstheme="minorHAnsi"/>
          <w:sz w:val="24"/>
          <w:szCs w:val="24"/>
        </w:rPr>
        <w:t xml:space="preserve"> progeny were propagated clonally in 3.8-L pots at the Brackenridge Field Laboratory, Austin, TX in 2013-2015, and then transported to and planted at </w:t>
      </w:r>
      <w:r w:rsidR="00261ED5">
        <w:rPr>
          <w:rFonts w:cstheme="minorHAnsi"/>
          <w:sz w:val="24"/>
          <w:szCs w:val="24"/>
        </w:rPr>
        <w:t>three</w:t>
      </w:r>
      <w:r w:rsidRPr="00FE1434">
        <w:rPr>
          <w:rFonts w:cstheme="minorHAnsi"/>
          <w:sz w:val="24"/>
          <w:szCs w:val="24"/>
        </w:rPr>
        <w:t xml:space="preserve"> field sites in May-July of 2015. Weed cloth w</w:t>
      </w:r>
      <w:r w:rsidR="00C12D64">
        <w:rPr>
          <w:rFonts w:cstheme="minorHAnsi"/>
          <w:sz w:val="24"/>
          <w:szCs w:val="24"/>
        </w:rPr>
        <w:t>as</w:t>
      </w:r>
      <w:r w:rsidRPr="00FE1434">
        <w:rPr>
          <w:rFonts w:cstheme="minorHAnsi"/>
          <w:sz w:val="24"/>
          <w:szCs w:val="24"/>
        </w:rPr>
        <w:t xml:space="preserve"> used to </w:t>
      </w:r>
      <w:r w:rsidR="00C12D64">
        <w:rPr>
          <w:rFonts w:cstheme="minorHAnsi"/>
          <w:sz w:val="24"/>
          <w:szCs w:val="24"/>
        </w:rPr>
        <w:t>suppress</w:t>
      </w:r>
      <w:r w:rsidR="00C12D64" w:rsidRPr="00FE1434">
        <w:rPr>
          <w:rFonts w:cstheme="minorHAnsi"/>
          <w:sz w:val="24"/>
          <w:szCs w:val="24"/>
        </w:rPr>
        <w:t xml:space="preserve"> </w:t>
      </w:r>
      <w:r w:rsidRPr="00FE1434">
        <w:rPr>
          <w:rFonts w:cstheme="minorHAnsi"/>
          <w:sz w:val="24"/>
          <w:szCs w:val="24"/>
        </w:rPr>
        <w:t>weeds</w:t>
      </w:r>
      <w:r w:rsidR="00C12D64">
        <w:rPr>
          <w:rFonts w:cstheme="minorHAnsi"/>
          <w:sz w:val="24"/>
          <w:szCs w:val="24"/>
        </w:rPr>
        <w:t>,</w:t>
      </w:r>
      <w:r w:rsidRPr="00FE1434">
        <w:rPr>
          <w:rFonts w:cstheme="minorHAnsi"/>
          <w:sz w:val="24"/>
          <w:szCs w:val="24"/>
        </w:rPr>
        <w:t xml:space="preserve"> and holes were cut in a honeycomb fashion for planting of the experimental plants. Edge effects were prevented with a row of border plants. Plants were hand-watered as needed through the summer of 2015 to facilitate establishmen</w:t>
      </w:r>
      <w:r w:rsidRPr="001B37E7">
        <w:rPr>
          <w:rFonts w:cstheme="minorHAnsi"/>
          <w:sz w:val="24"/>
          <w:szCs w:val="24"/>
        </w:rPr>
        <w:t>t.</w:t>
      </w:r>
      <w:r w:rsidR="004B3856" w:rsidRPr="00CA4784">
        <w:rPr>
          <w:rFonts w:cstheme="minorHAnsi"/>
          <w:sz w:val="24"/>
          <w:szCs w:val="24"/>
        </w:rPr>
        <w:t xml:space="preserve"> </w:t>
      </w:r>
      <w:r w:rsidR="00261ED5">
        <w:rPr>
          <w:rFonts w:cstheme="minorHAnsi"/>
          <w:sz w:val="24"/>
          <w:szCs w:val="24"/>
        </w:rPr>
        <w:t>The three sites</w:t>
      </w:r>
      <w:r w:rsidR="004B3856" w:rsidRPr="00FE1434">
        <w:rPr>
          <w:rFonts w:cstheme="minorHAnsi"/>
          <w:sz w:val="24"/>
          <w:szCs w:val="24"/>
        </w:rPr>
        <w:t xml:space="preserve"> (Austin, T</w:t>
      </w:r>
      <w:r w:rsidR="009D411B">
        <w:rPr>
          <w:rFonts w:cstheme="minorHAnsi"/>
          <w:sz w:val="24"/>
          <w:szCs w:val="24"/>
        </w:rPr>
        <w:t>exas, hereafter TX;</w:t>
      </w:r>
      <w:r w:rsidR="004B3856" w:rsidRPr="00FE1434">
        <w:rPr>
          <w:rFonts w:cstheme="minorHAnsi"/>
          <w:sz w:val="24"/>
          <w:szCs w:val="24"/>
        </w:rPr>
        <w:t xml:space="preserve"> Columbia,</w:t>
      </w:r>
      <w:r w:rsidR="009D411B">
        <w:rPr>
          <w:rFonts w:cstheme="minorHAnsi"/>
          <w:sz w:val="24"/>
          <w:szCs w:val="24"/>
        </w:rPr>
        <w:t xml:space="preserve"> Missouri, hereafter</w:t>
      </w:r>
      <w:r w:rsidR="004B3856" w:rsidRPr="00FE1434">
        <w:rPr>
          <w:rFonts w:cstheme="minorHAnsi"/>
          <w:sz w:val="24"/>
          <w:szCs w:val="24"/>
        </w:rPr>
        <w:t xml:space="preserve"> MO</w:t>
      </w:r>
      <w:r w:rsidR="009D411B">
        <w:rPr>
          <w:rFonts w:cstheme="minorHAnsi"/>
          <w:sz w:val="24"/>
          <w:szCs w:val="24"/>
        </w:rPr>
        <w:t>;</w:t>
      </w:r>
      <w:r w:rsidR="004B3856" w:rsidRPr="00FE1434">
        <w:rPr>
          <w:rFonts w:cstheme="minorHAnsi"/>
          <w:sz w:val="24"/>
          <w:szCs w:val="24"/>
        </w:rPr>
        <w:t xml:space="preserve"> and Hickory Corners, M</w:t>
      </w:r>
      <w:r w:rsidR="009D411B">
        <w:rPr>
          <w:rFonts w:cstheme="minorHAnsi"/>
          <w:sz w:val="24"/>
          <w:szCs w:val="24"/>
        </w:rPr>
        <w:t>ichigan, hereafter MI</w:t>
      </w:r>
      <w:r w:rsidR="004B3856" w:rsidRPr="00FE1434">
        <w:rPr>
          <w:rFonts w:cstheme="minorHAnsi"/>
          <w:sz w:val="24"/>
          <w:szCs w:val="24"/>
        </w:rPr>
        <w:t xml:space="preserve">) </w:t>
      </w:r>
      <w:r w:rsidR="00261ED5">
        <w:rPr>
          <w:rFonts w:cstheme="minorHAnsi"/>
          <w:sz w:val="24"/>
          <w:szCs w:val="24"/>
        </w:rPr>
        <w:t>had</w:t>
      </w:r>
      <w:r w:rsidR="00261ED5" w:rsidRPr="00F02C5F">
        <w:rPr>
          <w:rFonts w:cstheme="minorHAnsi"/>
          <w:sz w:val="24"/>
          <w:szCs w:val="24"/>
        </w:rPr>
        <w:t xml:space="preserve"> </w:t>
      </w:r>
      <w:r w:rsidR="004B3856" w:rsidRPr="00F02C5F">
        <w:rPr>
          <w:rFonts w:cstheme="minorHAnsi"/>
          <w:sz w:val="24"/>
          <w:szCs w:val="24"/>
        </w:rPr>
        <w:t>distinct soil and climatic conditions</w:t>
      </w:r>
      <w:r w:rsidR="00261ED5">
        <w:rPr>
          <w:rFonts w:cstheme="minorHAnsi"/>
          <w:sz w:val="24"/>
          <w:szCs w:val="24"/>
        </w:rPr>
        <w:t xml:space="preserve">. </w:t>
      </w:r>
      <w:r w:rsidR="004B3856" w:rsidRPr="00F02C5F">
        <w:rPr>
          <w:rFonts w:cstheme="minorHAnsi"/>
          <w:sz w:val="24"/>
          <w:szCs w:val="24"/>
        </w:rPr>
        <w:t>TX site (30.384°N, -97.73°W) has clay soil, MO (38.897°N, -92.22°W) and MI (42.420°N, -85.37°W) sites have loam soil</w:t>
      </w:r>
      <w:commentRangeStart w:id="1"/>
      <w:commentRangeStart w:id="2"/>
      <w:r w:rsidR="004B3856" w:rsidRPr="00F02C5F">
        <w:rPr>
          <w:rFonts w:cstheme="minorHAnsi"/>
          <w:sz w:val="24"/>
          <w:szCs w:val="24"/>
        </w:rPr>
        <w:t xml:space="preserve">. </w:t>
      </w:r>
      <w:commentRangeStart w:id="3"/>
      <w:r w:rsidR="009347AB" w:rsidRPr="00F02C5F">
        <w:rPr>
          <w:rFonts w:cstheme="minorHAnsi"/>
          <w:sz w:val="24"/>
          <w:szCs w:val="24"/>
        </w:rPr>
        <w:t xml:space="preserve">The </w:t>
      </w:r>
      <w:r w:rsidR="00177337" w:rsidRPr="00F02C5F">
        <w:rPr>
          <w:rFonts w:cstheme="minorHAnsi"/>
          <w:sz w:val="24"/>
          <w:szCs w:val="24"/>
        </w:rPr>
        <w:t xml:space="preserve">contents of mineral P, K, Ca, </w:t>
      </w:r>
      <w:r w:rsidR="00F02C5F" w:rsidRPr="00F02C5F">
        <w:rPr>
          <w:rFonts w:cstheme="minorHAnsi"/>
          <w:sz w:val="24"/>
          <w:szCs w:val="24"/>
        </w:rPr>
        <w:t xml:space="preserve">Mg </w:t>
      </w:r>
      <w:r w:rsidR="00177337" w:rsidRPr="00F02C5F">
        <w:rPr>
          <w:rFonts w:cstheme="minorHAnsi"/>
          <w:sz w:val="24"/>
          <w:szCs w:val="24"/>
        </w:rPr>
        <w:t xml:space="preserve">and </w:t>
      </w:r>
      <w:r w:rsidR="00F02C5F" w:rsidRPr="00F02C5F">
        <w:rPr>
          <w:rFonts w:cstheme="minorHAnsi"/>
          <w:sz w:val="24"/>
          <w:szCs w:val="24"/>
        </w:rPr>
        <w:t>Na</w:t>
      </w:r>
      <w:r w:rsidR="00177337" w:rsidRPr="00F02C5F">
        <w:rPr>
          <w:rFonts w:cstheme="minorHAnsi"/>
          <w:sz w:val="24"/>
          <w:szCs w:val="24"/>
        </w:rPr>
        <w:t xml:space="preserve"> </w:t>
      </w:r>
      <w:r w:rsidR="00F55566">
        <w:rPr>
          <w:rFonts w:cstheme="minorHAnsi"/>
          <w:sz w:val="24"/>
          <w:szCs w:val="24"/>
        </w:rPr>
        <w:t xml:space="preserve">were measured from a soil sample consisting of equally mixed proportions of soil from three locations </w:t>
      </w:r>
      <w:r w:rsidR="009063D3">
        <w:rPr>
          <w:rFonts w:cstheme="minorHAnsi"/>
          <w:sz w:val="24"/>
          <w:szCs w:val="24"/>
        </w:rPr>
        <w:t>spanning the entire garden on the diagonal,</w:t>
      </w:r>
      <w:r w:rsidR="00F55566">
        <w:rPr>
          <w:rFonts w:cstheme="minorHAnsi"/>
          <w:sz w:val="24"/>
          <w:szCs w:val="24"/>
        </w:rPr>
        <w:t xml:space="preserve"> sampled at</w:t>
      </w:r>
      <w:r w:rsidR="00177337" w:rsidRPr="00F02C5F">
        <w:rPr>
          <w:rFonts w:cstheme="minorHAnsi"/>
          <w:sz w:val="24"/>
          <w:szCs w:val="24"/>
        </w:rPr>
        <w:t xml:space="preserve"> six inches</w:t>
      </w:r>
      <w:r w:rsidR="00F55566">
        <w:rPr>
          <w:rFonts w:cstheme="minorHAnsi"/>
          <w:sz w:val="24"/>
          <w:szCs w:val="24"/>
        </w:rPr>
        <w:t xml:space="preserve"> in depth. </w:t>
      </w:r>
      <w:r w:rsidR="00884EF1">
        <w:rPr>
          <w:rFonts w:cstheme="minorHAnsi"/>
          <w:sz w:val="24"/>
          <w:szCs w:val="24"/>
        </w:rPr>
        <w:t xml:space="preserve">These soil profiles were conducted by the Soil, Water, and Forage Testing Laboratory at Texas A&amp;M University. </w:t>
      </w:r>
      <w:r w:rsidR="00F55566">
        <w:rPr>
          <w:rFonts w:cstheme="minorHAnsi"/>
          <w:sz w:val="24"/>
          <w:szCs w:val="24"/>
        </w:rPr>
        <w:t>The</w:t>
      </w:r>
      <w:r w:rsidR="00177337" w:rsidRPr="00F02C5F">
        <w:rPr>
          <w:rFonts w:cstheme="minorHAnsi"/>
          <w:sz w:val="24"/>
          <w:szCs w:val="24"/>
        </w:rPr>
        <w:t xml:space="preserve"> soil profile</w:t>
      </w:r>
      <w:r w:rsidR="009063D3">
        <w:rPr>
          <w:rFonts w:cstheme="minorHAnsi"/>
          <w:sz w:val="24"/>
          <w:szCs w:val="24"/>
        </w:rPr>
        <w:t>s</w:t>
      </w:r>
      <w:r w:rsidR="00F55566">
        <w:rPr>
          <w:rFonts w:cstheme="minorHAnsi"/>
          <w:sz w:val="24"/>
          <w:szCs w:val="24"/>
        </w:rPr>
        <w:t xml:space="preserve"> for P, K, Ca, Mg, and Na</w:t>
      </w:r>
      <w:r w:rsidR="00177337" w:rsidRPr="00F02C5F">
        <w:rPr>
          <w:rFonts w:cstheme="minorHAnsi"/>
          <w:sz w:val="24"/>
          <w:szCs w:val="24"/>
        </w:rPr>
        <w:t xml:space="preserve"> were 8, 285, 16865, </w:t>
      </w:r>
      <w:r w:rsidR="00F02C5F" w:rsidRPr="00F02C5F">
        <w:rPr>
          <w:rFonts w:cstheme="minorHAnsi"/>
          <w:sz w:val="24"/>
          <w:szCs w:val="24"/>
        </w:rPr>
        <w:t xml:space="preserve">222 </w:t>
      </w:r>
      <w:r w:rsidR="00177337" w:rsidRPr="00F02C5F">
        <w:rPr>
          <w:rFonts w:cstheme="minorHAnsi"/>
          <w:sz w:val="24"/>
          <w:szCs w:val="24"/>
        </w:rPr>
        <w:t xml:space="preserve">and </w:t>
      </w:r>
      <w:r w:rsidR="00F02C5F" w:rsidRPr="00F02C5F">
        <w:rPr>
          <w:rFonts w:cstheme="minorHAnsi"/>
          <w:sz w:val="24"/>
          <w:szCs w:val="24"/>
        </w:rPr>
        <w:t>11</w:t>
      </w:r>
      <w:r w:rsidR="00177337" w:rsidRPr="00F02C5F">
        <w:rPr>
          <w:rFonts w:cstheme="minorHAnsi"/>
          <w:sz w:val="24"/>
          <w:szCs w:val="24"/>
        </w:rPr>
        <w:t xml:space="preserve"> ppm at TX site; 19, 106, 2351, </w:t>
      </w:r>
      <w:r w:rsidR="00F02C5F" w:rsidRPr="00F02C5F">
        <w:rPr>
          <w:rFonts w:cstheme="minorHAnsi"/>
          <w:sz w:val="24"/>
          <w:szCs w:val="24"/>
        </w:rPr>
        <w:t xml:space="preserve">332 </w:t>
      </w:r>
      <w:r w:rsidR="00177337" w:rsidRPr="00F02C5F">
        <w:rPr>
          <w:rFonts w:cstheme="minorHAnsi"/>
          <w:sz w:val="24"/>
          <w:szCs w:val="24"/>
        </w:rPr>
        <w:t xml:space="preserve">and </w:t>
      </w:r>
      <w:r w:rsidR="00F02C5F" w:rsidRPr="00F02C5F">
        <w:rPr>
          <w:rFonts w:cstheme="minorHAnsi"/>
          <w:sz w:val="24"/>
          <w:szCs w:val="24"/>
        </w:rPr>
        <w:t>12</w:t>
      </w:r>
      <w:r w:rsidR="00177337" w:rsidRPr="00F02C5F">
        <w:rPr>
          <w:rFonts w:cstheme="minorHAnsi"/>
          <w:sz w:val="24"/>
          <w:szCs w:val="24"/>
        </w:rPr>
        <w:t xml:space="preserve"> ppm at MO site; and 32, 41, 2154, </w:t>
      </w:r>
      <w:r w:rsidR="00F02C5F" w:rsidRPr="00F02C5F">
        <w:rPr>
          <w:rFonts w:cstheme="minorHAnsi"/>
          <w:sz w:val="24"/>
          <w:szCs w:val="24"/>
        </w:rPr>
        <w:t xml:space="preserve">108 </w:t>
      </w:r>
      <w:r w:rsidR="00177337" w:rsidRPr="00F02C5F">
        <w:rPr>
          <w:rFonts w:cstheme="minorHAnsi"/>
          <w:sz w:val="24"/>
          <w:szCs w:val="24"/>
        </w:rPr>
        <w:t>and 10 ppm at MI site</w:t>
      </w:r>
      <w:r w:rsidR="00F55566">
        <w:rPr>
          <w:rFonts w:cstheme="minorHAnsi"/>
          <w:sz w:val="24"/>
          <w:szCs w:val="24"/>
        </w:rPr>
        <w:t xml:space="preserve"> (see also Table 2)</w:t>
      </w:r>
      <w:r w:rsidR="00177337" w:rsidRPr="00F02C5F">
        <w:rPr>
          <w:rFonts w:cstheme="minorHAnsi"/>
          <w:sz w:val="24"/>
          <w:szCs w:val="24"/>
        </w:rPr>
        <w:t xml:space="preserve">. </w:t>
      </w:r>
      <w:r w:rsidR="004B3856" w:rsidRPr="00F02C5F">
        <w:rPr>
          <w:rFonts w:cstheme="minorHAnsi"/>
          <w:sz w:val="24"/>
          <w:szCs w:val="24"/>
        </w:rPr>
        <w:t>The average temperatures in 201</w:t>
      </w:r>
      <w:r w:rsidR="00580010" w:rsidRPr="00F02C5F">
        <w:rPr>
          <w:rFonts w:cstheme="minorHAnsi"/>
          <w:sz w:val="24"/>
          <w:szCs w:val="24"/>
        </w:rPr>
        <w:t>6</w:t>
      </w:r>
      <w:r w:rsidR="004B3856" w:rsidRPr="00F02C5F">
        <w:rPr>
          <w:rFonts w:cstheme="minorHAnsi"/>
          <w:sz w:val="24"/>
          <w:szCs w:val="24"/>
        </w:rPr>
        <w:t xml:space="preserve"> for TX, MO, and MI sites were </w:t>
      </w:r>
      <w:r w:rsidR="00F02C5F" w:rsidRPr="00F02C5F">
        <w:rPr>
          <w:rFonts w:cstheme="minorHAnsi"/>
          <w:sz w:val="24"/>
          <w:szCs w:val="24"/>
        </w:rPr>
        <w:t>21.9</w:t>
      </w:r>
      <w:r w:rsidR="004B3856" w:rsidRPr="00F02C5F">
        <w:rPr>
          <w:rFonts w:cstheme="minorHAnsi"/>
          <w:sz w:val="24"/>
          <w:szCs w:val="24"/>
        </w:rPr>
        <w:t xml:space="preserve">, </w:t>
      </w:r>
      <w:r w:rsidR="00F02C5F" w:rsidRPr="00F02C5F">
        <w:rPr>
          <w:rFonts w:cstheme="minorHAnsi"/>
          <w:sz w:val="24"/>
          <w:szCs w:val="24"/>
        </w:rPr>
        <w:t>13.6</w:t>
      </w:r>
      <w:r w:rsidR="004B3856" w:rsidRPr="00F02C5F">
        <w:rPr>
          <w:rFonts w:cstheme="minorHAnsi"/>
          <w:sz w:val="24"/>
          <w:szCs w:val="24"/>
        </w:rPr>
        <w:t xml:space="preserve">, </w:t>
      </w:r>
      <w:r w:rsidR="00F02C5F" w:rsidRPr="00F02C5F">
        <w:rPr>
          <w:rFonts w:cstheme="minorHAnsi"/>
          <w:sz w:val="24"/>
          <w:szCs w:val="24"/>
        </w:rPr>
        <w:t>10.4 °C</w:t>
      </w:r>
      <w:commentRangeEnd w:id="3"/>
      <w:r w:rsidR="0059330F">
        <w:rPr>
          <w:rStyle w:val="CommentReference"/>
        </w:rPr>
        <w:commentReference w:id="3"/>
      </w:r>
      <w:r w:rsidR="004B3856" w:rsidRPr="00F02C5F">
        <w:rPr>
          <w:rFonts w:cstheme="minorHAnsi"/>
          <w:sz w:val="24"/>
          <w:szCs w:val="24"/>
        </w:rPr>
        <w:t xml:space="preserve">, </w:t>
      </w:r>
      <w:commentRangeEnd w:id="1"/>
      <w:r w:rsidR="0049613F">
        <w:rPr>
          <w:rStyle w:val="CommentReference"/>
        </w:rPr>
        <w:commentReference w:id="1"/>
      </w:r>
      <w:commentRangeEnd w:id="2"/>
      <w:r w:rsidR="00F55566">
        <w:rPr>
          <w:rStyle w:val="CommentReference"/>
        </w:rPr>
        <w:commentReference w:id="2"/>
      </w:r>
      <w:r w:rsidR="004B3856" w:rsidRPr="00F02C5F">
        <w:rPr>
          <w:rFonts w:cstheme="minorHAnsi"/>
          <w:sz w:val="24"/>
          <w:szCs w:val="24"/>
        </w:rPr>
        <w:t>respectively. The annual precipitations in 201</w:t>
      </w:r>
      <w:r w:rsidR="00580010" w:rsidRPr="00F02C5F">
        <w:rPr>
          <w:rFonts w:cstheme="minorHAnsi"/>
          <w:sz w:val="24"/>
          <w:szCs w:val="24"/>
        </w:rPr>
        <w:t>6</w:t>
      </w:r>
      <w:r w:rsidR="004B3856" w:rsidRPr="00F02C5F">
        <w:rPr>
          <w:rFonts w:cstheme="minorHAnsi"/>
          <w:sz w:val="24"/>
          <w:szCs w:val="24"/>
        </w:rPr>
        <w:t xml:space="preserve"> for TX, MO and MI sites were </w:t>
      </w:r>
      <w:r w:rsidR="00F02C5F" w:rsidRPr="00F02C5F">
        <w:rPr>
          <w:rFonts w:cstheme="minorHAnsi"/>
          <w:sz w:val="24"/>
          <w:szCs w:val="24"/>
        </w:rPr>
        <w:t>829</w:t>
      </w:r>
      <w:r w:rsidR="004B3856" w:rsidRPr="00F02C5F">
        <w:rPr>
          <w:rFonts w:cstheme="minorHAnsi"/>
          <w:sz w:val="24"/>
          <w:szCs w:val="24"/>
        </w:rPr>
        <w:t xml:space="preserve">, </w:t>
      </w:r>
      <w:r w:rsidR="00F02C5F" w:rsidRPr="00F02C5F">
        <w:rPr>
          <w:rFonts w:cstheme="minorHAnsi"/>
          <w:sz w:val="24"/>
          <w:szCs w:val="24"/>
        </w:rPr>
        <w:t>928</w:t>
      </w:r>
      <w:r w:rsidR="004B3856" w:rsidRPr="00F02C5F">
        <w:rPr>
          <w:rFonts w:cstheme="minorHAnsi"/>
          <w:sz w:val="24"/>
          <w:szCs w:val="24"/>
        </w:rPr>
        <w:t xml:space="preserve">, </w:t>
      </w:r>
      <w:r w:rsidR="00F02C5F" w:rsidRPr="00F02C5F">
        <w:rPr>
          <w:rFonts w:cstheme="minorHAnsi"/>
          <w:sz w:val="24"/>
          <w:szCs w:val="24"/>
        </w:rPr>
        <w:t>and 975 mm</w:t>
      </w:r>
      <w:r w:rsidR="004B3856" w:rsidRPr="00F02C5F">
        <w:rPr>
          <w:rFonts w:cstheme="minorHAnsi"/>
          <w:sz w:val="24"/>
          <w:szCs w:val="24"/>
        </w:rPr>
        <w:t>, respectively.</w:t>
      </w:r>
      <w:r w:rsidR="004B3856" w:rsidRPr="00FE1434">
        <w:rPr>
          <w:rFonts w:cstheme="minorHAnsi"/>
          <w:sz w:val="24"/>
          <w:szCs w:val="24"/>
        </w:rPr>
        <w:t xml:space="preserve"> </w:t>
      </w:r>
    </w:p>
    <w:p w14:paraId="53618930" w14:textId="71034FC9" w:rsidR="004B3856" w:rsidRPr="00FE1434" w:rsidRDefault="004B3856" w:rsidP="001C0450">
      <w:pPr>
        <w:spacing w:after="120" w:line="360" w:lineRule="auto"/>
        <w:ind w:firstLine="720"/>
        <w:rPr>
          <w:rFonts w:cstheme="minorHAnsi"/>
          <w:sz w:val="24"/>
          <w:szCs w:val="24"/>
        </w:rPr>
      </w:pPr>
      <w:r w:rsidRPr="00E3358F">
        <w:rPr>
          <w:rFonts w:cstheme="minorHAnsi"/>
          <w:sz w:val="24"/>
          <w:szCs w:val="24"/>
        </w:rPr>
        <w:t xml:space="preserve">Samples of </w:t>
      </w:r>
      <w:r w:rsidR="00C97322" w:rsidRPr="00E3358F">
        <w:rPr>
          <w:rFonts w:cstheme="minorHAnsi"/>
          <w:sz w:val="24"/>
          <w:szCs w:val="24"/>
        </w:rPr>
        <w:t xml:space="preserve">whole </w:t>
      </w:r>
      <w:r w:rsidR="00DD5AF9" w:rsidRPr="00E3358F">
        <w:rPr>
          <w:rFonts w:cstheme="minorHAnsi"/>
          <w:sz w:val="24"/>
          <w:szCs w:val="24"/>
        </w:rPr>
        <w:t xml:space="preserve">tillers </w:t>
      </w:r>
      <w:r w:rsidRPr="00E3358F">
        <w:rPr>
          <w:rFonts w:cstheme="minorHAnsi"/>
          <w:sz w:val="24"/>
          <w:szCs w:val="24"/>
        </w:rPr>
        <w:t xml:space="preserve">of </w:t>
      </w:r>
      <w:r w:rsidR="00E3358F" w:rsidRPr="00E3358F">
        <w:rPr>
          <w:rFonts w:cstheme="minorHAnsi"/>
          <w:sz w:val="24"/>
          <w:szCs w:val="24"/>
        </w:rPr>
        <w:t xml:space="preserve">approximately 700 </w:t>
      </w:r>
      <w:r w:rsidRPr="00E3358F">
        <w:rPr>
          <w:rFonts w:cstheme="minorHAnsi"/>
          <w:sz w:val="24"/>
          <w:szCs w:val="24"/>
        </w:rPr>
        <w:t>plants were collected at each of the three sites</w:t>
      </w:r>
      <w:r w:rsidR="00E3358F" w:rsidRPr="00E3358F">
        <w:rPr>
          <w:rFonts w:cstheme="minorHAnsi"/>
          <w:sz w:val="24"/>
          <w:szCs w:val="24"/>
        </w:rPr>
        <w:t xml:space="preserve"> at the end of growing season in 2016</w:t>
      </w:r>
      <w:r w:rsidR="00C97322" w:rsidRPr="00E3358F">
        <w:rPr>
          <w:rFonts w:cstheme="minorHAnsi"/>
          <w:sz w:val="24"/>
          <w:szCs w:val="24"/>
        </w:rPr>
        <w:t xml:space="preserve">, and sent to Danforth </w:t>
      </w:r>
      <w:r w:rsidR="00E3358F">
        <w:rPr>
          <w:rFonts w:cstheme="minorHAnsi"/>
          <w:sz w:val="24"/>
          <w:szCs w:val="24"/>
        </w:rPr>
        <w:t xml:space="preserve">plant science </w:t>
      </w:r>
      <w:r w:rsidR="00C97322" w:rsidRPr="00E3358F">
        <w:rPr>
          <w:rFonts w:cstheme="minorHAnsi"/>
          <w:sz w:val="24"/>
          <w:szCs w:val="24"/>
        </w:rPr>
        <w:t>center for elemental contents</w:t>
      </w:r>
      <w:r w:rsidR="00E3358F">
        <w:rPr>
          <w:rFonts w:cstheme="minorHAnsi"/>
          <w:sz w:val="24"/>
          <w:szCs w:val="24"/>
        </w:rPr>
        <w:t xml:space="preserve"> assay</w:t>
      </w:r>
      <w:r w:rsidR="00C97322" w:rsidRPr="00E3358F">
        <w:rPr>
          <w:rFonts w:cstheme="minorHAnsi"/>
          <w:sz w:val="24"/>
          <w:szCs w:val="24"/>
        </w:rPr>
        <w:t xml:space="preserve"> of 18 elements (P, K, Ca, Mg, Rb, Sr, Mn, Zn, Cu, Co, Fe, Mo, B, Se, Al, Na, Cd, and As)</w:t>
      </w:r>
      <w:r w:rsidRPr="00E3358F">
        <w:rPr>
          <w:rFonts w:cstheme="minorHAnsi"/>
          <w:sz w:val="24"/>
          <w:szCs w:val="24"/>
        </w:rPr>
        <w:t>.</w:t>
      </w:r>
      <w:r w:rsidR="00C97322" w:rsidRPr="00E3358F">
        <w:rPr>
          <w:rFonts w:cstheme="minorHAnsi"/>
          <w:sz w:val="24"/>
          <w:szCs w:val="24"/>
        </w:rPr>
        <w:t xml:space="preserve"> Details of the </w:t>
      </w:r>
      <w:r w:rsidR="00E3358F" w:rsidRPr="00E3358F">
        <w:rPr>
          <w:rFonts w:cstheme="minorHAnsi"/>
          <w:sz w:val="24"/>
          <w:szCs w:val="24"/>
        </w:rPr>
        <w:t>process</w:t>
      </w:r>
      <w:r w:rsidR="00C97322" w:rsidRPr="00E3358F">
        <w:rPr>
          <w:rFonts w:cstheme="minorHAnsi"/>
          <w:sz w:val="24"/>
          <w:szCs w:val="24"/>
        </w:rPr>
        <w:t xml:space="preserve"> can be found in Ziegler </w:t>
      </w:r>
      <w:r w:rsidR="00C97322" w:rsidRPr="00E3358F">
        <w:rPr>
          <w:rFonts w:cstheme="minorHAnsi"/>
          <w:i/>
          <w:sz w:val="24"/>
          <w:szCs w:val="24"/>
        </w:rPr>
        <w:t>et al</w:t>
      </w:r>
      <w:r w:rsidR="00C97322" w:rsidRPr="00E3358F">
        <w:rPr>
          <w:rFonts w:cstheme="minorHAnsi"/>
          <w:sz w:val="24"/>
          <w:szCs w:val="24"/>
        </w:rPr>
        <w:t>.</w:t>
      </w:r>
      <w:r w:rsidR="00E3358F" w:rsidRPr="00E3358F" w:rsidDel="00E3358F">
        <w:rPr>
          <w:rFonts w:cstheme="minorHAnsi"/>
          <w:sz w:val="24"/>
          <w:szCs w:val="24"/>
        </w:rPr>
        <w:t xml:space="preserve"> </w:t>
      </w:r>
      <w:r w:rsidR="00E3358F">
        <w:rPr>
          <w:rFonts w:cstheme="minorHAnsi"/>
          <w:sz w:val="24"/>
          <w:szCs w:val="24"/>
        </w:rPr>
        <w:fldChar w:fldCharType="begin"/>
      </w:r>
      <w:r w:rsidR="00E3358F">
        <w:rPr>
          <w:rFonts w:cstheme="minorHAnsi"/>
          <w:sz w:val="24"/>
          <w:szCs w:val="24"/>
        </w:rPr>
        <w:instrText xml:space="preserve"> ADDIN EN.CITE &lt;EndNote&gt;&lt;Cite ExcludeAuth="1"&gt;&lt;Author&gt;Ziegler&lt;/Author&gt;&lt;Year&gt;2013&lt;/Year&gt;&lt;RecNum&gt;134&lt;/RecNum&gt;&lt;DisplayText&gt;(2013)&lt;/DisplayText&gt;&lt;record&gt;&lt;rec-number&gt;134&lt;/rec-number&gt;&lt;foreign-keys&gt;&lt;key app="EN" db-id="a5zpwxw5fxepzpedpx95exr922ptdv0d9dv9" timestamp="1605813263"&gt;134&lt;/key&gt;&lt;/foreign-keys&gt;&lt;ref-type name="Journal Article"&gt;17&lt;/ref-type&gt;&lt;contributors&gt;&lt;authors&gt;&lt;author&gt;Ziegler, Greg&lt;/author&gt;&lt;author&gt;Terauchi, Aimee&lt;/author&gt;&lt;author&gt;Becker, Anthony&lt;/author&gt;&lt;author&gt;Armstrong, Paul&lt;/author&gt;&lt;author&gt;Hudson, Karen&lt;/author&gt;&lt;author&gt;Baxter, Ivan&lt;/author&gt;&lt;/authors&gt;&lt;/contributors&gt;&lt;titles&gt;&lt;title&gt;Ionomic Screening of Field-Grown Soybean Identifies Mutants with Altered Seed Elemental Composition&lt;/title&gt;&lt;secondary-title&gt;The Plant Genome&lt;/secondary-title&gt;&lt;/titles&gt;&lt;periodical&gt;&lt;full-title&gt;The Plant Genome&lt;/full-title&gt;&lt;/periodical&gt;&lt;pages&gt;plantgenome2012.07.0012&lt;/pages&gt;&lt;volume&gt;6&lt;/volume&gt;&lt;number&gt;2&lt;/number&gt;&lt;dates&gt;&lt;year&gt;2013&lt;/year&gt;&lt;pub-dates&gt;&lt;date&gt;2013/07/01&lt;/date&gt;&lt;/pub-dates&gt;&lt;/dates&gt;&lt;publisher&gt;John Wiley &amp;amp; Sons, Ltd&lt;/publisher&gt;&lt;isbn&gt;1940-3372&lt;/isbn&gt;&lt;work-type&gt;https://doi.org/10.3835/plantgenome2012.07.0012&lt;/work-type&gt;&lt;urls&gt;&lt;related-urls&gt;&lt;url&gt;https://doi.org/10.3835/plantgenome2012.07.0012&lt;/url&gt;&lt;/related-urls&gt;&lt;/urls&gt;&lt;electronic-resource-num&gt;https://doi.org/10.3835/plantgenome2012.07.0012&lt;/electronic-resource-num&gt;&lt;access-date&gt;2020/11/19&lt;/access-date&gt;&lt;/record&gt;&lt;/Cite&gt;&lt;/EndNote&gt;</w:instrText>
      </w:r>
      <w:r w:rsidR="00E3358F">
        <w:rPr>
          <w:rFonts w:cstheme="minorHAnsi"/>
          <w:sz w:val="24"/>
          <w:szCs w:val="24"/>
        </w:rPr>
        <w:fldChar w:fldCharType="separate"/>
      </w:r>
      <w:r w:rsidR="00E3358F">
        <w:rPr>
          <w:rFonts w:cstheme="minorHAnsi"/>
          <w:noProof/>
          <w:sz w:val="24"/>
          <w:szCs w:val="24"/>
        </w:rPr>
        <w:t>(2013)</w:t>
      </w:r>
      <w:r w:rsidR="00E3358F">
        <w:rPr>
          <w:rFonts w:cstheme="minorHAnsi"/>
          <w:sz w:val="24"/>
          <w:szCs w:val="24"/>
        </w:rPr>
        <w:fldChar w:fldCharType="end"/>
      </w:r>
      <w:r w:rsidR="00C97322" w:rsidRPr="00E3358F">
        <w:rPr>
          <w:rFonts w:cstheme="minorHAnsi"/>
          <w:sz w:val="24"/>
          <w:szCs w:val="24"/>
        </w:rPr>
        <w:t xml:space="preserve">. Briefly, tissue samples were weighed and digested in nitric acid at room temperature overnight, and then heated at 100 °C for 3 hours. Total analyte contents were measured by ICP-MS (Perkin Elmer </w:t>
      </w:r>
      <w:proofErr w:type="spellStart"/>
      <w:r w:rsidR="00C97322" w:rsidRPr="00E3358F">
        <w:rPr>
          <w:rFonts w:cstheme="minorHAnsi"/>
          <w:sz w:val="24"/>
          <w:szCs w:val="24"/>
        </w:rPr>
        <w:t>NexION</w:t>
      </w:r>
      <w:proofErr w:type="spellEnd"/>
      <w:r w:rsidR="00C97322" w:rsidRPr="00E3358F">
        <w:rPr>
          <w:rFonts w:cstheme="minorHAnsi"/>
          <w:sz w:val="24"/>
          <w:szCs w:val="24"/>
        </w:rPr>
        <w:t xml:space="preserve"> 350D). Measurements were corrected for potential variation in sample preparation and instrument drift using both internal standards and matrix matched controls as described in Ziegler</w:t>
      </w:r>
      <w:r w:rsidR="00E3358F">
        <w:rPr>
          <w:rFonts w:cstheme="minorHAnsi"/>
          <w:sz w:val="24"/>
          <w:szCs w:val="24"/>
        </w:rPr>
        <w:t xml:space="preserve"> </w:t>
      </w:r>
      <w:r w:rsidR="00E3358F" w:rsidRPr="00E3358F">
        <w:rPr>
          <w:rFonts w:cstheme="minorHAnsi"/>
          <w:i/>
          <w:sz w:val="24"/>
          <w:szCs w:val="24"/>
        </w:rPr>
        <w:t>et al</w:t>
      </w:r>
      <w:r w:rsidR="00E3358F">
        <w:rPr>
          <w:rFonts w:cstheme="minorHAnsi"/>
          <w:sz w:val="24"/>
          <w:szCs w:val="24"/>
        </w:rPr>
        <w:t>.</w:t>
      </w:r>
      <w:r w:rsidR="00C97322" w:rsidRPr="00E3358F">
        <w:rPr>
          <w:rFonts w:cstheme="minorHAnsi"/>
          <w:sz w:val="24"/>
          <w:szCs w:val="24"/>
        </w:rPr>
        <w:t xml:space="preserve"> </w:t>
      </w:r>
      <w:r w:rsidR="00E3358F">
        <w:rPr>
          <w:rFonts w:cstheme="minorHAnsi"/>
          <w:sz w:val="24"/>
          <w:szCs w:val="24"/>
        </w:rPr>
        <w:t>(</w:t>
      </w:r>
      <w:r w:rsidR="00C97322" w:rsidRPr="00E3358F">
        <w:rPr>
          <w:rFonts w:cstheme="minorHAnsi"/>
          <w:sz w:val="24"/>
          <w:szCs w:val="24"/>
        </w:rPr>
        <w:t>2013</w:t>
      </w:r>
      <w:r w:rsidR="00E3358F">
        <w:rPr>
          <w:rFonts w:cstheme="minorHAnsi"/>
          <w:sz w:val="24"/>
          <w:szCs w:val="24"/>
        </w:rPr>
        <w:t>)</w:t>
      </w:r>
      <w:r w:rsidR="00C97322" w:rsidRPr="00E3358F">
        <w:rPr>
          <w:rFonts w:cstheme="minorHAnsi"/>
          <w:sz w:val="24"/>
          <w:szCs w:val="24"/>
        </w:rPr>
        <w:t xml:space="preserve">. </w:t>
      </w:r>
      <w:r w:rsidRPr="00E3358F">
        <w:rPr>
          <w:rFonts w:cstheme="minorHAnsi"/>
          <w:sz w:val="24"/>
          <w:szCs w:val="24"/>
        </w:rPr>
        <w:t xml:space="preserve">Outliers and negative values yielded due to machine error were </w:t>
      </w:r>
      <w:r w:rsidR="00E3358F" w:rsidRPr="00E3358F">
        <w:rPr>
          <w:rFonts w:cstheme="minorHAnsi"/>
          <w:sz w:val="24"/>
          <w:szCs w:val="24"/>
        </w:rPr>
        <w:t xml:space="preserve">further </w:t>
      </w:r>
      <w:r w:rsidRPr="00E3358F">
        <w:rPr>
          <w:rFonts w:cstheme="minorHAnsi"/>
          <w:sz w:val="24"/>
          <w:szCs w:val="24"/>
        </w:rPr>
        <w:t xml:space="preserve">excluded from analysis.  </w:t>
      </w:r>
    </w:p>
    <w:p w14:paraId="1B38551D" w14:textId="52489F46" w:rsidR="007977CA" w:rsidRPr="00FE1434" w:rsidRDefault="007977CA" w:rsidP="00382796">
      <w:pPr>
        <w:spacing w:after="120" w:line="360" w:lineRule="auto"/>
        <w:rPr>
          <w:rFonts w:cstheme="minorHAnsi"/>
          <w:b/>
          <w:sz w:val="24"/>
          <w:szCs w:val="24"/>
        </w:rPr>
      </w:pPr>
      <w:r w:rsidRPr="00FE1434">
        <w:rPr>
          <w:rFonts w:cstheme="minorHAnsi"/>
          <w:b/>
          <w:sz w:val="24"/>
          <w:szCs w:val="24"/>
        </w:rPr>
        <w:t>Genotyping and Map Construction</w:t>
      </w:r>
    </w:p>
    <w:p w14:paraId="47132AAE" w14:textId="40DB6730"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lastRenderedPageBreak/>
        <w:t xml:space="preserve">Details on the genetic map construction can be accessed on </w:t>
      </w:r>
      <w:r w:rsidRPr="00FE1434">
        <w:rPr>
          <w:sz w:val="24"/>
          <w:szCs w:val="24"/>
        </w:rPr>
        <w:t xml:space="preserve">https://datadryad.org/stash/dataset/doi:10.5061/dryad.ghx3ffbjv </w:t>
      </w:r>
      <w:r w:rsidR="00C521DA">
        <w:rPr>
          <w:sz w:val="24"/>
          <w:szCs w:val="24"/>
        </w:rPr>
        <w:fldChar w:fldCharType="begin"/>
      </w:r>
      <w:r w:rsidR="00C521DA">
        <w:rPr>
          <w:sz w:val="24"/>
          <w:szCs w:val="24"/>
        </w:rPr>
        <w:instrText xml:space="preserve"> ADDIN EN.CITE &lt;EndNote&gt;&lt;Cite&gt;&lt;Author&gt;Lovell&lt;/Author&gt;&lt;Year&gt;2020&lt;/Year&gt;&lt;RecNum&gt;115&lt;/RecNum&gt;&lt;DisplayText&gt;(Lovell&lt;style face="italic"&gt; et al.&lt;/style&gt;, 2020)&lt;/DisplayText&gt;&lt;record&gt;&lt;rec-number&gt;115&lt;/rec-number&gt;&lt;foreign-keys&gt;&lt;key app="EN" db-id="a5zpwxw5fxepzpedpx95exr922ptdv0d9dv9" timestamp="1605379346"&gt;115&lt;/key&gt;&lt;/foreign-keys&gt;&lt;ref-type name="Online Database"&gt;45&lt;/ref-type&gt;&lt;contributors&gt;&lt;authors&gt;&lt;author&gt;Lovell, John T.&lt;/author&gt;&lt;author&gt;Healey, Adam.&lt;/author&gt;&lt;author&gt;Schmutz, Jeremy.&lt;/author&gt;&lt;author&gt;Juenger, Thomas&lt;/author&gt;&lt;/authors&gt;&lt;/contributors&gt;&lt;titles&gt;&lt;title&gt;Switchgrass v5 4-way (AP13 x DAC, WBC x VS16) genetic map&lt;/title&gt;&lt;/titles&gt;&lt;edition&gt;January 2, 2020&lt;/edition&gt;&lt;dates&gt;&lt;year&gt;2020&lt;/year&gt;&lt;/dates&gt;&lt;publisher&gt;Dryad, Dataset, https://doi.org/10.5061/dryad.ghx3ffbjv&lt;/publisher&gt;&lt;urls&gt;&lt;related-urls&gt;&lt;url&gt;https://doi.org/10.5061/dryad.ghx3ffbjv&lt;/url&gt;&lt;/related-urls&gt;&lt;/urls&gt;&lt;electronic-resource-num&gt;https://doi.org/10.5061/dryad.ghx3ffbjv&lt;/electronic-resource-num&gt;&lt;/record&gt;&lt;/Cite&gt;&lt;/EndNote&gt;</w:instrText>
      </w:r>
      <w:r w:rsidR="00C521DA">
        <w:rPr>
          <w:sz w:val="24"/>
          <w:szCs w:val="24"/>
        </w:rPr>
        <w:fldChar w:fldCharType="separate"/>
      </w:r>
      <w:r w:rsidR="00C521DA">
        <w:rPr>
          <w:noProof/>
          <w:sz w:val="24"/>
          <w:szCs w:val="24"/>
        </w:rPr>
        <w:t>(Lovell</w:t>
      </w:r>
      <w:r w:rsidR="00C521DA" w:rsidRPr="00C521DA">
        <w:rPr>
          <w:i/>
          <w:noProof/>
          <w:sz w:val="24"/>
          <w:szCs w:val="24"/>
        </w:rPr>
        <w:t xml:space="preserve"> et al.</w:t>
      </w:r>
      <w:r w:rsidR="00C521DA">
        <w:rPr>
          <w:noProof/>
          <w:sz w:val="24"/>
          <w:szCs w:val="24"/>
        </w:rPr>
        <w:t>, 2020)</w:t>
      </w:r>
      <w:r w:rsidR="00C521DA">
        <w:rPr>
          <w:sz w:val="24"/>
          <w:szCs w:val="24"/>
        </w:rPr>
        <w:fldChar w:fldCharType="end"/>
      </w:r>
      <w:r w:rsidR="002105A5">
        <w:rPr>
          <w:sz w:val="24"/>
          <w:szCs w:val="24"/>
        </w:rPr>
        <w:t xml:space="preserve"> and in Bragg </w:t>
      </w:r>
      <w:r w:rsidR="002105A5" w:rsidRPr="008F163F">
        <w:rPr>
          <w:i/>
          <w:sz w:val="24"/>
          <w:szCs w:val="24"/>
        </w:rPr>
        <w:t>et al.</w:t>
      </w:r>
      <w:r w:rsidR="002105A5">
        <w:rPr>
          <w:sz w:val="24"/>
          <w:szCs w:val="24"/>
        </w:rPr>
        <w:t xml:space="preserve"> </w:t>
      </w:r>
      <w:r w:rsidR="00C521DA">
        <w:rPr>
          <w:sz w:val="24"/>
          <w:szCs w:val="24"/>
        </w:rPr>
        <w:fldChar w:fldCharType="begin"/>
      </w:r>
      <w:r w:rsidR="00C521DA">
        <w:rPr>
          <w:sz w:val="24"/>
          <w:szCs w:val="24"/>
        </w:rPr>
        <w:instrText xml:space="preserve"> 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sidR="00C521DA">
        <w:rPr>
          <w:sz w:val="24"/>
          <w:szCs w:val="24"/>
        </w:rPr>
        <w:fldChar w:fldCharType="separate"/>
      </w:r>
      <w:r w:rsidR="00C521DA">
        <w:rPr>
          <w:noProof/>
          <w:sz w:val="24"/>
          <w:szCs w:val="24"/>
        </w:rPr>
        <w:t>(2020)</w:t>
      </w:r>
      <w:r w:rsidR="00C521DA">
        <w:rPr>
          <w:sz w:val="24"/>
          <w:szCs w:val="24"/>
        </w:rPr>
        <w:fldChar w:fldCharType="end"/>
      </w:r>
      <w:r w:rsidRPr="00FE1434">
        <w:rPr>
          <w:sz w:val="24"/>
          <w:szCs w:val="24"/>
        </w:rPr>
        <w:t xml:space="preserve">. In brief, Illumina fragment paired end libraries from each of the four grandparents were aligned to the </w:t>
      </w:r>
      <w:r w:rsidRPr="00FE1434">
        <w:rPr>
          <w:i/>
          <w:sz w:val="24"/>
          <w:szCs w:val="24"/>
        </w:rPr>
        <w:t>P.</w:t>
      </w:r>
      <w:r w:rsidR="009D411B">
        <w:rPr>
          <w:i/>
          <w:sz w:val="24"/>
          <w:szCs w:val="24"/>
        </w:rPr>
        <w:t xml:space="preserve"> </w:t>
      </w:r>
      <w:r w:rsidRPr="00FE1434">
        <w:rPr>
          <w:i/>
          <w:sz w:val="24"/>
          <w:szCs w:val="24"/>
        </w:rPr>
        <w:t>virgatum</w:t>
      </w:r>
      <w:r w:rsidRPr="00FE1434">
        <w:rPr>
          <w:sz w:val="24"/>
          <w:szCs w:val="24"/>
        </w:rPr>
        <w:t xml:space="preserve"> reference genome v5 via bwa </w:t>
      </w:r>
      <w:r w:rsidRPr="00FE1434">
        <w:rPr>
          <w:i/>
          <w:sz w:val="24"/>
          <w:szCs w:val="24"/>
        </w:rPr>
        <w:t>mem</w:t>
      </w:r>
      <w:r w:rsidRPr="00FE1434">
        <w:rPr>
          <w:sz w:val="24"/>
          <w:szCs w:val="24"/>
        </w:rPr>
        <w:t xml:space="preserve"> </w:t>
      </w:r>
      <w:r w:rsidRPr="00FE1434">
        <w:rPr>
          <w:sz w:val="24"/>
          <w:szCs w:val="24"/>
        </w:rPr>
        <w:fldChar w:fldCharType="begin"/>
      </w:r>
      <w:r w:rsidR="007C5A0D">
        <w:rPr>
          <w:sz w:val="24"/>
          <w:szCs w:val="24"/>
        </w:rPr>
        <w:instrText xml:space="preserve"> 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Pr="00FE1434">
        <w:rPr>
          <w:sz w:val="24"/>
          <w:szCs w:val="24"/>
        </w:rPr>
        <w:fldChar w:fldCharType="separate"/>
      </w:r>
      <w:r w:rsidR="007C5A0D">
        <w:rPr>
          <w:noProof/>
          <w:sz w:val="24"/>
          <w:szCs w:val="24"/>
        </w:rPr>
        <w:t>(Li &amp; Durbin, 2009)</w:t>
      </w:r>
      <w:r w:rsidRPr="00FE1434">
        <w:rPr>
          <w:sz w:val="24"/>
          <w:szCs w:val="24"/>
        </w:rPr>
        <w:fldChar w:fldCharType="end"/>
      </w:r>
      <w:r w:rsidRPr="00FE1434">
        <w:rPr>
          <w:rFonts w:cstheme="minorHAnsi"/>
          <w:sz w:val="24"/>
          <w:szCs w:val="24"/>
        </w:rPr>
        <w:t xml:space="preserve"> and used for single-nucleotide polymorphism (SNP) calling. Then a </w:t>
      </w:r>
      <w:proofErr w:type="spellStart"/>
      <w:r w:rsidRPr="00FE1434">
        <w:rPr>
          <w:rFonts w:cstheme="minorHAnsi"/>
          <w:sz w:val="24"/>
          <w:szCs w:val="24"/>
        </w:rPr>
        <w:t>kmer</w:t>
      </w:r>
      <w:proofErr w:type="spellEnd"/>
      <w:r w:rsidRPr="00FE1434">
        <w:rPr>
          <w:rFonts w:cstheme="minorHAnsi"/>
          <w:sz w:val="24"/>
          <w:szCs w:val="24"/>
        </w:rPr>
        <w:t xml:space="preserve">-based approach was used to capture multiple variant and distinguish each grandparent when genotyping the progeny. The resulting genotype matrix was polished via sliding windows across the physical V5 switchgrass genome position and markers were re-ordered within linkage groups </w:t>
      </w:r>
      <w:r w:rsidR="00C521DA">
        <w:rPr>
          <w:rFonts w:cstheme="minorHAnsi"/>
          <w:sz w:val="24"/>
          <w:szCs w:val="24"/>
        </w:rPr>
        <w:fldChar w:fldCharType="begin">
          <w:fldData xml:space="preserve">PEVuZE5vdGU+PENpdGU+PEF1dGhvcj5Mb3ZlbGw8L0F1dGhvcj48WWVhcj4yMDIwPC9ZZWFyPjxS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</w:fldData>
        </w:fldChar>
      </w:r>
      <w:r w:rsidR="00C521DA">
        <w:rPr>
          <w:rFonts w:cstheme="minorHAnsi"/>
          <w:sz w:val="24"/>
          <w:szCs w:val="24"/>
        </w:rPr>
        <w:instrText xml:space="preserve"> ADDIN EN.CITE </w:instrText>
      </w:r>
      <w:r w:rsidR="00C521DA">
        <w:rPr>
          <w:rFonts w:cstheme="minorHAnsi"/>
          <w:sz w:val="24"/>
          <w:szCs w:val="24"/>
        </w:rPr>
        <w:fldChar w:fldCharType="begin">
          <w:fldData xml:space="preserve">PEVuZE5vdGU+PENpdGU+PEF1dGhvcj5Mb3ZlbGw8L0F1dGhvcj48WWVhcj4yMDIwPC9ZZWFyPjxS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</w:fldData>
        </w:fldChar>
      </w:r>
      <w:r w:rsidR="00C521DA">
        <w:rPr>
          <w:rFonts w:cstheme="minorHAnsi"/>
          <w:sz w:val="24"/>
          <w:szCs w:val="24"/>
        </w:rPr>
        <w:instrText xml:space="preserve"> ADDIN EN.CITE.DATA </w:instrText>
      </w:r>
      <w:r w:rsidR="00C521DA">
        <w:rPr>
          <w:rFonts w:cstheme="minorHAnsi"/>
          <w:sz w:val="24"/>
          <w:szCs w:val="24"/>
        </w:rPr>
      </w:r>
      <w:r w:rsidR="00C521DA">
        <w:rPr>
          <w:rFonts w:cstheme="minorHAnsi"/>
          <w:sz w:val="24"/>
          <w:szCs w:val="24"/>
        </w:rPr>
        <w:fldChar w:fldCharType="end"/>
      </w:r>
      <w:r w:rsidR="00C521DA">
        <w:rPr>
          <w:rFonts w:cstheme="minorHAnsi"/>
          <w:sz w:val="24"/>
          <w:szCs w:val="24"/>
        </w:rPr>
      </w:r>
      <w:r w:rsidR="00C521DA">
        <w:rPr>
          <w:rFonts w:cstheme="minorHAnsi"/>
          <w:sz w:val="24"/>
          <w:szCs w:val="24"/>
        </w:rPr>
        <w:fldChar w:fldCharType="separate"/>
      </w:r>
      <w:r w:rsidR="00C521DA">
        <w:rPr>
          <w:rFonts w:cstheme="minorHAnsi"/>
          <w:noProof/>
          <w:sz w:val="24"/>
          <w:szCs w:val="24"/>
        </w:rPr>
        <w:t>(Lowry</w:t>
      </w:r>
      <w:r w:rsidR="00C521DA" w:rsidRPr="00C521DA">
        <w:rPr>
          <w:rFonts w:cstheme="minorHAnsi"/>
          <w:i/>
          <w:noProof/>
          <w:sz w:val="24"/>
          <w:szCs w:val="24"/>
        </w:rPr>
        <w:t xml:space="preserve"> et al.</w:t>
      </w:r>
      <w:r w:rsidR="00C521DA">
        <w:rPr>
          <w:rFonts w:cstheme="minorHAnsi"/>
          <w:noProof/>
          <w:sz w:val="24"/>
          <w:szCs w:val="24"/>
        </w:rPr>
        <w:t>, 2019; Lovell</w:t>
      </w:r>
      <w:r w:rsidR="00C521DA" w:rsidRPr="00C521DA">
        <w:rPr>
          <w:rFonts w:cstheme="minorHAnsi"/>
          <w:i/>
          <w:noProof/>
          <w:sz w:val="24"/>
          <w:szCs w:val="24"/>
        </w:rPr>
        <w:t xml:space="preserve"> et al.</w:t>
      </w:r>
      <w:r w:rsidR="00C521DA">
        <w:rPr>
          <w:rFonts w:cstheme="minorHAnsi"/>
          <w:noProof/>
          <w:sz w:val="24"/>
          <w:szCs w:val="24"/>
        </w:rPr>
        <w:t>, 2020)</w:t>
      </w:r>
      <w:r w:rsidR="00C521DA">
        <w:rPr>
          <w:rFonts w:cstheme="minorHAnsi"/>
          <w:sz w:val="24"/>
          <w:szCs w:val="24"/>
        </w:rPr>
        <w:fldChar w:fldCharType="end"/>
      </w:r>
      <w:r w:rsidRPr="00FE1434">
        <w:rPr>
          <w:rFonts w:cstheme="minorHAnsi"/>
          <w:sz w:val="24"/>
          <w:szCs w:val="24"/>
        </w:rPr>
        <w:t xml:space="preserve">.  </w:t>
      </w:r>
    </w:p>
    <w:p w14:paraId="06F0B41C" w14:textId="37602BFD"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Heritability Estimates and </w:t>
      </w:r>
      <w:r w:rsidR="004B3856" w:rsidRPr="00FE1434">
        <w:rPr>
          <w:rFonts w:cstheme="minorHAnsi"/>
          <w:b/>
          <w:sz w:val="24"/>
          <w:szCs w:val="24"/>
        </w:rPr>
        <w:t>Genetic Correlation</w:t>
      </w:r>
    </w:p>
    <w:p w14:paraId="1EF0EE17" w14:textId="193E884C" w:rsidR="007977CA" w:rsidRPr="00FE1434" w:rsidRDefault="007977CA" w:rsidP="001C0450">
      <w:pPr>
        <w:spacing w:after="120" w:line="360" w:lineRule="auto"/>
        <w:ind w:firstLine="720"/>
        <w:rPr>
          <w:rFonts w:cstheme="minorHAnsi"/>
          <w:sz w:val="24"/>
          <w:szCs w:val="24"/>
        </w:rPr>
      </w:pPr>
      <w:r w:rsidRPr="00FE1434">
        <w:rPr>
          <w:sz w:val="24"/>
          <w:szCs w:val="24"/>
        </w:rPr>
        <w:t>Narrow-sense heritability (</w:t>
      </w:r>
      <w:r w:rsidRPr="00FE1434">
        <w:rPr>
          <w:i/>
          <w:sz w:val="24"/>
          <w:szCs w:val="24"/>
        </w:rPr>
        <w:t>h</w:t>
      </w:r>
      <w:r w:rsidRPr="00FE1434">
        <w:rPr>
          <w:i/>
          <w:sz w:val="24"/>
          <w:szCs w:val="24"/>
          <w:vertAlign w:val="superscript"/>
        </w:rPr>
        <w:t>2</w:t>
      </w:r>
      <w:r w:rsidRPr="00FE1434">
        <w:rPr>
          <w:sz w:val="24"/>
          <w:szCs w:val="24"/>
        </w:rPr>
        <w:t xml:space="preserve">) was estimated as </w:t>
      </w:r>
      <w:r w:rsidRPr="00FE1434">
        <w:rPr>
          <w:i/>
          <w:sz w:val="24"/>
          <w:szCs w:val="24"/>
        </w:rPr>
        <w:t>V</w:t>
      </w:r>
      <w:r w:rsidRPr="00E33743">
        <w:rPr>
          <w:i/>
          <w:sz w:val="24"/>
          <w:szCs w:val="24"/>
          <w:vertAlign w:val="subscript"/>
        </w:rPr>
        <w:t>a</w:t>
      </w:r>
      <w:r w:rsidRPr="00FE1434">
        <w:rPr>
          <w:i/>
          <w:sz w:val="24"/>
          <w:szCs w:val="24"/>
        </w:rPr>
        <w:t>/V</w:t>
      </w:r>
      <w:r w:rsidRPr="00E33743">
        <w:rPr>
          <w:i/>
          <w:sz w:val="24"/>
          <w:szCs w:val="24"/>
          <w:vertAlign w:val="subscript"/>
        </w:rPr>
        <w:t>p</w:t>
      </w:r>
      <w:r w:rsidRPr="00FE1434">
        <w:rPr>
          <w:sz w:val="24"/>
          <w:szCs w:val="24"/>
        </w:rPr>
        <w:t xml:space="preserve">, where </w:t>
      </w:r>
      <w:r w:rsidRPr="00FE1434">
        <w:rPr>
          <w:i/>
          <w:sz w:val="24"/>
          <w:szCs w:val="24"/>
        </w:rPr>
        <w:t>V</w:t>
      </w:r>
      <w:r w:rsidRPr="00E33743">
        <w:rPr>
          <w:i/>
          <w:sz w:val="24"/>
          <w:szCs w:val="24"/>
          <w:vertAlign w:val="subscript"/>
        </w:rPr>
        <w:t>a</w:t>
      </w:r>
      <w:r w:rsidRPr="00FE1434">
        <w:rPr>
          <w:sz w:val="24"/>
          <w:szCs w:val="24"/>
        </w:rPr>
        <w:t xml:space="preserve"> is the additive variance </w:t>
      </w:r>
      <w:r w:rsidR="001C0450">
        <w:rPr>
          <w:sz w:val="24"/>
          <w:szCs w:val="24"/>
        </w:rPr>
        <w:t>attributable to genetic r</w:t>
      </w:r>
      <w:r w:rsidR="001A195A">
        <w:rPr>
          <w:sz w:val="24"/>
          <w:szCs w:val="24"/>
        </w:rPr>
        <w:t>e</w:t>
      </w:r>
      <w:r w:rsidR="001C0450">
        <w:rPr>
          <w:sz w:val="24"/>
          <w:szCs w:val="24"/>
        </w:rPr>
        <w:t xml:space="preserve">latedness, </w:t>
      </w:r>
      <w:r w:rsidRPr="00FE1434">
        <w:rPr>
          <w:sz w:val="24"/>
          <w:szCs w:val="24"/>
        </w:rPr>
        <w:t xml:space="preserve">and </w:t>
      </w:r>
      <w:r w:rsidRPr="00FE1434">
        <w:rPr>
          <w:i/>
          <w:sz w:val="24"/>
          <w:szCs w:val="24"/>
        </w:rPr>
        <w:t>V</w:t>
      </w:r>
      <w:r w:rsidRPr="00E33743">
        <w:rPr>
          <w:i/>
          <w:sz w:val="24"/>
          <w:szCs w:val="24"/>
          <w:vertAlign w:val="subscript"/>
        </w:rPr>
        <w:t>p</w:t>
      </w:r>
      <w:r w:rsidRPr="00E33743">
        <w:rPr>
          <w:sz w:val="24"/>
          <w:szCs w:val="24"/>
          <w:vertAlign w:val="subscript"/>
        </w:rPr>
        <w:t xml:space="preserve"> </w:t>
      </w:r>
      <w:r w:rsidRPr="00FE1434">
        <w:rPr>
          <w:sz w:val="24"/>
          <w:szCs w:val="24"/>
        </w:rPr>
        <w:t xml:space="preserve">is the total phenotypic variance. </w:t>
      </w:r>
      <w:r w:rsidR="001C0450" w:rsidRPr="00FE1434">
        <w:rPr>
          <w:i/>
          <w:sz w:val="24"/>
          <w:szCs w:val="24"/>
        </w:rPr>
        <w:t>h</w:t>
      </w:r>
      <w:r w:rsidR="001C0450" w:rsidRPr="00FE1434">
        <w:rPr>
          <w:i/>
          <w:sz w:val="24"/>
          <w:szCs w:val="24"/>
          <w:vertAlign w:val="superscript"/>
        </w:rPr>
        <w:t>2</w:t>
      </w:r>
      <w:r w:rsidRPr="00FE1434">
        <w:rPr>
          <w:sz w:val="24"/>
          <w:szCs w:val="24"/>
        </w:rPr>
        <w:t xml:space="preserve"> was estimated for each ionomic element at each site using the additive kinship matrix, which was obtained based on marker genotypic information. </w:t>
      </w:r>
      <w:r w:rsidR="006B0309" w:rsidRPr="00FE1434">
        <w:rPr>
          <w:sz w:val="24"/>
          <w:szCs w:val="24"/>
        </w:rPr>
        <w:t xml:space="preserve">Genetic correlations between sites for each element were also estimated using the </w:t>
      </w:r>
      <w:r w:rsidR="006B0309">
        <w:rPr>
          <w:sz w:val="24"/>
          <w:szCs w:val="24"/>
        </w:rPr>
        <w:t>kinship matrix in a similar way.</w:t>
      </w:r>
      <w:r w:rsidR="006B0309" w:rsidRPr="00FE1434">
        <w:rPr>
          <w:sz w:val="24"/>
          <w:szCs w:val="24"/>
        </w:rPr>
        <w:t xml:space="preserve"> </w:t>
      </w:r>
      <w:r w:rsidRPr="00FE1434">
        <w:rPr>
          <w:sz w:val="24"/>
          <w:szCs w:val="24"/>
        </w:rPr>
        <w:t>The</w:t>
      </w:r>
      <w:r w:rsidR="006B0309">
        <w:rPr>
          <w:sz w:val="24"/>
          <w:szCs w:val="24"/>
        </w:rPr>
        <w:t>se two</w:t>
      </w:r>
      <w:r w:rsidRPr="00FE1434">
        <w:rPr>
          <w:sz w:val="24"/>
          <w:szCs w:val="24"/>
        </w:rPr>
        <w:t xml:space="preserve"> process</w:t>
      </w:r>
      <w:r w:rsidR="006B0309">
        <w:rPr>
          <w:sz w:val="24"/>
          <w:szCs w:val="24"/>
        </w:rPr>
        <w:t>es</w:t>
      </w:r>
      <w:r w:rsidRPr="00FE1434">
        <w:rPr>
          <w:sz w:val="24"/>
          <w:szCs w:val="24"/>
        </w:rPr>
        <w:t xml:space="preserve"> </w:t>
      </w:r>
      <w:r w:rsidR="006B0309">
        <w:rPr>
          <w:sz w:val="24"/>
          <w:szCs w:val="24"/>
        </w:rPr>
        <w:t>were</w:t>
      </w:r>
      <w:r w:rsidRPr="00FE1434">
        <w:rPr>
          <w:sz w:val="24"/>
          <w:szCs w:val="24"/>
        </w:rPr>
        <w:t xml:space="preserve"> implemented via the Sommer </w:t>
      </w:r>
      <w:r w:rsidRPr="00795E5E">
        <w:rPr>
          <w:sz w:val="24"/>
          <w:szCs w:val="24"/>
        </w:rPr>
        <w:t>package</w:t>
      </w:r>
      <w:r w:rsidR="006B0309" w:rsidRPr="00795E5E">
        <w:rPr>
          <w:sz w:val="24"/>
          <w:szCs w:val="24"/>
        </w:rPr>
        <w:t xml:space="preserve"> </w:t>
      </w:r>
      <w:r w:rsidR="001518AC" w:rsidRPr="00795E5E">
        <w:rPr>
          <w:sz w:val="24"/>
          <w:szCs w:val="24"/>
        </w:rPr>
        <w:fldChar w:fldCharType="begin"/>
      </w:r>
      <w:r w:rsidR="001518AC" w:rsidRPr="00795E5E">
        <w:rPr>
          <w:sz w:val="24"/>
          <w:szCs w:val="24"/>
        </w:rPr>
        <w:instrText xml:space="preserve"> 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sidR="001518AC" w:rsidRPr="00795E5E">
        <w:rPr>
          <w:sz w:val="24"/>
          <w:szCs w:val="24"/>
        </w:rPr>
        <w:fldChar w:fldCharType="separate"/>
      </w:r>
      <w:r w:rsidR="001518AC" w:rsidRPr="00795E5E">
        <w:rPr>
          <w:noProof/>
          <w:sz w:val="24"/>
          <w:szCs w:val="24"/>
        </w:rPr>
        <w:t>(Covarrubias-Pazaran, 2016)</w:t>
      </w:r>
      <w:r w:rsidR="001518AC" w:rsidRPr="00795E5E">
        <w:rPr>
          <w:sz w:val="24"/>
          <w:szCs w:val="24"/>
        </w:rPr>
        <w:fldChar w:fldCharType="end"/>
      </w:r>
      <w:r w:rsidRPr="00795E5E">
        <w:rPr>
          <w:sz w:val="24"/>
          <w:szCs w:val="24"/>
        </w:rPr>
        <w:t xml:space="preserve"> </w:t>
      </w:r>
      <w:r w:rsidRPr="004609B0">
        <w:rPr>
          <w:sz w:val="24"/>
          <w:szCs w:val="24"/>
        </w:rPr>
        <w:t>in R</w:t>
      </w:r>
      <w:r w:rsidR="00501CFA">
        <w:rPr>
          <w:sz w:val="24"/>
          <w:szCs w:val="24"/>
        </w:rPr>
        <w:t xml:space="preserve"> </w:t>
      </w:r>
      <w:r w:rsidR="00501CFA">
        <w:rPr>
          <w:sz w:val="24"/>
          <w:szCs w:val="24"/>
        </w:rPr>
        <w:fldChar w:fldCharType="begin"/>
      </w:r>
      <w:r w:rsidR="00501CFA">
        <w:rPr>
          <w:sz w:val="24"/>
          <w:szCs w:val="24"/>
        </w:rPr>
        <w:instrText xml:space="preserve"> 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instrText>
      </w:r>
      <w:r w:rsidR="00501CFA">
        <w:rPr>
          <w:sz w:val="24"/>
          <w:szCs w:val="24"/>
        </w:rPr>
        <w:fldChar w:fldCharType="separate"/>
      </w:r>
      <w:r w:rsidR="00501CFA">
        <w:rPr>
          <w:noProof/>
          <w:sz w:val="24"/>
          <w:szCs w:val="24"/>
        </w:rPr>
        <w:t>(2020)</w:t>
      </w:r>
      <w:r w:rsidR="00501CFA">
        <w:rPr>
          <w:sz w:val="24"/>
          <w:szCs w:val="24"/>
        </w:rPr>
        <w:fldChar w:fldCharType="end"/>
      </w:r>
      <w:r w:rsidRPr="004609B0">
        <w:rPr>
          <w:sz w:val="24"/>
          <w:szCs w:val="24"/>
        </w:rPr>
        <w:t>. Details</w:t>
      </w:r>
      <w:r w:rsidRPr="00795E5E">
        <w:rPr>
          <w:sz w:val="24"/>
          <w:szCs w:val="24"/>
        </w:rPr>
        <w:t xml:space="preserve"> on</w:t>
      </w:r>
      <w:r w:rsidRPr="00FE1434">
        <w:rPr>
          <w:sz w:val="24"/>
          <w:szCs w:val="24"/>
        </w:rPr>
        <w:t xml:space="preserve"> the implementation of the Sommer, particularly the multivariate mixed model (i.e., </w:t>
      </w:r>
      <w:proofErr w:type="spellStart"/>
      <w:r w:rsidRPr="00FE1434">
        <w:rPr>
          <w:sz w:val="24"/>
          <w:szCs w:val="24"/>
        </w:rPr>
        <w:t>mmer</w:t>
      </w:r>
      <w:proofErr w:type="spellEnd"/>
      <w:r w:rsidRPr="00FE1434">
        <w:rPr>
          <w:sz w:val="24"/>
          <w:szCs w:val="24"/>
        </w:rPr>
        <w:t xml:space="preserve">) can be found in Lowry </w:t>
      </w:r>
      <w:r w:rsidRPr="00795E5E">
        <w:rPr>
          <w:i/>
          <w:sz w:val="24"/>
          <w:szCs w:val="24"/>
        </w:rPr>
        <w:t>et al</w:t>
      </w:r>
      <w:r w:rsidRPr="00FE1434">
        <w:rPr>
          <w:sz w:val="24"/>
          <w:szCs w:val="24"/>
        </w:rPr>
        <w:t xml:space="preserve">. </w:t>
      </w:r>
      <w:r w:rsidR="001518AC">
        <w:rPr>
          <w:sz w:val="24"/>
          <w:szCs w:val="24"/>
        </w:rPr>
        <w:fldChar w:fldCharType="begin"/>
      </w:r>
      <w:r w:rsidR="001518AC">
        <w:rPr>
          <w:sz w:val="24"/>
          <w:szCs w:val="24"/>
        </w:rPr>
        <w:instrText xml:space="preserve"> ADDIN EN.CITE &lt;EndNote&gt;&lt;Cite ExcludeAuth="1"&gt;&lt;Author&gt;Lowry&lt;/Author&gt;&lt;Year&gt;2019&lt;/Year&gt;&lt;RecNum&gt;76&lt;/RecNum&gt;&lt;DisplayText&gt;(2019)&lt;/DisplayText&gt;&lt;record&gt;&lt;rec-number&gt;76&lt;/rec-number&gt;&lt;foreign-keys&gt;&lt;key app="EN" db-id="a5zpwxw5fxepzpedpx95exr922ptdv0d9dv9" timestamp="1605377449"&gt;76&lt;/key&gt;&lt;/foreign-keys&gt;&lt;ref-type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1518AC">
        <w:rPr>
          <w:sz w:val="24"/>
          <w:szCs w:val="24"/>
        </w:rPr>
        <w:fldChar w:fldCharType="separate"/>
      </w:r>
      <w:r w:rsidR="001518AC">
        <w:rPr>
          <w:noProof/>
          <w:sz w:val="24"/>
          <w:szCs w:val="24"/>
        </w:rPr>
        <w:t>(2019)</w:t>
      </w:r>
      <w:r w:rsidR="001518AC">
        <w:rPr>
          <w:sz w:val="24"/>
          <w:szCs w:val="24"/>
        </w:rPr>
        <w:fldChar w:fldCharType="end"/>
      </w:r>
      <w:r w:rsidRPr="00FE1434">
        <w:rPr>
          <w:sz w:val="24"/>
          <w:szCs w:val="24"/>
        </w:rPr>
        <w:t xml:space="preserve">. Briefly, </w:t>
      </w:r>
      <w:r w:rsidR="00D90EDC">
        <w:rPr>
          <w:sz w:val="24"/>
          <w:szCs w:val="24"/>
        </w:rPr>
        <w:t xml:space="preserve">for </w:t>
      </w:r>
      <w:r w:rsidR="00D90EDC" w:rsidRPr="00FE1434">
        <w:rPr>
          <w:i/>
          <w:sz w:val="24"/>
          <w:szCs w:val="24"/>
        </w:rPr>
        <w:t>h</w:t>
      </w:r>
      <w:r w:rsidR="00D90EDC" w:rsidRPr="00FE1434">
        <w:rPr>
          <w:i/>
          <w:sz w:val="24"/>
          <w:szCs w:val="24"/>
          <w:vertAlign w:val="superscript"/>
        </w:rPr>
        <w:t>2</w:t>
      </w:r>
      <w:r w:rsidR="00D90EDC">
        <w:rPr>
          <w:sz w:val="24"/>
          <w:szCs w:val="24"/>
        </w:rPr>
        <w:t xml:space="preserve"> estimation, ionomic phenotype</w:t>
      </w:r>
      <w:r w:rsidR="0059330F">
        <w:rPr>
          <w:sz w:val="24"/>
          <w:szCs w:val="24"/>
        </w:rPr>
        <w:t>s</w:t>
      </w:r>
      <w:r w:rsidR="00D90EDC">
        <w:rPr>
          <w:sz w:val="24"/>
          <w:szCs w:val="24"/>
        </w:rPr>
        <w:t xml:space="preserve"> at each site </w:t>
      </w:r>
      <w:r w:rsidR="0059330F">
        <w:rPr>
          <w:sz w:val="24"/>
          <w:szCs w:val="24"/>
        </w:rPr>
        <w:t xml:space="preserve">were </w:t>
      </w:r>
      <w:r w:rsidR="00D90EDC">
        <w:rPr>
          <w:sz w:val="24"/>
          <w:szCs w:val="24"/>
        </w:rPr>
        <w:t>used as response variable</w:t>
      </w:r>
      <w:r w:rsidR="0059330F">
        <w:rPr>
          <w:sz w:val="24"/>
          <w:szCs w:val="24"/>
        </w:rPr>
        <w:t>s in a linear mixed model with</w:t>
      </w:r>
      <w:r w:rsidR="00D90EDC">
        <w:rPr>
          <w:sz w:val="24"/>
          <w:szCs w:val="24"/>
        </w:rPr>
        <w:t xml:space="preserve"> the</w:t>
      </w:r>
      <w:r w:rsidR="00D90EDC" w:rsidRPr="00FE1434">
        <w:rPr>
          <w:sz w:val="24"/>
          <w:szCs w:val="24"/>
        </w:rPr>
        <w:t xml:space="preserve"> kinship matrix </w:t>
      </w:r>
      <w:r w:rsidR="00D90EDC">
        <w:rPr>
          <w:sz w:val="24"/>
          <w:szCs w:val="24"/>
        </w:rPr>
        <w:t xml:space="preserve">modeled </w:t>
      </w:r>
      <w:r w:rsidR="00D90EDC" w:rsidRPr="00FE1434">
        <w:rPr>
          <w:sz w:val="24"/>
          <w:szCs w:val="24"/>
        </w:rPr>
        <w:t xml:space="preserve">as </w:t>
      </w:r>
      <w:r w:rsidR="00D90EDC">
        <w:rPr>
          <w:sz w:val="24"/>
          <w:szCs w:val="24"/>
        </w:rPr>
        <w:t xml:space="preserve">a </w:t>
      </w:r>
      <w:r w:rsidR="00D90EDC" w:rsidRPr="00FE1434">
        <w:rPr>
          <w:sz w:val="24"/>
          <w:szCs w:val="24"/>
        </w:rPr>
        <w:t xml:space="preserve">random effect </w:t>
      </w:r>
      <w:r w:rsidR="0059330F">
        <w:rPr>
          <w:sz w:val="24"/>
          <w:szCs w:val="24"/>
        </w:rPr>
        <w:t xml:space="preserve">to estimate the additive genetic variance for each genotype. </w:t>
      </w:r>
      <w:r w:rsidR="00CF5C74">
        <w:rPr>
          <w:sz w:val="24"/>
          <w:szCs w:val="24"/>
        </w:rPr>
        <w:t>F</w:t>
      </w:r>
      <w:r w:rsidR="00D90EDC">
        <w:rPr>
          <w:sz w:val="24"/>
          <w:szCs w:val="24"/>
        </w:rPr>
        <w:t xml:space="preserve">or genetic correlation estimation, </w:t>
      </w:r>
      <w:r w:rsidR="0059330F">
        <w:rPr>
          <w:sz w:val="24"/>
          <w:szCs w:val="24"/>
        </w:rPr>
        <w:t xml:space="preserve">multivariate </w:t>
      </w:r>
      <w:r w:rsidR="001A195A">
        <w:rPr>
          <w:sz w:val="24"/>
          <w:szCs w:val="24"/>
        </w:rPr>
        <w:t>combination</w:t>
      </w:r>
      <w:r w:rsidR="0059330F">
        <w:rPr>
          <w:sz w:val="24"/>
          <w:szCs w:val="24"/>
        </w:rPr>
        <w:t>s</w:t>
      </w:r>
      <w:r w:rsidR="001A195A">
        <w:rPr>
          <w:sz w:val="24"/>
          <w:szCs w:val="24"/>
        </w:rPr>
        <w:t xml:space="preserve"> of ionomic phenotype</w:t>
      </w:r>
      <w:r w:rsidR="0059330F">
        <w:rPr>
          <w:sz w:val="24"/>
          <w:szCs w:val="24"/>
        </w:rPr>
        <w:t>s</w:t>
      </w:r>
      <w:r w:rsidR="001A195A">
        <w:rPr>
          <w:sz w:val="24"/>
          <w:szCs w:val="24"/>
        </w:rPr>
        <w:t xml:space="preserve"> from the three sites </w:t>
      </w:r>
      <w:r w:rsidR="0059330F">
        <w:rPr>
          <w:sz w:val="24"/>
          <w:szCs w:val="24"/>
        </w:rPr>
        <w:t xml:space="preserve">were </w:t>
      </w:r>
      <w:r w:rsidR="001A195A">
        <w:rPr>
          <w:sz w:val="24"/>
          <w:szCs w:val="24"/>
        </w:rPr>
        <w:t>used as response variable</w:t>
      </w:r>
      <w:r w:rsidR="0059330F">
        <w:rPr>
          <w:sz w:val="24"/>
          <w:szCs w:val="24"/>
        </w:rPr>
        <w:t>s</w:t>
      </w:r>
      <w:r w:rsidR="00D90EDC">
        <w:rPr>
          <w:sz w:val="24"/>
          <w:szCs w:val="24"/>
        </w:rPr>
        <w:t xml:space="preserve">, and </w:t>
      </w:r>
      <w:r w:rsidR="00CF5C74">
        <w:rPr>
          <w:sz w:val="24"/>
          <w:szCs w:val="24"/>
        </w:rPr>
        <w:t xml:space="preserve">similarly </w:t>
      </w:r>
      <w:r w:rsidR="00D90EDC">
        <w:rPr>
          <w:sz w:val="24"/>
          <w:szCs w:val="24"/>
        </w:rPr>
        <w:t>the kinship matrix was modeled as a random effect</w:t>
      </w:r>
      <w:r w:rsidR="00CF5C74">
        <w:rPr>
          <w:sz w:val="24"/>
          <w:szCs w:val="24"/>
        </w:rPr>
        <w:t xml:space="preserve"> and </w:t>
      </w:r>
      <w:r w:rsidR="001C0450">
        <w:rPr>
          <w:sz w:val="24"/>
          <w:szCs w:val="24"/>
        </w:rPr>
        <w:t xml:space="preserve">used to </w:t>
      </w:r>
      <w:r w:rsidRPr="00FE1434">
        <w:rPr>
          <w:sz w:val="24"/>
          <w:szCs w:val="24"/>
        </w:rPr>
        <w:t xml:space="preserve">estimate the </w:t>
      </w:r>
      <w:r w:rsidR="0059330F">
        <w:rPr>
          <w:sz w:val="24"/>
          <w:szCs w:val="24"/>
        </w:rPr>
        <w:t>additive genetic co</w:t>
      </w:r>
      <w:r w:rsidRPr="00FE1434">
        <w:rPr>
          <w:sz w:val="24"/>
          <w:szCs w:val="24"/>
        </w:rPr>
        <w:t xml:space="preserve">variance </w:t>
      </w:r>
      <w:r w:rsidR="0059330F">
        <w:rPr>
          <w:sz w:val="24"/>
          <w:szCs w:val="24"/>
        </w:rPr>
        <w:t>among phenotypes</w:t>
      </w:r>
      <w:r w:rsidRPr="00CA4784">
        <w:rPr>
          <w:sz w:val="24"/>
          <w:szCs w:val="24"/>
        </w:rPr>
        <w:t xml:space="preserve">. </w:t>
      </w:r>
      <w:r w:rsidR="007D40CA" w:rsidRPr="00CA4784">
        <w:rPr>
          <w:sz w:val="24"/>
          <w:szCs w:val="24"/>
        </w:rPr>
        <w:t xml:space="preserve">We further tested </w:t>
      </w:r>
      <w:r w:rsidR="00B43F7F">
        <w:rPr>
          <w:sz w:val="24"/>
          <w:szCs w:val="24"/>
        </w:rPr>
        <w:t xml:space="preserve">for </w:t>
      </w:r>
      <w:r w:rsidR="00246D72" w:rsidRPr="00CA4784">
        <w:rPr>
          <w:sz w:val="24"/>
          <w:szCs w:val="24"/>
        </w:rPr>
        <w:t>GxE on the trait level using the same multivariate mixed model</w:t>
      </w:r>
      <w:r w:rsidR="00CA4784" w:rsidRPr="00CA4784">
        <w:rPr>
          <w:sz w:val="24"/>
          <w:szCs w:val="24"/>
        </w:rPr>
        <w:t xml:space="preserve">. In other words, we tested whether </w:t>
      </w:r>
      <w:r w:rsidR="00CA4784" w:rsidRPr="00CA4784">
        <w:rPr>
          <w:i/>
          <w:sz w:val="24"/>
          <w:szCs w:val="24"/>
        </w:rPr>
        <w:t>V</w:t>
      </w:r>
      <w:r w:rsidR="00CA4784" w:rsidRPr="00CA4784">
        <w:rPr>
          <w:i/>
          <w:sz w:val="24"/>
          <w:szCs w:val="24"/>
          <w:vertAlign w:val="subscript"/>
        </w:rPr>
        <w:t>a</w:t>
      </w:r>
      <w:r w:rsidR="00CA4784" w:rsidRPr="00CA4784">
        <w:rPr>
          <w:sz w:val="24"/>
          <w:szCs w:val="24"/>
        </w:rPr>
        <w:t xml:space="preserve"> differ</w:t>
      </w:r>
      <w:r w:rsidR="00C10AC3">
        <w:rPr>
          <w:sz w:val="24"/>
          <w:szCs w:val="24"/>
        </w:rPr>
        <w:t>ed</w:t>
      </w:r>
      <w:r w:rsidR="00CA4784" w:rsidRPr="00CA4784">
        <w:rPr>
          <w:sz w:val="24"/>
          <w:szCs w:val="24"/>
        </w:rPr>
        <w:t xml:space="preserve"> by site for each element</w:t>
      </w:r>
      <w:r w:rsidR="00246D72" w:rsidRPr="00CA4784">
        <w:rPr>
          <w:sz w:val="24"/>
          <w:szCs w:val="24"/>
        </w:rPr>
        <w:t xml:space="preserve">. Specifically, we </w:t>
      </w:r>
      <w:r w:rsidR="00B43F7F">
        <w:rPr>
          <w:sz w:val="24"/>
          <w:szCs w:val="24"/>
        </w:rPr>
        <w:t>used a</w:t>
      </w:r>
      <w:r w:rsidR="00CF5C74">
        <w:rPr>
          <w:sz w:val="24"/>
          <w:szCs w:val="24"/>
        </w:rPr>
        <w:t xml:space="preserve"> </w:t>
      </w:r>
      <w:r w:rsidR="00246D72" w:rsidRPr="00CA4784">
        <w:rPr>
          <w:sz w:val="24"/>
          <w:szCs w:val="24"/>
        </w:rPr>
        <w:t xml:space="preserve">likelihood-ratio test </w:t>
      </w:r>
      <w:r w:rsidR="00B43F7F">
        <w:rPr>
          <w:sz w:val="24"/>
          <w:szCs w:val="24"/>
        </w:rPr>
        <w:t xml:space="preserve">to compete </w:t>
      </w:r>
      <w:r w:rsidR="00246D72" w:rsidRPr="00CA4784">
        <w:rPr>
          <w:sz w:val="24"/>
          <w:szCs w:val="24"/>
        </w:rPr>
        <w:t xml:space="preserve">two models. </w:t>
      </w:r>
      <w:r w:rsidR="00B43F7F">
        <w:rPr>
          <w:sz w:val="24"/>
          <w:szCs w:val="24"/>
        </w:rPr>
        <w:t>The first</w:t>
      </w:r>
      <w:r w:rsidR="00246D72" w:rsidRPr="00CA4784">
        <w:rPr>
          <w:sz w:val="24"/>
          <w:szCs w:val="24"/>
        </w:rPr>
        <w:t xml:space="preserve"> model </w:t>
      </w:r>
      <w:r w:rsidR="004C0493">
        <w:rPr>
          <w:sz w:val="24"/>
          <w:szCs w:val="24"/>
        </w:rPr>
        <w:t xml:space="preserve">(i.e., main effect model) </w:t>
      </w:r>
      <w:r w:rsidR="00C10AC3" w:rsidRPr="00CA4784">
        <w:rPr>
          <w:sz w:val="24"/>
          <w:szCs w:val="24"/>
        </w:rPr>
        <w:t>assume</w:t>
      </w:r>
      <w:r w:rsidR="00C10AC3">
        <w:rPr>
          <w:sz w:val="24"/>
          <w:szCs w:val="24"/>
        </w:rPr>
        <w:t xml:space="preserve">d </w:t>
      </w:r>
      <w:r w:rsidR="00246D72" w:rsidRPr="00CA4784">
        <w:rPr>
          <w:sz w:val="24"/>
          <w:szCs w:val="24"/>
        </w:rPr>
        <w:t xml:space="preserve">that there is no GxE and that </w:t>
      </w:r>
      <w:r w:rsidR="009207A5">
        <w:rPr>
          <w:sz w:val="24"/>
          <w:szCs w:val="24"/>
        </w:rPr>
        <w:t>a single additive genetic variance</w:t>
      </w:r>
      <w:r w:rsidR="00CF5C74">
        <w:rPr>
          <w:sz w:val="24"/>
          <w:szCs w:val="24"/>
        </w:rPr>
        <w:t xml:space="preserve"> </w:t>
      </w:r>
      <w:r w:rsidR="00246D72" w:rsidRPr="00CA4784">
        <w:rPr>
          <w:sz w:val="24"/>
          <w:szCs w:val="24"/>
        </w:rPr>
        <w:t>plus the fixed effect for environment is</w:t>
      </w:r>
      <w:r w:rsidR="00CF5C74">
        <w:rPr>
          <w:sz w:val="24"/>
          <w:szCs w:val="24"/>
        </w:rPr>
        <w:t xml:space="preserve"> </w:t>
      </w:r>
      <w:r w:rsidR="009207A5">
        <w:rPr>
          <w:sz w:val="24"/>
          <w:szCs w:val="24"/>
        </w:rPr>
        <w:t>sufficient for modeling the data</w:t>
      </w:r>
      <w:r w:rsidR="00246D72" w:rsidRPr="00CA4784">
        <w:rPr>
          <w:sz w:val="24"/>
          <w:szCs w:val="24"/>
        </w:rPr>
        <w:t xml:space="preserve">. The </w:t>
      </w:r>
      <w:r w:rsidR="00B43F7F">
        <w:rPr>
          <w:sz w:val="24"/>
          <w:szCs w:val="24"/>
        </w:rPr>
        <w:t xml:space="preserve">alternative </w:t>
      </w:r>
      <w:r w:rsidR="00246D72" w:rsidRPr="00CA4784">
        <w:rPr>
          <w:sz w:val="24"/>
          <w:szCs w:val="24"/>
        </w:rPr>
        <w:t xml:space="preserve">model </w:t>
      </w:r>
      <w:r w:rsidR="004C0493">
        <w:rPr>
          <w:sz w:val="24"/>
          <w:szCs w:val="24"/>
        </w:rPr>
        <w:t xml:space="preserve">(i.e., unstructured model) </w:t>
      </w:r>
      <w:r w:rsidR="00C10AC3" w:rsidRPr="00CA4784">
        <w:rPr>
          <w:sz w:val="24"/>
          <w:szCs w:val="24"/>
        </w:rPr>
        <w:t>assume</w:t>
      </w:r>
      <w:r w:rsidR="00C10AC3">
        <w:rPr>
          <w:sz w:val="24"/>
          <w:szCs w:val="24"/>
        </w:rPr>
        <w:t>d</w:t>
      </w:r>
      <w:r w:rsidR="00C10AC3" w:rsidRPr="00CA4784">
        <w:rPr>
          <w:sz w:val="24"/>
          <w:szCs w:val="24"/>
        </w:rPr>
        <w:t xml:space="preserve"> </w:t>
      </w:r>
      <w:r w:rsidR="00246D72" w:rsidRPr="00CA4784">
        <w:rPr>
          <w:sz w:val="24"/>
          <w:szCs w:val="24"/>
        </w:rPr>
        <w:t>that GxE exists and</w:t>
      </w:r>
      <w:r w:rsidR="00246D72">
        <w:rPr>
          <w:sz w:val="24"/>
          <w:szCs w:val="24"/>
        </w:rPr>
        <w:t xml:space="preserve"> </w:t>
      </w:r>
      <w:r w:rsidR="009207A5">
        <w:rPr>
          <w:sz w:val="24"/>
          <w:szCs w:val="24"/>
        </w:rPr>
        <w:t xml:space="preserve">freely </w:t>
      </w:r>
      <w:r w:rsidR="00B43F7F">
        <w:rPr>
          <w:sz w:val="24"/>
          <w:szCs w:val="24"/>
        </w:rPr>
        <w:t>estimate</w:t>
      </w:r>
      <w:r w:rsidR="009207A5">
        <w:rPr>
          <w:sz w:val="24"/>
          <w:szCs w:val="24"/>
        </w:rPr>
        <w:t>s a unique additive genetic variance and covariance</w:t>
      </w:r>
      <w:r w:rsidR="00CF5C74">
        <w:rPr>
          <w:sz w:val="24"/>
          <w:szCs w:val="24"/>
        </w:rPr>
        <w:t xml:space="preserve"> </w:t>
      </w:r>
      <w:r w:rsidR="009207A5">
        <w:rPr>
          <w:sz w:val="24"/>
          <w:szCs w:val="24"/>
        </w:rPr>
        <w:t xml:space="preserve">(an </w:t>
      </w:r>
      <w:r w:rsidR="00246D72">
        <w:rPr>
          <w:sz w:val="24"/>
          <w:szCs w:val="24"/>
        </w:rPr>
        <w:t xml:space="preserve">unstructured </w:t>
      </w:r>
      <w:r w:rsidR="00246D72">
        <w:rPr>
          <w:sz w:val="24"/>
          <w:szCs w:val="24"/>
        </w:rPr>
        <w:lastRenderedPageBreak/>
        <w:t>variance-covariance matrix</w:t>
      </w:r>
      <w:r w:rsidR="009207A5">
        <w:rPr>
          <w:sz w:val="24"/>
          <w:szCs w:val="24"/>
        </w:rPr>
        <w:t>)</w:t>
      </w:r>
      <w:r w:rsidR="00246D72">
        <w:rPr>
          <w:sz w:val="24"/>
          <w:szCs w:val="24"/>
        </w:rPr>
        <w:t xml:space="preserve"> </w:t>
      </w:r>
      <w:r w:rsidR="009207A5">
        <w:rPr>
          <w:sz w:val="24"/>
          <w:szCs w:val="24"/>
        </w:rPr>
        <w:t xml:space="preserve">within and across </w:t>
      </w:r>
      <w:r w:rsidR="00246D72">
        <w:rPr>
          <w:sz w:val="24"/>
          <w:szCs w:val="24"/>
        </w:rPr>
        <w:t>environment</w:t>
      </w:r>
      <w:r w:rsidR="009207A5">
        <w:rPr>
          <w:sz w:val="24"/>
          <w:szCs w:val="24"/>
        </w:rPr>
        <w:t>s</w:t>
      </w:r>
      <w:r w:rsidR="00246D72">
        <w:rPr>
          <w:sz w:val="24"/>
          <w:szCs w:val="24"/>
        </w:rPr>
        <w:t xml:space="preserve">. Significance of </w:t>
      </w:r>
      <w:r w:rsidR="00C10AC3">
        <w:rPr>
          <w:sz w:val="24"/>
          <w:szCs w:val="24"/>
        </w:rPr>
        <w:t xml:space="preserve">the likelihood-ratio test for </w:t>
      </w:r>
      <w:r w:rsidR="00246D72">
        <w:rPr>
          <w:sz w:val="24"/>
          <w:szCs w:val="24"/>
        </w:rPr>
        <w:t xml:space="preserve">GxE was </w:t>
      </w:r>
      <w:r w:rsidR="00CA4784">
        <w:rPr>
          <w:sz w:val="24"/>
          <w:szCs w:val="24"/>
        </w:rPr>
        <w:t>assessed at</w:t>
      </w:r>
      <w:r w:rsidR="004C0493">
        <w:rPr>
          <w:sz w:val="24"/>
          <w:szCs w:val="24"/>
        </w:rPr>
        <w:t xml:space="preserve"> the</w:t>
      </w:r>
      <w:r w:rsidR="00CA4784">
        <w:rPr>
          <w:sz w:val="24"/>
          <w:szCs w:val="24"/>
        </w:rPr>
        <w:t xml:space="preserve"> </w:t>
      </w:r>
      <w:r w:rsidR="004C0493">
        <w:rPr>
          <w:sz w:val="24"/>
          <w:szCs w:val="24"/>
        </w:rPr>
        <w:t xml:space="preserve">level of </w:t>
      </w:r>
      <w:r w:rsidR="004C0493" w:rsidRPr="004C0493">
        <w:rPr>
          <w:rFonts w:cstheme="minorHAnsi"/>
          <w:i/>
          <w:sz w:val="24"/>
          <w:szCs w:val="24"/>
        </w:rPr>
        <w:t>α</w:t>
      </w:r>
      <w:r w:rsidR="004C0493">
        <w:rPr>
          <w:sz w:val="24"/>
          <w:szCs w:val="24"/>
        </w:rPr>
        <w:t xml:space="preserve"> = 0.05</w:t>
      </w:r>
      <w:r w:rsidR="00CA4784">
        <w:rPr>
          <w:sz w:val="24"/>
          <w:szCs w:val="24"/>
        </w:rPr>
        <w:t>.</w:t>
      </w:r>
    </w:p>
    <w:p w14:paraId="4D905B9F" w14:textId="732DD9FC" w:rsidR="007977CA" w:rsidRPr="00FE1434" w:rsidRDefault="007977CA" w:rsidP="00382796">
      <w:pPr>
        <w:spacing w:after="120" w:line="360" w:lineRule="auto"/>
        <w:rPr>
          <w:rFonts w:cstheme="minorHAnsi"/>
          <w:b/>
          <w:sz w:val="24"/>
          <w:szCs w:val="24"/>
        </w:rPr>
      </w:pPr>
      <w:r w:rsidRPr="00FE1434">
        <w:rPr>
          <w:rFonts w:cstheme="minorHAnsi"/>
          <w:b/>
          <w:sz w:val="24"/>
          <w:szCs w:val="24"/>
        </w:rPr>
        <w:t>Multi-environment QTL Mapping</w:t>
      </w:r>
    </w:p>
    <w:p w14:paraId="56200BE9" w14:textId="1D8DDC51" w:rsidR="00977D94" w:rsidRPr="00FE1434" w:rsidRDefault="00977D94" w:rsidP="001C0450">
      <w:pPr>
        <w:spacing w:after="120" w:line="360" w:lineRule="auto"/>
        <w:ind w:firstLine="720"/>
        <w:rPr>
          <w:rFonts w:cstheme="minorHAnsi"/>
          <w:sz w:val="24"/>
          <w:szCs w:val="24"/>
        </w:rPr>
      </w:pPr>
      <w:r w:rsidRPr="00FE1434">
        <w:rPr>
          <w:rFonts w:cstheme="minorHAnsi"/>
          <w:sz w:val="24"/>
          <w:szCs w:val="24"/>
        </w:rPr>
        <w:t xml:space="preserve">Details of the mapping procedures and implementation for </w:t>
      </w:r>
      <w:r w:rsidR="000722C1">
        <w:rPr>
          <w:rFonts w:cstheme="minorHAnsi"/>
          <w:sz w:val="24"/>
          <w:szCs w:val="24"/>
        </w:rPr>
        <w:t>the</w:t>
      </w:r>
      <w:r w:rsidR="000722C1" w:rsidRPr="00FE1434">
        <w:rPr>
          <w:rFonts w:cstheme="minorHAnsi"/>
          <w:sz w:val="24"/>
          <w:szCs w:val="24"/>
        </w:rPr>
        <w:t xml:space="preserve"> </w:t>
      </w:r>
      <w:r w:rsidRPr="00FE1434">
        <w:rPr>
          <w:rFonts w:cstheme="minorHAnsi"/>
          <w:sz w:val="24"/>
          <w:szCs w:val="24"/>
        </w:rPr>
        <w:t xml:space="preserve">four-way population are described in </w:t>
      </w:r>
      <w:proofErr w:type="spellStart"/>
      <w:r w:rsidRPr="00FE1434">
        <w:rPr>
          <w:rFonts w:cstheme="minorHAnsi"/>
          <w:sz w:val="24"/>
          <w:szCs w:val="24"/>
        </w:rPr>
        <w:t>Malosetti</w:t>
      </w:r>
      <w:proofErr w:type="spellEnd"/>
      <w:r w:rsidRPr="00FE1434">
        <w:rPr>
          <w:rFonts w:cstheme="minorHAnsi"/>
          <w:sz w:val="24"/>
          <w:szCs w:val="24"/>
        </w:rPr>
        <w:t xml:space="preserve"> </w:t>
      </w:r>
      <w:r w:rsidRPr="00795E5E">
        <w:rPr>
          <w:rFonts w:cstheme="minorHAnsi"/>
          <w:i/>
          <w:sz w:val="24"/>
          <w:szCs w:val="24"/>
        </w:rPr>
        <w:t>et al</w:t>
      </w:r>
      <w:r w:rsidRPr="00FE1434">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rsidR="001518AC">
        <w:rPr>
          <w:rFonts w:cstheme="minorHAnsi"/>
          <w:sz w:val="24"/>
          <w:szCs w:val="24"/>
        </w:rPr>
        <w:fldChar w:fldCharType="separate"/>
      </w:r>
      <w:r w:rsidR="001518AC">
        <w:rPr>
          <w:rFonts w:cstheme="minorHAnsi"/>
          <w:noProof/>
          <w:sz w:val="24"/>
          <w:szCs w:val="24"/>
        </w:rPr>
        <w:t>(2013)</w:t>
      </w:r>
      <w:r w:rsidR="001518AC">
        <w:rPr>
          <w:rFonts w:cstheme="minorHAnsi"/>
          <w:sz w:val="24"/>
          <w:szCs w:val="24"/>
        </w:rPr>
        <w:fldChar w:fldCharType="end"/>
      </w:r>
      <w:r w:rsidR="001F68CE">
        <w:rPr>
          <w:rFonts w:cstheme="minorHAnsi"/>
          <w:sz w:val="24"/>
          <w:szCs w:val="24"/>
        </w:rPr>
        <w:t>,</w:t>
      </w:r>
      <w:r w:rsidRPr="00FE1434">
        <w:rPr>
          <w:rFonts w:cstheme="minorHAnsi"/>
          <w:sz w:val="24"/>
          <w:szCs w:val="24"/>
        </w:rPr>
        <w:t xml:space="preserve"> Lowry </w:t>
      </w:r>
      <w:r w:rsidRPr="00795E5E">
        <w:rPr>
          <w:rFonts w:cstheme="minorHAnsi"/>
          <w:i/>
          <w:sz w:val="24"/>
          <w:szCs w:val="24"/>
        </w:rPr>
        <w:t>et al</w:t>
      </w:r>
      <w:r w:rsidRPr="00FE1434">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1518AC">
        <w:rPr>
          <w:rFonts w:cstheme="minorHAnsi"/>
          <w:sz w:val="24"/>
          <w:szCs w:val="24"/>
        </w:rPr>
        <w:fldChar w:fldCharType="separate"/>
      </w:r>
      <w:r w:rsidR="001518AC">
        <w:rPr>
          <w:rFonts w:cstheme="minorHAnsi"/>
          <w:noProof/>
          <w:sz w:val="24"/>
          <w:szCs w:val="24"/>
        </w:rPr>
        <w:t>(2019)</w:t>
      </w:r>
      <w:r w:rsidR="001518AC">
        <w:rPr>
          <w:rFonts w:cstheme="minorHAnsi"/>
          <w:sz w:val="24"/>
          <w:szCs w:val="24"/>
        </w:rPr>
        <w:fldChar w:fldCharType="end"/>
      </w:r>
      <w:r w:rsidR="001F68CE">
        <w:rPr>
          <w:rFonts w:cstheme="minorHAnsi"/>
          <w:sz w:val="24"/>
          <w:szCs w:val="24"/>
        </w:rPr>
        <w:t xml:space="preserve">, and Bragg </w:t>
      </w:r>
      <w:r w:rsidR="001F68CE" w:rsidRPr="00795E5E">
        <w:rPr>
          <w:rFonts w:cstheme="minorHAnsi"/>
          <w:i/>
          <w:sz w:val="24"/>
          <w:szCs w:val="24"/>
        </w:rPr>
        <w:t>et al</w:t>
      </w:r>
      <w:r w:rsidR="001F68CE">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sidR="001518AC">
        <w:rPr>
          <w:rFonts w:cstheme="minorHAnsi"/>
          <w:sz w:val="24"/>
          <w:szCs w:val="24"/>
        </w:rPr>
        <w:fldChar w:fldCharType="separate"/>
      </w:r>
      <w:r w:rsidR="001518AC">
        <w:rPr>
          <w:rFonts w:cstheme="minorHAnsi"/>
          <w:noProof/>
          <w:sz w:val="24"/>
          <w:szCs w:val="24"/>
        </w:rPr>
        <w:t>(2020)</w:t>
      </w:r>
      <w:r w:rsidR="001518AC">
        <w:rPr>
          <w:rFonts w:cstheme="minorHAnsi"/>
          <w:sz w:val="24"/>
          <w:szCs w:val="24"/>
        </w:rPr>
        <w:fldChar w:fldCharType="end"/>
      </w:r>
      <w:r w:rsidRPr="00FE1434">
        <w:rPr>
          <w:rFonts w:cstheme="minorHAnsi"/>
          <w:sz w:val="24"/>
          <w:szCs w:val="24"/>
        </w:rPr>
        <w:t xml:space="preserve">. In brief, a multienvironment mixed model implemented in </w:t>
      </w:r>
      <w:proofErr w:type="spellStart"/>
      <w:r w:rsidRPr="00FE1434">
        <w:rPr>
          <w:rFonts w:cstheme="minorHAnsi"/>
          <w:sz w:val="24"/>
          <w:szCs w:val="24"/>
        </w:rPr>
        <w:t>Genstat</w:t>
      </w:r>
      <w:proofErr w:type="spellEnd"/>
      <w:r w:rsidRPr="00FE1434">
        <w:rPr>
          <w:rFonts w:cstheme="minorHAnsi"/>
          <w:sz w:val="24"/>
          <w:szCs w:val="24"/>
        </w:rPr>
        <w:t xml:space="preserve"> v.</w:t>
      </w:r>
      <w:r w:rsidRPr="004609B0">
        <w:rPr>
          <w:rFonts w:cstheme="minorHAnsi"/>
          <w:sz w:val="24"/>
          <w:szCs w:val="24"/>
        </w:rPr>
        <w:t xml:space="preserve">19 </w:t>
      </w:r>
      <w:r w:rsidR="00501CFA">
        <w:rPr>
          <w:rFonts w:cstheme="minorHAnsi"/>
          <w:sz w:val="24"/>
          <w:szCs w:val="24"/>
        </w:rPr>
        <w:fldChar w:fldCharType="begin"/>
      </w:r>
      <w:r w:rsidR="00501CFA">
        <w:rPr>
          <w:rFonts w:cstheme="minorHAnsi"/>
          <w:sz w:val="24"/>
          <w:szCs w:val="24"/>
        </w:rPr>
        <w:instrText xml:space="preserve"> ADDIN EN.CITE &lt;EndNote&gt;&lt;Cite ExcludeAuth="1"&gt;&lt;Author&gt;VSN International&lt;/Author&gt;&lt;Year&gt;2020&lt;/Year&gt;&lt;RecNum&gt;118&lt;/RecNum&gt;&lt;DisplayText&gt;(2020)&lt;/DisplayText&gt;&lt;record&gt;&lt;rec-number&gt;118&lt;/rec-number&gt;&lt;foreign-keys&gt;&lt;key app="EN" db-id="a5zpwxw5fxepzpedpx95exr922ptdv0d9dv9" timestamp="1605381671"&gt;118&lt;/key&gt;&lt;/foreign-keys&gt;&lt;ref-type name="Computer Program"&gt;9&lt;/ref-type&gt;&lt;contributors&gt;&lt;authors&gt;&lt;author&gt;VSN International,&lt;/author&gt;&lt;/authors&gt;&lt;/contributors&gt;&lt;titles&gt;&lt;title&gt;Genstat for Windows 21st Edition&lt;/title&gt;&lt;/titles&gt;&lt;dates&gt;&lt;year&gt;2020&lt;/year&gt;&lt;/dates&gt;&lt;publisher&gt;VSN International, Hemel Hempstead, UK. Web page: Genstat.co.uk&lt;/publisher&gt;&lt;urls&gt;&lt;/urls&gt;&lt;/record&gt;&lt;/Cite&gt;&lt;/EndNote&gt;</w:instrText>
      </w:r>
      <w:r w:rsidR="00501CFA">
        <w:rPr>
          <w:rFonts w:cstheme="minorHAnsi"/>
          <w:sz w:val="24"/>
          <w:szCs w:val="24"/>
        </w:rPr>
        <w:fldChar w:fldCharType="separate"/>
      </w:r>
      <w:r w:rsidR="00501CFA">
        <w:rPr>
          <w:rFonts w:cstheme="minorHAnsi"/>
          <w:noProof/>
          <w:sz w:val="24"/>
          <w:szCs w:val="24"/>
        </w:rPr>
        <w:t>(2020)</w:t>
      </w:r>
      <w:r w:rsidR="00501CFA">
        <w:rPr>
          <w:rFonts w:cstheme="minorHAnsi"/>
          <w:sz w:val="24"/>
          <w:szCs w:val="24"/>
        </w:rPr>
        <w:fldChar w:fldCharType="end"/>
      </w:r>
      <w:r w:rsidRPr="00FE1434">
        <w:rPr>
          <w:rFonts w:cstheme="minorHAnsi"/>
          <w:sz w:val="24"/>
          <w:szCs w:val="24"/>
        </w:rPr>
        <w:t xml:space="preserve"> was fit for each ionomic element to identify QTL and potential QTL x E interactions: </w:t>
      </w:r>
    </w:p>
    <w:p w14:paraId="4110978D" w14:textId="2675DBFD" w:rsidR="007977CA" w:rsidRPr="00FE1434" w:rsidRDefault="00977D94" w:rsidP="001C0450">
      <w:pPr>
        <w:spacing w:after="120" w:line="360" w:lineRule="auto"/>
        <w:ind w:firstLine="720"/>
        <w:rPr>
          <w:rFonts w:cstheme="minorHAnsi"/>
          <w:sz w:val="24"/>
          <w:szCs w:val="24"/>
        </w:rPr>
      </w:pPr>
      <m:oMathPara>
        <m:oMath>
          <m:r>
            <w:rPr>
              <w:rFonts w:ascii="Cambria Math" w:hAnsi="Cambria Math"/>
              <w:sz w:val="24"/>
              <w:szCs w:val="24"/>
            </w:rPr>
            <m:t xml:space="preserve">trait=µ+E+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e>
          </m:nary>
          <m:r>
            <w:rPr>
              <w:rFonts w:ascii="Cambria Math" w:hAnsi="Cambria Math"/>
              <w:sz w:val="24"/>
              <w:szCs w:val="24"/>
            </w:rPr>
            <m:t>+e</m:t>
          </m:r>
        </m:oMath>
      </m:oMathPara>
    </w:p>
    <w:p w14:paraId="1285336F" w14:textId="595285B6" w:rsidR="00977D94" w:rsidRPr="00FE1434" w:rsidRDefault="00977D94" w:rsidP="001C0450">
      <w:pPr>
        <w:spacing w:after="120" w:line="360" w:lineRule="auto"/>
        <w:rPr>
          <w:rFonts w:cstheme="minorHAnsi"/>
          <w:b/>
          <w:sz w:val="24"/>
          <w:szCs w:val="24"/>
        </w:rPr>
      </w:pPr>
      <w:r w:rsidRPr="00FE1434">
        <w:rPr>
          <w:sz w:val="24"/>
          <w:szCs w:val="24"/>
        </w:rPr>
        <w:t xml:space="preserve">where </w:t>
      </w:r>
      <w:r w:rsidRPr="00FE1434">
        <w:rPr>
          <w:i/>
          <w:sz w:val="24"/>
          <w:szCs w:val="24"/>
        </w:rPr>
        <w:t>μ</w:t>
      </w:r>
      <w:r w:rsidRPr="00FE1434">
        <w:rPr>
          <w:sz w:val="24"/>
          <w:szCs w:val="24"/>
        </w:rPr>
        <w:t xml:space="preserve"> </w:t>
      </w:r>
      <w:r w:rsidR="001C0450">
        <w:rPr>
          <w:sz w:val="24"/>
          <w:szCs w:val="24"/>
        </w:rPr>
        <w:t>represents</w:t>
      </w:r>
      <w:r w:rsidRPr="00FE1434">
        <w:rPr>
          <w:sz w:val="24"/>
          <w:szCs w:val="24"/>
        </w:rPr>
        <w:t xml:space="preserve"> the population mean; </w:t>
      </w:r>
      <w:r w:rsidRPr="00FE1434">
        <w:rPr>
          <w:i/>
          <w:sz w:val="24"/>
          <w:szCs w:val="24"/>
        </w:rPr>
        <w:t>E</w:t>
      </w:r>
      <w:r w:rsidRPr="00FE1434">
        <w:rPr>
          <w:sz w:val="24"/>
          <w:szCs w:val="24"/>
        </w:rPr>
        <w:t xml:space="preserve"> represents the environment effect;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e>
        </m:nary>
      </m:oMath>
      <w:r w:rsidRPr="00FE1434">
        <w:rPr>
          <w:sz w:val="24"/>
          <w:szCs w:val="24"/>
        </w:rPr>
        <w:t xml:space="preserve">, represents the total effect from the additive effect from the first grandparent (i.e., the difference between </w:t>
      </w:r>
      <w:r w:rsidRPr="00FE1434">
        <w:rPr>
          <w:i/>
          <w:sz w:val="24"/>
          <w:szCs w:val="24"/>
        </w:rPr>
        <w:t>A</w:t>
      </w:r>
      <w:r w:rsidRPr="00FE1434">
        <w:rPr>
          <w:sz w:val="24"/>
          <w:szCs w:val="24"/>
        </w:rPr>
        <w:t xml:space="preserve"> (AP13) and </w:t>
      </w:r>
      <w:r w:rsidRPr="00FE1434">
        <w:rPr>
          <w:i/>
          <w:sz w:val="24"/>
          <w:szCs w:val="24"/>
        </w:rPr>
        <w:t>B</w:t>
      </w:r>
      <w:r w:rsidRPr="00FE1434">
        <w:rPr>
          <w:sz w:val="24"/>
          <w:szCs w:val="24"/>
        </w:rPr>
        <w:t xml:space="preserve"> (DAC)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oMath>
      <w:r w:rsidRPr="00FE1434">
        <w:rPr>
          <w:sz w:val="24"/>
          <w:szCs w:val="24"/>
        </w:rPr>
        <w:t xml:space="preserve">, the second grandparent (i.e., the difference between </w:t>
      </w:r>
      <w:r w:rsidRPr="00FE1434">
        <w:rPr>
          <w:i/>
          <w:sz w:val="24"/>
          <w:szCs w:val="24"/>
        </w:rPr>
        <w:t>C</w:t>
      </w:r>
      <w:r w:rsidRPr="00FE1434">
        <w:rPr>
          <w:sz w:val="24"/>
          <w:szCs w:val="24"/>
        </w:rPr>
        <w:t xml:space="preserve"> (WBC) and </w:t>
      </w:r>
      <w:r w:rsidRPr="00FE1434">
        <w:rPr>
          <w:i/>
          <w:sz w:val="24"/>
          <w:szCs w:val="24"/>
        </w:rPr>
        <w:t>D</w:t>
      </w:r>
      <w:r w:rsidRPr="00FE1434">
        <w:rPr>
          <w:sz w:val="24"/>
          <w:szCs w:val="24"/>
        </w:rPr>
        <w:t xml:space="preserve"> (VS16)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oMath>
      <w:r w:rsidRPr="00FE1434">
        <w:rPr>
          <w:sz w:val="24"/>
          <w:szCs w:val="24"/>
        </w:rPr>
        <w:t xml:space="preserve">, and the dominance effect (i.e., the intralocus interaction,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oMath>
      <w:r w:rsidRPr="00FE1434">
        <w:rPr>
          <w:sz w:val="24"/>
          <w:szCs w:val="24"/>
        </w:rPr>
        <w:t xml:space="preserve">;  </w:t>
      </w:r>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r>
              <w:rPr>
                <w:rFonts w:ascii="Cambria Math" w:hAnsi="Cambria Math"/>
                <w:sz w:val="24"/>
                <w:szCs w:val="24"/>
              </w:rPr>
              <m:t xml:space="preserve"> </m:t>
            </m:r>
          </m:e>
        </m:nary>
      </m:oMath>
      <w:r w:rsidRPr="00FE1434">
        <w:rPr>
          <w:sz w:val="24"/>
          <w:szCs w:val="24"/>
        </w:rPr>
        <w:t xml:space="preserve">represents the QTL × environment interactions; and </w:t>
      </w:r>
      <w:r w:rsidRPr="00FE1434">
        <w:rPr>
          <w:i/>
          <w:sz w:val="24"/>
          <w:szCs w:val="24"/>
        </w:rPr>
        <w:t>e</w:t>
      </w:r>
      <w:r w:rsidRPr="00FE1434">
        <w:rPr>
          <w:sz w:val="24"/>
          <w:szCs w:val="24"/>
        </w:rPr>
        <w:t xml:space="preserve"> represents the error term. Genome-wide QTL and QTL x E significance was assessed at </w:t>
      </w:r>
      <w:r w:rsidRPr="00FE1434">
        <w:rPr>
          <w:rFonts w:cstheme="minorHAnsi"/>
          <w:i/>
          <w:sz w:val="24"/>
          <w:szCs w:val="24"/>
        </w:rPr>
        <w:t>α</w:t>
      </w:r>
      <w:r w:rsidRPr="00FE1434">
        <w:rPr>
          <w:sz w:val="24"/>
          <w:szCs w:val="24"/>
        </w:rPr>
        <w:t xml:space="preserve"> = 0.05 with a Bonferroni correction </w:t>
      </w:r>
      <w:r w:rsidR="0074421D">
        <w:rPr>
          <w:sz w:val="24"/>
          <w:szCs w:val="24"/>
        </w:rPr>
        <w:fldChar w:fldCharType="begin"/>
      </w:r>
      <w:r w:rsidR="0074421D">
        <w:rPr>
          <w:sz w:val="24"/>
          <w:szCs w:val="24"/>
        </w:rPr>
        <w:instrText xml:space="preserve"> ADDIN EN.CITE &lt;EndNote&gt;&lt;Cite&gt;&lt;Author&gt;Li&lt;/Author&gt;&lt;Year&gt;2005&lt;/Year&gt;&lt;RecNum&gt;74&lt;/RecNum&gt;&lt;DisplayText&gt;(Li &amp;amp; Ji, 2005)&lt;/DisplayText&gt;&lt;record&gt;&lt;rec-number&gt;74&lt;/rec-number&gt;&lt;foreign-keys&gt;&lt;key app="EN" db-id="a5zpwxw5fxepzpedpx95exr922ptdv0d9dv9" timestamp="1605377446"&gt;74&lt;/key&gt;&lt;/foreign-keys&gt;&lt;ref-type name="Journal Article"&gt;17&lt;/ref-type&gt;&lt;contributors&gt;&lt;authors&gt;&lt;author&gt;Li, J.&lt;/author&gt;&lt;author&gt;Ji, L.&lt;/author&gt;&lt;/authors&gt;&lt;/contributors&gt;&lt;titles&gt;&lt;title&gt;Adjusting multiple testing in multilocus analyses using the eigenvalues of a correlation matrix&lt;/title&gt;&lt;secondary-title&gt;Heredity&lt;/secondary-title&gt;&lt;/titles&gt;&lt;periodical&gt;&lt;full-title&gt;Heredity&lt;/full-title&gt;&lt;/periodical&gt;&lt;pages&gt;221-227&lt;/pages&gt;&lt;volume&gt;95&lt;/volume&gt;&lt;number&gt;3&lt;/number&gt;&lt;dates&gt;&lt;year&gt;2005&lt;/year&gt;&lt;pub-dates&gt;&lt;date&gt;2005/09/01&lt;/date&gt;&lt;/pub-dates&gt;&lt;/dates&gt;&lt;isbn&gt;1365-2540&lt;/isbn&gt;&lt;urls&gt;&lt;related-urls&gt;&lt;url&gt;https://doi.org/10.1038/sj.hdy.6800717&lt;/url&gt;&lt;/related-urls&gt;&lt;/urls&gt;&lt;electronic-resource-num&gt;10.1038/sj.hdy.6800717&lt;/electronic-resource-num&gt;&lt;/record&gt;&lt;/Cite&gt;&lt;/EndNote&gt;</w:instrText>
      </w:r>
      <w:r w:rsidR="0074421D">
        <w:rPr>
          <w:sz w:val="24"/>
          <w:szCs w:val="24"/>
        </w:rPr>
        <w:fldChar w:fldCharType="separate"/>
      </w:r>
      <w:r w:rsidR="0074421D">
        <w:rPr>
          <w:noProof/>
          <w:sz w:val="24"/>
          <w:szCs w:val="24"/>
        </w:rPr>
        <w:t>(Li &amp; Ji, 2005)</w:t>
      </w:r>
      <w:r w:rsidR="0074421D">
        <w:rPr>
          <w:sz w:val="24"/>
          <w:szCs w:val="24"/>
        </w:rPr>
        <w:fldChar w:fldCharType="end"/>
      </w:r>
      <w:r w:rsidRPr="00FE1434">
        <w:rPr>
          <w:sz w:val="24"/>
          <w:szCs w:val="24"/>
        </w:rPr>
        <w:t>.</w:t>
      </w:r>
    </w:p>
    <w:p w14:paraId="240CADD6" w14:textId="259386BF"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Candidate Gene Search </w:t>
      </w:r>
      <w:r w:rsidR="00977D94" w:rsidRPr="00FE1434">
        <w:rPr>
          <w:rFonts w:cstheme="minorHAnsi"/>
          <w:b/>
          <w:sz w:val="24"/>
          <w:szCs w:val="24"/>
        </w:rPr>
        <w:t>and GO Enrichment Analyses</w:t>
      </w:r>
    </w:p>
    <w:p w14:paraId="456C4982" w14:textId="6453AE96" w:rsidR="00977D94" w:rsidRPr="00FE1434" w:rsidRDefault="00977D94" w:rsidP="001C0450">
      <w:pPr>
        <w:spacing w:after="120" w:line="360" w:lineRule="auto"/>
        <w:ind w:firstLine="720"/>
        <w:rPr>
          <w:sz w:val="24"/>
          <w:szCs w:val="24"/>
        </w:rPr>
      </w:pPr>
      <w:r w:rsidRPr="00FE1434">
        <w:rPr>
          <w:sz w:val="24"/>
          <w:szCs w:val="24"/>
        </w:rPr>
        <w:t xml:space="preserve">We consider the genes located in the </w:t>
      </w:r>
      <w:r w:rsidR="001C0450">
        <w:rPr>
          <w:sz w:val="24"/>
          <w:szCs w:val="24"/>
        </w:rPr>
        <w:t xml:space="preserve">1.5-LOD </w:t>
      </w:r>
      <w:r w:rsidRPr="00FE1434">
        <w:rPr>
          <w:sz w:val="24"/>
          <w:szCs w:val="24"/>
        </w:rPr>
        <w:t xml:space="preserve">confidence intervals </w:t>
      </w:r>
      <w:r w:rsidR="001C0450">
        <w:rPr>
          <w:sz w:val="24"/>
          <w:szCs w:val="24"/>
        </w:rPr>
        <w:t>around the detected significant</w:t>
      </w:r>
      <w:r w:rsidRPr="00FE1434">
        <w:rPr>
          <w:sz w:val="24"/>
          <w:szCs w:val="24"/>
        </w:rPr>
        <w:t xml:space="preserve"> QTL as candidate genes. </w:t>
      </w:r>
      <w:r w:rsidR="001A710A" w:rsidRPr="00904193">
        <w:rPr>
          <w:sz w:val="24"/>
          <w:szCs w:val="24"/>
        </w:rPr>
        <w:t>We then determined if homologs from</w:t>
      </w:r>
      <w:r w:rsidRPr="000C1220">
        <w:rPr>
          <w:sz w:val="24"/>
          <w:szCs w:val="24"/>
        </w:rPr>
        <w:t xml:space="preserve"> rice (v7)</w:t>
      </w:r>
      <w:r w:rsidR="009063D3">
        <w:rPr>
          <w:sz w:val="24"/>
          <w:szCs w:val="24"/>
        </w:rPr>
        <w:t xml:space="preserve">, </w:t>
      </w:r>
      <w:r w:rsidRPr="000C1220">
        <w:rPr>
          <w:i/>
          <w:sz w:val="24"/>
          <w:szCs w:val="24"/>
        </w:rPr>
        <w:t>A. thaliana</w:t>
      </w:r>
      <w:r w:rsidRPr="000C1220">
        <w:rPr>
          <w:sz w:val="24"/>
          <w:szCs w:val="24"/>
        </w:rPr>
        <w:t xml:space="preserve"> </w:t>
      </w:r>
      <w:r w:rsidR="001A710A" w:rsidRPr="000C1220">
        <w:rPr>
          <w:sz w:val="24"/>
          <w:szCs w:val="24"/>
        </w:rPr>
        <w:t>(TAIR 10)</w:t>
      </w:r>
      <w:r w:rsidR="00904193" w:rsidRPr="000C1220">
        <w:rPr>
          <w:sz w:val="24"/>
          <w:szCs w:val="24"/>
        </w:rPr>
        <w:t xml:space="preserve">, and a curated list of genes that affect the plant ionome </w:t>
      </w:r>
      <w:r w:rsidR="0074421D">
        <w:rPr>
          <w:sz w:val="24"/>
          <w:szCs w:val="24"/>
        </w:rPr>
        <w:fldChar w:fldCharType="begin"/>
      </w:r>
      <w:r w:rsidR="0074421D">
        <w:rPr>
          <w:sz w:val="24"/>
          <w:szCs w:val="24"/>
        </w:rPr>
        <w:instrText xml:space="preserve"> ADDIN EN.CITE &lt;EndNote&gt;&lt;Cite&gt;&lt;Author&gt;Whitt&lt;/Author&gt;&lt;Year&gt;2020&lt;/Year&gt;&lt;RecNum&gt;34&lt;/RecNum&gt;&lt;DisplayText&gt;(Whitt&lt;style face="italic"&gt; et al.&lt;/style&gt;, 2020)&lt;/DisplayText&gt;&lt;record&gt;&lt;rec-number&gt;34&lt;/rec-number&gt;&lt;foreign-keys&gt;&lt;key app="EN" db-id="a5zpwxw5fxepzpedpx95exr922ptdv0d9dv9" timestamp="1605371945"&gt;34&lt;/key&gt;&lt;/foreign-keys&gt;&lt;ref-type name="Journal Article"&gt;17&lt;/ref-type&gt;&lt;contributors&gt;&lt;authors&gt;&lt;author&gt;Whitt, Lauren&lt;/author&gt;&lt;author&gt;Ricachenevsky, Felipe Klein&lt;/author&gt;&lt;author&gt;Ziegler, Greg Ziegler&lt;/author&gt;&lt;author&gt;Clemens, Stephan&lt;/author&gt;&lt;author&gt;Walker, Elsbeth&lt;/author&gt;&lt;author&gt;Maathuis, Frans J. M.&lt;/author&gt;&lt;author&gt;Kear, Philip&lt;/author&gt;&lt;author&gt;Baxter, Ivan&lt;/author&gt;&lt;/authors&gt;&lt;/contributors&gt;&lt;titles&gt;&lt;title&gt;A curated list of genes that affect the plant ionome&lt;/title&gt;&lt;secondary-title&gt;Plant Direct&lt;/secondary-title&gt;&lt;/titles&gt;&lt;periodical&gt;&lt;full-title&gt;Plant Direct&lt;/full-title&gt;&lt;/periodical&gt;&lt;pages&gt;e00272&lt;/pages&gt;&lt;volume&gt;4&lt;/volume&gt;&lt;number&gt;10&lt;/number&gt;&lt;keywords&gt;&lt;keyword&gt;curated&lt;/keyword&gt;&lt;keyword&gt;ionomics&lt;/keyword&gt;&lt;keyword&gt;mineral nutrition&lt;/keyword&gt;&lt;/keywords&gt;&lt;dates&gt;&lt;year&gt;2020&lt;/year&gt;&lt;pub-dates&gt;&lt;date&gt;2020/10/01&lt;/date&gt;&lt;/pub-dates&gt;&lt;/dates&gt;&lt;publisher&gt;John Wiley &amp;amp; Sons, Ltd&lt;/publisher&gt;&lt;isbn&gt;2475-4455&lt;/isbn&gt;&lt;work-type&gt;https://doi.org/10.1002/pld3.272&lt;/work-type&gt;&lt;urls&gt;&lt;related-urls&gt;&lt;url&gt;https://doi.org/10.1002/pld3.272&lt;/url&gt;&lt;/related-urls&gt;&lt;/urls&gt;&lt;electronic-resource-num&gt;https://doi.org/10.1002/pld3.272&lt;/electronic-resource-num&gt;&lt;access-date&gt;2020/11/14&lt;/access-date&gt;&lt;/record&gt;&lt;/Cite&gt;&lt;/EndNote&gt;</w:instrText>
      </w:r>
      <w:r w:rsidR="0074421D">
        <w:rPr>
          <w:sz w:val="24"/>
          <w:szCs w:val="24"/>
        </w:rPr>
        <w:fldChar w:fldCharType="separate"/>
      </w:r>
      <w:r w:rsidR="0074421D">
        <w:rPr>
          <w:noProof/>
          <w:sz w:val="24"/>
          <w:szCs w:val="24"/>
        </w:rPr>
        <w:t>(Whitt</w:t>
      </w:r>
      <w:r w:rsidR="0074421D" w:rsidRPr="0074421D">
        <w:rPr>
          <w:i/>
          <w:noProof/>
          <w:sz w:val="24"/>
          <w:szCs w:val="24"/>
        </w:rPr>
        <w:t xml:space="preserve"> et al.</w:t>
      </w:r>
      <w:r w:rsidR="0074421D">
        <w:rPr>
          <w:noProof/>
          <w:sz w:val="24"/>
          <w:szCs w:val="24"/>
        </w:rPr>
        <w:t>, 2020)</w:t>
      </w:r>
      <w:r w:rsidR="0074421D">
        <w:rPr>
          <w:sz w:val="24"/>
          <w:szCs w:val="24"/>
        </w:rPr>
        <w:fldChar w:fldCharType="end"/>
      </w:r>
      <w:r w:rsidRPr="00904193">
        <w:rPr>
          <w:sz w:val="24"/>
          <w:szCs w:val="24"/>
        </w:rPr>
        <w:t xml:space="preserve"> </w:t>
      </w:r>
      <w:r w:rsidR="001A710A" w:rsidRPr="00904193">
        <w:rPr>
          <w:sz w:val="24"/>
          <w:szCs w:val="24"/>
        </w:rPr>
        <w:t>were overrepresented in our QTL regions.</w:t>
      </w:r>
      <w:r w:rsidR="001A710A" w:rsidRPr="00FE1434">
        <w:rPr>
          <w:sz w:val="24"/>
          <w:szCs w:val="24"/>
        </w:rPr>
        <w:t xml:space="preserve"> </w:t>
      </w:r>
      <w:r w:rsidRPr="00FE1434">
        <w:rPr>
          <w:sz w:val="24"/>
          <w:szCs w:val="24"/>
        </w:rPr>
        <w:t xml:space="preserve">The annotation file for switchgrass was accessed on JGI (Joint Genome Institute) </w:t>
      </w:r>
      <w:proofErr w:type="spellStart"/>
      <w:r w:rsidRPr="00FE1434">
        <w:rPr>
          <w:sz w:val="24"/>
          <w:szCs w:val="24"/>
        </w:rPr>
        <w:t>Phytozome</w:t>
      </w:r>
      <w:proofErr w:type="spellEnd"/>
      <w:r w:rsidRPr="00FE1434">
        <w:rPr>
          <w:sz w:val="24"/>
          <w:szCs w:val="24"/>
        </w:rPr>
        <w:t xml:space="preserve"> 13 website: https://njp-spin.jgi.doe.gov/. The </w:t>
      </w:r>
      <w:r w:rsidR="001A710A" w:rsidRPr="00FE1434">
        <w:rPr>
          <w:sz w:val="24"/>
          <w:szCs w:val="24"/>
        </w:rPr>
        <w:t>Gene Ontology (</w:t>
      </w:r>
      <w:r w:rsidRPr="00FE1434">
        <w:rPr>
          <w:sz w:val="24"/>
          <w:szCs w:val="24"/>
        </w:rPr>
        <w:t>GO</w:t>
      </w:r>
      <w:r w:rsidR="001A710A" w:rsidRPr="00FE1434">
        <w:rPr>
          <w:sz w:val="24"/>
          <w:szCs w:val="24"/>
        </w:rPr>
        <w:t>)</w:t>
      </w:r>
      <w:r w:rsidRPr="00FE1434">
        <w:rPr>
          <w:sz w:val="24"/>
          <w:szCs w:val="24"/>
        </w:rPr>
        <w:t xml:space="preserve"> enrichment analysis was </w:t>
      </w:r>
      <w:r w:rsidR="009063D3">
        <w:rPr>
          <w:sz w:val="24"/>
          <w:szCs w:val="24"/>
        </w:rPr>
        <w:t>conducted</w:t>
      </w:r>
      <w:r w:rsidR="009063D3" w:rsidRPr="00FE1434">
        <w:rPr>
          <w:sz w:val="24"/>
          <w:szCs w:val="24"/>
        </w:rPr>
        <w:t xml:space="preserve"> </w:t>
      </w:r>
      <w:r w:rsidRPr="00FE1434">
        <w:rPr>
          <w:sz w:val="24"/>
          <w:szCs w:val="24"/>
        </w:rPr>
        <w:t xml:space="preserve">using </w:t>
      </w:r>
      <w:r w:rsidR="001C0450">
        <w:rPr>
          <w:sz w:val="24"/>
          <w:szCs w:val="24"/>
        </w:rPr>
        <w:t>F</w:t>
      </w:r>
      <w:r w:rsidRPr="00FE1434">
        <w:rPr>
          <w:sz w:val="24"/>
          <w:szCs w:val="24"/>
        </w:rPr>
        <w:t>isher’s exact test for each GO term via R package ‘</w:t>
      </w:r>
      <w:proofErr w:type="spellStart"/>
      <w:r w:rsidRPr="00FE1434">
        <w:rPr>
          <w:sz w:val="24"/>
          <w:szCs w:val="24"/>
        </w:rPr>
        <w:t>topGO</w:t>
      </w:r>
      <w:proofErr w:type="spellEnd"/>
      <w:r w:rsidRPr="00FE1434">
        <w:rPr>
          <w:sz w:val="24"/>
          <w:szCs w:val="24"/>
        </w:rPr>
        <w:t xml:space="preserve">’ </w:t>
      </w:r>
      <w:r w:rsidR="004609B0">
        <w:rPr>
          <w:sz w:val="24"/>
          <w:szCs w:val="24"/>
        </w:rPr>
        <w:fldChar w:fldCharType="begin"/>
      </w:r>
      <w:r w:rsidR="004609B0">
        <w:rPr>
          <w:sz w:val="24"/>
          <w:szCs w:val="24"/>
        </w:rPr>
        <w:instrText xml:space="preserve"> ADDIN EN.CITE &lt;EndNote&gt;&lt;Cite&gt;&lt;Author&gt;Alexa.&lt;/Author&gt;&lt;Year&gt;2020&lt;/Year&gt;&lt;RecNum&gt;133&lt;/RecNum&gt;&lt;DisplayText&gt;(Alexa. &amp;amp; Rahnenfuhrer., 2020)&lt;/DisplayText&gt;&lt;record&gt;&lt;rec-number&gt;133&lt;/rec-number&gt;&lt;foreign-keys&gt;&lt;key app="EN" db-id="a5zpwxw5fxepzpedpx95exr922ptdv0d9dv9" timestamp="1605388465"&gt;133&lt;/key&gt;&lt;/foreign-keys&gt;&lt;ref-type name="Journal Article"&gt;17&lt;/ref-type&gt;&lt;contributors&gt;&lt;authors&gt;&lt;author&gt;A Alexa.&lt;/author&gt;&lt;author&gt;J Rahnenfuhrer.&lt;/author&gt;&lt;/authors&gt;&lt;/contributors&gt;&lt;titles&gt;&lt;title&gt;topGO: Enrichment Analysis for Gene Ontolog&lt;/title&gt;&lt;secondary-title&gt;R package version 2.42.0.&lt;/secondary-title&gt;&lt;/titles&gt;&lt;periodical&gt;&lt;full-title&gt;R package version 2.42.0.&lt;/full-title&gt;&lt;/periodical&gt;&lt;dates&gt;&lt;year&gt;2020&lt;/year&gt;&lt;/dates&gt;&lt;urls&gt;&lt;/urls&gt;&lt;/record&gt;&lt;/Cite&gt;&lt;/EndNote&gt;</w:instrText>
      </w:r>
      <w:r w:rsidR="004609B0">
        <w:rPr>
          <w:sz w:val="24"/>
          <w:szCs w:val="24"/>
        </w:rPr>
        <w:fldChar w:fldCharType="separate"/>
      </w:r>
      <w:r w:rsidR="004609B0">
        <w:rPr>
          <w:noProof/>
          <w:sz w:val="24"/>
          <w:szCs w:val="24"/>
        </w:rPr>
        <w:t>(Alexa. &amp; Rahnenfuhrer., 2020)</w:t>
      </w:r>
      <w:r w:rsidR="004609B0">
        <w:rPr>
          <w:sz w:val="24"/>
          <w:szCs w:val="24"/>
        </w:rPr>
        <w:fldChar w:fldCharType="end"/>
      </w:r>
      <w:r w:rsidRPr="00FE1434">
        <w:rPr>
          <w:sz w:val="24"/>
          <w:szCs w:val="24"/>
        </w:rPr>
        <w:t xml:space="preserve">. GOs with adjusted </w:t>
      </w:r>
      <w:r w:rsidRPr="00FE1434">
        <w:rPr>
          <w:i/>
          <w:sz w:val="24"/>
          <w:szCs w:val="24"/>
        </w:rPr>
        <w:t>p</w:t>
      </w:r>
      <w:r w:rsidRPr="00FE1434">
        <w:rPr>
          <w:sz w:val="24"/>
          <w:szCs w:val="24"/>
        </w:rPr>
        <w:t xml:space="preserve"> &lt; 0.05 were considered significant. </w:t>
      </w:r>
    </w:p>
    <w:p w14:paraId="0A4E8EC1" w14:textId="62E61E40" w:rsidR="007977CA" w:rsidRPr="00750098" w:rsidRDefault="007977CA" w:rsidP="00382796">
      <w:pPr>
        <w:spacing w:after="120" w:line="360" w:lineRule="auto"/>
        <w:rPr>
          <w:rFonts w:cstheme="minorHAnsi"/>
          <w:b/>
          <w:sz w:val="28"/>
          <w:szCs w:val="28"/>
        </w:rPr>
      </w:pPr>
      <w:r w:rsidRPr="00750098">
        <w:rPr>
          <w:rFonts w:cstheme="minorHAnsi"/>
          <w:b/>
          <w:sz w:val="28"/>
          <w:szCs w:val="28"/>
        </w:rPr>
        <w:t>Results</w:t>
      </w:r>
    </w:p>
    <w:p w14:paraId="63F40698" w14:textId="77777777" w:rsidR="005E3AB0" w:rsidRPr="00FE1434" w:rsidRDefault="005E3AB0" w:rsidP="005E3AB0">
      <w:pPr>
        <w:rPr>
          <w:rFonts w:cstheme="minorHAnsi"/>
          <w:b/>
          <w:sz w:val="24"/>
          <w:szCs w:val="24"/>
        </w:rPr>
      </w:pPr>
      <w:r>
        <w:rPr>
          <w:rFonts w:cstheme="minorHAnsi"/>
          <w:b/>
          <w:sz w:val="24"/>
          <w:szCs w:val="24"/>
        </w:rPr>
        <w:t>The genetic basis of elemental content v</w:t>
      </w:r>
      <w:r w:rsidRPr="00FE1434">
        <w:rPr>
          <w:rFonts w:cstheme="minorHAnsi"/>
          <w:b/>
          <w:sz w:val="24"/>
          <w:szCs w:val="24"/>
        </w:rPr>
        <w:t xml:space="preserve">ariation and </w:t>
      </w:r>
      <w:r>
        <w:rPr>
          <w:rFonts w:cstheme="minorHAnsi"/>
          <w:b/>
          <w:sz w:val="24"/>
          <w:szCs w:val="24"/>
        </w:rPr>
        <w:t>covariation at three common gardens</w:t>
      </w:r>
    </w:p>
    <w:p w14:paraId="23ADE636" w14:textId="51F4F32C" w:rsidR="005E3AB0" w:rsidRDefault="005E3AB0" w:rsidP="005E3AB0">
      <w:pPr>
        <w:spacing w:after="120" w:line="360" w:lineRule="auto"/>
        <w:ind w:firstLine="720"/>
        <w:rPr>
          <w:rFonts w:cstheme="minorHAnsi"/>
          <w:sz w:val="24"/>
          <w:szCs w:val="24"/>
        </w:rPr>
      </w:pPr>
      <w:r>
        <w:rPr>
          <w:rFonts w:cstheme="minorHAnsi"/>
          <w:bCs/>
          <w:sz w:val="24"/>
          <w:szCs w:val="24"/>
        </w:rPr>
        <w:lastRenderedPageBreak/>
        <w:t>To explore the genetic component of ionomic variation in switchgrass, w</w:t>
      </w:r>
      <w:r w:rsidRPr="00FE1434">
        <w:rPr>
          <w:rFonts w:cstheme="minorHAnsi"/>
          <w:sz w:val="24"/>
          <w:szCs w:val="24"/>
        </w:rPr>
        <w:t xml:space="preserve">e </w:t>
      </w:r>
      <w:r>
        <w:rPr>
          <w:rFonts w:cstheme="minorHAnsi"/>
          <w:sz w:val="24"/>
          <w:szCs w:val="24"/>
        </w:rPr>
        <w:t xml:space="preserve">determined 18 elemental compositions for </w:t>
      </w:r>
      <w:r w:rsidR="00DF38F4">
        <w:rPr>
          <w:rFonts w:cstheme="minorHAnsi"/>
          <w:sz w:val="24"/>
          <w:szCs w:val="24"/>
        </w:rPr>
        <w:t xml:space="preserve">both </w:t>
      </w:r>
      <w:r>
        <w:rPr>
          <w:rFonts w:cstheme="minorHAnsi"/>
          <w:sz w:val="24"/>
          <w:szCs w:val="24"/>
        </w:rPr>
        <w:t xml:space="preserve">the </w:t>
      </w:r>
      <w:r w:rsidR="00DF38F4">
        <w:rPr>
          <w:rFonts w:cstheme="minorHAnsi"/>
          <w:sz w:val="24"/>
          <w:szCs w:val="24"/>
        </w:rPr>
        <w:t>F</w:t>
      </w:r>
      <w:r w:rsidR="00DF38F4">
        <w:rPr>
          <w:rFonts w:cstheme="minorHAnsi"/>
          <w:sz w:val="24"/>
          <w:szCs w:val="24"/>
          <w:vertAlign w:val="subscript"/>
        </w:rPr>
        <w:t>0</w:t>
      </w:r>
      <w:r w:rsidR="00DF38F4">
        <w:rPr>
          <w:rFonts w:cstheme="minorHAnsi"/>
          <w:sz w:val="24"/>
          <w:szCs w:val="24"/>
        </w:rPr>
        <w:t xml:space="preserve"> ‘grandparent’ genotypes and for the</w:t>
      </w:r>
      <w:r w:rsidR="00DF38F4" w:rsidRPr="00FE1434">
        <w:rPr>
          <w:rFonts w:cstheme="minorHAnsi"/>
          <w:sz w:val="24"/>
          <w:szCs w:val="24"/>
        </w:rPr>
        <w:t xml:space="preserve"> </w:t>
      </w:r>
      <w:r>
        <w:rPr>
          <w:rFonts w:cstheme="minorHAnsi"/>
          <w:sz w:val="24"/>
          <w:szCs w:val="24"/>
        </w:rPr>
        <w:t>clonally replicated, outbred F</w:t>
      </w:r>
      <w:r>
        <w:rPr>
          <w:rFonts w:cstheme="minorHAnsi"/>
          <w:sz w:val="24"/>
          <w:szCs w:val="24"/>
          <w:vertAlign w:val="subscript"/>
        </w:rPr>
        <w:t>2</w:t>
      </w:r>
      <w:r>
        <w:rPr>
          <w:rFonts w:cstheme="minorHAnsi"/>
          <w:sz w:val="24"/>
          <w:szCs w:val="24"/>
        </w:rPr>
        <w:t xml:space="preserve"> genotypes</w:t>
      </w:r>
      <w:r w:rsidR="00DF38F4">
        <w:rPr>
          <w:rFonts w:cstheme="minorHAnsi"/>
          <w:sz w:val="24"/>
          <w:szCs w:val="24"/>
        </w:rPr>
        <w:t xml:space="preserve"> </w:t>
      </w:r>
      <w:r w:rsidRPr="00FE1434">
        <w:rPr>
          <w:rFonts w:cstheme="minorHAnsi"/>
          <w:sz w:val="24"/>
          <w:szCs w:val="24"/>
        </w:rPr>
        <w:t xml:space="preserve">at three </w:t>
      </w:r>
      <w:r>
        <w:rPr>
          <w:rFonts w:cstheme="minorHAnsi"/>
          <w:sz w:val="24"/>
          <w:szCs w:val="24"/>
        </w:rPr>
        <w:t>common gardens</w:t>
      </w:r>
      <w:r w:rsidRPr="00FE1434">
        <w:rPr>
          <w:rFonts w:cstheme="minorHAnsi"/>
          <w:sz w:val="24"/>
          <w:szCs w:val="24"/>
        </w:rPr>
        <w:t xml:space="preserve">. </w:t>
      </w:r>
      <w:r>
        <w:rPr>
          <w:rFonts w:cstheme="minorHAnsi"/>
          <w:sz w:val="24"/>
          <w:szCs w:val="24"/>
        </w:rPr>
        <w:t>Average element content varied over six orders of magnitude</w:t>
      </w:r>
      <w:r w:rsidR="00DF38F4">
        <w:rPr>
          <w:rFonts w:cstheme="minorHAnsi"/>
          <w:sz w:val="24"/>
          <w:szCs w:val="24"/>
        </w:rPr>
        <w:t xml:space="preserve">: </w:t>
      </w:r>
      <w:r>
        <w:rPr>
          <w:rFonts w:cstheme="minorHAnsi"/>
          <w:sz w:val="24"/>
          <w:szCs w:val="24"/>
        </w:rPr>
        <w:t xml:space="preserve">Co, Se, Mo, and Cd </w:t>
      </w:r>
      <w:r w:rsidR="00DF38F4">
        <w:rPr>
          <w:rFonts w:cstheme="minorHAnsi"/>
          <w:sz w:val="24"/>
          <w:szCs w:val="24"/>
        </w:rPr>
        <w:t xml:space="preserve">had </w:t>
      </w:r>
      <w:r>
        <w:rPr>
          <w:rFonts w:cstheme="minorHAnsi"/>
          <w:sz w:val="24"/>
          <w:szCs w:val="24"/>
        </w:rPr>
        <w:t>the lowest accumulation (~1x10</w:t>
      </w:r>
      <w:r>
        <w:rPr>
          <w:rFonts w:cstheme="minorHAnsi"/>
          <w:sz w:val="24"/>
          <w:szCs w:val="24"/>
          <w:vertAlign w:val="superscript"/>
        </w:rPr>
        <w:t xml:space="preserve">-2 </w:t>
      </w:r>
      <w:r>
        <w:rPr>
          <w:rFonts w:cstheme="minorHAnsi"/>
          <w:sz w:val="24"/>
          <w:szCs w:val="24"/>
        </w:rPr>
        <w:t>µg g</w:t>
      </w:r>
      <w:r w:rsidRPr="00595DE2">
        <w:rPr>
          <w:rFonts w:cstheme="minorHAnsi"/>
          <w:sz w:val="24"/>
          <w:szCs w:val="24"/>
          <w:vertAlign w:val="superscript"/>
        </w:rPr>
        <w:t>-1</w:t>
      </w:r>
      <w:r>
        <w:rPr>
          <w:rFonts w:cstheme="minorHAnsi"/>
          <w:sz w:val="24"/>
          <w:szCs w:val="24"/>
        </w:rPr>
        <w:t xml:space="preserve"> dry weight) and K </w:t>
      </w:r>
      <w:r w:rsidR="00DF38F4">
        <w:rPr>
          <w:rFonts w:cstheme="minorHAnsi"/>
          <w:sz w:val="24"/>
          <w:szCs w:val="24"/>
        </w:rPr>
        <w:t xml:space="preserve">had </w:t>
      </w:r>
      <w:r>
        <w:rPr>
          <w:rFonts w:cstheme="minorHAnsi"/>
          <w:sz w:val="24"/>
          <w:szCs w:val="24"/>
        </w:rPr>
        <w:t xml:space="preserve">the highest </w:t>
      </w:r>
      <w:r w:rsidR="00DF38F4">
        <w:rPr>
          <w:rFonts w:cstheme="minorHAnsi"/>
          <w:sz w:val="24"/>
          <w:szCs w:val="24"/>
        </w:rPr>
        <w:t xml:space="preserve">accumulation </w:t>
      </w:r>
      <w:r>
        <w:rPr>
          <w:rFonts w:cstheme="minorHAnsi"/>
          <w:sz w:val="24"/>
          <w:szCs w:val="24"/>
        </w:rPr>
        <w:t>(~1x10</w:t>
      </w:r>
      <w:r>
        <w:rPr>
          <w:rFonts w:cstheme="minorHAnsi"/>
          <w:sz w:val="24"/>
          <w:szCs w:val="24"/>
          <w:vertAlign w:val="superscript"/>
        </w:rPr>
        <w:t>4</w:t>
      </w:r>
      <w:r>
        <w:rPr>
          <w:rFonts w:cstheme="minorHAnsi"/>
          <w:sz w:val="24"/>
          <w:szCs w:val="24"/>
        </w:rPr>
        <w:t xml:space="preserve"> µg g</w:t>
      </w:r>
      <w:r w:rsidRPr="00595DE2">
        <w:rPr>
          <w:rFonts w:cstheme="minorHAnsi"/>
          <w:sz w:val="24"/>
          <w:szCs w:val="24"/>
          <w:vertAlign w:val="superscript"/>
        </w:rPr>
        <w:t>-1</w:t>
      </w:r>
      <w:r>
        <w:rPr>
          <w:rFonts w:cstheme="minorHAnsi"/>
          <w:sz w:val="24"/>
          <w:szCs w:val="24"/>
        </w:rPr>
        <w:t xml:space="preserve"> dry weight). </w:t>
      </w:r>
      <w:r w:rsidR="001F033D">
        <w:rPr>
          <w:rFonts w:cstheme="minorHAnsi"/>
          <w:sz w:val="24"/>
          <w:szCs w:val="24"/>
        </w:rPr>
        <w:t xml:space="preserve">After correction for multiple testing, eleven of the 18 element abundances </w:t>
      </w:r>
      <w:r w:rsidR="00611845">
        <w:rPr>
          <w:rFonts w:cstheme="minorHAnsi"/>
          <w:sz w:val="24"/>
          <w:szCs w:val="24"/>
        </w:rPr>
        <w:t>differed significantly between the four grandparents (AP13, DAC6, WBC, and VS16) at one or more garden (Table 1). Three element</w:t>
      </w:r>
      <w:r>
        <w:rPr>
          <w:rFonts w:cstheme="minorHAnsi"/>
          <w:sz w:val="24"/>
          <w:szCs w:val="24"/>
        </w:rPr>
        <w:t xml:space="preserve"> abundances (</w:t>
      </w:r>
      <w:r w:rsidR="00611845">
        <w:rPr>
          <w:rFonts w:cstheme="minorHAnsi"/>
          <w:sz w:val="24"/>
          <w:szCs w:val="24"/>
        </w:rPr>
        <w:t>Ca, P, Na</w:t>
      </w:r>
      <w:r>
        <w:rPr>
          <w:rFonts w:cstheme="minorHAnsi"/>
          <w:sz w:val="24"/>
          <w:szCs w:val="24"/>
        </w:rPr>
        <w:t xml:space="preserve">) differed significantly between the four </w:t>
      </w:r>
      <w:r w:rsidR="002105A5">
        <w:rPr>
          <w:rFonts w:cstheme="minorHAnsi"/>
          <w:sz w:val="24"/>
          <w:szCs w:val="24"/>
        </w:rPr>
        <w:t>grand</w:t>
      </w:r>
      <w:r>
        <w:rPr>
          <w:rFonts w:cstheme="minorHAnsi"/>
          <w:sz w:val="24"/>
          <w:szCs w:val="24"/>
        </w:rPr>
        <w:t xml:space="preserve">parents at every </w:t>
      </w:r>
      <w:r w:rsidR="00DF38F4">
        <w:rPr>
          <w:rFonts w:cstheme="minorHAnsi"/>
          <w:sz w:val="24"/>
          <w:szCs w:val="24"/>
        </w:rPr>
        <w:t>garden</w:t>
      </w:r>
      <w:r w:rsidR="00611845">
        <w:rPr>
          <w:rFonts w:cstheme="minorHAnsi"/>
          <w:sz w:val="24"/>
          <w:szCs w:val="24"/>
        </w:rPr>
        <w:t xml:space="preserve"> after correction for multiple testing, and Sr and Mg </w:t>
      </w:r>
      <w:r w:rsidR="00A70B02">
        <w:rPr>
          <w:rFonts w:cstheme="minorHAnsi"/>
          <w:sz w:val="24"/>
          <w:szCs w:val="24"/>
        </w:rPr>
        <w:t xml:space="preserve">abundances </w:t>
      </w:r>
      <w:r w:rsidR="00611845">
        <w:rPr>
          <w:rFonts w:cstheme="minorHAnsi"/>
          <w:sz w:val="24"/>
          <w:szCs w:val="24"/>
        </w:rPr>
        <w:t xml:space="preserve">also differed at every garden before this correction (Table 1). Interestingly, </w:t>
      </w:r>
      <w:r>
        <w:rPr>
          <w:rFonts w:cstheme="minorHAnsi"/>
          <w:sz w:val="24"/>
          <w:szCs w:val="24"/>
        </w:rPr>
        <w:t>the</w:t>
      </w:r>
      <w:r w:rsidR="00A70B02">
        <w:rPr>
          <w:rFonts w:cstheme="minorHAnsi"/>
          <w:sz w:val="24"/>
          <w:szCs w:val="24"/>
        </w:rPr>
        <w:t xml:space="preserve">re were just as many significant differences in element*garden content (16) </w:t>
      </w:r>
      <w:r>
        <w:rPr>
          <w:rFonts w:cstheme="minorHAnsi"/>
          <w:sz w:val="24"/>
          <w:szCs w:val="24"/>
        </w:rPr>
        <w:t>between the two lowland genotypes, AP13 and WBC</w:t>
      </w:r>
      <w:r w:rsidR="00A70B02">
        <w:rPr>
          <w:rFonts w:cstheme="minorHAnsi"/>
          <w:sz w:val="24"/>
          <w:szCs w:val="24"/>
        </w:rPr>
        <w:t>, as there were between the upland and lowland parents</w:t>
      </w:r>
      <w:r>
        <w:rPr>
          <w:rFonts w:cstheme="minorHAnsi"/>
          <w:sz w:val="24"/>
          <w:szCs w:val="24"/>
        </w:rPr>
        <w:t xml:space="preserve">. </w:t>
      </w:r>
      <w:r w:rsidR="00A70B02">
        <w:rPr>
          <w:rFonts w:cstheme="minorHAnsi"/>
          <w:sz w:val="24"/>
          <w:szCs w:val="24"/>
        </w:rPr>
        <w:t>In contrast, there were only two significant differences in element*garden content between the two upland parents.</w:t>
      </w:r>
    </w:p>
    <w:p w14:paraId="61657C28" w14:textId="24435860" w:rsidR="005E3AB0" w:rsidRDefault="005E3AB0" w:rsidP="005E3AB0">
      <w:pPr>
        <w:spacing w:after="120" w:line="360" w:lineRule="auto"/>
        <w:ind w:firstLine="720"/>
        <w:rPr>
          <w:rFonts w:cstheme="minorHAnsi"/>
          <w:sz w:val="24"/>
          <w:szCs w:val="24"/>
        </w:rPr>
      </w:pPr>
      <w:r>
        <w:rPr>
          <w:rFonts w:cstheme="minorHAnsi"/>
          <w:sz w:val="24"/>
          <w:szCs w:val="24"/>
        </w:rPr>
        <w:t>In the F</w:t>
      </w:r>
      <w:r w:rsidRPr="00194AB9">
        <w:rPr>
          <w:rFonts w:cstheme="minorHAnsi"/>
          <w:sz w:val="24"/>
          <w:szCs w:val="24"/>
          <w:vertAlign w:val="subscript"/>
        </w:rPr>
        <w:t>2</w:t>
      </w:r>
      <w:r>
        <w:rPr>
          <w:rFonts w:cstheme="minorHAnsi"/>
          <w:sz w:val="24"/>
          <w:szCs w:val="24"/>
        </w:rPr>
        <w:t xml:space="preserve"> genotypes,</w:t>
      </w:r>
      <w:r w:rsidRPr="000E3078">
        <w:rPr>
          <w:rFonts w:cstheme="minorHAnsi"/>
          <w:sz w:val="24"/>
          <w:szCs w:val="24"/>
        </w:rPr>
        <w:t xml:space="preserve"> </w:t>
      </w:r>
      <w:r>
        <w:rPr>
          <w:rFonts w:cstheme="minorHAnsi"/>
          <w:sz w:val="24"/>
          <w:szCs w:val="24"/>
        </w:rPr>
        <w:t>variation in the content of each</w:t>
      </w:r>
      <w:r w:rsidRPr="00FE1434">
        <w:rPr>
          <w:rFonts w:cstheme="minorHAnsi"/>
          <w:sz w:val="24"/>
          <w:szCs w:val="24"/>
        </w:rPr>
        <w:t xml:space="preserve"> element followed a</w:t>
      </w:r>
      <w:r>
        <w:rPr>
          <w:rFonts w:cstheme="minorHAnsi"/>
          <w:sz w:val="24"/>
          <w:szCs w:val="24"/>
        </w:rPr>
        <w:t xml:space="preserve"> continuous, unimodal</w:t>
      </w:r>
      <w:r w:rsidR="005B7AE4">
        <w:rPr>
          <w:rFonts w:cstheme="minorHAnsi"/>
          <w:sz w:val="24"/>
          <w:szCs w:val="24"/>
        </w:rPr>
        <w:t xml:space="preserve"> </w:t>
      </w:r>
      <w:r w:rsidRPr="00FE1434">
        <w:rPr>
          <w:rFonts w:cstheme="minorHAnsi"/>
          <w:sz w:val="24"/>
          <w:szCs w:val="24"/>
        </w:rPr>
        <w:t xml:space="preserve">distribution within each </w:t>
      </w:r>
      <w:r>
        <w:rPr>
          <w:rFonts w:cstheme="minorHAnsi"/>
          <w:sz w:val="24"/>
          <w:szCs w:val="24"/>
        </w:rPr>
        <w:t>garden</w:t>
      </w:r>
      <w:r w:rsidRPr="00FE1434">
        <w:rPr>
          <w:rFonts w:cstheme="minorHAnsi"/>
          <w:sz w:val="24"/>
          <w:szCs w:val="24"/>
        </w:rPr>
        <w:t xml:space="preserve"> (Figure </w:t>
      </w:r>
      <w:r w:rsidR="00030454" w:rsidRPr="00FE1434">
        <w:rPr>
          <w:rFonts w:cstheme="minorHAnsi"/>
          <w:sz w:val="24"/>
          <w:szCs w:val="24"/>
        </w:rPr>
        <w:t>1</w:t>
      </w:r>
      <w:r w:rsidR="00AF737C">
        <w:rPr>
          <w:rFonts w:cstheme="minorHAnsi"/>
          <w:sz w:val="24"/>
          <w:szCs w:val="24"/>
        </w:rPr>
        <w:t>a</w:t>
      </w:r>
      <w:r w:rsidRPr="00FE1434">
        <w:rPr>
          <w:rFonts w:cstheme="minorHAnsi"/>
          <w:sz w:val="24"/>
          <w:szCs w:val="24"/>
        </w:rPr>
        <w:t>)</w:t>
      </w:r>
      <w:r>
        <w:rPr>
          <w:rFonts w:cstheme="minorHAnsi"/>
          <w:sz w:val="24"/>
          <w:szCs w:val="24"/>
        </w:rPr>
        <w:t>. Within gardens, t</w:t>
      </w:r>
      <w:r w:rsidRPr="00FE1434">
        <w:rPr>
          <w:rFonts w:cstheme="minorHAnsi"/>
          <w:sz w:val="24"/>
          <w:szCs w:val="24"/>
        </w:rPr>
        <w:t>he majority of the element</w:t>
      </w:r>
      <w:r>
        <w:rPr>
          <w:rFonts w:cstheme="minorHAnsi"/>
          <w:sz w:val="24"/>
          <w:szCs w:val="24"/>
        </w:rPr>
        <w:t xml:space="preserve"> content</w:t>
      </w:r>
      <w:r w:rsidRPr="00FE1434">
        <w:rPr>
          <w:rFonts w:cstheme="minorHAnsi"/>
          <w:sz w:val="24"/>
          <w:szCs w:val="24"/>
        </w:rPr>
        <w:t xml:space="preserve">s were not strongly </w:t>
      </w:r>
      <w:r w:rsidR="007658DB">
        <w:rPr>
          <w:rFonts w:cstheme="minorHAnsi"/>
          <w:sz w:val="24"/>
          <w:szCs w:val="24"/>
        </w:rPr>
        <w:t xml:space="preserve">phenotypically </w:t>
      </w:r>
      <w:r w:rsidRPr="00FE1434">
        <w:rPr>
          <w:rFonts w:cstheme="minorHAnsi"/>
          <w:sz w:val="24"/>
          <w:szCs w:val="24"/>
        </w:rPr>
        <w:t>correlated (r &lt; 0.5)</w:t>
      </w:r>
      <w:r>
        <w:rPr>
          <w:rFonts w:cstheme="minorHAnsi"/>
          <w:sz w:val="24"/>
          <w:szCs w:val="24"/>
        </w:rPr>
        <w:t xml:space="preserve">; fewer than </w:t>
      </w:r>
      <w:r w:rsidR="00516D34">
        <w:rPr>
          <w:rFonts w:cstheme="minorHAnsi"/>
          <w:sz w:val="24"/>
          <w:szCs w:val="24"/>
        </w:rPr>
        <w:t>3</w:t>
      </w:r>
      <w:r>
        <w:rPr>
          <w:rFonts w:cstheme="minorHAnsi"/>
          <w:sz w:val="24"/>
          <w:szCs w:val="24"/>
        </w:rPr>
        <w:t xml:space="preserve">% of element pairs </w:t>
      </w:r>
      <w:r w:rsidRPr="00FE1434">
        <w:rPr>
          <w:rFonts w:cstheme="minorHAnsi"/>
          <w:sz w:val="24"/>
          <w:szCs w:val="24"/>
        </w:rPr>
        <w:t>had positive correlation</w:t>
      </w:r>
      <w:r>
        <w:rPr>
          <w:rFonts w:cstheme="minorHAnsi"/>
          <w:sz w:val="24"/>
          <w:szCs w:val="24"/>
        </w:rPr>
        <w:t>s</w:t>
      </w:r>
      <w:r w:rsidRPr="00FE1434">
        <w:rPr>
          <w:rFonts w:cstheme="minorHAnsi"/>
          <w:sz w:val="24"/>
          <w:szCs w:val="24"/>
        </w:rPr>
        <w:t xml:space="preserve"> greater than 0.5 (</w:t>
      </w:r>
      <w:r w:rsidR="00B26A02">
        <w:rPr>
          <w:rFonts w:cstheme="minorHAnsi"/>
          <w:sz w:val="24"/>
          <w:szCs w:val="24"/>
        </w:rPr>
        <w:t xml:space="preserve">Supplemental </w:t>
      </w:r>
      <w:r w:rsidR="005E1070">
        <w:rPr>
          <w:rFonts w:cstheme="minorHAnsi"/>
          <w:sz w:val="24"/>
          <w:szCs w:val="24"/>
        </w:rPr>
        <w:t xml:space="preserve">Table </w:t>
      </w:r>
      <w:r w:rsidR="00B26A02">
        <w:rPr>
          <w:rFonts w:cstheme="minorHAnsi"/>
          <w:sz w:val="24"/>
          <w:szCs w:val="24"/>
        </w:rPr>
        <w:t>S1</w:t>
      </w:r>
      <w:r w:rsidRPr="00FE1434">
        <w:rPr>
          <w:rFonts w:cstheme="minorHAnsi"/>
          <w:sz w:val="24"/>
          <w:szCs w:val="24"/>
        </w:rPr>
        <w:t xml:space="preserve">). Among these, Ca </w:t>
      </w:r>
      <w:r>
        <w:rPr>
          <w:rFonts w:cstheme="minorHAnsi"/>
          <w:sz w:val="24"/>
          <w:szCs w:val="24"/>
        </w:rPr>
        <w:t xml:space="preserve">content </w:t>
      </w:r>
      <w:r w:rsidRPr="00FE1434">
        <w:rPr>
          <w:rFonts w:cstheme="minorHAnsi"/>
          <w:sz w:val="24"/>
          <w:szCs w:val="24"/>
        </w:rPr>
        <w:t>was positively correlated with Sr at each site (0.</w:t>
      </w:r>
      <w:r w:rsidR="00516D34">
        <w:rPr>
          <w:rFonts w:cstheme="minorHAnsi"/>
          <w:sz w:val="24"/>
          <w:szCs w:val="24"/>
        </w:rPr>
        <w:t>8</w:t>
      </w:r>
      <w:r w:rsidRPr="00FE1434">
        <w:rPr>
          <w:rFonts w:cstheme="minorHAnsi"/>
          <w:sz w:val="24"/>
          <w:szCs w:val="24"/>
        </w:rPr>
        <w:t>-0.</w:t>
      </w:r>
      <w:r w:rsidR="00516D34">
        <w:rPr>
          <w:rFonts w:cstheme="minorHAnsi"/>
          <w:sz w:val="24"/>
          <w:szCs w:val="24"/>
        </w:rPr>
        <w:t>9</w:t>
      </w:r>
      <w:r w:rsidRPr="00FE1434">
        <w:rPr>
          <w:rFonts w:cstheme="minorHAnsi"/>
          <w:sz w:val="24"/>
          <w:szCs w:val="24"/>
        </w:rPr>
        <w:t>), and Al</w:t>
      </w:r>
      <w:r>
        <w:rPr>
          <w:rFonts w:cstheme="minorHAnsi"/>
          <w:sz w:val="24"/>
          <w:szCs w:val="24"/>
        </w:rPr>
        <w:t xml:space="preserve"> content</w:t>
      </w:r>
      <w:r w:rsidRPr="00FE1434">
        <w:rPr>
          <w:rFonts w:cstheme="minorHAnsi"/>
          <w:sz w:val="24"/>
          <w:szCs w:val="24"/>
        </w:rPr>
        <w:t xml:space="preserve"> was positively correlated with Fe </w:t>
      </w:r>
      <w:r>
        <w:rPr>
          <w:rFonts w:cstheme="minorHAnsi"/>
          <w:sz w:val="24"/>
          <w:szCs w:val="24"/>
        </w:rPr>
        <w:t xml:space="preserve">content </w:t>
      </w:r>
      <w:r w:rsidRPr="00FE1434">
        <w:rPr>
          <w:rFonts w:cstheme="minorHAnsi"/>
          <w:sz w:val="24"/>
          <w:szCs w:val="24"/>
        </w:rPr>
        <w:t>at MI (0.</w:t>
      </w:r>
      <w:r w:rsidR="00516D34">
        <w:rPr>
          <w:rFonts w:cstheme="minorHAnsi"/>
          <w:sz w:val="24"/>
          <w:szCs w:val="24"/>
        </w:rPr>
        <w:t>8</w:t>
      </w:r>
      <w:r w:rsidRPr="00FE1434">
        <w:rPr>
          <w:rFonts w:cstheme="minorHAnsi"/>
          <w:sz w:val="24"/>
          <w:szCs w:val="24"/>
        </w:rPr>
        <w:t>) and TX (0.</w:t>
      </w:r>
      <w:r w:rsidR="00516D34">
        <w:rPr>
          <w:rFonts w:cstheme="minorHAnsi"/>
          <w:sz w:val="24"/>
          <w:szCs w:val="24"/>
        </w:rPr>
        <w:t>5</w:t>
      </w:r>
      <w:r w:rsidRPr="00FE1434">
        <w:rPr>
          <w:rFonts w:cstheme="minorHAnsi"/>
          <w:sz w:val="24"/>
          <w:szCs w:val="24"/>
        </w:rPr>
        <w:t>).</w:t>
      </w:r>
      <w:r>
        <w:rPr>
          <w:rFonts w:cstheme="minorHAnsi"/>
          <w:sz w:val="24"/>
          <w:szCs w:val="24"/>
        </w:rPr>
        <w:t xml:space="preserve"> </w:t>
      </w:r>
    </w:p>
    <w:p w14:paraId="2AA10B46" w14:textId="2078F1B7" w:rsidR="009F4530" w:rsidRDefault="009F4530" w:rsidP="009F4530">
      <w:pPr>
        <w:spacing w:after="120" w:line="360" w:lineRule="auto"/>
        <w:ind w:firstLine="720"/>
        <w:rPr>
          <w:rFonts w:cstheme="minorHAnsi"/>
          <w:sz w:val="24"/>
          <w:szCs w:val="24"/>
        </w:rPr>
      </w:pPr>
      <w:r>
        <w:rPr>
          <w:rFonts w:cstheme="minorHAnsi"/>
          <w:sz w:val="24"/>
          <w:szCs w:val="24"/>
        </w:rPr>
        <w:t xml:space="preserve">All element abundances had low to moderate </w:t>
      </w:r>
      <w:r w:rsidR="00C10AC3">
        <w:rPr>
          <w:rFonts w:cstheme="minorHAnsi"/>
          <w:sz w:val="24"/>
          <w:szCs w:val="24"/>
        </w:rPr>
        <w:t xml:space="preserve">heritabilities </w:t>
      </w:r>
      <w:r>
        <w:rPr>
          <w:rFonts w:cstheme="minorHAnsi"/>
          <w:sz w:val="24"/>
          <w:szCs w:val="24"/>
        </w:rPr>
        <w:t xml:space="preserve">(0 &lt; </w:t>
      </w:r>
      <w:r w:rsidRPr="00E33743">
        <w:rPr>
          <w:rFonts w:cstheme="minorHAnsi"/>
          <w:i/>
          <w:sz w:val="24"/>
          <w:szCs w:val="24"/>
        </w:rPr>
        <w:t>h</w:t>
      </w:r>
      <w:r w:rsidRPr="00E33743">
        <w:rPr>
          <w:rFonts w:cstheme="minorHAnsi"/>
          <w:i/>
          <w:sz w:val="24"/>
          <w:szCs w:val="24"/>
          <w:vertAlign w:val="superscript"/>
        </w:rPr>
        <w:t>2</w:t>
      </w:r>
      <w:r>
        <w:rPr>
          <w:rFonts w:cstheme="minorHAnsi"/>
          <w:sz w:val="24"/>
          <w:szCs w:val="24"/>
        </w:rPr>
        <w:t xml:space="preserve"> &lt; 0.6</w:t>
      </w:r>
      <w:r w:rsidR="00C10AC3">
        <w:rPr>
          <w:rFonts w:cstheme="minorHAnsi"/>
          <w:sz w:val="24"/>
          <w:szCs w:val="24"/>
        </w:rPr>
        <w:t xml:space="preserve">, </w:t>
      </w:r>
      <w:r>
        <w:rPr>
          <w:rFonts w:cstheme="minorHAnsi"/>
          <w:sz w:val="24"/>
          <w:szCs w:val="24"/>
        </w:rPr>
        <w:t xml:space="preserve">Figure </w:t>
      </w:r>
      <w:r w:rsidR="005E1070">
        <w:rPr>
          <w:rFonts w:cstheme="minorHAnsi"/>
          <w:sz w:val="24"/>
          <w:szCs w:val="24"/>
        </w:rPr>
        <w:t>1b</w:t>
      </w:r>
      <w:r>
        <w:rPr>
          <w:rFonts w:cstheme="minorHAnsi"/>
          <w:sz w:val="24"/>
          <w:szCs w:val="24"/>
        </w:rPr>
        <w:t xml:space="preserve">). </w:t>
      </w:r>
      <w:r w:rsidRPr="00945037">
        <w:rPr>
          <w:rFonts w:cstheme="minorHAnsi"/>
          <w:sz w:val="24"/>
          <w:szCs w:val="24"/>
        </w:rPr>
        <w:t xml:space="preserve">The majority of the elements (Na, Mg, Al, P, K, Ca, Mn, Fe, Cu, Zn, Se, Rb, Sr, Mo, and Cd) had </w:t>
      </w:r>
      <w:r>
        <w:rPr>
          <w:rFonts w:cstheme="minorHAnsi"/>
          <w:sz w:val="24"/>
          <w:szCs w:val="24"/>
        </w:rPr>
        <w:t xml:space="preserve">moderate </w:t>
      </w:r>
      <w:r w:rsidRPr="00945037">
        <w:rPr>
          <w:rFonts w:cstheme="minorHAnsi"/>
          <w:sz w:val="24"/>
          <w:szCs w:val="24"/>
        </w:rPr>
        <w:t xml:space="preserve">heritabilities </w:t>
      </w:r>
      <w:r w:rsidR="00C82FBD">
        <w:rPr>
          <w:rFonts w:cstheme="minorHAnsi"/>
          <w:sz w:val="24"/>
          <w:szCs w:val="24"/>
        </w:rPr>
        <w:t xml:space="preserve">(0.2 &lt; </w:t>
      </w:r>
      <w:r w:rsidR="00C82FBD" w:rsidRPr="00E33743">
        <w:rPr>
          <w:rFonts w:cstheme="minorHAnsi"/>
          <w:i/>
          <w:sz w:val="24"/>
          <w:szCs w:val="24"/>
        </w:rPr>
        <w:t>h</w:t>
      </w:r>
      <w:r w:rsidR="00C82FBD" w:rsidRPr="00E33743">
        <w:rPr>
          <w:rFonts w:cstheme="minorHAnsi"/>
          <w:i/>
          <w:sz w:val="24"/>
          <w:szCs w:val="24"/>
          <w:vertAlign w:val="superscript"/>
        </w:rPr>
        <w:t>2</w:t>
      </w:r>
      <w:r w:rsidR="00C82FBD">
        <w:rPr>
          <w:rFonts w:cstheme="minorHAnsi"/>
          <w:sz w:val="24"/>
          <w:szCs w:val="24"/>
        </w:rPr>
        <w:t xml:space="preserve"> &lt; 0.6</w:t>
      </w:r>
      <w:r>
        <w:rPr>
          <w:rFonts w:cstheme="minorHAnsi"/>
          <w:sz w:val="24"/>
          <w:szCs w:val="24"/>
        </w:rPr>
        <w:t>)</w:t>
      </w:r>
      <w:r w:rsidRPr="00945037">
        <w:rPr>
          <w:rFonts w:cstheme="minorHAnsi"/>
          <w:sz w:val="24"/>
          <w:szCs w:val="24"/>
        </w:rPr>
        <w:t xml:space="preserve"> for at least one </w:t>
      </w:r>
      <w:r>
        <w:rPr>
          <w:rFonts w:cstheme="minorHAnsi"/>
          <w:sz w:val="24"/>
          <w:szCs w:val="24"/>
        </w:rPr>
        <w:t>garden</w:t>
      </w:r>
      <w:r w:rsidRPr="00945037">
        <w:rPr>
          <w:rFonts w:cstheme="minorHAnsi"/>
          <w:sz w:val="24"/>
          <w:szCs w:val="24"/>
        </w:rPr>
        <w:t xml:space="preserve">, while B, Co, and As </w:t>
      </w:r>
      <w:r>
        <w:rPr>
          <w:rFonts w:cstheme="minorHAnsi"/>
          <w:sz w:val="24"/>
          <w:szCs w:val="24"/>
        </w:rPr>
        <w:t xml:space="preserve">had low heritabilities </w:t>
      </w:r>
      <w:r w:rsidR="00A575FD">
        <w:rPr>
          <w:rFonts w:cstheme="minorHAnsi"/>
          <w:sz w:val="24"/>
          <w:szCs w:val="24"/>
        </w:rPr>
        <w:t>(</w:t>
      </w:r>
      <w:r w:rsidR="00A575FD" w:rsidRPr="00E33743">
        <w:rPr>
          <w:rFonts w:cstheme="minorHAnsi"/>
          <w:i/>
          <w:sz w:val="24"/>
          <w:szCs w:val="24"/>
        </w:rPr>
        <w:t>h</w:t>
      </w:r>
      <w:r w:rsidR="00A575FD" w:rsidRPr="00E33743">
        <w:rPr>
          <w:rFonts w:cstheme="minorHAnsi"/>
          <w:i/>
          <w:sz w:val="24"/>
          <w:szCs w:val="24"/>
          <w:vertAlign w:val="superscript"/>
        </w:rPr>
        <w:t>2</w:t>
      </w:r>
      <w:r w:rsidR="00A575FD">
        <w:rPr>
          <w:rFonts w:cstheme="minorHAnsi"/>
          <w:sz w:val="24"/>
          <w:szCs w:val="24"/>
        </w:rPr>
        <w:t xml:space="preserve"> &lt; 0.2) </w:t>
      </w:r>
      <w:r>
        <w:rPr>
          <w:rFonts w:cstheme="minorHAnsi"/>
          <w:sz w:val="24"/>
          <w:szCs w:val="24"/>
        </w:rPr>
        <w:t xml:space="preserve">everywhere. </w:t>
      </w:r>
      <w:r w:rsidRPr="007337C6">
        <w:rPr>
          <w:rFonts w:cstheme="minorHAnsi"/>
          <w:sz w:val="24"/>
          <w:szCs w:val="24"/>
        </w:rPr>
        <w:t>There were moderate heritabilities for 8 elements in the TX garden (none unique to TX), 12 elements at the MO garden (Na and Al content were moderately heritable only at MO), and 15 elements at the MI garden (K, Zn, Se and Cd content were moderately heritable only at MI). The low heritabilities of some elements at certain sites (B, K, Co, As, and Se) were due to both the large error variance (</w:t>
      </w:r>
      <w:proofErr w:type="spellStart"/>
      <w:r w:rsidRPr="007337C6">
        <w:rPr>
          <w:rFonts w:cstheme="minorHAnsi"/>
          <w:i/>
          <w:sz w:val="24"/>
          <w:szCs w:val="24"/>
        </w:rPr>
        <w:t>V</w:t>
      </w:r>
      <w:r w:rsidRPr="007337C6">
        <w:rPr>
          <w:rFonts w:cstheme="minorHAnsi"/>
          <w:i/>
          <w:sz w:val="24"/>
          <w:szCs w:val="24"/>
          <w:vertAlign w:val="subscript"/>
        </w:rPr>
        <w:t>e</w:t>
      </w:r>
      <w:proofErr w:type="spellEnd"/>
      <w:r w:rsidRPr="007337C6">
        <w:rPr>
          <w:rFonts w:cstheme="minorHAnsi"/>
          <w:sz w:val="24"/>
          <w:szCs w:val="24"/>
        </w:rPr>
        <w:t>) and the near zero additive genetic variance (</w:t>
      </w:r>
      <w:r w:rsidRPr="007337C6">
        <w:rPr>
          <w:rFonts w:cstheme="minorHAnsi"/>
          <w:i/>
          <w:sz w:val="24"/>
          <w:szCs w:val="24"/>
        </w:rPr>
        <w:t>V</w:t>
      </w:r>
      <w:r w:rsidRPr="007337C6">
        <w:rPr>
          <w:rFonts w:cstheme="minorHAnsi"/>
          <w:i/>
          <w:sz w:val="24"/>
          <w:szCs w:val="24"/>
          <w:vertAlign w:val="subscript"/>
        </w:rPr>
        <w:t>a</w:t>
      </w:r>
      <w:r w:rsidRPr="007337C6">
        <w:rPr>
          <w:rFonts w:cstheme="minorHAnsi"/>
          <w:sz w:val="24"/>
          <w:szCs w:val="24"/>
        </w:rPr>
        <w:t xml:space="preserve">) for these elemental contents (Supplemental </w:t>
      </w:r>
      <w:r w:rsidR="005E1070">
        <w:rPr>
          <w:rFonts w:cstheme="minorHAnsi"/>
          <w:sz w:val="24"/>
          <w:szCs w:val="24"/>
        </w:rPr>
        <w:t>Table</w:t>
      </w:r>
      <w:r w:rsidR="005E1070" w:rsidRPr="007337C6">
        <w:rPr>
          <w:rFonts w:cstheme="minorHAnsi"/>
          <w:sz w:val="24"/>
          <w:szCs w:val="24"/>
        </w:rPr>
        <w:t xml:space="preserve"> </w:t>
      </w:r>
      <w:r w:rsidRPr="007337C6">
        <w:rPr>
          <w:rFonts w:cstheme="minorHAnsi"/>
          <w:sz w:val="24"/>
          <w:szCs w:val="24"/>
        </w:rPr>
        <w:t>S</w:t>
      </w:r>
      <w:r w:rsidR="00B26A02">
        <w:rPr>
          <w:rFonts w:cstheme="minorHAnsi"/>
          <w:sz w:val="24"/>
          <w:szCs w:val="24"/>
        </w:rPr>
        <w:t>2</w:t>
      </w:r>
      <w:r w:rsidRPr="007337C6">
        <w:rPr>
          <w:rFonts w:cstheme="minorHAnsi"/>
          <w:sz w:val="24"/>
          <w:szCs w:val="24"/>
        </w:rPr>
        <w:t xml:space="preserve">). </w:t>
      </w:r>
      <w:r w:rsidR="004C0493">
        <w:rPr>
          <w:rFonts w:cstheme="minorHAnsi"/>
          <w:sz w:val="24"/>
          <w:szCs w:val="24"/>
        </w:rPr>
        <w:t>Likelihood-</w:t>
      </w:r>
      <w:r w:rsidR="004C0493" w:rsidRPr="00D81805">
        <w:rPr>
          <w:rFonts w:cstheme="minorHAnsi"/>
          <w:sz w:val="24"/>
          <w:szCs w:val="24"/>
        </w:rPr>
        <w:t>ratio test</w:t>
      </w:r>
      <w:r w:rsidR="00A575FD">
        <w:rPr>
          <w:rFonts w:cstheme="minorHAnsi"/>
          <w:sz w:val="24"/>
          <w:szCs w:val="24"/>
        </w:rPr>
        <w:t>s</w:t>
      </w:r>
      <w:r w:rsidR="004C0493" w:rsidRPr="00D81805">
        <w:rPr>
          <w:rFonts w:cstheme="minorHAnsi"/>
          <w:sz w:val="24"/>
          <w:szCs w:val="24"/>
        </w:rPr>
        <w:t xml:space="preserve"> between </w:t>
      </w:r>
      <w:r w:rsidR="00A575FD">
        <w:rPr>
          <w:rFonts w:cstheme="minorHAnsi"/>
          <w:sz w:val="24"/>
          <w:szCs w:val="24"/>
        </w:rPr>
        <w:t xml:space="preserve">models with genetic effects only and models with genetic and GxE effects </w:t>
      </w:r>
      <w:r w:rsidR="00A575FD">
        <w:rPr>
          <w:rFonts w:cstheme="minorHAnsi"/>
          <w:sz w:val="24"/>
          <w:szCs w:val="24"/>
        </w:rPr>
        <w:lastRenderedPageBreak/>
        <w:t xml:space="preserve">indicated </w:t>
      </w:r>
      <w:r w:rsidR="00C10AC3" w:rsidRPr="00CA78A0">
        <w:rPr>
          <w:rFonts w:cstheme="minorHAnsi"/>
          <w:sz w:val="24"/>
          <w:szCs w:val="24"/>
        </w:rPr>
        <w:t>that</w:t>
      </w:r>
      <w:r w:rsidR="004C0493" w:rsidRPr="00CA78A0">
        <w:rPr>
          <w:rFonts w:cstheme="minorHAnsi"/>
          <w:sz w:val="24"/>
          <w:szCs w:val="24"/>
        </w:rPr>
        <w:t xml:space="preserve"> GxE </w:t>
      </w:r>
      <w:r w:rsidR="00C10AC3" w:rsidRPr="00CA78A0">
        <w:rPr>
          <w:rFonts w:cstheme="minorHAnsi"/>
          <w:sz w:val="24"/>
          <w:szCs w:val="24"/>
        </w:rPr>
        <w:t xml:space="preserve">existed for </w:t>
      </w:r>
      <w:r w:rsidR="003677D9" w:rsidRPr="00CA78A0">
        <w:rPr>
          <w:rFonts w:cstheme="minorHAnsi"/>
          <w:sz w:val="24"/>
          <w:szCs w:val="24"/>
        </w:rPr>
        <w:t>16</w:t>
      </w:r>
      <w:r w:rsidR="003677D9" w:rsidRPr="00D81805">
        <w:rPr>
          <w:rFonts w:cstheme="minorHAnsi"/>
          <w:sz w:val="24"/>
          <w:szCs w:val="24"/>
        </w:rPr>
        <w:t xml:space="preserve"> </w:t>
      </w:r>
      <w:r w:rsidR="00D81805" w:rsidRPr="00CA78A0">
        <w:rPr>
          <w:rFonts w:cstheme="minorHAnsi"/>
          <w:sz w:val="24"/>
          <w:szCs w:val="24"/>
        </w:rPr>
        <w:t xml:space="preserve">of the 18 </w:t>
      </w:r>
      <w:r w:rsidR="00C10AC3" w:rsidRPr="00CA78A0">
        <w:rPr>
          <w:rFonts w:cstheme="minorHAnsi"/>
          <w:sz w:val="24"/>
          <w:szCs w:val="24"/>
        </w:rPr>
        <w:t>elements</w:t>
      </w:r>
      <w:r w:rsidR="00D81805" w:rsidRPr="00CA78A0">
        <w:rPr>
          <w:rFonts w:cstheme="minorHAnsi"/>
          <w:sz w:val="24"/>
          <w:szCs w:val="24"/>
        </w:rPr>
        <w:t xml:space="preserve"> (</w:t>
      </w:r>
      <w:r w:rsidR="00A575FD">
        <w:rPr>
          <w:rFonts w:cstheme="minorHAnsi"/>
          <w:sz w:val="24"/>
          <w:szCs w:val="24"/>
        </w:rPr>
        <w:t>all but</w:t>
      </w:r>
      <w:r w:rsidR="00A575FD" w:rsidRPr="00CA78A0">
        <w:rPr>
          <w:rFonts w:cstheme="minorHAnsi"/>
          <w:sz w:val="24"/>
          <w:szCs w:val="24"/>
        </w:rPr>
        <w:t xml:space="preserve"> </w:t>
      </w:r>
      <w:r w:rsidR="00D81805" w:rsidRPr="00CA78A0">
        <w:rPr>
          <w:rFonts w:cstheme="minorHAnsi"/>
          <w:sz w:val="24"/>
          <w:szCs w:val="24"/>
        </w:rPr>
        <w:t>B and Se)</w:t>
      </w:r>
      <w:r w:rsidR="00C10AC3" w:rsidRPr="00CA78A0">
        <w:rPr>
          <w:rFonts w:cstheme="minorHAnsi"/>
          <w:sz w:val="24"/>
          <w:szCs w:val="24"/>
        </w:rPr>
        <w:t xml:space="preserve"> </w:t>
      </w:r>
      <w:r w:rsidR="004C0493" w:rsidRPr="00CA78A0">
        <w:rPr>
          <w:rFonts w:cstheme="minorHAnsi"/>
          <w:sz w:val="24"/>
          <w:szCs w:val="24"/>
        </w:rPr>
        <w:t>at the trait level</w:t>
      </w:r>
      <w:r w:rsidR="00C10AC3" w:rsidRPr="00CA78A0">
        <w:rPr>
          <w:rFonts w:cstheme="minorHAnsi"/>
          <w:sz w:val="24"/>
          <w:szCs w:val="24"/>
        </w:rPr>
        <w:t xml:space="preserve"> (</w:t>
      </w:r>
      <w:r w:rsidR="00C10AC3" w:rsidRPr="00CA78A0">
        <w:rPr>
          <w:rFonts w:cstheme="minorHAnsi"/>
          <w:i/>
          <w:sz w:val="24"/>
          <w:szCs w:val="24"/>
        </w:rPr>
        <w:t>p</w:t>
      </w:r>
      <w:r w:rsidR="00C10AC3" w:rsidRPr="00CA78A0">
        <w:rPr>
          <w:rFonts w:cstheme="minorHAnsi"/>
          <w:sz w:val="24"/>
          <w:szCs w:val="24"/>
        </w:rPr>
        <w:t xml:space="preserve"> &lt; 0.05)</w:t>
      </w:r>
      <w:r w:rsidR="00D90E5F" w:rsidRPr="00CA78A0">
        <w:rPr>
          <w:rFonts w:cstheme="minorHAnsi"/>
          <w:sz w:val="24"/>
          <w:szCs w:val="24"/>
        </w:rPr>
        <w:t>.</w:t>
      </w:r>
      <w:r w:rsidR="00C10AC3" w:rsidRPr="00CA78A0">
        <w:rPr>
          <w:rFonts w:cstheme="minorHAnsi"/>
          <w:sz w:val="24"/>
          <w:szCs w:val="24"/>
        </w:rPr>
        <w:t xml:space="preserve"> </w:t>
      </w:r>
      <w:r w:rsidR="00A575FD">
        <w:rPr>
          <w:rFonts w:cstheme="minorHAnsi"/>
          <w:sz w:val="24"/>
          <w:szCs w:val="24"/>
        </w:rPr>
        <w:t>Thus,</w:t>
      </w:r>
      <w:r w:rsidRPr="00CA78A0">
        <w:rPr>
          <w:rFonts w:cstheme="minorHAnsi"/>
          <w:sz w:val="24"/>
          <w:szCs w:val="24"/>
        </w:rPr>
        <w:t xml:space="preserve"> switchgrass exert</w:t>
      </w:r>
      <w:r w:rsidR="00A575FD">
        <w:rPr>
          <w:rFonts w:cstheme="minorHAnsi"/>
          <w:sz w:val="24"/>
          <w:szCs w:val="24"/>
        </w:rPr>
        <w:t xml:space="preserve">ed </w:t>
      </w:r>
      <w:r w:rsidRPr="00CA78A0">
        <w:rPr>
          <w:rFonts w:cstheme="minorHAnsi"/>
          <w:sz w:val="24"/>
          <w:szCs w:val="24"/>
        </w:rPr>
        <w:t xml:space="preserve">genetic control of </w:t>
      </w:r>
      <w:r w:rsidR="00D81805" w:rsidRPr="00CA78A0">
        <w:rPr>
          <w:rFonts w:cstheme="minorHAnsi"/>
          <w:sz w:val="24"/>
          <w:szCs w:val="24"/>
        </w:rPr>
        <w:t xml:space="preserve">elemental </w:t>
      </w:r>
      <w:r w:rsidRPr="00CA78A0">
        <w:rPr>
          <w:rFonts w:cstheme="minorHAnsi"/>
          <w:sz w:val="24"/>
          <w:szCs w:val="24"/>
        </w:rPr>
        <w:t xml:space="preserve">accumulation in an environmentally-sensitive fashion for </w:t>
      </w:r>
      <w:r w:rsidR="00D81805" w:rsidRPr="00CA78A0">
        <w:rPr>
          <w:rFonts w:cstheme="minorHAnsi"/>
          <w:sz w:val="24"/>
          <w:szCs w:val="24"/>
        </w:rPr>
        <w:t>the majority of the</w:t>
      </w:r>
      <w:r w:rsidRPr="00CA78A0">
        <w:rPr>
          <w:rFonts w:cstheme="minorHAnsi"/>
          <w:sz w:val="24"/>
          <w:szCs w:val="24"/>
        </w:rPr>
        <w:t xml:space="preserve"> e</w:t>
      </w:r>
      <w:r w:rsidRPr="00D81805">
        <w:rPr>
          <w:rFonts w:cstheme="minorHAnsi"/>
          <w:sz w:val="24"/>
          <w:szCs w:val="24"/>
        </w:rPr>
        <w:t>lements of the ionome.</w:t>
      </w:r>
    </w:p>
    <w:p w14:paraId="7F3A3632" w14:textId="2F203DC6" w:rsidR="009F4530" w:rsidRDefault="009F4530" w:rsidP="009F4530">
      <w:pPr>
        <w:spacing w:after="120" w:line="360" w:lineRule="auto"/>
        <w:ind w:firstLine="720"/>
        <w:rPr>
          <w:rFonts w:cstheme="minorHAnsi"/>
          <w:sz w:val="24"/>
          <w:szCs w:val="24"/>
        </w:rPr>
      </w:pPr>
      <w:r>
        <w:rPr>
          <w:rFonts w:cstheme="minorHAnsi"/>
          <w:sz w:val="24"/>
          <w:szCs w:val="24"/>
        </w:rPr>
        <w:t xml:space="preserve">The </w:t>
      </w:r>
      <w:r w:rsidRPr="007337C6">
        <w:rPr>
          <w:rFonts w:cstheme="minorHAnsi"/>
          <w:sz w:val="24"/>
          <w:szCs w:val="24"/>
        </w:rPr>
        <w:t xml:space="preserve">distributions of all </w:t>
      </w:r>
      <w:r>
        <w:rPr>
          <w:rFonts w:cstheme="minorHAnsi"/>
          <w:sz w:val="24"/>
          <w:szCs w:val="24"/>
        </w:rPr>
        <w:t xml:space="preserve">18 </w:t>
      </w:r>
      <w:r w:rsidRPr="007337C6">
        <w:rPr>
          <w:rFonts w:cstheme="minorHAnsi"/>
          <w:sz w:val="24"/>
          <w:szCs w:val="24"/>
        </w:rPr>
        <w:t>element</w:t>
      </w:r>
      <w:r>
        <w:rPr>
          <w:rFonts w:cstheme="minorHAnsi"/>
          <w:sz w:val="24"/>
          <w:szCs w:val="24"/>
        </w:rPr>
        <w:t xml:space="preserve"> abundances</w:t>
      </w:r>
      <w:r w:rsidRPr="007337C6">
        <w:rPr>
          <w:rFonts w:cstheme="minorHAnsi"/>
          <w:sz w:val="24"/>
          <w:szCs w:val="24"/>
        </w:rPr>
        <w:t xml:space="preserve"> also differed significantly </w:t>
      </w:r>
      <w:r w:rsidR="00B83169">
        <w:rPr>
          <w:rFonts w:cstheme="minorHAnsi"/>
          <w:sz w:val="24"/>
          <w:szCs w:val="24"/>
        </w:rPr>
        <w:t>among</w:t>
      </w:r>
      <w:r w:rsidR="00B83169" w:rsidRPr="007337C6">
        <w:rPr>
          <w:rFonts w:cstheme="minorHAnsi"/>
          <w:sz w:val="24"/>
          <w:szCs w:val="24"/>
        </w:rPr>
        <w:t xml:space="preserve"> gardens</w:t>
      </w:r>
      <w:r w:rsidR="008528B9">
        <w:rPr>
          <w:rFonts w:cstheme="minorHAnsi"/>
          <w:sz w:val="24"/>
          <w:szCs w:val="24"/>
        </w:rPr>
        <w:t xml:space="preserve"> (</w:t>
      </w:r>
      <w:r w:rsidR="00A575FD">
        <w:rPr>
          <w:rFonts w:cstheme="minorHAnsi"/>
          <w:sz w:val="24"/>
          <w:szCs w:val="24"/>
        </w:rPr>
        <w:t xml:space="preserve">all </w:t>
      </w:r>
      <w:r w:rsidR="008528B9" w:rsidRPr="008528B9">
        <w:rPr>
          <w:rFonts w:cstheme="minorHAnsi"/>
          <w:i/>
          <w:sz w:val="24"/>
          <w:szCs w:val="24"/>
        </w:rPr>
        <w:t xml:space="preserve">p </w:t>
      </w:r>
      <w:r w:rsidR="008528B9">
        <w:rPr>
          <w:rFonts w:cstheme="minorHAnsi"/>
          <w:sz w:val="24"/>
          <w:szCs w:val="24"/>
        </w:rPr>
        <w:t>&lt; 0.0</w:t>
      </w:r>
      <w:r w:rsidR="00A575FD">
        <w:rPr>
          <w:rFonts w:cstheme="minorHAnsi"/>
          <w:sz w:val="24"/>
          <w:szCs w:val="24"/>
        </w:rPr>
        <w:t>02</w:t>
      </w:r>
      <w:r w:rsidR="008528B9">
        <w:rPr>
          <w:rFonts w:cstheme="minorHAnsi"/>
          <w:sz w:val="24"/>
          <w:szCs w:val="24"/>
        </w:rPr>
        <w:t>, Welch one-way test</w:t>
      </w:r>
      <w:r w:rsidR="00A575FD">
        <w:rPr>
          <w:rFonts w:cstheme="minorHAnsi"/>
          <w:sz w:val="24"/>
          <w:szCs w:val="24"/>
        </w:rPr>
        <w:t>s</w:t>
      </w:r>
      <w:r w:rsidR="004A41E0">
        <w:rPr>
          <w:rFonts w:cstheme="minorHAnsi"/>
          <w:sz w:val="24"/>
          <w:szCs w:val="24"/>
        </w:rPr>
        <w:t xml:space="preserve">, </w:t>
      </w:r>
      <w:r w:rsidRPr="007337C6">
        <w:rPr>
          <w:rFonts w:cstheme="minorHAnsi"/>
          <w:sz w:val="24"/>
          <w:szCs w:val="24"/>
        </w:rPr>
        <w:t xml:space="preserve">Table 2). </w:t>
      </w:r>
      <w:r>
        <w:rPr>
          <w:rFonts w:cstheme="minorHAnsi"/>
          <w:sz w:val="24"/>
          <w:szCs w:val="24"/>
        </w:rPr>
        <w:t>These distinct phenotypic distributions were</w:t>
      </w:r>
      <w:r w:rsidR="00BF1F2F">
        <w:rPr>
          <w:rFonts w:cstheme="minorHAnsi"/>
          <w:sz w:val="24"/>
          <w:szCs w:val="24"/>
        </w:rPr>
        <w:t xml:space="preserve"> undoubtedly affected by</w:t>
      </w:r>
      <w:r>
        <w:rPr>
          <w:rFonts w:cstheme="minorHAnsi"/>
          <w:sz w:val="24"/>
          <w:szCs w:val="24"/>
        </w:rPr>
        <w:t xml:space="preserve"> </w:t>
      </w:r>
      <w:r w:rsidR="00BF1F2F">
        <w:rPr>
          <w:rFonts w:cstheme="minorHAnsi"/>
          <w:sz w:val="24"/>
          <w:szCs w:val="24"/>
        </w:rPr>
        <w:t xml:space="preserve">soil element abundances, which varied in ways that </w:t>
      </w:r>
      <w:r w:rsidR="009063D3">
        <w:rPr>
          <w:rFonts w:cstheme="minorHAnsi"/>
          <w:sz w:val="24"/>
          <w:szCs w:val="24"/>
        </w:rPr>
        <w:t>affected plant element content in</w:t>
      </w:r>
      <w:r w:rsidR="009063D3">
        <w:rPr>
          <w:rFonts w:cstheme="minorHAnsi"/>
          <w:sz w:val="24"/>
          <w:szCs w:val="24"/>
        </w:rPr>
        <w:t xml:space="preserve"> </w:t>
      </w:r>
      <w:r w:rsidR="00BF1F2F">
        <w:rPr>
          <w:rFonts w:cstheme="minorHAnsi"/>
          <w:sz w:val="24"/>
          <w:szCs w:val="24"/>
        </w:rPr>
        <w:t xml:space="preserve">both intuitive (Ca, K) and non-intuitive (Mg, P, Na) </w:t>
      </w:r>
      <w:r w:rsidR="009063D3">
        <w:rPr>
          <w:rFonts w:cstheme="minorHAnsi"/>
          <w:sz w:val="24"/>
          <w:szCs w:val="24"/>
        </w:rPr>
        <w:t xml:space="preserve">fashions </w:t>
      </w:r>
      <w:r w:rsidR="00BF1F2F">
        <w:rPr>
          <w:rFonts w:cstheme="minorHAnsi"/>
          <w:sz w:val="24"/>
          <w:szCs w:val="24"/>
        </w:rPr>
        <w:t xml:space="preserve">(Table 2). They were also </w:t>
      </w:r>
      <w:r>
        <w:rPr>
          <w:rFonts w:cstheme="minorHAnsi"/>
          <w:sz w:val="24"/>
          <w:szCs w:val="24"/>
        </w:rPr>
        <w:t xml:space="preserve">underlain by moderate to </w:t>
      </w:r>
      <w:r w:rsidRPr="00B54F16">
        <w:rPr>
          <w:rFonts w:cstheme="minorHAnsi"/>
          <w:sz w:val="24"/>
          <w:szCs w:val="24"/>
        </w:rPr>
        <w:t>strong positive genetic correlations for the majority of the elements among sites (</w:t>
      </w:r>
      <w:r w:rsidR="0027424D">
        <w:rPr>
          <w:rFonts w:cstheme="minorHAnsi"/>
          <w:sz w:val="24"/>
          <w:szCs w:val="24"/>
        </w:rPr>
        <w:t xml:space="preserve">Supplemental </w:t>
      </w:r>
      <w:r w:rsidR="005E1070">
        <w:rPr>
          <w:rFonts w:cstheme="minorHAnsi"/>
          <w:sz w:val="24"/>
          <w:szCs w:val="24"/>
        </w:rPr>
        <w:t xml:space="preserve">Table </w:t>
      </w:r>
      <w:r w:rsidR="0027424D">
        <w:rPr>
          <w:rFonts w:cstheme="minorHAnsi"/>
          <w:sz w:val="24"/>
          <w:szCs w:val="24"/>
        </w:rPr>
        <w:t>S3</w:t>
      </w:r>
      <w:r w:rsidRPr="00B54F16">
        <w:rPr>
          <w:rFonts w:cstheme="minorHAnsi"/>
          <w:sz w:val="24"/>
          <w:szCs w:val="24"/>
        </w:rPr>
        <w:t>)</w:t>
      </w:r>
      <w:r>
        <w:rPr>
          <w:rFonts w:cstheme="minorHAnsi"/>
          <w:sz w:val="24"/>
          <w:szCs w:val="24"/>
        </w:rPr>
        <w:t xml:space="preserve">. </w:t>
      </w:r>
      <w:r w:rsidR="00890C56">
        <w:rPr>
          <w:rFonts w:cstheme="minorHAnsi"/>
          <w:sz w:val="24"/>
          <w:szCs w:val="24"/>
        </w:rPr>
        <w:t>Positive genetic correlations less than one indicate the presence of GxE at the trait level, and likely magnitude-changing instead of sign-changing patterns of GxE at the level of QTL across the common gardens</w:t>
      </w:r>
      <w:r w:rsidR="00890C56" w:rsidDel="00BE518B">
        <w:rPr>
          <w:rFonts w:cstheme="minorHAnsi"/>
          <w:sz w:val="24"/>
          <w:szCs w:val="24"/>
        </w:rPr>
        <w:t xml:space="preserve"> </w:t>
      </w:r>
      <w:r w:rsidR="00890C56">
        <w:rPr>
          <w:rFonts w:cstheme="minorHAnsi"/>
          <w:sz w:val="24"/>
          <w:szCs w:val="24"/>
        </w:rPr>
        <w:t xml:space="preserve">for the elemental accumulations. </w:t>
      </w:r>
      <w:r>
        <w:rPr>
          <w:rFonts w:cstheme="minorHAnsi"/>
          <w:sz w:val="24"/>
          <w:szCs w:val="24"/>
        </w:rPr>
        <w:t>Only one</w:t>
      </w:r>
      <w:r w:rsidRPr="00595DE2">
        <w:rPr>
          <w:rFonts w:cstheme="minorHAnsi"/>
          <w:sz w:val="24"/>
          <w:szCs w:val="24"/>
        </w:rPr>
        <w:t xml:space="preserve"> negative </w:t>
      </w:r>
      <w:r w:rsidR="009958AA">
        <w:rPr>
          <w:rFonts w:cstheme="minorHAnsi"/>
          <w:sz w:val="24"/>
          <w:szCs w:val="24"/>
        </w:rPr>
        <w:t xml:space="preserve">genetic </w:t>
      </w:r>
      <w:r w:rsidRPr="00595DE2">
        <w:rPr>
          <w:rFonts w:cstheme="minorHAnsi"/>
          <w:sz w:val="24"/>
          <w:szCs w:val="24"/>
        </w:rPr>
        <w:t>correlation was observed</w:t>
      </w:r>
      <w:r>
        <w:rPr>
          <w:rFonts w:cstheme="minorHAnsi"/>
          <w:sz w:val="24"/>
          <w:szCs w:val="24"/>
        </w:rPr>
        <w:t>,</w:t>
      </w:r>
      <w:r w:rsidRPr="00595DE2">
        <w:rPr>
          <w:rFonts w:cstheme="minorHAnsi"/>
          <w:sz w:val="24"/>
          <w:szCs w:val="24"/>
        </w:rPr>
        <w:t xml:space="preserve"> for B </w:t>
      </w:r>
      <w:r>
        <w:rPr>
          <w:rFonts w:cstheme="minorHAnsi"/>
          <w:sz w:val="24"/>
          <w:szCs w:val="24"/>
        </w:rPr>
        <w:t>content in the</w:t>
      </w:r>
      <w:r w:rsidRPr="00595DE2">
        <w:rPr>
          <w:rFonts w:cstheme="minorHAnsi"/>
          <w:sz w:val="24"/>
          <w:szCs w:val="24"/>
        </w:rPr>
        <w:t xml:space="preserve"> TX and MO </w:t>
      </w:r>
      <w:r>
        <w:rPr>
          <w:rFonts w:cstheme="minorHAnsi"/>
          <w:sz w:val="24"/>
          <w:szCs w:val="24"/>
        </w:rPr>
        <w:t xml:space="preserve">gardens </w:t>
      </w:r>
      <w:r w:rsidRPr="00595DE2">
        <w:rPr>
          <w:rFonts w:cstheme="minorHAnsi"/>
          <w:sz w:val="24"/>
          <w:szCs w:val="24"/>
        </w:rPr>
        <w:t>(-0.46)</w:t>
      </w:r>
      <w:r>
        <w:rPr>
          <w:rFonts w:cstheme="minorHAnsi"/>
          <w:sz w:val="24"/>
          <w:szCs w:val="24"/>
        </w:rPr>
        <w:t>. Negative correlations indicate</w:t>
      </w:r>
      <w:r w:rsidRPr="00595DE2">
        <w:rPr>
          <w:rFonts w:cstheme="minorHAnsi"/>
          <w:sz w:val="24"/>
          <w:szCs w:val="24"/>
        </w:rPr>
        <w:t xml:space="preserve"> a possible trade-off </w:t>
      </w:r>
      <w:r>
        <w:rPr>
          <w:rFonts w:cstheme="minorHAnsi"/>
          <w:sz w:val="24"/>
          <w:szCs w:val="24"/>
        </w:rPr>
        <w:t xml:space="preserve">in </w:t>
      </w:r>
      <w:r w:rsidRPr="00595DE2">
        <w:rPr>
          <w:rFonts w:cstheme="minorHAnsi"/>
          <w:sz w:val="24"/>
          <w:szCs w:val="24"/>
        </w:rPr>
        <w:t xml:space="preserve">loci controlling B </w:t>
      </w:r>
      <w:r>
        <w:rPr>
          <w:rFonts w:cstheme="minorHAnsi"/>
          <w:sz w:val="24"/>
          <w:szCs w:val="24"/>
        </w:rPr>
        <w:t xml:space="preserve">content; however, </w:t>
      </w:r>
      <w:r w:rsidR="00A575FD">
        <w:rPr>
          <w:rFonts w:cstheme="minorHAnsi"/>
          <w:sz w:val="24"/>
          <w:szCs w:val="24"/>
        </w:rPr>
        <w:t xml:space="preserve">B content </w:t>
      </w:r>
      <w:r>
        <w:rPr>
          <w:rFonts w:cstheme="minorHAnsi"/>
          <w:sz w:val="24"/>
          <w:szCs w:val="24"/>
        </w:rPr>
        <w:t>heritability was low at both of these gardens, reducing our power to identify QTL</w:t>
      </w:r>
      <w:r w:rsidRPr="00595DE2">
        <w:rPr>
          <w:rFonts w:cstheme="minorHAnsi"/>
          <w:sz w:val="24"/>
          <w:szCs w:val="24"/>
        </w:rPr>
        <w:t xml:space="preserve">. The genetic correlations for </w:t>
      </w:r>
      <w:r w:rsidR="00A07FB7">
        <w:rPr>
          <w:rFonts w:cstheme="minorHAnsi"/>
          <w:sz w:val="24"/>
          <w:szCs w:val="24"/>
        </w:rPr>
        <w:t>two</w:t>
      </w:r>
      <w:r w:rsidR="00A07FB7" w:rsidRPr="00595DE2">
        <w:rPr>
          <w:rFonts w:cstheme="minorHAnsi"/>
          <w:sz w:val="24"/>
          <w:szCs w:val="24"/>
        </w:rPr>
        <w:t xml:space="preserve"> </w:t>
      </w:r>
      <w:r w:rsidRPr="00595DE2">
        <w:rPr>
          <w:rFonts w:cstheme="minorHAnsi"/>
          <w:sz w:val="24"/>
          <w:szCs w:val="24"/>
        </w:rPr>
        <w:t xml:space="preserve">elements (As and Se) </w:t>
      </w:r>
      <w:r w:rsidR="00A07FB7">
        <w:rPr>
          <w:rFonts w:cstheme="minorHAnsi"/>
          <w:sz w:val="24"/>
          <w:szCs w:val="24"/>
        </w:rPr>
        <w:t xml:space="preserve">could not be determined because the </w:t>
      </w:r>
      <w:r>
        <w:rPr>
          <w:rFonts w:cstheme="minorHAnsi"/>
          <w:sz w:val="24"/>
          <w:szCs w:val="24"/>
        </w:rPr>
        <w:t>content of these elements had close to zero</w:t>
      </w:r>
      <w:r w:rsidRPr="00595DE2">
        <w:rPr>
          <w:rFonts w:cstheme="minorHAnsi"/>
          <w:sz w:val="24"/>
          <w:szCs w:val="24"/>
        </w:rPr>
        <w:t xml:space="preserve"> genetic variance.</w:t>
      </w:r>
      <w:r>
        <w:rPr>
          <w:rFonts w:cstheme="minorHAnsi"/>
          <w:sz w:val="24"/>
          <w:szCs w:val="24"/>
        </w:rPr>
        <w:t xml:space="preserve"> </w:t>
      </w:r>
    </w:p>
    <w:p w14:paraId="773E1E16" w14:textId="3CD05B57" w:rsidR="009F4530" w:rsidRDefault="009F4530" w:rsidP="009F4530">
      <w:pPr>
        <w:spacing w:after="120" w:line="360" w:lineRule="auto"/>
        <w:ind w:firstLine="720"/>
        <w:rPr>
          <w:rFonts w:cstheme="minorHAnsi"/>
          <w:sz w:val="24"/>
          <w:szCs w:val="24"/>
        </w:rPr>
      </w:pPr>
      <w:r>
        <w:rPr>
          <w:rFonts w:cstheme="minorHAnsi"/>
          <w:sz w:val="24"/>
          <w:szCs w:val="24"/>
        </w:rPr>
        <w:t>We next identified QTL and QTLxE interactions using independent multi</w:t>
      </w:r>
      <w:r w:rsidR="007658DB">
        <w:rPr>
          <w:rFonts w:cstheme="minorHAnsi"/>
          <w:sz w:val="24"/>
          <w:szCs w:val="24"/>
        </w:rPr>
        <w:t>-</w:t>
      </w:r>
      <w:r>
        <w:rPr>
          <w:rFonts w:cstheme="minorHAnsi"/>
          <w:sz w:val="24"/>
          <w:szCs w:val="24"/>
        </w:rPr>
        <w:t>environment mixed models for each of the 18 elements.</w:t>
      </w:r>
      <w:r>
        <w:rPr>
          <w:rFonts w:cstheme="minorHAnsi"/>
        </w:rPr>
        <w:t xml:space="preserve"> </w:t>
      </w:r>
      <w:r w:rsidRPr="00B54F16">
        <w:rPr>
          <w:rFonts w:cstheme="minorHAnsi"/>
          <w:sz w:val="24"/>
          <w:szCs w:val="24"/>
        </w:rPr>
        <w:t>We detected 77 significant QTL with LOD threshold</w:t>
      </w:r>
      <w:r w:rsidR="00890C56">
        <w:rPr>
          <w:rFonts w:cstheme="minorHAnsi"/>
          <w:sz w:val="24"/>
          <w:szCs w:val="24"/>
        </w:rPr>
        <w:t>s</w:t>
      </w:r>
      <w:r w:rsidRPr="00B54F16">
        <w:rPr>
          <w:rFonts w:cstheme="minorHAnsi"/>
          <w:sz w:val="24"/>
          <w:szCs w:val="24"/>
        </w:rPr>
        <w:t xml:space="preserve"> above 3.5 for 14 elemental compositions (Figure </w:t>
      </w:r>
      <w:r w:rsidR="005E1070">
        <w:rPr>
          <w:rFonts w:cstheme="minorHAnsi"/>
          <w:sz w:val="24"/>
          <w:szCs w:val="24"/>
        </w:rPr>
        <w:t>2</w:t>
      </w:r>
      <w:r w:rsidR="00030454">
        <w:rPr>
          <w:rFonts w:cstheme="minorHAnsi"/>
          <w:sz w:val="24"/>
          <w:szCs w:val="24"/>
        </w:rPr>
        <w:t>a</w:t>
      </w:r>
      <w:r w:rsidRPr="00B54F16">
        <w:rPr>
          <w:rFonts w:cstheme="minorHAnsi"/>
          <w:sz w:val="24"/>
          <w:szCs w:val="24"/>
        </w:rPr>
        <w:t>, and Supplemental Table S</w:t>
      </w:r>
      <w:r w:rsidR="005E1070">
        <w:rPr>
          <w:rFonts w:cstheme="minorHAnsi"/>
          <w:sz w:val="24"/>
          <w:szCs w:val="24"/>
        </w:rPr>
        <w:t>4</w:t>
      </w:r>
      <w:r w:rsidRPr="00B54F16">
        <w:rPr>
          <w:rFonts w:cstheme="minorHAnsi"/>
          <w:sz w:val="24"/>
          <w:szCs w:val="24"/>
        </w:rPr>
        <w:t xml:space="preserve">). </w:t>
      </w:r>
      <w:r>
        <w:rPr>
          <w:rFonts w:cstheme="minorHAnsi"/>
          <w:sz w:val="24"/>
          <w:szCs w:val="24"/>
        </w:rPr>
        <w:t xml:space="preserve">38 (49%) of these QTL </w:t>
      </w:r>
      <w:r w:rsidR="002B3041">
        <w:rPr>
          <w:rFonts w:cstheme="minorHAnsi"/>
          <w:sz w:val="24"/>
          <w:szCs w:val="24"/>
        </w:rPr>
        <w:t>exhibited</w:t>
      </w:r>
      <w:r>
        <w:rPr>
          <w:rFonts w:cstheme="minorHAnsi"/>
          <w:sz w:val="24"/>
          <w:szCs w:val="24"/>
        </w:rPr>
        <w:t xml:space="preserve"> </w:t>
      </w:r>
      <w:r w:rsidRPr="00595DE2">
        <w:rPr>
          <w:rFonts w:cstheme="minorHAnsi"/>
          <w:sz w:val="24"/>
          <w:szCs w:val="24"/>
        </w:rPr>
        <w:t xml:space="preserve">QTLxE (Supplemental Table </w:t>
      </w:r>
      <w:r w:rsidR="005E1070" w:rsidRPr="00595DE2">
        <w:rPr>
          <w:rFonts w:cstheme="minorHAnsi"/>
          <w:sz w:val="24"/>
          <w:szCs w:val="24"/>
        </w:rPr>
        <w:t>S</w:t>
      </w:r>
      <w:r w:rsidR="005E1070">
        <w:rPr>
          <w:rFonts w:cstheme="minorHAnsi"/>
          <w:sz w:val="24"/>
          <w:szCs w:val="24"/>
        </w:rPr>
        <w:t>4</w:t>
      </w:r>
      <w:r w:rsidRPr="00595DE2">
        <w:rPr>
          <w:rFonts w:cstheme="minorHAnsi"/>
          <w:sz w:val="24"/>
          <w:szCs w:val="24"/>
        </w:rPr>
        <w:t>).</w:t>
      </w:r>
      <w:r>
        <w:rPr>
          <w:rFonts w:cstheme="minorHAnsi"/>
          <w:sz w:val="24"/>
          <w:szCs w:val="24"/>
        </w:rPr>
        <w:t xml:space="preserve"> No </w:t>
      </w:r>
      <w:r w:rsidRPr="00B54F16">
        <w:rPr>
          <w:rFonts w:cstheme="minorHAnsi"/>
          <w:sz w:val="24"/>
          <w:szCs w:val="24"/>
        </w:rPr>
        <w:t xml:space="preserve">significant QTL </w:t>
      </w:r>
      <w:r>
        <w:rPr>
          <w:rFonts w:cstheme="minorHAnsi"/>
          <w:sz w:val="24"/>
          <w:szCs w:val="24"/>
        </w:rPr>
        <w:t xml:space="preserve">were </w:t>
      </w:r>
      <w:r w:rsidRPr="00B54F16">
        <w:rPr>
          <w:rFonts w:cstheme="minorHAnsi"/>
          <w:sz w:val="24"/>
          <w:szCs w:val="24"/>
        </w:rPr>
        <w:t xml:space="preserve">detected for B, As, Co and Se, </w:t>
      </w:r>
      <w:r>
        <w:rPr>
          <w:rFonts w:cstheme="minorHAnsi"/>
          <w:sz w:val="24"/>
          <w:szCs w:val="24"/>
        </w:rPr>
        <w:t>almost certainly because of the</w:t>
      </w:r>
      <w:r w:rsidRPr="00B54F16">
        <w:rPr>
          <w:rFonts w:cstheme="minorHAnsi"/>
          <w:sz w:val="24"/>
          <w:szCs w:val="24"/>
        </w:rPr>
        <w:t xml:space="preserve"> low heritabilities </w:t>
      </w:r>
      <w:r>
        <w:rPr>
          <w:rFonts w:cstheme="minorHAnsi"/>
          <w:sz w:val="24"/>
          <w:szCs w:val="24"/>
        </w:rPr>
        <w:t>of</w:t>
      </w:r>
      <w:r w:rsidRPr="00B54F16">
        <w:rPr>
          <w:rFonts w:cstheme="minorHAnsi"/>
          <w:sz w:val="24"/>
          <w:szCs w:val="24"/>
        </w:rPr>
        <w:t xml:space="preserve"> these four element</w:t>
      </w:r>
      <w:r>
        <w:rPr>
          <w:rFonts w:cstheme="minorHAnsi"/>
          <w:sz w:val="24"/>
          <w:szCs w:val="24"/>
        </w:rPr>
        <w:t>al contents</w:t>
      </w:r>
      <w:r w:rsidRPr="00B54F16">
        <w:rPr>
          <w:rFonts w:cstheme="minorHAnsi"/>
          <w:sz w:val="24"/>
          <w:szCs w:val="24"/>
        </w:rPr>
        <w:t xml:space="preserve"> (Figure </w:t>
      </w:r>
      <w:r w:rsidR="005E1070">
        <w:rPr>
          <w:rFonts w:cstheme="minorHAnsi"/>
          <w:sz w:val="24"/>
          <w:szCs w:val="24"/>
        </w:rPr>
        <w:t>1b</w:t>
      </w:r>
      <w:r w:rsidRPr="00B54F16">
        <w:rPr>
          <w:rFonts w:cstheme="minorHAnsi"/>
          <w:sz w:val="24"/>
          <w:szCs w:val="24"/>
        </w:rPr>
        <w:t xml:space="preserve">). </w:t>
      </w:r>
      <w:r>
        <w:rPr>
          <w:rFonts w:cstheme="minorHAnsi"/>
          <w:sz w:val="24"/>
          <w:szCs w:val="24"/>
        </w:rPr>
        <w:t xml:space="preserve">The remaining elements had </w:t>
      </w:r>
      <w:r w:rsidRPr="00595DE2">
        <w:rPr>
          <w:rFonts w:cstheme="minorHAnsi"/>
          <w:sz w:val="24"/>
          <w:szCs w:val="24"/>
        </w:rPr>
        <w:t xml:space="preserve">between two </w:t>
      </w:r>
      <w:r>
        <w:rPr>
          <w:rFonts w:cstheme="minorHAnsi"/>
          <w:sz w:val="24"/>
          <w:szCs w:val="24"/>
        </w:rPr>
        <w:t xml:space="preserve">(Na, Fe, Mo, Cd) </w:t>
      </w:r>
      <w:r w:rsidRPr="00595DE2">
        <w:rPr>
          <w:rFonts w:cstheme="minorHAnsi"/>
          <w:sz w:val="24"/>
          <w:szCs w:val="24"/>
        </w:rPr>
        <w:t xml:space="preserve">and 14 </w:t>
      </w:r>
      <w:r>
        <w:rPr>
          <w:rFonts w:cstheme="minorHAnsi"/>
          <w:sz w:val="24"/>
          <w:szCs w:val="24"/>
        </w:rPr>
        <w:t xml:space="preserve">(P) </w:t>
      </w:r>
      <w:r w:rsidRPr="00595DE2">
        <w:rPr>
          <w:rFonts w:cstheme="minorHAnsi"/>
          <w:sz w:val="24"/>
          <w:szCs w:val="24"/>
        </w:rPr>
        <w:t>QTL</w:t>
      </w:r>
      <w:r>
        <w:rPr>
          <w:rFonts w:cstheme="minorHAnsi"/>
          <w:sz w:val="24"/>
          <w:szCs w:val="24"/>
        </w:rPr>
        <w:t xml:space="preserve"> regions. </w:t>
      </w:r>
      <w:r w:rsidRPr="00624224">
        <w:rPr>
          <w:rFonts w:cstheme="minorHAnsi"/>
          <w:sz w:val="24"/>
          <w:szCs w:val="24"/>
        </w:rPr>
        <w:t>We divided the 18 elements into four types: macronutrients, micronutrients, non-essential analogues to nutrients, and potentially harmful elements. If QTL had been equally distributed across the elements, we would have expected 17, 34, 8, and 17 QTL in these classes, respectively. However, there was an over</w:t>
      </w:r>
      <w:r w:rsidR="007658DB">
        <w:rPr>
          <w:rFonts w:cstheme="minorHAnsi"/>
          <w:sz w:val="24"/>
          <w:szCs w:val="24"/>
        </w:rPr>
        <w:t>-</w:t>
      </w:r>
      <w:r w:rsidRPr="00624224">
        <w:rPr>
          <w:rFonts w:cstheme="minorHAnsi"/>
          <w:sz w:val="24"/>
          <w:szCs w:val="24"/>
        </w:rPr>
        <w:t>enrichment for QTL for macronutrients (2.05x</w:t>
      </w:r>
      <w:r w:rsidR="002B0111">
        <w:rPr>
          <w:rFonts w:cstheme="minorHAnsi"/>
          <w:sz w:val="24"/>
          <w:szCs w:val="24"/>
        </w:rPr>
        <w:t xml:space="preserve">, </w:t>
      </w:r>
      <w:r w:rsidR="005A6D4A">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&lt;</w:t>
      </w:r>
      <w:r w:rsidR="002D22E0">
        <w:rPr>
          <w:rFonts w:cstheme="minorHAnsi"/>
          <w:sz w:val="24"/>
          <w:szCs w:val="24"/>
        </w:rPr>
        <w:t xml:space="preserve"> </w:t>
      </w:r>
      <w:r w:rsidR="004744F5">
        <w:rPr>
          <w:rFonts w:cstheme="minorHAnsi"/>
          <w:sz w:val="24"/>
          <w:szCs w:val="24"/>
        </w:rPr>
        <w:t>0.001</w:t>
      </w:r>
      <w:r w:rsidRPr="00624224">
        <w:rPr>
          <w:rFonts w:cstheme="minorHAnsi"/>
          <w:sz w:val="24"/>
          <w:szCs w:val="24"/>
        </w:rPr>
        <w:t>) and non-essential analogues (1.99x</w:t>
      </w:r>
      <w:r w:rsidR="002B0111">
        <w:rPr>
          <w:rFonts w:cstheme="minorHAnsi"/>
          <w:sz w:val="24"/>
          <w:szCs w:val="24"/>
        </w:rPr>
        <w:t xml:space="preserve">, </w:t>
      </w:r>
      <w:r w:rsidR="004744F5">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 xml:space="preserve"> 0.002</w:t>
      </w:r>
      <w:r w:rsidRPr="00624224">
        <w:rPr>
          <w:rFonts w:cstheme="minorHAnsi"/>
          <w:sz w:val="24"/>
          <w:szCs w:val="24"/>
        </w:rPr>
        <w:t>) relative to this expectation, and an under</w:t>
      </w:r>
      <w:r w:rsidR="00A45AEB">
        <w:rPr>
          <w:rFonts w:cstheme="minorHAnsi"/>
          <w:sz w:val="24"/>
          <w:szCs w:val="24"/>
        </w:rPr>
        <w:t xml:space="preserve"> </w:t>
      </w:r>
      <w:r w:rsidRPr="00624224">
        <w:rPr>
          <w:rFonts w:cstheme="minorHAnsi"/>
          <w:sz w:val="24"/>
          <w:szCs w:val="24"/>
        </w:rPr>
        <w:t>enrichment for micronutrients (0.50x</w:t>
      </w:r>
      <w:r w:rsidR="002B0111">
        <w:rPr>
          <w:rFonts w:cstheme="minorHAnsi"/>
          <w:sz w:val="24"/>
          <w:szCs w:val="24"/>
        </w:rPr>
        <w:t>,</w:t>
      </w:r>
      <w:r w:rsidR="002B0111" w:rsidRP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&lt;</w:t>
      </w:r>
      <w:r w:rsidR="002D22E0">
        <w:rPr>
          <w:rFonts w:cstheme="minorHAnsi"/>
          <w:sz w:val="24"/>
          <w:szCs w:val="24"/>
        </w:rPr>
        <w:t xml:space="preserve"> </w:t>
      </w:r>
      <w:r w:rsidR="004744F5">
        <w:rPr>
          <w:rFonts w:cstheme="minorHAnsi"/>
          <w:sz w:val="24"/>
          <w:szCs w:val="24"/>
        </w:rPr>
        <w:t>0.001</w:t>
      </w:r>
      <w:r w:rsidRPr="00624224">
        <w:rPr>
          <w:rFonts w:cstheme="minorHAnsi"/>
          <w:sz w:val="24"/>
          <w:szCs w:val="24"/>
        </w:rPr>
        <w:t>) and potentially harmful elements (0.47x</w:t>
      </w:r>
      <w:r w:rsid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w:t>
      </w:r>
      <w:r w:rsidR="002D22E0">
        <w:rPr>
          <w:rFonts w:cstheme="minorHAnsi"/>
          <w:sz w:val="24"/>
          <w:szCs w:val="24"/>
        </w:rPr>
        <w:t xml:space="preserve"> </w:t>
      </w:r>
      <w:r w:rsidR="004744F5">
        <w:rPr>
          <w:rFonts w:cstheme="minorHAnsi"/>
          <w:sz w:val="24"/>
          <w:szCs w:val="24"/>
        </w:rPr>
        <w:t>0.013</w:t>
      </w:r>
      <w:r w:rsidRPr="00624224">
        <w:rPr>
          <w:rFonts w:cstheme="minorHAnsi"/>
          <w:sz w:val="24"/>
          <w:szCs w:val="24"/>
        </w:rPr>
        <w:t>).</w:t>
      </w:r>
      <w:r>
        <w:rPr>
          <w:rFonts w:cstheme="minorHAnsi"/>
          <w:sz w:val="24"/>
          <w:szCs w:val="24"/>
        </w:rPr>
        <w:t xml:space="preserve"> </w:t>
      </w:r>
    </w:p>
    <w:p w14:paraId="251530FF" w14:textId="77777777" w:rsidR="009F4530" w:rsidRDefault="009F4530" w:rsidP="009F4530">
      <w:pPr>
        <w:spacing w:after="120" w:line="360" w:lineRule="auto"/>
        <w:rPr>
          <w:rFonts w:cstheme="minorHAnsi"/>
          <w:b/>
          <w:bCs/>
          <w:sz w:val="24"/>
          <w:szCs w:val="24"/>
        </w:rPr>
      </w:pPr>
      <w:r w:rsidRPr="00B54F16">
        <w:rPr>
          <w:rFonts w:cstheme="minorHAnsi"/>
          <w:b/>
          <w:bCs/>
          <w:sz w:val="24"/>
          <w:szCs w:val="24"/>
        </w:rPr>
        <w:lastRenderedPageBreak/>
        <w:t>QTL colocalization across elements</w:t>
      </w:r>
      <w:r>
        <w:rPr>
          <w:rFonts w:cstheme="minorHAnsi"/>
          <w:b/>
          <w:bCs/>
          <w:sz w:val="24"/>
          <w:szCs w:val="24"/>
        </w:rPr>
        <w:t xml:space="preserve"> of the ionome</w:t>
      </w:r>
    </w:p>
    <w:p w14:paraId="4473D05F" w14:textId="55E125C3" w:rsidR="00CD14CC" w:rsidRPr="00FA3DC0" w:rsidRDefault="009F4530" w:rsidP="008D1D55">
      <w:pPr>
        <w:spacing w:after="120" w:line="360" w:lineRule="auto"/>
        <w:rPr>
          <w:rFonts w:cstheme="minorHAnsi"/>
          <w:color w:val="24292E"/>
          <w:sz w:val="24"/>
          <w:szCs w:val="24"/>
        </w:rPr>
      </w:pPr>
      <w:r>
        <w:rPr>
          <w:rFonts w:cstheme="minorHAnsi"/>
          <w:b/>
          <w:bCs/>
          <w:sz w:val="24"/>
          <w:szCs w:val="24"/>
        </w:rPr>
        <w:tab/>
      </w:r>
      <w:r w:rsidR="00CD14CC" w:rsidRPr="003E69FB">
        <w:rPr>
          <w:rFonts w:cstheme="minorHAnsi"/>
          <w:sz w:val="24"/>
          <w:szCs w:val="24"/>
        </w:rPr>
        <w:t>Using our 77 QTL, we next</w:t>
      </w:r>
      <w:r w:rsidR="00CD14CC">
        <w:rPr>
          <w:rFonts w:cstheme="minorHAnsi"/>
          <w:b/>
          <w:bCs/>
          <w:sz w:val="24"/>
          <w:szCs w:val="24"/>
        </w:rPr>
        <w:t xml:space="preserve"> </w:t>
      </w:r>
      <w:r w:rsidR="00CD14CC">
        <w:rPr>
          <w:rFonts w:eastAsia="Times New Roman" w:cstheme="minorHAnsi"/>
          <w:color w:val="24292E"/>
          <w:sz w:val="24"/>
          <w:szCs w:val="24"/>
        </w:rPr>
        <w:t xml:space="preserve">identified QTL where distinct elements co-localized. Co-localization suggests either linked genes affecting element accumulation, or co-transport of elements using the same genetic architecture. The latter is more plausible for elements that </w:t>
      </w:r>
      <w:r w:rsidR="009958AA">
        <w:rPr>
          <w:rFonts w:eastAsia="Times New Roman" w:cstheme="minorHAnsi"/>
          <w:color w:val="24292E"/>
          <w:sz w:val="24"/>
          <w:szCs w:val="24"/>
        </w:rPr>
        <w:t xml:space="preserve">are </w:t>
      </w:r>
      <w:r w:rsidR="00CD14CC">
        <w:rPr>
          <w:rFonts w:eastAsia="Times New Roman" w:cstheme="minorHAnsi"/>
          <w:color w:val="24292E"/>
          <w:sz w:val="24"/>
          <w:szCs w:val="24"/>
        </w:rPr>
        <w:t>most commonly bioavailable in the soil as similar ions.</w:t>
      </w:r>
      <w:r w:rsidR="000009A1">
        <w:rPr>
          <w:rFonts w:eastAsia="Times New Roman" w:cstheme="minorHAnsi"/>
          <w:color w:val="24292E"/>
          <w:sz w:val="24"/>
          <w:szCs w:val="24"/>
        </w:rPr>
        <w:t xml:space="preserve"> We </w:t>
      </w:r>
      <w:r w:rsidR="00C973D5">
        <w:rPr>
          <w:rFonts w:eastAsia="Times New Roman" w:cstheme="minorHAnsi"/>
          <w:color w:val="24292E"/>
          <w:sz w:val="24"/>
          <w:szCs w:val="24"/>
        </w:rPr>
        <w:t xml:space="preserve">considered QTL </w:t>
      </w:r>
      <w:r w:rsidR="000009A1">
        <w:rPr>
          <w:rFonts w:eastAsia="Times New Roman" w:cstheme="minorHAnsi"/>
          <w:color w:val="24292E"/>
          <w:sz w:val="24"/>
          <w:szCs w:val="24"/>
        </w:rPr>
        <w:t xml:space="preserve">colocalizing </w:t>
      </w:r>
      <w:r w:rsidR="00C973D5">
        <w:rPr>
          <w:rFonts w:eastAsia="Times New Roman" w:cstheme="minorHAnsi"/>
          <w:color w:val="24292E"/>
          <w:sz w:val="24"/>
          <w:szCs w:val="24"/>
        </w:rPr>
        <w:t xml:space="preserve">if </w:t>
      </w:r>
      <w:r w:rsidR="00C973D5">
        <w:rPr>
          <w:rFonts w:cstheme="minorHAnsi"/>
          <w:sz w:val="24"/>
          <w:szCs w:val="24"/>
        </w:rPr>
        <w:t>there was</w:t>
      </w:r>
      <w:r w:rsidR="00C71FEF">
        <w:rPr>
          <w:rFonts w:cstheme="minorHAnsi"/>
          <w:sz w:val="24"/>
          <w:szCs w:val="24"/>
        </w:rPr>
        <w:t xml:space="preserve"> </w:t>
      </w:r>
      <w:r w:rsidR="000009A1">
        <w:rPr>
          <w:rFonts w:cstheme="minorHAnsi"/>
          <w:sz w:val="24"/>
          <w:szCs w:val="24"/>
        </w:rPr>
        <w:t>any</w:t>
      </w:r>
      <w:r w:rsidR="00CD14CC" w:rsidRPr="003E69FB">
        <w:rPr>
          <w:rFonts w:cstheme="minorHAnsi"/>
          <w:sz w:val="24"/>
          <w:szCs w:val="24"/>
        </w:rPr>
        <w:t xml:space="preserve"> overlap in the genomic region</w:t>
      </w:r>
      <w:r w:rsidR="000009A1">
        <w:rPr>
          <w:rFonts w:cstheme="minorHAnsi"/>
          <w:sz w:val="24"/>
          <w:szCs w:val="24"/>
        </w:rPr>
        <w:t xml:space="preserve"> with LODs</w:t>
      </w:r>
      <w:r w:rsidR="00CD14CC" w:rsidRPr="003E69FB">
        <w:rPr>
          <w:rFonts w:cstheme="minorHAnsi"/>
          <w:sz w:val="24"/>
          <w:szCs w:val="24"/>
        </w:rPr>
        <w:t xml:space="preserve"> </w:t>
      </w:r>
      <w:r w:rsidR="00CD14CC" w:rsidRPr="00F72E19">
        <w:rPr>
          <w:rFonts w:cstheme="minorHAnsi"/>
          <w:sz w:val="24"/>
          <w:szCs w:val="24"/>
        </w:rPr>
        <w:t>within 1.5-LOD of the maximum LOD score</w:t>
      </w:r>
      <w:r w:rsidR="00CD14CC" w:rsidRPr="003E69FB">
        <w:rPr>
          <w:rFonts w:cstheme="minorHAnsi"/>
          <w:sz w:val="24"/>
          <w:szCs w:val="24"/>
        </w:rPr>
        <w:t>.</w:t>
      </w:r>
      <w:r w:rsidR="00CD14CC">
        <w:rPr>
          <w:rFonts w:cstheme="minorHAnsi"/>
          <w:sz w:val="24"/>
          <w:szCs w:val="24"/>
        </w:rPr>
        <w:t xml:space="preserve"> </w:t>
      </w:r>
      <w:r w:rsidR="006226FD">
        <w:rPr>
          <w:rFonts w:cstheme="minorHAnsi"/>
          <w:sz w:val="24"/>
          <w:szCs w:val="24"/>
        </w:rPr>
        <w:t xml:space="preserve">Twenty-one </w:t>
      </w:r>
      <w:r w:rsidR="00CD14CC" w:rsidRPr="003E69FB">
        <w:rPr>
          <w:rFonts w:cstheme="minorHAnsi"/>
          <w:sz w:val="24"/>
          <w:szCs w:val="24"/>
        </w:rPr>
        <w:t xml:space="preserve">sets of </w:t>
      </w:r>
      <w:proofErr w:type="gramStart"/>
      <w:r w:rsidR="00CD14CC" w:rsidRPr="003E69FB">
        <w:rPr>
          <w:rFonts w:cstheme="minorHAnsi"/>
          <w:sz w:val="24"/>
          <w:szCs w:val="24"/>
        </w:rPr>
        <w:t>QTL</w:t>
      </w:r>
      <w:proofErr w:type="gramEnd"/>
      <w:r w:rsidR="00CD14CC" w:rsidRPr="003E69FB">
        <w:rPr>
          <w:rFonts w:cstheme="minorHAnsi"/>
          <w:sz w:val="24"/>
          <w:szCs w:val="24"/>
        </w:rPr>
        <w:t xml:space="preserve"> </w:t>
      </w:r>
      <w:r w:rsidR="000009A1">
        <w:rPr>
          <w:rFonts w:cstheme="minorHAnsi"/>
          <w:sz w:val="24"/>
          <w:szCs w:val="24"/>
        </w:rPr>
        <w:t>colocalized,</w:t>
      </w:r>
      <w:r w:rsidR="00CD14CC" w:rsidRPr="003E69FB">
        <w:rPr>
          <w:rFonts w:cstheme="minorHAnsi"/>
          <w:sz w:val="24"/>
          <w:szCs w:val="24"/>
        </w:rPr>
        <w:t xml:space="preserve"> and </w:t>
      </w:r>
      <w:r w:rsidR="00374942" w:rsidRPr="003E69FB">
        <w:rPr>
          <w:rFonts w:cstheme="minorHAnsi"/>
          <w:sz w:val="24"/>
          <w:szCs w:val="24"/>
        </w:rPr>
        <w:t>2</w:t>
      </w:r>
      <w:r w:rsidR="00374942">
        <w:rPr>
          <w:rFonts w:cstheme="minorHAnsi"/>
          <w:sz w:val="24"/>
          <w:szCs w:val="24"/>
        </w:rPr>
        <w:t>0</w:t>
      </w:r>
      <w:r w:rsidR="00374942" w:rsidRPr="003E69FB">
        <w:rPr>
          <w:rFonts w:cstheme="minorHAnsi"/>
          <w:sz w:val="24"/>
          <w:szCs w:val="24"/>
        </w:rPr>
        <w:t xml:space="preserve"> </w:t>
      </w:r>
      <w:r w:rsidR="00CD14CC" w:rsidRPr="003E69FB">
        <w:rPr>
          <w:rFonts w:cstheme="minorHAnsi"/>
          <w:sz w:val="24"/>
          <w:szCs w:val="24"/>
        </w:rPr>
        <w:t xml:space="preserve">QTL </w:t>
      </w:r>
      <w:r w:rsidR="00CD14CC">
        <w:rPr>
          <w:rFonts w:cstheme="minorHAnsi"/>
          <w:sz w:val="24"/>
          <w:szCs w:val="24"/>
        </w:rPr>
        <w:t>(</w:t>
      </w:r>
      <w:r w:rsidR="00374942">
        <w:rPr>
          <w:rFonts w:cstheme="minorHAnsi"/>
          <w:sz w:val="24"/>
          <w:szCs w:val="24"/>
        </w:rPr>
        <w:t>26.0</w:t>
      </w:r>
      <w:r w:rsidR="00CD14CC">
        <w:rPr>
          <w:rFonts w:cstheme="minorHAnsi"/>
          <w:sz w:val="24"/>
          <w:szCs w:val="24"/>
        </w:rPr>
        <w:t xml:space="preserve">%) </w:t>
      </w:r>
      <w:r w:rsidR="00CD14CC" w:rsidRPr="003E69FB">
        <w:rPr>
          <w:rFonts w:cstheme="minorHAnsi"/>
          <w:sz w:val="24"/>
          <w:szCs w:val="24"/>
        </w:rPr>
        <w:t>did not overlap another ionomic QTL</w:t>
      </w:r>
      <w:r w:rsidR="000009A1">
        <w:rPr>
          <w:rFonts w:cstheme="minorHAnsi"/>
          <w:sz w:val="24"/>
          <w:szCs w:val="24"/>
        </w:rPr>
        <w:t xml:space="preserve">, and hence were singletons </w:t>
      </w:r>
      <w:r w:rsidR="00CD14CC" w:rsidRPr="003E69FB">
        <w:rPr>
          <w:rFonts w:cstheme="minorHAnsi"/>
          <w:sz w:val="24"/>
          <w:szCs w:val="24"/>
        </w:rPr>
        <w:t xml:space="preserve">(Figure </w:t>
      </w:r>
      <w:r w:rsidR="005E1070">
        <w:rPr>
          <w:rFonts w:cstheme="minorHAnsi"/>
          <w:sz w:val="24"/>
          <w:szCs w:val="24"/>
        </w:rPr>
        <w:t>2</w:t>
      </w:r>
      <w:r w:rsidR="00CD14CC">
        <w:rPr>
          <w:rFonts w:cstheme="minorHAnsi"/>
          <w:sz w:val="24"/>
          <w:szCs w:val="24"/>
        </w:rPr>
        <w:t>b</w:t>
      </w:r>
      <w:r w:rsidR="00CD14CC" w:rsidRPr="003E69FB">
        <w:rPr>
          <w:rFonts w:cstheme="minorHAnsi"/>
          <w:sz w:val="24"/>
          <w:szCs w:val="24"/>
        </w:rPr>
        <w:t xml:space="preserve">). </w:t>
      </w:r>
      <w:r w:rsidR="00CD14CC">
        <w:rPr>
          <w:rFonts w:cstheme="minorHAnsi"/>
          <w:sz w:val="24"/>
          <w:szCs w:val="24"/>
        </w:rPr>
        <w:t xml:space="preserve">Mg was the only element with </w:t>
      </w:r>
      <w:r w:rsidR="000009A1">
        <w:rPr>
          <w:rFonts w:cstheme="minorHAnsi"/>
          <w:sz w:val="24"/>
          <w:szCs w:val="24"/>
        </w:rPr>
        <w:t>a majority of singleton QTL,</w:t>
      </w:r>
      <w:r w:rsidR="00CD14CC">
        <w:rPr>
          <w:rFonts w:cstheme="minorHAnsi"/>
          <w:sz w:val="24"/>
          <w:szCs w:val="24"/>
        </w:rPr>
        <w:t xml:space="preserve"> with both more non-colocalizing and fewer colocalizing QTL than expected (chi-sq</w:t>
      </w:r>
      <w:r w:rsidR="00387DAD">
        <w:rPr>
          <w:rFonts w:cstheme="minorHAnsi"/>
          <w:sz w:val="24"/>
          <w:szCs w:val="24"/>
        </w:rPr>
        <w:t>uare</w:t>
      </w:r>
      <w:r w:rsidR="00CD14CC">
        <w:rPr>
          <w:rFonts w:cstheme="minorHAnsi"/>
          <w:sz w:val="24"/>
          <w:szCs w:val="24"/>
        </w:rPr>
        <w:t xml:space="preserve"> </w:t>
      </w:r>
      <w:r w:rsidR="00387DAD">
        <w:rPr>
          <w:rFonts w:cstheme="minorHAnsi"/>
          <w:sz w:val="24"/>
          <w:szCs w:val="24"/>
        </w:rPr>
        <w:t xml:space="preserve">test, </w:t>
      </w:r>
      <w:r w:rsidR="00CD14CC">
        <w:rPr>
          <w:rFonts w:cstheme="minorHAnsi"/>
          <w:i/>
          <w:iCs/>
          <w:sz w:val="24"/>
          <w:szCs w:val="24"/>
        </w:rPr>
        <w:t>p</w:t>
      </w:r>
      <w:r w:rsidR="00CD14CC">
        <w:rPr>
          <w:rFonts w:cstheme="minorHAnsi"/>
          <w:sz w:val="24"/>
          <w:szCs w:val="24"/>
        </w:rPr>
        <w:t xml:space="preserve"> =</w:t>
      </w:r>
      <w:r w:rsidR="002D22E0">
        <w:rPr>
          <w:rFonts w:cstheme="minorHAnsi"/>
          <w:sz w:val="24"/>
          <w:szCs w:val="24"/>
        </w:rPr>
        <w:t xml:space="preserve"> </w:t>
      </w:r>
      <w:r w:rsidR="00387DAD">
        <w:rPr>
          <w:rFonts w:cstheme="minorHAnsi"/>
          <w:sz w:val="24"/>
          <w:szCs w:val="24"/>
        </w:rPr>
        <w:t>0.005</w:t>
      </w:r>
      <w:r w:rsidR="00CD14CC">
        <w:rPr>
          <w:rFonts w:cstheme="minorHAnsi"/>
          <w:sz w:val="24"/>
          <w:szCs w:val="24"/>
        </w:rPr>
        <w:t xml:space="preserve">). P had the most </w:t>
      </w:r>
      <w:r w:rsidR="000009A1">
        <w:rPr>
          <w:rFonts w:cstheme="minorHAnsi"/>
          <w:sz w:val="24"/>
          <w:szCs w:val="24"/>
        </w:rPr>
        <w:t>colocalizing QTL</w:t>
      </w:r>
      <w:r w:rsidR="00CD14CC">
        <w:rPr>
          <w:rFonts w:cstheme="minorHAnsi"/>
          <w:sz w:val="24"/>
          <w:szCs w:val="24"/>
        </w:rPr>
        <w:t xml:space="preserve">. Colocalizing P QTL always colocalized with elements </w:t>
      </w:r>
      <w:r w:rsidR="009063D3">
        <w:rPr>
          <w:rFonts w:cstheme="minorHAnsi"/>
          <w:sz w:val="24"/>
          <w:szCs w:val="24"/>
        </w:rPr>
        <w:t>which are most</w:t>
      </w:r>
      <w:r w:rsidR="009063D3">
        <w:rPr>
          <w:rFonts w:cstheme="minorHAnsi"/>
          <w:sz w:val="24"/>
          <w:szCs w:val="24"/>
        </w:rPr>
        <w:t xml:space="preserve"> </w:t>
      </w:r>
      <w:r w:rsidR="00CD14CC">
        <w:rPr>
          <w:rFonts w:cstheme="minorHAnsi"/>
          <w:sz w:val="24"/>
          <w:szCs w:val="24"/>
        </w:rPr>
        <w:t>abundant in soil as cations with 1+ or 2+ charge. Ca QTL always colocalized, either with P (2 QTL) or with elements most abundant in soil as 2+ or 3+ cations (3 QTL)</w:t>
      </w:r>
      <w:r w:rsidR="00163BE1">
        <w:rPr>
          <w:rFonts w:cstheme="minorHAnsi"/>
          <w:sz w:val="24"/>
          <w:szCs w:val="24"/>
        </w:rPr>
        <w:t xml:space="preserve">. </w:t>
      </w:r>
      <w:r w:rsidR="00CD14CC">
        <w:rPr>
          <w:rFonts w:cstheme="minorHAnsi"/>
          <w:sz w:val="24"/>
          <w:szCs w:val="24"/>
        </w:rPr>
        <w:t xml:space="preserve">Al </w:t>
      </w:r>
      <w:r w:rsidR="00163BE1">
        <w:rPr>
          <w:rFonts w:cstheme="minorHAnsi"/>
          <w:sz w:val="24"/>
          <w:szCs w:val="24"/>
        </w:rPr>
        <w:t xml:space="preserve">QTL also always </w:t>
      </w:r>
      <w:r w:rsidR="00CD14CC">
        <w:rPr>
          <w:rFonts w:cstheme="minorHAnsi"/>
          <w:sz w:val="24"/>
          <w:szCs w:val="24"/>
        </w:rPr>
        <w:t>colocalized</w:t>
      </w:r>
      <w:r w:rsidR="00163BE1">
        <w:rPr>
          <w:rFonts w:cstheme="minorHAnsi"/>
          <w:sz w:val="24"/>
          <w:szCs w:val="24"/>
        </w:rPr>
        <w:t>,</w:t>
      </w:r>
      <w:r w:rsidR="00CD14CC">
        <w:rPr>
          <w:rFonts w:cstheme="minorHAnsi"/>
          <w:sz w:val="24"/>
          <w:szCs w:val="24"/>
        </w:rPr>
        <w:t xml:space="preserve"> with Sr in 3 of 4 QTL</w:t>
      </w:r>
      <w:r w:rsidR="000009A1">
        <w:rPr>
          <w:rFonts w:cstheme="minorHAnsi"/>
          <w:sz w:val="24"/>
          <w:szCs w:val="24"/>
        </w:rPr>
        <w:t xml:space="preserve">, and </w:t>
      </w:r>
      <w:r w:rsidR="00163BE1">
        <w:rPr>
          <w:rFonts w:cstheme="minorHAnsi"/>
          <w:sz w:val="24"/>
          <w:szCs w:val="24"/>
        </w:rPr>
        <w:t xml:space="preserve">with </w:t>
      </w:r>
      <w:r w:rsidR="000009A1">
        <w:rPr>
          <w:rFonts w:cstheme="minorHAnsi"/>
          <w:sz w:val="24"/>
          <w:szCs w:val="24"/>
        </w:rPr>
        <w:t>Fe for both Fe QTL</w:t>
      </w:r>
      <w:r w:rsidR="00CD14CC">
        <w:rPr>
          <w:rFonts w:cstheme="minorHAnsi"/>
          <w:sz w:val="24"/>
          <w:szCs w:val="24"/>
        </w:rPr>
        <w:t xml:space="preserve">. </w:t>
      </w:r>
      <w:r w:rsidR="00CD14CC" w:rsidRPr="00FA3DC0">
        <w:rPr>
          <w:rFonts w:cstheme="minorHAnsi"/>
          <w:sz w:val="24"/>
          <w:szCs w:val="24"/>
        </w:rPr>
        <w:t xml:space="preserve">The partial co-localization of QTL between Ca and Sr, and between Al and Fe, </w:t>
      </w:r>
      <w:r w:rsidR="00CD14CC">
        <w:rPr>
          <w:rFonts w:cstheme="minorHAnsi"/>
          <w:sz w:val="24"/>
          <w:szCs w:val="24"/>
        </w:rPr>
        <w:t>may underlie some of the high</w:t>
      </w:r>
      <w:r w:rsidR="00CD14CC" w:rsidRPr="00FA3DC0">
        <w:rPr>
          <w:rFonts w:cstheme="minorHAnsi"/>
          <w:sz w:val="24"/>
          <w:szCs w:val="24"/>
        </w:rPr>
        <w:t xml:space="preserve"> phenotypic correlation in these traits </w:t>
      </w:r>
      <w:r w:rsidR="000009A1">
        <w:rPr>
          <w:rFonts w:cstheme="minorHAnsi"/>
          <w:sz w:val="24"/>
          <w:szCs w:val="24"/>
        </w:rPr>
        <w:t>in</w:t>
      </w:r>
      <w:r w:rsidR="000009A1" w:rsidRPr="00FA3DC0">
        <w:rPr>
          <w:rFonts w:cstheme="minorHAnsi"/>
          <w:sz w:val="24"/>
          <w:szCs w:val="24"/>
        </w:rPr>
        <w:t xml:space="preserve"> </w:t>
      </w:r>
      <w:r w:rsidR="00CD14CC" w:rsidRPr="00FA3DC0">
        <w:rPr>
          <w:rFonts w:cstheme="minorHAnsi"/>
          <w:sz w:val="24"/>
          <w:szCs w:val="24"/>
        </w:rPr>
        <w:t xml:space="preserve">the </w:t>
      </w:r>
      <w:r w:rsidR="00CD14CC">
        <w:rPr>
          <w:rFonts w:cstheme="minorHAnsi"/>
          <w:sz w:val="24"/>
          <w:szCs w:val="24"/>
        </w:rPr>
        <w:t>F</w:t>
      </w:r>
      <w:r w:rsidR="00CD14CC">
        <w:rPr>
          <w:rFonts w:cstheme="minorHAnsi"/>
          <w:sz w:val="24"/>
          <w:szCs w:val="24"/>
          <w:vertAlign w:val="subscript"/>
        </w:rPr>
        <w:t>2</w:t>
      </w:r>
      <w:r w:rsidR="00CD14CC">
        <w:rPr>
          <w:rFonts w:cstheme="minorHAnsi"/>
          <w:sz w:val="24"/>
          <w:szCs w:val="24"/>
        </w:rPr>
        <w:t xml:space="preserve"> genotypes</w:t>
      </w:r>
      <w:r w:rsidR="00CD14CC" w:rsidRPr="00FA3DC0">
        <w:rPr>
          <w:rFonts w:cstheme="minorHAnsi"/>
          <w:sz w:val="24"/>
          <w:szCs w:val="24"/>
        </w:rPr>
        <w:t xml:space="preserve"> (</w:t>
      </w:r>
      <w:r w:rsidR="005E1070">
        <w:rPr>
          <w:rFonts w:cstheme="minorHAnsi"/>
          <w:sz w:val="24"/>
          <w:szCs w:val="24"/>
        </w:rPr>
        <w:t>Supplemental Table S1</w:t>
      </w:r>
      <w:r w:rsidR="00CD14CC" w:rsidRPr="008D1D55">
        <w:rPr>
          <w:rFonts w:cstheme="minorHAnsi"/>
          <w:sz w:val="24"/>
          <w:szCs w:val="24"/>
        </w:rPr>
        <w:t>).</w:t>
      </w:r>
      <w:r w:rsidR="008D1D55" w:rsidRPr="008D1D55">
        <w:rPr>
          <w:rFonts w:cstheme="minorHAnsi"/>
          <w:sz w:val="24"/>
          <w:szCs w:val="24"/>
        </w:rPr>
        <w:t xml:space="preserve"> </w:t>
      </w:r>
      <w:r w:rsidR="00CD14CC" w:rsidRPr="008D1D55">
        <w:rPr>
          <w:rFonts w:cstheme="minorHAnsi"/>
          <w:sz w:val="24"/>
          <w:szCs w:val="24"/>
        </w:rPr>
        <w:t>Three</w:t>
      </w:r>
      <w:r w:rsidR="00CD14CC">
        <w:rPr>
          <w:rFonts w:cstheme="minorHAnsi"/>
          <w:sz w:val="24"/>
          <w:szCs w:val="24"/>
        </w:rPr>
        <w:t xml:space="preserve"> </w:t>
      </w:r>
      <w:r w:rsidR="00CD14CC" w:rsidRPr="00FA3DC0">
        <w:rPr>
          <w:rFonts w:cstheme="minorHAnsi"/>
          <w:sz w:val="24"/>
          <w:szCs w:val="24"/>
        </w:rPr>
        <w:t>QTL</w:t>
      </w:r>
      <w:r w:rsidR="00CD14CC">
        <w:rPr>
          <w:rFonts w:cstheme="minorHAnsi"/>
          <w:sz w:val="24"/>
          <w:szCs w:val="24"/>
        </w:rPr>
        <w:t xml:space="preserve"> sets</w:t>
      </w:r>
      <w:r w:rsidR="00CD14CC" w:rsidRPr="00FA3DC0">
        <w:rPr>
          <w:rFonts w:cstheme="minorHAnsi"/>
          <w:sz w:val="24"/>
          <w:szCs w:val="24"/>
        </w:rPr>
        <w:t xml:space="preserve"> </w:t>
      </w:r>
      <w:r w:rsidR="00CD14CC">
        <w:rPr>
          <w:rFonts w:cstheme="minorHAnsi"/>
          <w:sz w:val="24"/>
          <w:szCs w:val="24"/>
        </w:rPr>
        <w:t>colocalized four or more elements</w:t>
      </w:r>
      <w:r w:rsidR="00CD14CC" w:rsidRPr="00CD14CC">
        <w:rPr>
          <w:rFonts w:cstheme="minorHAnsi"/>
          <w:sz w:val="24"/>
          <w:szCs w:val="24"/>
        </w:rPr>
        <w:t xml:space="preserve">. </w:t>
      </w:r>
      <w:r w:rsidR="00CD14CC" w:rsidRPr="000B16BB">
        <w:rPr>
          <w:rFonts w:cstheme="minorHAnsi"/>
          <w:sz w:val="24"/>
          <w:szCs w:val="24"/>
        </w:rPr>
        <w:t xml:space="preserve">One of these sets was located at 6.63Mb – 33.56Mb on Chr02N with Ca, Zn, Rb and Sr QTL, one at 0.97Mb – 41.75Mb on Chr04N that included Mg, K, Fe, and Al QTL, and the third at 33.91Mb – 51.66Mb on Chr07K that included Al, Ca, Mn, Fe, Zn, and Sr QTL (Figure </w:t>
      </w:r>
      <w:r w:rsidR="005E1070">
        <w:rPr>
          <w:rFonts w:cstheme="minorHAnsi"/>
          <w:sz w:val="24"/>
          <w:szCs w:val="24"/>
        </w:rPr>
        <w:t>2</w:t>
      </w:r>
      <w:r w:rsidR="00CD14CC" w:rsidRPr="000B16BB">
        <w:rPr>
          <w:rFonts w:cstheme="minorHAnsi"/>
          <w:sz w:val="24"/>
          <w:szCs w:val="24"/>
        </w:rPr>
        <w:t>a).</w:t>
      </w:r>
      <w:r w:rsidR="00CD14CC" w:rsidRPr="00FA3DC0">
        <w:rPr>
          <w:rFonts w:cstheme="minorHAnsi"/>
          <w:sz w:val="24"/>
          <w:szCs w:val="24"/>
        </w:rPr>
        <w:t xml:space="preserve"> </w:t>
      </w:r>
    </w:p>
    <w:p w14:paraId="45EFBB8F" w14:textId="69C6DE54" w:rsidR="005B6C4E" w:rsidRPr="00F050F5" w:rsidRDefault="00940A45" w:rsidP="007E2E0B">
      <w:pPr>
        <w:pStyle w:val="NormalWeb"/>
        <w:shd w:val="clear" w:color="auto" w:fill="FFFFFF"/>
        <w:spacing w:before="0" w:beforeAutospacing="0" w:after="120" w:afterAutospacing="0" w:line="360" w:lineRule="auto"/>
        <w:rPr>
          <w:rFonts w:asciiTheme="minorHAnsi" w:hAnsiTheme="minorHAnsi" w:cstheme="minorHAnsi"/>
          <w:color w:val="24292E"/>
        </w:rPr>
      </w:pPr>
      <w:r w:rsidRPr="00F050F5">
        <w:rPr>
          <w:rFonts w:asciiTheme="minorHAnsi" w:eastAsiaTheme="minorEastAsia" w:hAnsiTheme="minorHAnsi" w:cstheme="minorHAnsi"/>
          <w:b/>
        </w:rPr>
        <w:t xml:space="preserve">Ionomic </w:t>
      </w:r>
      <w:r w:rsidR="008066DE" w:rsidRPr="00F050F5">
        <w:rPr>
          <w:rFonts w:asciiTheme="minorHAnsi" w:eastAsiaTheme="minorEastAsia" w:hAnsiTheme="minorHAnsi" w:cstheme="minorHAnsi"/>
          <w:b/>
        </w:rPr>
        <w:t>QTL</w:t>
      </w:r>
      <w:r w:rsidRPr="00F050F5">
        <w:rPr>
          <w:rFonts w:asciiTheme="minorHAnsi" w:eastAsiaTheme="minorEastAsia" w:hAnsiTheme="minorHAnsi" w:cstheme="minorHAnsi"/>
          <w:b/>
        </w:rPr>
        <w:t>xE frequencies and QTL reaction norms</w:t>
      </w:r>
    </w:p>
    <w:p w14:paraId="7CAEA6FB" w14:textId="6911E711" w:rsidR="00AB4600" w:rsidRDefault="00AB4600" w:rsidP="00F050F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EC7703">
        <w:rPr>
          <w:rFonts w:asciiTheme="minorHAnsi" w:hAnsiTheme="minorHAnsi" w:cstheme="minorHAnsi"/>
          <w:color w:val="24292E"/>
        </w:rPr>
        <w:t xml:space="preserve">We next explored patterns of effect sizes, and types of QTLxE, in our 77 QTL, particularly in our 38 QTL </w:t>
      </w:r>
      <w:r w:rsidR="002B3041">
        <w:rPr>
          <w:rFonts w:asciiTheme="minorHAnsi" w:hAnsiTheme="minorHAnsi" w:cstheme="minorHAnsi"/>
          <w:color w:val="24292E"/>
        </w:rPr>
        <w:t>exhibiting</w:t>
      </w:r>
      <w:r>
        <w:rPr>
          <w:rFonts w:asciiTheme="minorHAnsi" w:eastAsiaTheme="minorEastAsia" w:hAnsiTheme="minorHAnsi" w:cstheme="minorHAnsi"/>
          <w:bCs/>
        </w:rPr>
        <w:t xml:space="preserve"> QTLxE </w:t>
      </w:r>
      <w:r w:rsidRPr="00A7104F">
        <w:rPr>
          <w:rFonts w:asciiTheme="minorHAnsi" w:eastAsiaTheme="minorEastAsia" w:hAnsiTheme="minorHAnsi" w:cstheme="minorHAnsi"/>
          <w:bCs/>
        </w:rPr>
        <w:t xml:space="preserve">(Figure </w:t>
      </w:r>
      <w:r w:rsidR="005E1070">
        <w:rPr>
          <w:rFonts w:asciiTheme="minorHAnsi" w:eastAsiaTheme="minorEastAsia" w:hAnsiTheme="minorHAnsi" w:cstheme="minorHAnsi"/>
          <w:bCs/>
        </w:rPr>
        <w:t>3</w:t>
      </w:r>
      <w:r w:rsidR="00A7104F" w:rsidRPr="00A7104F">
        <w:rPr>
          <w:rFonts w:asciiTheme="minorHAnsi" w:eastAsiaTheme="minorEastAsia" w:hAnsiTheme="minorHAnsi" w:cstheme="minorHAnsi"/>
          <w:bCs/>
        </w:rPr>
        <w:t>, and Supplemental Figure S</w:t>
      </w:r>
      <w:r w:rsidR="005E1070">
        <w:rPr>
          <w:rFonts w:asciiTheme="minorHAnsi" w:eastAsiaTheme="minorEastAsia" w:hAnsiTheme="minorHAnsi" w:cstheme="minorHAnsi"/>
          <w:bCs/>
        </w:rPr>
        <w:t>1</w:t>
      </w:r>
      <w:r w:rsidRPr="00A7104F">
        <w:rPr>
          <w:rFonts w:asciiTheme="minorHAnsi" w:eastAsiaTheme="minorEastAsia" w:hAnsiTheme="minorHAnsi" w:cstheme="minorHAnsi"/>
          <w:bCs/>
        </w:rPr>
        <w:t>).</w:t>
      </w:r>
      <w:r>
        <w:rPr>
          <w:rFonts w:asciiTheme="minorHAnsi" w:hAnsiTheme="minorHAnsi" w:cstheme="minorHAnsi"/>
          <w:color w:val="24292E"/>
        </w:rPr>
        <w:t xml:space="preserve"> </w:t>
      </w:r>
      <w:r w:rsidRPr="00FE1434">
        <w:rPr>
          <w:rFonts w:asciiTheme="minorHAnsi" w:hAnsiTheme="minorHAnsi" w:cstheme="minorHAnsi"/>
          <w:color w:val="24292E"/>
        </w:rPr>
        <w:t xml:space="preserve">The design of the crosses </w:t>
      </w:r>
      <w:r>
        <w:rPr>
          <w:rFonts w:asciiTheme="minorHAnsi" w:hAnsiTheme="minorHAnsi" w:cstheme="minorHAnsi"/>
          <w:color w:val="24292E"/>
        </w:rPr>
        <w:t>that generated</w:t>
      </w:r>
      <w:r w:rsidRPr="00FE1434">
        <w:rPr>
          <w:rFonts w:asciiTheme="minorHAnsi" w:hAnsiTheme="minorHAnsi" w:cstheme="minorHAnsi"/>
          <w:color w:val="24292E"/>
        </w:rPr>
        <w:t xml:space="preserve"> the four-way population</w:t>
      </w:r>
      <w:r>
        <w:rPr>
          <w:rFonts w:asciiTheme="minorHAnsi" w:hAnsiTheme="minorHAnsi" w:cstheme="minorHAnsi"/>
          <w:color w:val="24292E"/>
        </w:rPr>
        <w:t xml:space="preserve"> also</w:t>
      </w:r>
      <w:r w:rsidRPr="00FE1434">
        <w:rPr>
          <w:rFonts w:asciiTheme="minorHAnsi" w:hAnsiTheme="minorHAnsi" w:cstheme="minorHAnsi"/>
          <w:color w:val="24292E"/>
        </w:rPr>
        <w:t xml:space="preserve"> allowed us to quantify </w:t>
      </w:r>
      <w:r>
        <w:rPr>
          <w:rFonts w:asciiTheme="minorHAnsi" w:hAnsiTheme="minorHAnsi" w:cstheme="minorHAnsi"/>
          <w:color w:val="24292E"/>
        </w:rPr>
        <w:t xml:space="preserve">differences in allelic effects for two distinct lowland vs. upland crosses, </w:t>
      </w:r>
      <w:r w:rsidRPr="00FE1434">
        <w:rPr>
          <w:rFonts w:asciiTheme="minorHAnsi" w:hAnsiTheme="minorHAnsi" w:cstheme="minorHAnsi"/>
          <w:color w:val="24292E"/>
        </w:rPr>
        <w:t xml:space="preserve">AP13 vs. DAC (A x B) and WBC vs. VS16 (C x D). </w:t>
      </w:r>
      <w:r>
        <w:rPr>
          <w:rFonts w:asciiTheme="minorHAnsi" w:hAnsiTheme="minorHAnsi" w:cstheme="minorHAnsi"/>
          <w:color w:val="24292E"/>
        </w:rPr>
        <w:t xml:space="preserve">In addition to looking at patterns of GxE within these crosses, we could also determine if we had captured variation in effects between these crosses, for both QTL with and without QTLxE effects. For the 39 QTL without QTLxE, </w:t>
      </w:r>
      <w:r w:rsidRPr="00FE1434">
        <w:rPr>
          <w:rFonts w:asciiTheme="minorHAnsi" w:hAnsiTheme="minorHAnsi" w:cstheme="minorHAnsi"/>
          <w:color w:val="24292E"/>
        </w:rPr>
        <w:t xml:space="preserve">most effects (75%) had the same direction in both </w:t>
      </w:r>
      <w:r w:rsidR="00163BE1">
        <w:rPr>
          <w:rFonts w:asciiTheme="minorHAnsi" w:hAnsiTheme="minorHAnsi" w:cstheme="minorHAnsi"/>
          <w:color w:val="24292E"/>
        </w:rPr>
        <w:t xml:space="preserve">lowland vs. upland </w:t>
      </w:r>
      <w:r w:rsidRPr="00FE1434">
        <w:rPr>
          <w:rFonts w:asciiTheme="minorHAnsi" w:hAnsiTheme="minorHAnsi" w:cstheme="minorHAnsi"/>
          <w:color w:val="24292E"/>
        </w:rPr>
        <w:t>contrasts</w:t>
      </w:r>
      <w:r w:rsidR="00A7104F">
        <w:rPr>
          <w:rFonts w:asciiTheme="minorHAnsi" w:hAnsiTheme="minorHAnsi" w:cstheme="minorHAnsi"/>
          <w:color w:val="24292E"/>
        </w:rPr>
        <w:t xml:space="preserve"> (Supplemental Figure </w:t>
      </w:r>
      <w:r w:rsidR="00B26A02">
        <w:rPr>
          <w:rFonts w:asciiTheme="minorHAnsi" w:hAnsiTheme="minorHAnsi" w:cstheme="minorHAnsi"/>
          <w:color w:val="24292E"/>
        </w:rPr>
        <w:t>S</w:t>
      </w:r>
      <w:r w:rsidR="005E1070">
        <w:rPr>
          <w:rFonts w:asciiTheme="minorHAnsi" w:hAnsiTheme="minorHAnsi" w:cstheme="minorHAnsi"/>
          <w:color w:val="24292E"/>
        </w:rPr>
        <w:t>1</w:t>
      </w:r>
      <w:r w:rsidR="00A7104F">
        <w:rPr>
          <w:rFonts w:asciiTheme="minorHAnsi" w:hAnsiTheme="minorHAnsi" w:cstheme="minorHAnsi"/>
          <w:color w:val="24292E"/>
        </w:rPr>
        <w:t>)</w:t>
      </w:r>
      <w:r w:rsidRPr="00FE1434">
        <w:rPr>
          <w:rFonts w:asciiTheme="minorHAnsi" w:hAnsiTheme="minorHAnsi" w:cstheme="minorHAnsi"/>
          <w:color w:val="24292E"/>
        </w:rPr>
        <w:t>.</w:t>
      </w:r>
      <w:r>
        <w:rPr>
          <w:rFonts w:asciiTheme="minorHAnsi" w:hAnsiTheme="minorHAnsi" w:cstheme="minorHAnsi"/>
          <w:color w:val="24292E"/>
        </w:rPr>
        <w:t xml:space="preserve"> Thus, most QTL without </w:t>
      </w:r>
      <w:proofErr w:type="spellStart"/>
      <w:r>
        <w:rPr>
          <w:rFonts w:asciiTheme="minorHAnsi" w:hAnsiTheme="minorHAnsi" w:cstheme="minorHAnsi"/>
          <w:color w:val="24292E"/>
        </w:rPr>
        <w:t>QTLxE</w:t>
      </w:r>
      <w:proofErr w:type="spellEnd"/>
      <w:r>
        <w:rPr>
          <w:rFonts w:asciiTheme="minorHAnsi" w:hAnsiTheme="minorHAnsi" w:cstheme="minorHAnsi"/>
          <w:color w:val="24292E"/>
        </w:rPr>
        <w:t xml:space="preserve"> </w:t>
      </w:r>
      <w:r w:rsidR="009063D3">
        <w:rPr>
          <w:rFonts w:asciiTheme="minorHAnsi" w:hAnsiTheme="minorHAnsi" w:cstheme="minorHAnsi"/>
          <w:color w:val="24292E"/>
        </w:rPr>
        <w:t>exhibited</w:t>
      </w:r>
      <w:r w:rsidR="009063D3">
        <w:rPr>
          <w:rFonts w:asciiTheme="minorHAnsi" w:hAnsiTheme="minorHAnsi" w:cstheme="minorHAnsi"/>
          <w:color w:val="24292E"/>
        </w:rPr>
        <w:t xml:space="preserve"> </w:t>
      </w:r>
      <w:r>
        <w:rPr>
          <w:rFonts w:asciiTheme="minorHAnsi" w:hAnsiTheme="minorHAnsi" w:cstheme="minorHAnsi"/>
          <w:color w:val="24292E"/>
        </w:rPr>
        <w:t xml:space="preserve">differences in QTL effects between the upland and lowland sets of parents, and few </w:t>
      </w:r>
      <w:r w:rsidR="009063D3">
        <w:rPr>
          <w:rFonts w:asciiTheme="minorHAnsi" w:hAnsiTheme="minorHAnsi" w:cstheme="minorHAnsi"/>
          <w:color w:val="24292E"/>
        </w:rPr>
        <w:t>exhibited</w:t>
      </w:r>
      <w:r w:rsidR="009063D3">
        <w:rPr>
          <w:rFonts w:asciiTheme="minorHAnsi" w:hAnsiTheme="minorHAnsi" w:cstheme="minorHAnsi"/>
          <w:color w:val="24292E"/>
        </w:rPr>
        <w:t xml:space="preserve"> </w:t>
      </w:r>
      <w:r>
        <w:rPr>
          <w:rFonts w:asciiTheme="minorHAnsi" w:hAnsiTheme="minorHAnsi" w:cstheme="minorHAnsi"/>
          <w:color w:val="24292E"/>
        </w:rPr>
        <w:lastRenderedPageBreak/>
        <w:t>differences in QTL effects between the two upland or the two lowland parents. Of the</w:t>
      </w:r>
      <w:r w:rsidR="00163BE1">
        <w:rPr>
          <w:rFonts w:asciiTheme="minorHAnsi" w:hAnsiTheme="minorHAnsi" w:cstheme="minorHAnsi"/>
          <w:color w:val="24292E"/>
        </w:rPr>
        <w:t xml:space="preserve"> </w:t>
      </w:r>
      <w:r>
        <w:rPr>
          <w:rFonts w:asciiTheme="minorHAnsi" w:hAnsiTheme="minorHAnsi" w:cstheme="minorHAnsi"/>
          <w:color w:val="24292E"/>
        </w:rPr>
        <w:t xml:space="preserve">ten QTL without </w:t>
      </w:r>
      <w:r w:rsidR="00163BE1">
        <w:rPr>
          <w:rFonts w:asciiTheme="minorHAnsi" w:hAnsiTheme="minorHAnsi" w:cstheme="minorHAnsi"/>
          <w:color w:val="24292E"/>
        </w:rPr>
        <w:t>QTL</w:t>
      </w:r>
      <w:r>
        <w:rPr>
          <w:rFonts w:asciiTheme="minorHAnsi" w:hAnsiTheme="minorHAnsi" w:cstheme="minorHAnsi"/>
          <w:color w:val="24292E"/>
        </w:rPr>
        <w:t xml:space="preserve">xE but with within-ecotype variation, two </w:t>
      </w:r>
      <w:r w:rsidR="00163BE1">
        <w:rPr>
          <w:rFonts w:asciiTheme="minorHAnsi" w:hAnsiTheme="minorHAnsi" w:cstheme="minorHAnsi"/>
          <w:color w:val="24292E"/>
        </w:rPr>
        <w:t>QTL were singletons</w:t>
      </w:r>
      <w:r>
        <w:rPr>
          <w:rFonts w:asciiTheme="minorHAnsi" w:hAnsiTheme="minorHAnsi" w:cstheme="minorHAnsi"/>
          <w:color w:val="24292E"/>
        </w:rPr>
        <w:t>, and four colocalized with elements which had no significant QTLxE. The remaining four QTL colocalized with elements which did have QTLxE. If these</w:t>
      </w:r>
      <w:r w:rsidR="00163BE1">
        <w:rPr>
          <w:rFonts w:asciiTheme="minorHAnsi" w:hAnsiTheme="minorHAnsi" w:cstheme="minorHAnsi"/>
          <w:color w:val="24292E"/>
        </w:rPr>
        <w:t xml:space="preserve"> four</w:t>
      </w:r>
      <w:r>
        <w:rPr>
          <w:rFonts w:asciiTheme="minorHAnsi" w:hAnsiTheme="minorHAnsi" w:cstheme="minorHAnsi"/>
          <w:color w:val="24292E"/>
        </w:rPr>
        <w:t xml:space="preserve"> colocalizing QTL are due to loci that affect the content of </w:t>
      </w:r>
      <w:r w:rsidR="003708C7">
        <w:rPr>
          <w:rFonts w:asciiTheme="minorHAnsi" w:hAnsiTheme="minorHAnsi" w:cstheme="minorHAnsi"/>
          <w:color w:val="24292E"/>
        </w:rPr>
        <w:t xml:space="preserve">multiple </w:t>
      </w:r>
      <w:r>
        <w:rPr>
          <w:rFonts w:asciiTheme="minorHAnsi" w:hAnsiTheme="minorHAnsi" w:cstheme="minorHAnsi"/>
          <w:color w:val="24292E"/>
        </w:rPr>
        <w:t xml:space="preserve">elements, </w:t>
      </w:r>
      <w:r w:rsidR="003708C7">
        <w:rPr>
          <w:rFonts w:asciiTheme="minorHAnsi" w:hAnsiTheme="minorHAnsi" w:cstheme="minorHAnsi"/>
          <w:color w:val="24292E"/>
        </w:rPr>
        <w:t xml:space="preserve">then </w:t>
      </w:r>
      <w:r>
        <w:rPr>
          <w:rFonts w:asciiTheme="minorHAnsi" w:hAnsiTheme="minorHAnsi" w:cstheme="minorHAnsi"/>
          <w:color w:val="24292E"/>
        </w:rPr>
        <w:t>these QTL represent an interesting case of GxE caused by changes in pleiotropy at th</w:t>
      </w:r>
      <w:r w:rsidR="00163BE1">
        <w:rPr>
          <w:rFonts w:asciiTheme="minorHAnsi" w:hAnsiTheme="minorHAnsi" w:cstheme="minorHAnsi"/>
          <w:color w:val="24292E"/>
        </w:rPr>
        <w:t>at</w:t>
      </w:r>
      <w:r>
        <w:rPr>
          <w:rFonts w:asciiTheme="minorHAnsi" w:hAnsiTheme="minorHAnsi" w:cstheme="minorHAnsi"/>
          <w:color w:val="24292E"/>
        </w:rPr>
        <w:t xml:space="preserve"> locus.</w:t>
      </w:r>
    </w:p>
    <w:p w14:paraId="5348DA9A" w14:textId="2C96088B" w:rsidR="00AB4600" w:rsidRPr="00FE1434" w:rsidRDefault="00AB4600" w:rsidP="00AB4600">
      <w:pPr>
        <w:pStyle w:val="NormalWeb"/>
        <w:shd w:val="clear" w:color="auto" w:fill="FFFFFF"/>
        <w:spacing w:before="0" w:beforeAutospacing="0" w:after="120" w:afterAutospacing="0" w:line="360" w:lineRule="auto"/>
        <w:rPr>
          <w:rFonts w:asciiTheme="minorHAnsi" w:hAnsiTheme="minorHAnsi" w:cstheme="minorHAnsi"/>
          <w:color w:val="24292E"/>
        </w:rPr>
      </w:pPr>
      <w:r>
        <w:rPr>
          <w:rFonts w:asciiTheme="minorHAnsi" w:hAnsiTheme="minorHAnsi" w:cstheme="minorHAnsi"/>
          <w:color w:val="24292E"/>
        </w:rPr>
        <w:tab/>
      </w:r>
      <w:r w:rsidRPr="00FE1434">
        <w:rPr>
          <w:rFonts w:asciiTheme="minorHAnsi" w:hAnsiTheme="minorHAnsi" w:cstheme="minorHAnsi"/>
          <w:color w:val="24292E"/>
        </w:rPr>
        <w:t>For</w:t>
      </w:r>
      <w:r>
        <w:rPr>
          <w:rFonts w:asciiTheme="minorHAnsi" w:hAnsiTheme="minorHAnsi" w:cstheme="minorHAnsi"/>
          <w:color w:val="24292E"/>
        </w:rPr>
        <w:t xml:space="preserve"> the 38</w:t>
      </w:r>
      <w:r w:rsidRPr="00FE1434">
        <w:rPr>
          <w:rFonts w:asciiTheme="minorHAnsi" w:hAnsiTheme="minorHAnsi" w:cstheme="minorHAnsi"/>
          <w:color w:val="24292E"/>
        </w:rPr>
        <w:t xml:space="preserve"> QTL</w:t>
      </w:r>
      <w:r w:rsidR="00EC7703">
        <w:rPr>
          <w:rFonts w:asciiTheme="minorHAnsi" w:hAnsiTheme="minorHAnsi" w:cstheme="minorHAnsi"/>
          <w:color w:val="24292E"/>
        </w:rPr>
        <w:t xml:space="preserve"> (i.e., 76 allelic contrasts)</w:t>
      </w:r>
      <w:r w:rsidRPr="00FE1434">
        <w:rPr>
          <w:rFonts w:asciiTheme="minorHAnsi" w:hAnsiTheme="minorHAnsi" w:cstheme="minorHAnsi"/>
          <w:color w:val="24292E"/>
        </w:rPr>
        <w:t xml:space="preserve"> with QTLxE, </w:t>
      </w:r>
      <w:r w:rsidR="008A06A6">
        <w:rPr>
          <w:rFonts w:asciiTheme="minorHAnsi" w:hAnsiTheme="minorHAnsi" w:cstheme="minorHAnsi"/>
          <w:color w:val="24292E"/>
        </w:rPr>
        <w:t>35</w:t>
      </w:r>
      <w:r w:rsidR="008A06A6" w:rsidRPr="00FE1434">
        <w:rPr>
          <w:rFonts w:asciiTheme="minorHAnsi" w:hAnsiTheme="minorHAnsi" w:cstheme="minorHAnsi"/>
          <w:color w:val="24292E"/>
        </w:rPr>
        <w:t xml:space="preserve"> </w:t>
      </w:r>
      <w:r>
        <w:rPr>
          <w:rFonts w:asciiTheme="minorHAnsi" w:hAnsiTheme="minorHAnsi" w:cstheme="minorHAnsi"/>
          <w:color w:val="24292E"/>
        </w:rPr>
        <w:t>contrasts (</w:t>
      </w:r>
      <w:r w:rsidR="008A06A6">
        <w:rPr>
          <w:rFonts w:asciiTheme="minorHAnsi" w:hAnsiTheme="minorHAnsi" w:cstheme="minorHAnsi"/>
          <w:color w:val="24292E"/>
        </w:rPr>
        <w:t>46</w:t>
      </w:r>
      <w:r>
        <w:rPr>
          <w:rFonts w:asciiTheme="minorHAnsi" w:hAnsiTheme="minorHAnsi" w:cstheme="minorHAnsi"/>
          <w:color w:val="24292E"/>
        </w:rPr>
        <w:t xml:space="preserve">%) </w:t>
      </w:r>
      <w:r w:rsidRPr="00FE1434">
        <w:rPr>
          <w:rFonts w:asciiTheme="minorHAnsi" w:hAnsiTheme="minorHAnsi" w:cstheme="minorHAnsi"/>
          <w:color w:val="24292E"/>
        </w:rPr>
        <w:t xml:space="preserve">had </w:t>
      </w:r>
      <w:r>
        <w:rPr>
          <w:rFonts w:asciiTheme="minorHAnsi" w:hAnsiTheme="minorHAnsi" w:cstheme="minorHAnsi"/>
          <w:color w:val="24292E"/>
        </w:rPr>
        <w:t>differential sensitivity in</w:t>
      </w:r>
      <w:r w:rsidRPr="00FE1434">
        <w:rPr>
          <w:rFonts w:asciiTheme="minorHAnsi" w:hAnsiTheme="minorHAnsi" w:cstheme="minorHAnsi"/>
          <w:color w:val="24292E"/>
        </w:rPr>
        <w:t xml:space="preserve"> effects (i.e., </w:t>
      </w:r>
      <w:r>
        <w:rPr>
          <w:rFonts w:asciiTheme="minorHAnsi" w:hAnsiTheme="minorHAnsi" w:cstheme="minorHAnsi"/>
          <w:color w:val="24292E"/>
        </w:rPr>
        <w:t xml:space="preserve">a </w:t>
      </w:r>
      <w:r w:rsidRPr="00FE1434">
        <w:rPr>
          <w:rFonts w:asciiTheme="minorHAnsi" w:hAnsiTheme="minorHAnsi" w:cstheme="minorHAnsi"/>
          <w:color w:val="24292E"/>
        </w:rPr>
        <w:t xml:space="preserve">magnitude change) across </w:t>
      </w:r>
      <w:r w:rsidR="007B478B">
        <w:rPr>
          <w:rFonts w:asciiTheme="minorHAnsi" w:hAnsiTheme="minorHAnsi" w:cstheme="minorHAnsi"/>
          <w:color w:val="24292E"/>
        </w:rPr>
        <w:t>gardens</w:t>
      </w:r>
      <w:r w:rsidR="00EB3CD0">
        <w:rPr>
          <w:rFonts w:asciiTheme="minorHAnsi" w:hAnsiTheme="minorHAnsi" w:cstheme="minorHAnsi"/>
          <w:color w:val="24292E"/>
        </w:rPr>
        <w:t xml:space="preserve">, and </w:t>
      </w:r>
      <w:r w:rsidR="007B478B">
        <w:rPr>
          <w:rFonts w:asciiTheme="minorHAnsi" w:hAnsiTheme="minorHAnsi" w:cstheme="minorHAnsi"/>
          <w:color w:val="24292E"/>
        </w:rPr>
        <w:t>15</w:t>
      </w:r>
      <w:r w:rsidR="00EB3CD0">
        <w:rPr>
          <w:rFonts w:asciiTheme="minorHAnsi" w:hAnsiTheme="minorHAnsi" w:cstheme="minorHAnsi"/>
          <w:color w:val="24292E"/>
        </w:rPr>
        <w:t xml:space="preserve"> of the</w:t>
      </w:r>
      <w:r w:rsidR="00AB5898">
        <w:rPr>
          <w:rFonts w:asciiTheme="minorHAnsi" w:hAnsiTheme="minorHAnsi" w:cstheme="minorHAnsi"/>
          <w:color w:val="24292E"/>
        </w:rPr>
        <w:t>se contrasts</w:t>
      </w:r>
      <w:r w:rsidR="00EB3CD0">
        <w:rPr>
          <w:rFonts w:asciiTheme="minorHAnsi" w:hAnsiTheme="minorHAnsi" w:cstheme="minorHAnsi"/>
          <w:color w:val="24292E"/>
        </w:rPr>
        <w:t xml:space="preserve"> were statistically significant</w:t>
      </w:r>
      <w:r w:rsidR="007B478B">
        <w:rPr>
          <w:rFonts w:asciiTheme="minorHAnsi" w:hAnsiTheme="minorHAnsi" w:cstheme="minorHAnsi"/>
          <w:color w:val="24292E"/>
        </w:rPr>
        <w:t xml:space="preserve"> after a multiple testing correction</w:t>
      </w:r>
      <w:r w:rsidR="00EB3CD0">
        <w:rPr>
          <w:rFonts w:asciiTheme="minorHAnsi" w:hAnsiTheme="minorHAnsi" w:cstheme="minorHAnsi"/>
          <w:color w:val="24292E"/>
        </w:rPr>
        <w:t xml:space="preserve"> (</w:t>
      </w:r>
      <w:r w:rsidR="00EB3CD0" w:rsidRPr="00C973D5">
        <w:rPr>
          <w:rFonts w:asciiTheme="minorHAnsi" w:hAnsiTheme="minorHAnsi" w:cstheme="minorHAnsi"/>
          <w:i/>
          <w:iCs/>
          <w:color w:val="24292E"/>
        </w:rPr>
        <w:t>t</w:t>
      </w:r>
      <w:r w:rsidR="00EB3CD0">
        <w:rPr>
          <w:rFonts w:asciiTheme="minorHAnsi" w:hAnsiTheme="minorHAnsi" w:cstheme="minorHAnsi"/>
          <w:color w:val="24292E"/>
        </w:rPr>
        <w:t xml:space="preserve">-test, </w:t>
      </w:r>
      <w:r w:rsidR="00EB3CD0" w:rsidRPr="00487E02">
        <w:rPr>
          <w:rFonts w:asciiTheme="minorHAnsi" w:hAnsiTheme="minorHAnsi" w:cstheme="minorHAnsi"/>
          <w:i/>
          <w:color w:val="24292E"/>
        </w:rPr>
        <w:t>p</w:t>
      </w:r>
      <w:r w:rsidR="00EB3CD0">
        <w:rPr>
          <w:rFonts w:asciiTheme="minorHAnsi" w:hAnsiTheme="minorHAnsi" w:cstheme="minorHAnsi"/>
          <w:color w:val="24292E"/>
        </w:rPr>
        <w:t xml:space="preserve"> &lt; 0.0</w:t>
      </w:r>
      <w:r w:rsidR="007B478B">
        <w:rPr>
          <w:rFonts w:asciiTheme="minorHAnsi" w:hAnsiTheme="minorHAnsi" w:cstheme="minorHAnsi"/>
          <w:color w:val="24292E"/>
        </w:rPr>
        <w:t>00198</w:t>
      </w:r>
      <w:r w:rsidR="00A7104F">
        <w:rPr>
          <w:rFonts w:asciiTheme="minorHAnsi" w:hAnsiTheme="minorHAnsi" w:cstheme="minorHAnsi"/>
          <w:color w:val="24292E"/>
        </w:rPr>
        <w:t xml:space="preserve">, Supplemental Figure </w:t>
      </w:r>
      <w:r w:rsidR="00B26A02">
        <w:rPr>
          <w:rFonts w:asciiTheme="minorHAnsi" w:hAnsiTheme="minorHAnsi" w:cstheme="minorHAnsi"/>
          <w:color w:val="24292E"/>
        </w:rPr>
        <w:t>S</w:t>
      </w:r>
      <w:r w:rsidR="005E1070">
        <w:rPr>
          <w:rFonts w:asciiTheme="minorHAnsi" w:hAnsiTheme="minorHAnsi" w:cstheme="minorHAnsi"/>
          <w:color w:val="24292E"/>
        </w:rPr>
        <w:t>1</w:t>
      </w:r>
      <w:r w:rsidR="00EB3CD0">
        <w:rPr>
          <w:rFonts w:asciiTheme="minorHAnsi" w:hAnsiTheme="minorHAnsi" w:cstheme="minorHAnsi"/>
          <w:color w:val="24292E"/>
        </w:rPr>
        <w:t>)</w:t>
      </w:r>
      <w:r w:rsidR="008A06A6">
        <w:rPr>
          <w:rFonts w:asciiTheme="minorHAnsi" w:hAnsiTheme="minorHAnsi" w:cstheme="minorHAnsi"/>
          <w:color w:val="24292E"/>
        </w:rPr>
        <w:t xml:space="preserve">. These differentially sensitive effects </w:t>
      </w:r>
      <w:r w:rsidR="00AB5898">
        <w:rPr>
          <w:rFonts w:asciiTheme="minorHAnsi" w:hAnsiTheme="minorHAnsi" w:cstheme="minorHAnsi"/>
          <w:color w:val="24292E"/>
        </w:rPr>
        <w:t>were present both in</w:t>
      </w:r>
      <w:r w:rsidR="008A06A6">
        <w:rPr>
          <w:rFonts w:asciiTheme="minorHAnsi" w:hAnsiTheme="minorHAnsi" w:cstheme="minorHAnsi"/>
          <w:color w:val="24292E"/>
        </w:rPr>
        <w:t xml:space="preserve"> </w:t>
      </w:r>
      <w:r w:rsidR="00AB5898">
        <w:rPr>
          <w:rFonts w:asciiTheme="minorHAnsi" w:hAnsiTheme="minorHAnsi" w:cstheme="minorHAnsi"/>
          <w:color w:val="24292E"/>
        </w:rPr>
        <w:t>one or two</w:t>
      </w:r>
      <w:r w:rsidR="008A06A6">
        <w:rPr>
          <w:rFonts w:asciiTheme="minorHAnsi" w:hAnsiTheme="minorHAnsi" w:cstheme="minorHAnsi"/>
          <w:color w:val="24292E"/>
        </w:rPr>
        <w:t xml:space="preserve"> </w:t>
      </w:r>
      <w:r w:rsidR="00AB5898">
        <w:rPr>
          <w:rFonts w:asciiTheme="minorHAnsi" w:hAnsiTheme="minorHAnsi" w:cstheme="minorHAnsi"/>
          <w:color w:val="24292E"/>
        </w:rPr>
        <w:t xml:space="preserve">lowland vs. upland </w:t>
      </w:r>
      <w:r w:rsidR="008A06A6">
        <w:rPr>
          <w:rFonts w:asciiTheme="minorHAnsi" w:hAnsiTheme="minorHAnsi" w:cstheme="minorHAnsi"/>
          <w:color w:val="24292E"/>
        </w:rPr>
        <w:t>allelic contrast</w:t>
      </w:r>
      <w:r w:rsidR="00AB5898">
        <w:rPr>
          <w:rFonts w:asciiTheme="minorHAnsi" w:hAnsiTheme="minorHAnsi" w:cstheme="minorHAnsi"/>
          <w:color w:val="24292E"/>
        </w:rPr>
        <w:t>s</w:t>
      </w:r>
      <w:r w:rsidR="008A06A6">
        <w:rPr>
          <w:rFonts w:asciiTheme="minorHAnsi" w:hAnsiTheme="minorHAnsi" w:cstheme="minorHAnsi"/>
          <w:color w:val="24292E"/>
        </w:rPr>
        <w:t xml:space="preserve">. </w:t>
      </w:r>
      <w:r w:rsidRPr="00FE1434">
        <w:rPr>
          <w:rFonts w:asciiTheme="minorHAnsi" w:hAnsiTheme="minorHAnsi" w:cstheme="minorHAnsi"/>
          <w:color w:val="24292E"/>
        </w:rPr>
        <w:t xml:space="preserve">For </w:t>
      </w:r>
      <w:r w:rsidR="007C3B1E">
        <w:rPr>
          <w:rFonts w:asciiTheme="minorHAnsi" w:hAnsiTheme="minorHAnsi" w:cstheme="minorHAnsi"/>
          <w:color w:val="24292E"/>
        </w:rPr>
        <w:t>instance</w:t>
      </w:r>
      <w:r w:rsidRPr="00FE1434">
        <w:rPr>
          <w:rFonts w:asciiTheme="minorHAnsi" w:hAnsiTheme="minorHAnsi" w:cstheme="minorHAnsi"/>
          <w:color w:val="24292E"/>
        </w:rPr>
        <w:t xml:space="preserve">, the effect of QTL </w:t>
      </w:r>
      <w:r w:rsidRPr="00194AB9">
        <w:rPr>
          <w:rFonts w:asciiTheme="minorHAnsi" w:hAnsiTheme="minorHAnsi" w:cstheme="minorHAnsi"/>
        </w:rPr>
        <w:t>5K@51.99</w:t>
      </w:r>
      <w:r w:rsidRPr="00FE1434">
        <w:rPr>
          <w:rFonts w:asciiTheme="minorHAnsi" w:hAnsiTheme="minorHAnsi" w:cstheme="minorHAnsi"/>
          <w:color w:val="24292E"/>
        </w:rPr>
        <w:t xml:space="preserve"> for Na </w:t>
      </w:r>
      <w:r>
        <w:rPr>
          <w:rFonts w:asciiTheme="minorHAnsi" w:hAnsiTheme="minorHAnsi" w:cstheme="minorHAnsi"/>
          <w:color w:val="24292E"/>
        </w:rPr>
        <w:t>content</w:t>
      </w:r>
      <w:r w:rsidR="00AB5898">
        <w:rPr>
          <w:rFonts w:asciiTheme="minorHAnsi" w:hAnsiTheme="minorHAnsi" w:cstheme="minorHAnsi"/>
          <w:color w:val="24292E"/>
        </w:rPr>
        <w:t>, a potentially harmful element,</w:t>
      </w:r>
      <w:r>
        <w:rPr>
          <w:rFonts w:asciiTheme="minorHAnsi" w:hAnsiTheme="minorHAnsi" w:cstheme="minorHAnsi"/>
          <w:color w:val="24292E"/>
        </w:rPr>
        <w:t xml:space="preserve"> </w:t>
      </w:r>
      <w:r w:rsidRPr="00FE1434">
        <w:rPr>
          <w:rFonts w:asciiTheme="minorHAnsi" w:hAnsiTheme="minorHAnsi" w:cstheme="minorHAnsi"/>
          <w:color w:val="24292E"/>
        </w:rPr>
        <w:t xml:space="preserve">was </w:t>
      </w:r>
      <w:r w:rsidR="00AB5898">
        <w:rPr>
          <w:rFonts w:asciiTheme="minorHAnsi" w:hAnsiTheme="minorHAnsi" w:cstheme="minorHAnsi"/>
          <w:color w:val="24292E"/>
        </w:rPr>
        <w:t>differentially sensitive</w:t>
      </w:r>
      <w:r w:rsidRPr="00FE1434">
        <w:rPr>
          <w:rFonts w:asciiTheme="minorHAnsi" w:hAnsiTheme="minorHAnsi" w:cstheme="minorHAnsi"/>
          <w:color w:val="24292E"/>
        </w:rPr>
        <w:t xml:space="preserve"> </w:t>
      </w:r>
      <w:r>
        <w:rPr>
          <w:rFonts w:asciiTheme="minorHAnsi" w:hAnsiTheme="minorHAnsi" w:cstheme="minorHAnsi"/>
          <w:color w:val="24292E"/>
        </w:rPr>
        <w:t>in</w:t>
      </w:r>
      <w:r w:rsidRPr="00FE1434">
        <w:rPr>
          <w:rFonts w:asciiTheme="minorHAnsi" w:hAnsiTheme="minorHAnsi" w:cstheme="minorHAnsi"/>
          <w:color w:val="24292E"/>
        </w:rPr>
        <w:t xml:space="preserve"> both </w:t>
      </w:r>
      <w:r>
        <w:rPr>
          <w:rFonts w:asciiTheme="minorHAnsi" w:hAnsiTheme="minorHAnsi" w:cstheme="minorHAnsi"/>
          <w:color w:val="24292E"/>
        </w:rPr>
        <w:t xml:space="preserve">allelic </w:t>
      </w:r>
      <w:r w:rsidRPr="00FE1434">
        <w:rPr>
          <w:rFonts w:asciiTheme="minorHAnsi" w:hAnsiTheme="minorHAnsi" w:cstheme="minorHAnsi"/>
          <w:color w:val="24292E"/>
        </w:rPr>
        <w:t>contrasts</w:t>
      </w:r>
      <w:r w:rsidR="00AB5898">
        <w:rPr>
          <w:rFonts w:asciiTheme="minorHAnsi" w:hAnsiTheme="minorHAnsi" w:cstheme="minorHAnsi"/>
          <w:color w:val="24292E"/>
        </w:rPr>
        <w:t xml:space="preserve"> (Figure 3a)</w:t>
      </w:r>
      <w:r w:rsidRPr="00FE1434">
        <w:rPr>
          <w:rFonts w:asciiTheme="minorHAnsi" w:hAnsiTheme="minorHAnsi" w:cstheme="minorHAnsi"/>
          <w:color w:val="24292E"/>
        </w:rPr>
        <w:t xml:space="preserve">, while the effect of QTL </w:t>
      </w:r>
      <w:r w:rsidRPr="00194AB9">
        <w:rPr>
          <w:rFonts w:asciiTheme="minorHAnsi" w:hAnsiTheme="minorHAnsi" w:cstheme="minorHAnsi"/>
        </w:rPr>
        <w:t>2N@10.06</w:t>
      </w:r>
      <w:r w:rsidRPr="00FE1434">
        <w:rPr>
          <w:rFonts w:asciiTheme="minorHAnsi" w:hAnsiTheme="minorHAnsi" w:cstheme="minorHAnsi"/>
          <w:color w:val="24292E"/>
        </w:rPr>
        <w:t xml:space="preserve"> for Mn </w:t>
      </w:r>
      <w:r w:rsidR="00AB5898">
        <w:rPr>
          <w:rFonts w:asciiTheme="minorHAnsi" w:hAnsiTheme="minorHAnsi" w:cstheme="minorHAnsi"/>
          <w:color w:val="24292E"/>
        </w:rPr>
        <w:t xml:space="preserve">content, a </w:t>
      </w:r>
      <w:r w:rsidR="00487E02">
        <w:rPr>
          <w:rFonts w:asciiTheme="minorHAnsi" w:hAnsiTheme="minorHAnsi" w:cstheme="minorHAnsi"/>
          <w:color w:val="24292E"/>
        </w:rPr>
        <w:t>micronutrient</w:t>
      </w:r>
      <w:r w:rsidR="00AB5898">
        <w:rPr>
          <w:rFonts w:asciiTheme="minorHAnsi" w:hAnsiTheme="minorHAnsi" w:cstheme="minorHAnsi"/>
          <w:color w:val="24292E"/>
        </w:rPr>
        <w:t>,</w:t>
      </w:r>
      <w:r w:rsidR="007C3B1E">
        <w:rPr>
          <w:rFonts w:asciiTheme="minorHAnsi" w:hAnsiTheme="minorHAnsi" w:cstheme="minorHAnsi"/>
          <w:color w:val="24292E"/>
        </w:rPr>
        <w:t xml:space="preserve"> </w:t>
      </w:r>
      <w:r w:rsidRPr="00FE1434">
        <w:rPr>
          <w:rFonts w:asciiTheme="minorHAnsi" w:hAnsiTheme="minorHAnsi" w:cstheme="minorHAnsi"/>
          <w:color w:val="24292E"/>
        </w:rPr>
        <w:t xml:space="preserve">was </w:t>
      </w:r>
      <w:r w:rsidR="007B478B">
        <w:rPr>
          <w:rFonts w:asciiTheme="minorHAnsi" w:hAnsiTheme="minorHAnsi" w:cstheme="minorHAnsi"/>
          <w:color w:val="24292E"/>
        </w:rPr>
        <w:t xml:space="preserve">differentially sensitive </w:t>
      </w:r>
      <w:r w:rsidRPr="00FE1434">
        <w:rPr>
          <w:rFonts w:asciiTheme="minorHAnsi" w:hAnsiTheme="minorHAnsi" w:cstheme="minorHAnsi"/>
          <w:color w:val="24292E"/>
        </w:rPr>
        <w:t xml:space="preserve">only </w:t>
      </w:r>
      <w:r>
        <w:rPr>
          <w:rFonts w:asciiTheme="minorHAnsi" w:hAnsiTheme="minorHAnsi" w:cstheme="minorHAnsi"/>
          <w:color w:val="24292E"/>
        </w:rPr>
        <w:t>in the</w:t>
      </w:r>
      <w:r w:rsidRPr="00FE1434">
        <w:rPr>
          <w:rFonts w:asciiTheme="minorHAnsi" w:hAnsiTheme="minorHAnsi" w:cstheme="minorHAnsi"/>
          <w:color w:val="24292E"/>
        </w:rPr>
        <w:t xml:space="preserve"> A</w:t>
      </w:r>
      <w:r>
        <w:rPr>
          <w:rFonts w:asciiTheme="minorHAnsi" w:hAnsiTheme="minorHAnsi" w:cstheme="minorHAnsi"/>
          <w:color w:val="24292E"/>
        </w:rPr>
        <w:t xml:space="preserve"> </w:t>
      </w:r>
      <w:r w:rsidRPr="00FE1434">
        <w:rPr>
          <w:rFonts w:asciiTheme="minorHAnsi" w:hAnsiTheme="minorHAnsi" w:cstheme="minorHAnsi"/>
          <w:color w:val="24292E"/>
        </w:rPr>
        <w:t>x</w:t>
      </w:r>
      <w:r>
        <w:rPr>
          <w:rFonts w:asciiTheme="minorHAnsi" w:hAnsiTheme="minorHAnsi" w:cstheme="minorHAnsi"/>
          <w:color w:val="24292E"/>
        </w:rPr>
        <w:t xml:space="preserve"> </w:t>
      </w:r>
      <w:r w:rsidRPr="00FE1434">
        <w:rPr>
          <w:rFonts w:asciiTheme="minorHAnsi" w:hAnsiTheme="minorHAnsi" w:cstheme="minorHAnsi"/>
          <w:color w:val="24292E"/>
        </w:rPr>
        <w:t>B contrast</w:t>
      </w:r>
      <w:r w:rsidR="00AB5898">
        <w:rPr>
          <w:rFonts w:asciiTheme="minorHAnsi" w:hAnsiTheme="minorHAnsi" w:cstheme="minorHAnsi"/>
          <w:color w:val="24292E"/>
        </w:rPr>
        <w:t xml:space="preserve"> (Figure 3b)</w:t>
      </w:r>
      <w:r w:rsidRPr="00FE1434">
        <w:rPr>
          <w:rFonts w:asciiTheme="minorHAnsi" w:hAnsiTheme="minorHAnsi" w:cstheme="minorHAnsi"/>
          <w:color w:val="24292E"/>
        </w:rPr>
        <w:t xml:space="preserve">. </w:t>
      </w:r>
      <w:r w:rsidR="008A06A6">
        <w:rPr>
          <w:rFonts w:asciiTheme="minorHAnsi" w:hAnsiTheme="minorHAnsi" w:cstheme="minorHAnsi"/>
          <w:color w:val="24292E"/>
        </w:rPr>
        <w:t>The other</w:t>
      </w:r>
      <w:r w:rsidR="008A06A6" w:rsidRPr="00FE1434">
        <w:rPr>
          <w:rFonts w:asciiTheme="minorHAnsi" w:hAnsiTheme="minorHAnsi" w:cstheme="minorHAnsi"/>
          <w:color w:val="24292E"/>
        </w:rPr>
        <w:t xml:space="preserve"> </w:t>
      </w:r>
      <w:r w:rsidR="008A06A6">
        <w:rPr>
          <w:rFonts w:asciiTheme="minorHAnsi" w:hAnsiTheme="minorHAnsi" w:cstheme="minorHAnsi"/>
          <w:color w:val="24292E"/>
        </w:rPr>
        <w:t xml:space="preserve">41 </w:t>
      </w:r>
      <w:r>
        <w:rPr>
          <w:rFonts w:asciiTheme="minorHAnsi" w:hAnsiTheme="minorHAnsi" w:cstheme="minorHAnsi"/>
          <w:color w:val="24292E"/>
        </w:rPr>
        <w:t>allelic contrasts (</w:t>
      </w:r>
      <w:r w:rsidR="008A06A6">
        <w:rPr>
          <w:rFonts w:asciiTheme="minorHAnsi" w:hAnsiTheme="minorHAnsi" w:cstheme="minorHAnsi"/>
          <w:color w:val="24292E"/>
        </w:rPr>
        <w:t>54</w:t>
      </w:r>
      <w:r>
        <w:rPr>
          <w:rFonts w:asciiTheme="minorHAnsi" w:hAnsiTheme="minorHAnsi" w:cstheme="minorHAnsi"/>
          <w:color w:val="24292E"/>
        </w:rPr>
        <w:t>%)</w:t>
      </w:r>
      <w:r w:rsidRPr="00FE1434">
        <w:rPr>
          <w:rFonts w:asciiTheme="minorHAnsi" w:hAnsiTheme="minorHAnsi" w:cstheme="minorHAnsi"/>
          <w:color w:val="24292E"/>
        </w:rPr>
        <w:t xml:space="preserve"> </w:t>
      </w:r>
      <w:r>
        <w:rPr>
          <w:rFonts w:asciiTheme="minorHAnsi" w:hAnsiTheme="minorHAnsi" w:cstheme="minorHAnsi"/>
          <w:color w:val="24292E"/>
        </w:rPr>
        <w:t>exhibited</w:t>
      </w:r>
      <w:r w:rsidRPr="00FE1434">
        <w:rPr>
          <w:rFonts w:asciiTheme="minorHAnsi" w:hAnsiTheme="minorHAnsi" w:cstheme="minorHAnsi"/>
          <w:color w:val="24292E"/>
        </w:rPr>
        <w:t xml:space="preserve"> antagonistic pleiotropic effects (i.e.,</w:t>
      </w:r>
      <w:r>
        <w:rPr>
          <w:rFonts w:asciiTheme="minorHAnsi" w:hAnsiTheme="minorHAnsi" w:cstheme="minorHAnsi"/>
          <w:color w:val="24292E"/>
        </w:rPr>
        <w:t xml:space="preserve"> a</w:t>
      </w:r>
      <w:r w:rsidRPr="00FE1434">
        <w:rPr>
          <w:rFonts w:asciiTheme="minorHAnsi" w:hAnsiTheme="minorHAnsi" w:cstheme="minorHAnsi"/>
          <w:color w:val="24292E"/>
        </w:rPr>
        <w:t xml:space="preserve"> sign change) </w:t>
      </w:r>
      <w:r w:rsidR="007B478B">
        <w:rPr>
          <w:rFonts w:asciiTheme="minorHAnsi" w:hAnsiTheme="minorHAnsi" w:cstheme="minorHAnsi"/>
          <w:color w:val="24292E"/>
        </w:rPr>
        <w:t>across</w:t>
      </w:r>
      <w:r w:rsidR="007B478B" w:rsidRPr="00FE1434">
        <w:rPr>
          <w:rFonts w:asciiTheme="minorHAnsi" w:hAnsiTheme="minorHAnsi" w:cstheme="minorHAnsi"/>
          <w:color w:val="24292E"/>
        </w:rPr>
        <w:t xml:space="preserve"> </w:t>
      </w:r>
      <w:r w:rsidR="007B478B">
        <w:rPr>
          <w:rFonts w:asciiTheme="minorHAnsi" w:hAnsiTheme="minorHAnsi" w:cstheme="minorHAnsi"/>
          <w:color w:val="24292E"/>
        </w:rPr>
        <w:t>gardens</w:t>
      </w:r>
      <w:r w:rsidR="008A06A6">
        <w:rPr>
          <w:rFonts w:asciiTheme="minorHAnsi" w:hAnsiTheme="minorHAnsi" w:cstheme="minorHAnsi"/>
          <w:color w:val="24292E"/>
        </w:rPr>
        <w:t>,</w:t>
      </w:r>
      <w:r w:rsidR="007C3B1E">
        <w:rPr>
          <w:rFonts w:asciiTheme="minorHAnsi" w:hAnsiTheme="minorHAnsi" w:cstheme="minorHAnsi"/>
          <w:color w:val="24292E"/>
        </w:rPr>
        <w:t xml:space="preserve"> and </w:t>
      </w:r>
      <w:r w:rsidR="007B478B">
        <w:rPr>
          <w:rFonts w:asciiTheme="minorHAnsi" w:hAnsiTheme="minorHAnsi" w:cstheme="minorHAnsi"/>
          <w:color w:val="24292E"/>
        </w:rPr>
        <w:t>13</w:t>
      </w:r>
      <w:r w:rsidR="007C3B1E">
        <w:rPr>
          <w:rFonts w:asciiTheme="minorHAnsi" w:hAnsiTheme="minorHAnsi" w:cstheme="minorHAnsi"/>
          <w:color w:val="24292E"/>
        </w:rPr>
        <w:t xml:space="preserve"> of them were statistically significant </w:t>
      </w:r>
      <w:r w:rsidR="007B478B">
        <w:rPr>
          <w:rFonts w:asciiTheme="minorHAnsi" w:hAnsiTheme="minorHAnsi" w:cstheme="minorHAnsi"/>
          <w:color w:val="24292E"/>
        </w:rPr>
        <w:t xml:space="preserve">after a multiple testing correction </w:t>
      </w:r>
      <w:r w:rsidR="007C3B1E">
        <w:rPr>
          <w:rFonts w:asciiTheme="minorHAnsi" w:hAnsiTheme="minorHAnsi" w:cstheme="minorHAnsi"/>
          <w:color w:val="24292E"/>
        </w:rPr>
        <w:t>(</w:t>
      </w:r>
      <w:r w:rsidR="007C3B1E" w:rsidRPr="00C973D5">
        <w:rPr>
          <w:rFonts w:asciiTheme="minorHAnsi" w:hAnsiTheme="minorHAnsi" w:cstheme="minorHAnsi"/>
          <w:i/>
          <w:iCs/>
          <w:color w:val="24292E"/>
        </w:rPr>
        <w:t>t</w:t>
      </w:r>
      <w:r w:rsidR="007C3B1E">
        <w:rPr>
          <w:rFonts w:asciiTheme="minorHAnsi" w:hAnsiTheme="minorHAnsi" w:cstheme="minorHAnsi"/>
          <w:color w:val="24292E"/>
        </w:rPr>
        <w:t xml:space="preserve">-test, </w:t>
      </w:r>
      <w:r w:rsidR="007C3B1E" w:rsidRPr="00487E02">
        <w:rPr>
          <w:rFonts w:asciiTheme="minorHAnsi" w:hAnsiTheme="minorHAnsi" w:cstheme="minorHAnsi"/>
          <w:i/>
          <w:color w:val="24292E"/>
        </w:rPr>
        <w:t>p</w:t>
      </w:r>
      <w:r w:rsidR="007C3B1E">
        <w:rPr>
          <w:rFonts w:asciiTheme="minorHAnsi" w:hAnsiTheme="minorHAnsi" w:cstheme="minorHAnsi"/>
          <w:color w:val="24292E"/>
        </w:rPr>
        <w:t xml:space="preserve"> &lt; 0.0</w:t>
      </w:r>
      <w:r w:rsidR="007B478B">
        <w:rPr>
          <w:rFonts w:asciiTheme="minorHAnsi" w:hAnsiTheme="minorHAnsi" w:cstheme="minorHAnsi"/>
          <w:color w:val="24292E"/>
        </w:rPr>
        <w:t>00198</w:t>
      </w:r>
      <w:r w:rsidR="00A7104F">
        <w:rPr>
          <w:rFonts w:asciiTheme="minorHAnsi" w:hAnsiTheme="minorHAnsi" w:cstheme="minorHAnsi"/>
          <w:color w:val="24292E"/>
        </w:rPr>
        <w:t xml:space="preserve">, Supplemental Figure </w:t>
      </w:r>
      <w:r w:rsidR="005E1070">
        <w:rPr>
          <w:rFonts w:asciiTheme="minorHAnsi" w:hAnsiTheme="minorHAnsi" w:cstheme="minorHAnsi"/>
          <w:color w:val="24292E"/>
        </w:rPr>
        <w:t>S1</w:t>
      </w:r>
      <w:r w:rsidR="007C3B1E">
        <w:rPr>
          <w:rFonts w:asciiTheme="minorHAnsi" w:hAnsiTheme="minorHAnsi" w:cstheme="minorHAnsi"/>
          <w:color w:val="24292E"/>
        </w:rPr>
        <w:t>).</w:t>
      </w:r>
      <w:r w:rsidR="008A06A6">
        <w:rPr>
          <w:rFonts w:asciiTheme="minorHAnsi" w:hAnsiTheme="minorHAnsi" w:cstheme="minorHAnsi"/>
          <w:color w:val="24292E"/>
        </w:rPr>
        <w:t xml:space="preserve"> </w:t>
      </w:r>
      <w:r w:rsidR="007C3B1E">
        <w:rPr>
          <w:rFonts w:asciiTheme="minorHAnsi" w:hAnsiTheme="minorHAnsi" w:cstheme="minorHAnsi"/>
          <w:color w:val="24292E"/>
        </w:rPr>
        <w:t>The</w:t>
      </w:r>
      <w:r w:rsidR="007C3B1E"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majority of the antagonistic effects </w:t>
      </w:r>
      <w:r w:rsidR="007B478B">
        <w:rPr>
          <w:rFonts w:asciiTheme="minorHAnsi" w:hAnsiTheme="minorHAnsi" w:cstheme="minorHAnsi"/>
          <w:color w:val="24292E"/>
        </w:rPr>
        <w:t>were</w:t>
      </w:r>
      <w:r w:rsidR="007B478B" w:rsidRPr="00A7104F">
        <w:rPr>
          <w:rFonts w:asciiTheme="minorHAnsi" w:hAnsiTheme="minorHAnsi" w:cstheme="minorHAnsi"/>
          <w:color w:val="24292E"/>
        </w:rPr>
        <w:t xml:space="preserve"> </w:t>
      </w:r>
      <w:r w:rsidRPr="00A7104F">
        <w:rPr>
          <w:rFonts w:asciiTheme="minorHAnsi" w:hAnsiTheme="minorHAnsi" w:cstheme="minorHAnsi"/>
          <w:color w:val="24292E"/>
        </w:rPr>
        <w:t xml:space="preserve">present in only one contrast. For example, the effects of QTL </w:t>
      </w:r>
      <w:r w:rsidRPr="00A7104F">
        <w:rPr>
          <w:rFonts w:asciiTheme="minorHAnsi" w:hAnsiTheme="minorHAnsi" w:cstheme="minorHAnsi"/>
        </w:rPr>
        <w:t>2N@72.03</w:t>
      </w:r>
      <w:r w:rsidRPr="00A7104F">
        <w:rPr>
          <w:rFonts w:asciiTheme="minorHAnsi" w:hAnsiTheme="minorHAnsi" w:cstheme="minorHAnsi"/>
          <w:color w:val="24292E"/>
        </w:rPr>
        <w:t xml:space="preserve">, and </w:t>
      </w:r>
      <w:r w:rsidRPr="00A7104F">
        <w:rPr>
          <w:rFonts w:asciiTheme="minorHAnsi" w:hAnsiTheme="minorHAnsi" w:cstheme="minorHAnsi"/>
        </w:rPr>
        <w:t>9N@24.08</w:t>
      </w:r>
      <w:r w:rsidRPr="00A7104F">
        <w:rPr>
          <w:rFonts w:asciiTheme="minorHAnsi" w:hAnsiTheme="minorHAnsi" w:cstheme="minorHAnsi"/>
          <w:color w:val="24292E"/>
        </w:rPr>
        <w:t xml:space="preserve"> for </w:t>
      </w:r>
      <w:r w:rsidR="007B478B">
        <w:rPr>
          <w:rFonts w:asciiTheme="minorHAnsi" w:hAnsiTheme="minorHAnsi" w:cstheme="minorHAnsi"/>
          <w:color w:val="24292E"/>
        </w:rPr>
        <w:t xml:space="preserve">Rb, a </w:t>
      </w:r>
      <w:r w:rsidR="00487E02" w:rsidRPr="00A7104F">
        <w:rPr>
          <w:rFonts w:asciiTheme="minorHAnsi" w:hAnsiTheme="minorHAnsi" w:cstheme="minorHAnsi"/>
          <w:color w:val="24292E"/>
        </w:rPr>
        <w:t>macronutrient analog</w:t>
      </w:r>
      <w:r w:rsidR="007B478B">
        <w:rPr>
          <w:rFonts w:asciiTheme="minorHAnsi" w:hAnsiTheme="minorHAnsi" w:cstheme="minorHAnsi"/>
          <w:color w:val="24292E"/>
        </w:rPr>
        <w:t>,</w:t>
      </w:r>
      <w:r w:rsidR="00487E02" w:rsidRPr="00A7104F">
        <w:rPr>
          <w:rFonts w:asciiTheme="minorHAnsi" w:hAnsiTheme="minorHAnsi" w:cstheme="minorHAnsi"/>
          <w:color w:val="24292E"/>
        </w:rPr>
        <w:t xml:space="preserve"> </w:t>
      </w:r>
      <w:r w:rsidRPr="00A7104F">
        <w:rPr>
          <w:rFonts w:asciiTheme="minorHAnsi" w:hAnsiTheme="minorHAnsi" w:cstheme="minorHAnsi"/>
          <w:color w:val="24292E"/>
        </w:rPr>
        <w:t>were antagonistic for the A x B contrast, but not the C x D contrast</w:t>
      </w:r>
      <w:r w:rsidR="007C3B1E" w:rsidRPr="00A7104F">
        <w:rPr>
          <w:rFonts w:asciiTheme="minorHAnsi" w:hAnsiTheme="minorHAnsi" w:cstheme="minorHAnsi"/>
          <w:color w:val="24292E"/>
        </w:rPr>
        <w:t xml:space="preserve"> (Fig</w:t>
      </w:r>
      <w:r w:rsidR="00A7104F" w:rsidRPr="00A7104F">
        <w:rPr>
          <w:rFonts w:asciiTheme="minorHAnsi" w:hAnsiTheme="minorHAnsi" w:cstheme="minorHAnsi"/>
          <w:color w:val="24292E"/>
        </w:rPr>
        <w:t>ure</w:t>
      </w:r>
      <w:r w:rsidR="007C3B1E" w:rsidRPr="00A7104F">
        <w:rPr>
          <w:rFonts w:asciiTheme="minorHAnsi" w:hAnsiTheme="minorHAnsi" w:cstheme="minorHAnsi"/>
          <w:color w:val="24292E"/>
        </w:rPr>
        <w:t xml:space="preserve">. </w:t>
      </w:r>
      <w:r w:rsidR="005E1070">
        <w:rPr>
          <w:rFonts w:asciiTheme="minorHAnsi" w:hAnsiTheme="minorHAnsi" w:cstheme="minorHAnsi"/>
          <w:color w:val="24292E"/>
        </w:rPr>
        <w:t>3</w:t>
      </w:r>
      <w:r w:rsidR="007B478B">
        <w:rPr>
          <w:rFonts w:asciiTheme="minorHAnsi" w:hAnsiTheme="minorHAnsi" w:cstheme="minorHAnsi"/>
          <w:color w:val="24292E"/>
        </w:rPr>
        <w:t>c</w:t>
      </w:r>
      <w:r w:rsidR="007C3B1E" w:rsidRPr="00A7104F">
        <w:rPr>
          <w:rFonts w:asciiTheme="minorHAnsi" w:hAnsiTheme="minorHAnsi" w:cstheme="minorHAnsi"/>
          <w:color w:val="24292E"/>
        </w:rPr>
        <w:t>)</w:t>
      </w:r>
      <w:r w:rsidRPr="00A7104F">
        <w:rPr>
          <w:rFonts w:asciiTheme="minorHAnsi" w:hAnsiTheme="minorHAnsi" w:cstheme="minorHAnsi"/>
          <w:color w:val="24292E"/>
        </w:rPr>
        <w:t xml:space="preserve">. Overall, </w:t>
      </w:r>
      <w:r w:rsidR="00BD3879">
        <w:rPr>
          <w:rFonts w:asciiTheme="minorHAnsi" w:hAnsiTheme="minorHAnsi" w:cstheme="minorHAnsi"/>
          <w:color w:val="24292E"/>
        </w:rPr>
        <w:t xml:space="preserve">element </w:t>
      </w:r>
      <w:r w:rsidRPr="00A7104F">
        <w:rPr>
          <w:rFonts w:asciiTheme="minorHAnsi" w:hAnsiTheme="minorHAnsi" w:cstheme="minorHAnsi"/>
          <w:color w:val="24292E"/>
        </w:rPr>
        <w:t xml:space="preserve">QTL </w:t>
      </w:r>
      <w:r w:rsidR="00BD3879">
        <w:rPr>
          <w:rFonts w:asciiTheme="minorHAnsi" w:hAnsiTheme="minorHAnsi" w:cstheme="minorHAnsi"/>
          <w:color w:val="24292E"/>
        </w:rPr>
        <w:t>with</w:t>
      </w:r>
      <w:r w:rsidRPr="00A7104F">
        <w:rPr>
          <w:rFonts w:asciiTheme="minorHAnsi" w:hAnsiTheme="minorHAnsi" w:cstheme="minorHAnsi"/>
          <w:color w:val="24292E"/>
        </w:rPr>
        <w:t xml:space="preserve"> QTLxE did not have consistent patterns across environments. For example, the QTL </w:t>
      </w:r>
      <w:r w:rsidRPr="00A7104F">
        <w:rPr>
          <w:rFonts w:asciiTheme="minorHAnsi" w:hAnsiTheme="minorHAnsi" w:cstheme="minorHAnsi"/>
        </w:rPr>
        <w:t>2N@78.05</w:t>
      </w:r>
      <w:r w:rsidRPr="00A7104F">
        <w:rPr>
          <w:rFonts w:asciiTheme="minorHAnsi" w:hAnsiTheme="minorHAnsi" w:cstheme="minorHAnsi"/>
          <w:color w:val="24292E"/>
        </w:rPr>
        <w:t xml:space="preserve"> and </w:t>
      </w:r>
      <w:r w:rsidRPr="00A7104F">
        <w:rPr>
          <w:rFonts w:asciiTheme="minorHAnsi" w:hAnsiTheme="minorHAnsi" w:cstheme="minorHAnsi"/>
        </w:rPr>
        <w:t>3K@26.18</w:t>
      </w:r>
      <w:r w:rsidRPr="00A7104F">
        <w:rPr>
          <w:rFonts w:asciiTheme="minorHAnsi" w:hAnsiTheme="minorHAnsi" w:cstheme="minorHAnsi"/>
          <w:color w:val="24292E"/>
        </w:rPr>
        <w:t xml:space="preserve"> for P</w:t>
      </w:r>
      <w:r w:rsidR="00BD3879">
        <w:rPr>
          <w:rFonts w:asciiTheme="minorHAnsi" w:hAnsiTheme="minorHAnsi" w:cstheme="minorHAnsi"/>
          <w:color w:val="24292E"/>
        </w:rPr>
        <w:t>, an important</w:t>
      </w:r>
      <w:r w:rsidR="00487E02" w:rsidRPr="00A7104F">
        <w:rPr>
          <w:rFonts w:asciiTheme="minorHAnsi" w:hAnsiTheme="minorHAnsi" w:cstheme="minorHAnsi"/>
          <w:color w:val="24292E"/>
        </w:rPr>
        <w:t xml:space="preserve"> macronutrient</w:t>
      </w:r>
      <w:r w:rsidR="00BD3879">
        <w:rPr>
          <w:rFonts w:asciiTheme="minorHAnsi" w:hAnsiTheme="minorHAnsi" w:cstheme="minorHAnsi"/>
          <w:color w:val="24292E"/>
        </w:rPr>
        <w:t>,</w:t>
      </w:r>
      <w:r w:rsidR="00487E02" w:rsidRPr="00A7104F">
        <w:rPr>
          <w:rFonts w:asciiTheme="minorHAnsi" w:hAnsiTheme="minorHAnsi" w:cstheme="minorHAnsi"/>
          <w:color w:val="24292E"/>
        </w:rPr>
        <w:t xml:space="preserve"> </w:t>
      </w:r>
      <w:r w:rsidRPr="00A7104F">
        <w:rPr>
          <w:rFonts w:asciiTheme="minorHAnsi" w:hAnsiTheme="minorHAnsi" w:cstheme="minorHAnsi"/>
          <w:color w:val="24292E"/>
        </w:rPr>
        <w:t xml:space="preserve">had the largest effects in TX, while the other two QTL </w:t>
      </w:r>
      <w:r w:rsidRPr="00A7104F">
        <w:rPr>
          <w:rFonts w:asciiTheme="minorHAnsi" w:hAnsiTheme="minorHAnsi" w:cstheme="minorHAnsi"/>
        </w:rPr>
        <w:t>3N@56.03</w:t>
      </w:r>
      <w:r w:rsidRPr="00A7104F">
        <w:rPr>
          <w:rFonts w:asciiTheme="minorHAnsi" w:hAnsiTheme="minorHAnsi" w:cstheme="minorHAnsi"/>
          <w:color w:val="24292E"/>
        </w:rPr>
        <w:t xml:space="preserve"> and 4K@6.08 for P had the largest effect in MO</w:t>
      </w:r>
      <w:r w:rsidR="007C3B1E" w:rsidRPr="00A7104F">
        <w:rPr>
          <w:rFonts w:asciiTheme="minorHAnsi" w:hAnsiTheme="minorHAnsi" w:cstheme="minorHAnsi"/>
          <w:color w:val="24292E"/>
        </w:rPr>
        <w:t xml:space="preserve"> (Fig</w:t>
      </w:r>
      <w:r w:rsidR="00A7104F" w:rsidRPr="00A7104F">
        <w:rPr>
          <w:rFonts w:asciiTheme="minorHAnsi" w:hAnsiTheme="minorHAnsi" w:cstheme="minorHAnsi"/>
          <w:color w:val="24292E"/>
        </w:rPr>
        <w:t>ure</w:t>
      </w:r>
      <w:r w:rsidR="007C3B1E" w:rsidRPr="00A7104F">
        <w:rPr>
          <w:rFonts w:asciiTheme="minorHAnsi" w:hAnsiTheme="minorHAnsi" w:cstheme="minorHAnsi"/>
          <w:color w:val="24292E"/>
        </w:rPr>
        <w:t xml:space="preserve">. </w:t>
      </w:r>
      <w:r w:rsidR="005E1070">
        <w:rPr>
          <w:rFonts w:asciiTheme="minorHAnsi" w:hAnsiTheme="minorHAnsi" w:cstheme="minorHAnsi"/>
          <w:color w:val="24292E"/>
        </w:rPr>
        <w:t>3</w:t>
      </w:r>
      <w:r w:rsidR="007B478B">
        <w:rPr>
          <w:rFonts w:asciiTheme="minorHAnsi" w:hAnsiTheme="minorHAnsi" w:cstheme="minorHAnsi"/>
          <w:color w:val="24292E"/>
        </w:rPr>
        <w:t>d</w:t>
      </w:r>
      <w:r w:rsidR="007C3B1E" w:rsidRPr="00A7104F">
        <w:rPr>
          <w:rFonts w:asciiTheme="minorHAnsi" w:hAnsiTheme="minorHAnsi" w:cstheme="minorHAnsi"/>
          <w:color w:val="24292E"/>
        </w:rPr>
        <w:t>)</w:t>
      </w:r>
      <w:r w:rsidRPr="00A7104F">
        <w:rPr>
          <w:rFonts w:asciiTheme="minorHAnsi" w:hAnsiTheme="minorHAnsi" w:cstheme="minorHAnsi"/>
          <w:color w:val="24292E"/>
        </w:rPr>
        <w:t xml:space="preserve">. </w:t>
      </w:r>
    </w:p>
    <w:p w14:paraId="46AA5898" w14:textId="3EC28789" w:rsidR="00A83028" w:rsidRPr="00EC7703" w:rsidRDefault="00940A45" w:rsidP="007E2E0B">
      <w:pPr>
        <w:pStyle w:val="NormalWeb"/>
        <w:shd w:val="clear" w:color="auto" w:fill="FFFFFF"/>
        <w:spacing w:before="0" w:beforeAutospacing="0" w:after="120" w:afterAutospacing="0" w:line="360" w:lineRule="auto"/>
        <w:rPr>
          <w:rFonts w:asciiTheme="minorHAnsi" w:hAnsiTheme="minorHAnsi" w:cstheme="minorHAnsi"/>
          <w:b/>
          <w:color w:val="24292E"/>
        </w:rPr>
      </w:pPr>
      <w:r w:rsidRPr="00EC7703">
        <w:rPr>
          <w:rFonts w:asciiTheme="minorHAnsi" w:hAnsiTheme="minorHAnsi" w:cstheme="minorHAnsi"/>
          <w:b/>
          <w:color w:val="24292E"/>
        </w:rPr>
        <w:t>Ionomic QTL colocalization with c</w:t>
      </w:r>
      <w:r w:rsidR="006732CC" w:rsidRPr="00EC7703">
        <w:rPr>
          <w:rFonts w:asciiTheme="minorHAnsi" w:hAnsiTheme="minorHAnsi" w:cstheme="minorHAnsi"/>
          <w:b/>
          <w:color w:val="24292E"/>
        </w:rPr>
        <w:t xml:space="preserve">andidate </w:t>
      </w:r>
      <w:r w:rsidRPr="00EC7703">
        <w:rPr>
          <w:rFonts w:asciiTheme="minorHAnsi" w:hAnsiTheme="minorHAnsi" w:cstheme="minorHAnsi"/>
          <w:b/>
          <w:color w:val="24292E"/>
        </w:rPr>
        <w:t>g</w:t>
      </w:r>
      <w:r w:rsidR="006732CC" w:rsidRPr="00EC7703">
        <w:rPr>
          <w:rFonts w:asciiTheme="minorHAnsi" w:hAnsiTheme="minorHAnsi" w:cstheme="minorHAnsi"/>
          <w:b/>
          <w:color w:val="24292E"/>
        </w:rPr>
        <w:t>enes</w:t>
      </w:r>
    </w:p>
    <w:p w14:paraId="64E3BB62" w14:textId="0668C581" w:rsidR="00194AB9" w:rsidRDefault="00F050F5" w:rsidP="007E2E0B">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015223">
        <w:rPr>
          <w:rFonts w:asciiTheme="minorHAnsi" w:hAnsiTheme="minorHAnsi" w:cstheme="minorHAnsi"/>
          <w:bCs/>
          <w:color w:val="24292E"/>
        </w:rPr>
        <w:t xml:space="preserve">To explore avenues for future molecular characterization of the switchgrass ionome, we determined the genetic content of the 77 QTL intervals for genes and gene ontology (GO) terms. We first examined QTL colocalization with candidate genes from ionomic mapping studies in other plant species, and </w:t>
      </w:r>
      <w:r w:rsidRPr="00015223">
        <w:rPr>
          <w:rFonts w:asciiTheme="minorHAnsi" w:hAnsiTheme="minorHAnsi" w:cstheme="minorHAnsi"/>
          <w:color w:val="24292E"/>
        </w:rPr>
        <w:t xml:space="preserve">found </w:t>
      </w:r>
      <w:r w:rsidR="00E60DC5">
        <w:rPr>
          <w:rFonts w:asciiTheme="minorHAnsi" w:hAnsiTheme="minorHAnsi" w:cstheme="minorHAnsi"/>
          <w:color w:val="24292E"/>
        </w:rPr>
        <w:t>six</w:t>
      </w:r>
      <w:r w:rsidR="00E60DC5" w:rsidRPr="00015223">
        <w:rPr>
          <w:rFonts w:asciiTheme="minorHAnsi" w:hAnsiTheme="minorHAnsi" w:cstheme="minorHAnsi"/>
          <w:color w:val="24292E"/>
        </w:rPr>
        <w:t xml:space="preserve"> </w:t>
      </w:r>
      <w:r w:rsidRPr="00015223">
        <w:rPr>
          <w:rFonts w:asciiTheme="minorHAnsi" w:hAnsiTheme="minorHAnsi" w:cstheme="minorHAnsi"/>
          <w:color w:val="24292E"/>
        </w:rPr>
        <w:t xml:space="preserve">important candidate genes </w:t>
      </w:r>
      <w:r w:rsidR="00E60DC5">
        <w:rPr>
          <w:rFonts w:asciiTheme="minorHAnsi" w:hAnsiTheme="minorHAnsi" w:cstheme="minorHAnsi"/>
          <w:color w:val="24292E"/>
        </w:rPr>
        <w:t>(Supplemental Table S</w:t>
      </w:r>
      <w:r w:rsidR="005E1070">
        <w:rPr>
          <w:rFonts w:asciiTheme="minorHAnsi" w:hAnsiTheme="minorHAnsi" w:cstheme="minorHAnsi"/>
          <w:color w:val="24292E"/>
        </w:rPr>
        <w:t>5</w:t>
      </w:r>
      <w:r w:rsidR="00E60DC5">
        <w:rPr>
          <w:rFonts w:asciiTheme="minorHAnsi" w:hAnsiTheme="minorHAnsi" w:cstheme="minorHAnsi"/>
          <w:color w:val="24292E"/>
        </w:rPr>
        <w:t xml:space="preserve">) </w:t>
      </w:r>
      <w:r w:rsidRPr="00015223">
        <w:rPr>
          <w:rFonts w:asciiTheme="minorHAnsi" w:hAnsiTheme="minorHAnsi" w:cstheme="minorHAnsi"/>
          <w:color w:val="24292E"/>
        </w:rPr>
        <w:t xml:space="preserve">in </w:t>
      </w:r>
      <w:r w:rsidR="00015223">
        <w:rPr>
          <w:rFonts w:asciiTheme="minorHAnsi" w:hAnsiTheme="minorHAnsi" w:cstheme="minorHAnsi"/>
          <w:color w:val="24292E"/>
        </w:rPr>
        <w:t xml:space="preserve">the </w:t>
      </w:r>
      <w:r w:rsidRPr="00015223">
        <w:rPr>
          <w:rFonts w:asciiTheme="minorHAnsi" w:hAnsiTheme="minorHAnsi" w:cstheme="minorHAnsi"/>
          <w:color w:val="24292E"/>
        </w:rPr>
        <w:t>QTL intervals affecting element accumulation in switchgrass</w:t>
      </w:r>
      <w:r w:rsidRPr="00AE3F53">
        <w:rPr>
          <w:rFonts w:asciiTheme="minorHAnsi" w:hAnsiTheme="minorHAnsi" w:cstheme="minorHAnsi"/>
          <w:color w:val="24292E"/>
        </w:rPr>
        <w:t xml:space="preserve">. For example, </w:t>
      </w:r>
      <w:r w:rsidRPr="0002309A">
        <w:rPr>
          <w:rFonts w:asciiTheme="minorHAnsi" w:hAnsiTheme="minorHAnsi" w:cstheme="minorHAnsi"/>
          <w:i/>
          <w:color w:val="24292E"/>
        </w:rPr>
        <w:t>Pavir.9NG231800</w:t>
      </w:r>
      <w:r>
        <w:rPr>
          <w:rFonts w:asciiTheme="minorHAnsi" w:hAnsiTheme="minorHAnsi" w:cstheme="minorHAnsi"/>
          <w:color w:val="24292E"/>
        </w:rPr>
        <w:t xml:space="preserve">, a homolog of </w:t>
      </w:r>
      <w:r w:rsidRPr="00AE3F53">
        <w:rPr>
          <w:rFonts w:asciiTheme="minorHAnsi" w:hAnsiTheme="minorHAnsi" w:cstheme="minorHAnsi"/>
          <w:i/>
          <w:color w:val="24292E"/>
        </w:rPr>
        <w:t>MOT1</w:t>
      </w:r>
      <w:r>
        <w:rPr>
          <w:rFonts w:asciiTheme="minorHAnsi" w:hAnsiTheme="minorHAnsi" w:cstheme="minorHAnsi"/>
          <w:color w:val="24292E"/>
        </w:rPr>
        <w:t>,</w:t>
      </w:r>
      <w:r w:rsidRPr="00AE3F53">
        <w:rPr>
          <w:rFonts w:asciiTheme="minorHAnsi" w:hAnsiTheme="minorHAnsi" w:cstheme="minorHAnsi"/>
          <w:color w:val="24292E"/>
        </w:rPr>
        <w:t xml:space="preserve"> is located within the 1.5-LOD interval of the largest Mo </w:t>
      </w:r>
      <w:r>
        <w:rPr>
          <w:rFonts w:asciiTheme="minorHAnsi" w:hAnsiTheme="minorHAnsi" w:cstheme="minorHAnsi"/>
          <w:color w:val="24292E"/>
        </w:rPr>
        <w:lastRenderedPageBreak/>
        <w:t xml:space="preserve">content </w:t>
      </w:r>
      <w:r w:rsidRPr="00AE3F53">
        <w:rPr>
          <w:rFonts w:asciiTheme="minorHAnsi" w:hAnsiTheme="minorHAnsi" w:cstheme="minorHAnsi"/>
          <w:color w:val="24292E"/>
        </w:rPr>
        <w:t xml:space="preserve">QTL </w:t>
      </w:r>
      <w:r>
        <w:rPr>
          <w:rFonts w:asciiTheme="minorHAnsi" w:hAnsiTheme="minorHAnsi" w:cstheme="minorHAnsi"/>
          <w:color w:val="24292E"/>
        </w:rPr>
        <w:t>(</w:t>
      </w:r>
      <w:r w:rsidRPr="00AE3F53">
        <w:rPr>
          <w:rFonts w:asciiTheme="minorHAnsi" w:hAnsiTheme="minorHAnsi" w:cstheme="minorHAnsi"/>
          <w:color w:val="24292E"/>
        </w:rPr>
        <w:t>Chr09N@43.81</w:t>
      </w:r>
      <w:r>
        <w:rPr>
          <w:rFonts w:asciiTheme="minorHAnsi" w:hAnsiTheme="minorHAnsi" w:cstheme="minorHAnsi"/>
          <w:color w:val="24292E"/>
        </w:rPr>
        <w:t>)</w:t>
      </w:r>
      <w:r w:rsidRPr="00AE3F53">
        <w:rPr>
          <w:rFonts w:asciiTheme="minorHAnsi" w:hAnsiTheme="minorHAnsi" w:cstheme="minorHAnsi"/>
          <w:color w:val="24292E"/>
        </w:rPr>
        <w:t>.</w:t>
      </w:r>
      <w:r>
        <w:rPr>
          <w:rFonts w:asciiTheme="minorHAnsi" w:hAnsiTheme="minorHAnsi" w:cstheme="minorHAnsi"/>
          <w:color w:val="24292E"/>
        </w:rPr>
        <w:t xml:space="preserve"> </w:t>
      </w:r>
      <w:r w:rsidRPr="00AE3F53">
        <w:rPr>
          <w:rFonts w:asciiTheme="minorHAnsi" w:hAnsiTheme="minorHAnsi" w:cstheme="minorHAnsi"/>
          <w:i/>
          <w:color w:val="24292E"/>
        </w:rPr>
        <w:t>MOT1</w:t>
      </w:r>
      <w:r>
        <w:rPr>
          <w:rFonts w:asciiTheme="minorHAnsi" w:hAnsiTheme="minorHAnsi" w:cstheme="minorHAnsi"/>
          <w:color w:val="24292E"/>
        </w:rPr>
        <w:t xml:space="preserve">, which encodes a molybdate transporter, is responsible for the natural variation in Mo </w:t>
      </w:r>
      <w:r w:rsidRPr="00BD3879">
        <w:rPr>
          <w:rFonts w:asciiTheme="minorHAnsi" w:hAnsiTheme="minorHAnsi" w:cstheme="minorHAnsi"/>
          <w:color w:val="24292E"/>
        </w:rPr>
        <w:t xml:space="preserve">accumulation in </w:t>
      </w:r>
      <w:r w:rsidRPr="0009465B">
        <w:rPr>
          <w:rFonts w:asciiTheme="minorHAnsi" w:hAnsiTheme="minorHAnsi" w:cstheme="minorHAnsi"/>
          <w:i/>
          <w:iCs/>
          <w:color w:val="24292E"/>
        </w:rPr>
        <w:t>A. thaliana</w:t>
      </w:r>
      <w:r w:rsidRPr="00BD3879">
        <w:rPr>
          <w:rFonts w:asciiTheme="minorHAnsi" w:hAnsiTheme="minorHAnsi" w:cstheme="minorHAnsi"/>
          <w:color w:val="24292E"/>
        </w:rPr>
        <w:t xml:space="preserve"> and in rice </w:t>
      </w:r>
      <w:r w:rsidR="0074421D" w:rsidRPr="0018545E">
        <w:rPr>
          <w:rFonts w:asciiTheme="minorHAnsi" w:hAnsiTheme="minorHAnsi" w:cstheme="minorHAnsi"/>
          <w:color w:val="24292E"/>
        </w:rPr>
        <w:fldChar w:fldCharType="begin">
          <w:fldData xml:space="preserve">PEVuZE5vdGU+PENpdGU+PEF1dGhvcj5CYXh0ZXI8L0F1dGhvcj48WWVhcj4yMDA4PC9ZZWFyPjxS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==
</w:fldData>
        </w:fldChar>
      </w:r>
      <w:r w:rsidR="0074421D" w:rsidRPr="00BD3879">
        <w:rPr>
          <w:rFonts w:asciiTheme="minorHAnsi" w:hAnsiTheme="minorHAnsi" w:cstheme="minorHAnsi"/>
          <w:color w:val="24292E"/>
        </w:rPr>
        <w:instrText xml:space="preserve"> ADDIN EN.CITE </w:instrText>
      </w:r>
      <w:r w:rsidR="0074421D" w:rsidRPr="0009465B">
        <w:rPr>
          <w:rFonts w:asciiTheme="minorHAnsi" w:hAnsiTheme="minorHAnsi" w:cstheme="minorHAnsi"/>
          <w:color w:val="24292E"/>
        </w:rPr>
        <w:fldChar w:fldCharType="begin">
          <w:fldData xml:space="preserve">PEVuZE5vdGU+PENpdGU+PEF1dGhvcj5CYXh0ZXI8L0F1dGhvcj48WWVhcj4yMDA4PC9ZZWFyPjxS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==
</w:fldData>
        </w:fldChar>
      </w:r>
      <w:r w:rsidR="0074421D" w:rsidRPr="00BD3879">
        <w:rPr>
          <w:rFonts w:asciiTheme="minorHAnsi" w:hAnsiTheme="minorHAnsi" w:cstheme="minorHAnsi"/>
          <w:color w:val="24292E"/>
        </w:rPr>
        <w:instrText xml:space="preserve"> ADDIN EN.CITE.DATA </w:instrText>
      </w:r>
      <w:r w:rsidR="0074421D" w:rsidRPr="0009465B">
        <w:rPr>
          <w:rFonts w:asciiTheme="minorHAnsi" w:hAnsiTheme="minorHAnsi" w:cstheme="minorHAnsi"/>
          <w:color w:val="24292E"/>
        </w:rPr>
      </w:r>
      <w:r w:rsidR="0074421D" w:rsidRPr="0009465B">
        <w:rPr>
          <w:rFonts w:asciiTheme="minorHAnsi" w:hAnsiTheme="minorHAnsi" w:cstheme="minorHAnsi"/>
          <w:color w:val="24292E"/>
        </w:rPr>
        <w:fldChar w:fldCharType="end"/>
      </w:r>
      <w:r w:rsidR="0074421D" w:rsidRPr="0018545E">
        <w:rPr>
          <w:rFonts w:asciiTheme="minorHAnsi" w:hAnsiTheme="minorHAnsi" w:cstheme="minorHAnsi"/>
          <w:color w:val="24292E"/>
        </w:rPr>
      </w:r>
      <w:r w:rsidR="0074421D" w:rsidRPr="0018545E">
        <w:rPr>
          <w:rFonts w:asciiTheme="minorHAnsi" w:hAnsiTheme="minorHAnsi" w:cstheme="minorHAnsi"/>
          <w:color w:val="24292E"/>
        </w:rPr>
        <w:fldChar w:fldCharType="separate"/>
      </w:r>
      <w:r w:rsidR="0074421D" w:rsidRPr="00BD3879">
        <w:rPr>
          <w:rFonts w:asciiTheme="minorHAnsi" w:hAnsiTheme="minorHAnsi" w:cstheme="minorHAnsi"/>
          <w:noProof/>
          <w:color w:val="24292E"/>
        </w:rPr>
        <w:t>(Baxter</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2008; Huang</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2019)</w:t>
      </w:r>
      <w:r w:rsidR="0074421D" w:rsidRPr="0018545E">
        <w:rPr>
          <w:rFonts w:asciiTheme="minorHAnsi" w:hAnsiTheme="minorHAnsi" w:cstheme="minorHAnsi"/>
          <w:color w:val="24292E"/>
        </w:rPr>
        <w:fldChar w:fldCharType="end"/>
      </w:r>
      <w:r w:rsidRPr="00BD3879">
        <w:rPr>
          <w:rFonts w:asciiTheme="minorHAnsi" w:hAnsiTheme="minorHAnsi" w:cstheme="minorHAnsi"/>
          <w:color w:val="24292E"/>
        </w:rPr>
        <w:t xml:space="preserve">, and may play an important role in adaptation to acidic soils </w:t>
      </w:r>
      <w:r w:rsidR="0074421D" w:rsidRPr="0018545E">
        <w:rPr>
          <w:rFonts w:asciiTheme="minorHAnsi" w:hAnsiTheme="minorHAnsi" w:cstheme="minorHAnsi"/>
          <w:color w:val="24292E"/>
        </w:rPr>
        <w:fldChar w:fldCharType="begin"/>
      </w:r>
      <w:r w:rsidR="0074421D" w:rsidRPr="00BD3879">
        <w:rPr>
          <w:rFonts w:asciiTheme="minorHAnsi" w:hAnsiTheme="minorHAnsi" w:cstheme="minorHAnsi"/>
          <w:color w:val="24292E"/>
        </w:rPr>
        <w:instrText xml:space="preserve"> ADDIN EN.CITE &lt;EndNote&gt;&lt;Cite&gt;&lt;Author&gt;Poormohammad Kiani&lt;/Author&gt;&lt;Year&gt;2012&lt;/Year&gt;&lt;RecNum&gt;121&lt;/RecNum&gt;&lt;DisplayText&gt;(Poormohammad Kiani&lt;style face="italic"&gt; et al.&lt;/style&gt;, 2012)&lt;/DisplayText&gt;&lt;record&gt;&lt;rec-number&gt;121&lt;/rec-number&gt;&lt;foreign-keys&gt;&lt;key app="EN" db-id="a5zpwxw5fxepzpedpx95exr922ptdv0d9dv9" timestamp="1605382215"&gt;121&lt;/key&gt;&lt;/foreign-keys&gt;&lt;ref-type name="Journal Article"&gt;17&lt;/ref-type&gt;&lt;contributors&gt;&lt;authors&gt;&lt;author&gt;Poormohammad Kiani, Seifollah&lt;/author&gt;&lt;author&gt;Trontin, Charlotte&lt;/author&gt;&lt;author&gt;Andreatta, Matthew&lt;/author&gt;&lt;author&gt;Simon, Matthieu&lt;/author&gt;&lt;author&gt;Robert, Thierry&lt;/author&gt;&lt;author&gt;Salt, David E.&lt;/author&gt;&lt;author&gt;Loudet, Olivier&lt;/author&gt;&lt;/authors&gt;&lt;/contributors&gt;&lt;titles&gt;&lt;title&gt;Allelic Heterogeneity and Trade-Off Shape Natural Variation for Response to Soil Micronutrient&lt;/title&gt;&lt;secondary-title&gt;PLOS Genetics&lt;/secondary-title&gt;&lt;/titles&gt;&lt;periodical&gt;&lt;full-title&gt;PLOS Genetics&lt;/full-title&gt;&lt;/periodical&gt;&lt;pages&gt;e1002814&lt;/pages&gt;&lt;volume&gt;8&lt;/volume&gt;&lt;number&gt;7&lt;/number&gt;&lt;dates&gt;&lt;year&gt;2012&lt;/year&gt;&lt;/dates&gt;&lt;publisher&gt;Public Library of Science&lt;/publisher&gt;&lt;urls&gt;&lt;related-urls&gt;&lt;url&gt;https://doi.org/10.1371/journal.pgen.1002814&lt;/url&gt;&lt;/related-urls&gt;&lt;/urls&gt;&lt;electronic-resource-num&gt;10.1371/journal.pgen.1002814&lt;/electronic-resource-num&gt;&lt;/record&gt;&lt;/Cite&gt;&lt;/EndNote&gt;</w:instrText>
      </w:r>
      <w:r w:rsidR="0074421D" w:rsidRPr="0018545E">
        <w:rPr>
          <w:rFonts w:asciiTheme="minorHAnsi" w:hAnsiTheme="minorHAnsi" w:cstheme="minorHAnsi"/>
          <w:color w:val="24292E"/>
        </w:rPr>
        <w:fldChar w:fldCharType="separate"/>
      </w:r>
      <w:r w:rsidR="0074421D" w:rsidRPr="00BD3879">
        <w:rPr>
          <w:rFonts w:asciiTheme="minorHAnsi" w:hAnsiTheme="minorHAnsi" w:cstheme="minorHAnsi"/>
          <w:noProof/>
          <w:color w:val="24292E"/>
        </w:rPr>
        <w:t>(Poormohammad Kiani</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2012)</w:t>
      </w:r>
      <w:r w:rsidR="0074421D" w:rsidRPr="0018545E">
        <w:rPr>
          <w:rFonts w:asciiTheme="minorHAnsi" w:hAnsiTheme="minorHAnsi" w:cstheme="minorHAnsi"/>
          <w:color w:val="24292E"/>
        </w:rPr>
        <w:fldChar w:fldCharType="end"/>
      </w:r>
      <w:r w:rsidRPr="00BD3879">
        <w:rPr>
          <w:rFonts w:asciiTheme="minorHAnsi" w:hAnsiTheme="minorHAnsi" w:cstheme="minorHAnsi"/>
          <w:color w:val="24292E"/>
        </w:rPr>
        <w:t xml:space="preserve">. </w:t>
      </w:r>
      <w:r w:rsidRPr="00BD3879">
        <w:rPr>
          <w:rFonts w:asciiTheme="minorHAnsi" w:hAnsiTheme="minorHAnsi" w:cstheme="minorHAnsi"/>
          <w:i/>
          <w:color w:val="24292E"/>
        </w:rPr>
        <w:t>Pavir.7kg416470</w:t>
      </w:r>
      <w:r w:rsidRPr="00BD3879">
        <w:rPr>
          <w:rFonts w:asciiTheme="minorHAnsi" w:hAnsiTheme="minorHAnsi" w:cstheme="minorHAnsi"/>
          <w:color w:val="24292E"/>
        </w:rPr>
        <w:t xml:space="preserve">, a homolog of </w:t>
      </w:r>
      <w:r w:rsidRPr="00BD3879">
        <w:rPr>
          <w:rFonts w:asciiTheme="minorHAnsi" w:hAnsiTheme="minorHAnsi" w:cstheme="minorHAnsi"/>
          <w:i/>
          <w:color w:val="24292E"/>
        </w:rPr>
        <w:t>HKT1</w:t>
      </w:r>
      <w:r w:rsidRPr="00BD3879">
        <w:rPr>
          <w:rFonts w:asciiTheme="minorHAnsi" w:hAnsiTheme="minorHAnsi" w:cstheme="minorHAnsi"/>
          <w:color w:val="24292E"/>
        </w:rPr>
        <w:t xml:space="preserve">, was a candidate gene in the QTL interval on Chr07K which colocalized </w:t>
      </w:r>
      <w:r w:rsidR="009958AA" w:rsidRPr="00BD3879">
        <w:rPr>
          <w:rFonts w:asciiTheme="minorHAnsi" w:hAnsiTheme="minorHAnsi" w:cstheme="minorHAnsi"/>
          <w:color w:val="24292E"/>
        </w:rPr>
        <w:t xml:space="preserve">for </w:t>
      </w:r>
      <w:r w:rsidR="00044668" w:rsidRPr="00BD3879">
        <w:rPr>
          <w:rFonts w:asciiTheme="minorHAnsi" w:hAnsiTheme="minorHAnsi" w:cstheme="minorHAnsi"/>
          <w:color w:val="24292E"/>
        </w:rPr>
        <w:t xml:space="preserve">six </w:t>
      </w:r>
      <w:r w:rsidRPr="00BD3879">
        <w:rPr>
          <w:rFonts w:asciiTheme="minorHAnsi" w:hAnsiTheme="minorHAnsi" w:cstheme="minorHAnsi"/>
          <w:color w:val="24292E"/>
        </w:rPr>
        <w:t xml:space="preserve">elements. </w:t>
      </w:r>
      <w:r w:rsidRPr="00BD3879">
        <w:rPr>
          <w:rFonts w:asciiTheme="minorHAnsi" w:hAnsiTheme="minorHAnsi" w:cstheme="minorHAnsi"/>
          <w:i/>
          <w:color w:val="24292E"/>
        </w:rPr>
        <w:t>HKT1</w:t>
      </w:r>
      <w:r w:rsidRPr="00BD3879">
        <w:rPr>
          <w:rFonts w:asciiTheme="minorHAnsi" w:hAnsiTheme="minorHAnsi" w:cstheme="minorHAnsi"/>
          <w:color w:val="24292E"/>
        </w:rPr>
        <w:t xml:space="preserve"> encodes a Na transporter, and is responsible for the variation of Na content in </w:t>
      </w:r>
      <w:r w:rsidR="00015223" w:rsidRPr="0009465B">
        <w:rPr>
          <w:rFonts w:asciiTheme="minorHAnsi" w:hAnsiTheme="minorHAnsi" w:cstheme="minorHAnsi"/>
          <w:i/>
          <w:iCs/>
          <w:color w:val="24292E"/>
        </w:rPr>
        <w:t>A. thaliana</w:t>
      </w:r>
      <w:r w:rsidRPr="00BD3879">
        <w:rPr>
          <w:rFonts w:asciiTheme="minorHAnsi" w:hAnsiTheme="minorHAnsi" w:cstheme="minorHAnsi"/>
          <w:color w:val="24292E"/>
        </w:rPr>
        <w:t xml:space="preserve"> </w:t>
      </w:r>
      <w:r w:rsidR="0074421D" w:rsidRPr="0018545E">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WWVhcj4yMDEwPC9ZZWFyPjxSZWNOdW0+OTg8L1JlY051bT48cmVjb3JkPjxyZWMtbnVtYmVyPjk4
PC9yZWMtbnVtYmVyPjxmb3JlaWduLWtleXM+PGtleSBhcHA9IkVOIiBkYi1pZD0iYTV6cHd4dzVm
eGVwenBlZHB4OTVleHI5MjJwdGR2MGQ5ZHY5IiB0aW1lc3RhbXA9IjE2MDUzNzc1MDMiPjk4PC9r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74421D" w:rsidRPr="00BD3879">
        <w:rPr>
          <w:rFonts w:asciiTheme="minorHAnsi" w:hAnsiTheme="minorHAnsi" w:cstheme="minorHAnsi"/>
          <w:color w:val="24292E"/>
        </w:rPr>
        <w:instrText xml:space="preserve"> ADDIN EN.CITE </w:instrText>
      </w:r>
      <w:r w:rsidR="0074421D" w:rsidRPr="0009465B">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WWVhcj4yMDEwPC9ZZWFyPjxSZWNOdW0+OTg8L1JlY051bT48cmVjb3JkPjxyZWMtbnVtYmVyPjk4
PC9yZWMtbnVtYmVyPjxmb3JlaWduLWtleXM+PGtleSBhcHA9IkVOIiBkYi1pZD0iYTV6cHd4dzVm
eGVwenBlZHB4OTVleHI5MjJwdGR2MGQ5ZHY5IiB0aW1lc3RhbXA9IjE2MDUzNzc1MDMiPjk4PC9r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74421D" w:rsidRPr="00BD3879">
        <w:rPr>
          <w:rFonts w:asciiTheme="minorHAnsi" w:hAnsiTheme="minorHAnsi" w:cstheme="minorHAnsi"/>
          <w:color w:val="24292E"/>
        </w:rPr>
        <w:instrText xml:space="preserve"> ADDIN EN.CITE.DATA </w:instrText>
      </w:r>
      <w:r w:rsidR="0074421D" w:rsidRPr="0009465B">
        <w:rPr>
          <w:rFonts w:asciiTheme="minorHAnsi" w:hAnsiTheme="minorHAnsi" w:cstheme="minorHAnsi"/>
          <w:color w:val="24292E"/>
        </w:rPr>
      </w:r>
      <w:r w:rsidR="0074421D" w:rsidRPr="0009465B">
        <w:rPr>
          <w:rFonts w:asciiTheme="minorHAnsi" w:hAnsiTheme="minorHAnsi" w:cstheme="minorHAnsi"/>
          <w:color w:val="24292E"/>
        </w:rPr>
        <w:fldChar w:fldCharType="end"/>
      </w:r>
      <w:r w:rsidR="0074421D" w:rsidRPr="0018545E">
        <w:rPr>
          <w:rFonts w:asciiTheme="minorHAnsi" w:hAnsiTheme="minorHAnsi" w:cstheme="minorHAnsi"/>
          <w:color w:val="24292E"/>
        </w:rPr>
      </w:r>
      <w:r w:rsidR="0074421D" w:rsidRPr="0018545E">
        <w:rPr>
          <w:rFonts w:asciiTheme="minorHAnsi" w:hAnsiTheme="minorHAnsi" w:cstheme="minorHAnsi"/>
          <w:color w:val="24292E"/>
        </w:rPr>
        <w:fldChar w:fldCharType="separate"/>
      </w:r>
      <w:r w:rsidR="0074421D" w:rsidRPr="00BD3879">
        <w:rPr>
          <w:rFonts w:asciiTheme="minorHAnsi" w:hAnsiTheme="minorHAnsi" w:cstheme="minorHAnsi"/>
          <w:noProof/>
          <w:color w:val="24292E"/>
        </w:rPr>
        <w:t>(Rus</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2006; Baxter</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2010)</w:t>
      </w:r>
      <w:r w:rsidR="0074421D" w:rsidRPr="0018545E">
        <w:rPr>
          <w:rFonts w:asciiTheme="minorHAnsi" w:hAnsiTheme="minorHAnsi" w:cstheme="minorHAnsi"/>
          <w:color w:val="24292E"/>
        </w:rPr>
        <w:fldChar w:fldCharType="end"/>
      </w:r>
      <w:r w:rsidR="00795E5E" w:rsidRPr="00BD3879">
        <w:rPr>
          <w:rFonts w:asciiTheme="minorHAnsi" w:hAnsiTheme="minorHAnsi" w:cstheme="minorHAnsi"/>
          <w:color w:val="24292E"/>
        </w:rPr>
        <w:t xml:space="preserve">,  rice </w:t>
      </w:r>
      <w:r w:rsidR="0074421D" w:rsidRPr="0018545E">
        <w:rPr>
          <w:rFonts w:asciiTheme="minorHAnsi" w:hAnsiTheme="minorHAnsi" w:cstheme="minorHAnsi"/>
          <w:color w:val="24292E"/>
        </w:rPr>
        <w:fldChar w:fldCharType="begin"/>
      </w:r>
      <w:r w:rsidR="0074421D" w:rsidRPr="00BD3879">
        <w:rPr>
          <w:rFonts w:asciiTheme="minorHAnsi" w:hAnsiTheme="minorHAnsi" w:cstheme="minorHAnsi"/>
          <w:color w:val="24292E"/>
        </w:rPr>
        <w:instrText xml:space="preserve"> ADDIN EN.CITE &lt;EndNote&gt;&lt;Cite&gt;&lt;Author&gt;Ren&lt;/Author&gt;&lt;Year&gt;2005&lt;/Year&gt;&lt;RecNum&gt;48&lt;/RecNum&gt;&lt;DisplayText&gt;(Ren&lt;style face="italic"&gt; et al.&lt;/style&gt;, 2005)&lt;/DisplayText&gt;&lt;record&gt;&lt;rec-number&gt;48&lt;/rec-number&gt;&lt;foreign-keys&gt;&lt;key app="EN" db-id="a5zpwxw5fxepzpedpx95exr922ptdv0d9dv9" timestamp="1605377354"&gt;48&lt;/key&gt;&lt;/foreign-keys&gt;&lt;ref-type name="Journal Article"&gt;17&lt;/ref-type&gt;&lt;contributors&gt;&lt;authors&gt;&lt;author&gt;Ren, Zhong-Hai&lt;/author&gt;&lt;author&gt;Gao, Ji-Ping&lt;/author&gt;&lt;author&gt;Li, Le-Gong&lt;/author&gt;&lt;author&gt;Cai, Xiu-Ling&lt;/author&gt;&lt;author&gt;Huang, Wei&lt;/author&gt;&lt;author&gt;Chao, Dai-Yin&lt;/author&gt;&lt;author&gt;Zhu, Mei-Zhen&lt;/author&gt;&lt;author&gt;Wang, Zong-Yang&lt;/author&gt;&lt;author&gt;Luan, Sheng&lt;/author&gt;&lt;author&gt;Lin, Hong-Xuan&lt;/author&gt;&lt;/authors&gt;&lt;/contributors&gt;&lt;titles&gt;&lt;title&gt;A rice quantitative trait locus for salt tolerance encodes a sodium transporter&lt;/title&gt;&lt;secondary-title&gt;Nature Genetics&lt;/secondary-title&gt;&lt;/titles&gt;&lt;periodical&gt;&lt;full-title&gt;Nature Genetics&lt;/full-title&gt;&lt;/periodical&gt;&lt;pages&gt;1141-1146&lt;/pages&gt;&lt;volume&gt;37&lt;/volume&gt;&lt;number&gt;10&lt;/number&gt;&lt;dates&gt;&lt;year&gt;2005&lt;/year&gt;&lt;pub-dates&gt;&lt;date&gt;2005/10/01&lt;/date&gt;&lt;/pub-dates&gt;&lt;/dates&gt;&lt;isbn&gt;1546-1718&lt;/isbn&gt;&lt;urls&gt;&lt;related-urls&gt;&lt;url&gt;https://doi.org/10.1038/ng1643&lt;/url&gt;&lt;/related-urls&gt;&lt;/urls&gt;&lt;electronic-resource-num&gt;10.1038/ng1643&lt;/electronic-resource-num&gt;&lt;/record&gt;&lt;/Cite&gt;&lt;/EndNote&gt;</w:instrText>
      </w:r>
      <w:r w:rsidR="0074421D" w:rsidRPr="0018545E">
        <w:rPr>
          <w:rFonts w:asciiTheme="minorHAnsi" w:hAnsiTheme="minorHAnsi" w:cstheme="minorHAnsi"/>
          <w:color w:val="24292E"/>
        </w:rPr>
        <w:fldChar w:fldCharType="separate"/>
      </w:r>
      <w:r w:rsidR="0074421D" w:rsidRPr="00BD3879">
        <w:rPr>
          <w:rFonts w:asciiTheme="minorHAnsi" w:hAnsiTheme="minorHAnsi" w:cstheme="minorHAnsi"/>
          <w:noProof/>
          <w:color w:val="24292E"/>
        </w:rPr>
        <w:t>(Ren</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2005)</w:t>
      </w:r>
      <w:r w:rsidR="0074421D" w:rsidRPr="0018545E">
        <w:rPr>
          <w:rFonts w:asciiTheme="minorHAnsi" w:hAnsiTheme="minorHAnsi" w:cstheme="minorHAnsi"/>
          <w:color w:val="24292E"/>
        </w:rPr>
        <w:fldChar w:fldCharType="end"/>
      </w:r>
      <w:r w:rsidRPr="00BD3879">
        <w:rPr>
          <w:rFonts w:asciiTheme="minorHAnsi" w:hAnsiTheme="minorHAnsi" w:cstheme="minorHAnsi"/>
          <w:color w:val="24292E"/>
        </w:rPr>
        <w:t xml:space="preserve">, and wheat </w:t>
      </w:r>
      <w:r w:rsidR="00795E5E" w:rsidRPr="0018545E">
        <w:rPr>
          <w:rFonts w:asciiTheme="minorHAnsi" w:hAnsiTheme="minorHAnsi" w:cstheme="minorHAnsi"/>
          <w:color w:val="24292E"/>
        </w:rPr>
        <w:fldChar w:fldCharType="begin"/>
      </w:r>
      <w:r w:rsidR="00795E5E" w:rsidRPr="00BD3879">
        <w:rPr>
          <w:rFonts w:asciiTheme="minorHAnsi" w:hAnsiTheme="minorHAnsi" w:cstheme="minorHAnsi"/>
          <w:color w:val="24292E"/>
        </w:rPr>
        <w:instrText xml:space="preserve"> 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sidR="00795E5E" w:rsidRPr="0018545E">
        <w:rPr>
          <w:rFonts w:asciiTheme="minorHAnsi" w:hAnsiTheme="minorHAnsi" w:cstheme="minorHAnsi"/>
          <w:color w:val="24292E"/>
        </w:rPr>
        <w:fldChar w:fldCharType="separate"/>
      </w:r>
      <w:r w:rsidR="00795E5E" w:rsidRPr="00BD3879">
        <w:rPr>
          <w:rFonts w:asciiTheme="minorHAnsi" w:hAnsiTheme="minorHAnsi" w:cstheme="minorHAnsi"/>
          <w:noProof/>
          <w:color w:val="24292E"/>
        </w:rPr>
        <w:t>(Munns</w:t>
      </w:r>
      <w:r w:rsidR="00795E5E" w:rsidRPr="00BD3879">
        <w:rPr>
          <w:rFonts w:asciiTheme="minorHAnsi" w:hAnsiTheme="minorHAnsi" w:cstheme="minorHAnsi"/>
          <w:i/>
          <w:noProof/>
          <w:color w:val="24292E"/>
        </w:rPr>
        <w:t xml:space="preserve"> et al.</w:t>
      </w:r>
      <w:r w:rsidR="00795E5E" w:rsidRPr="00BD3879">
        <w:rPr>
          <w:rFonts w:asciiTheme="minorHAnsi" w:hAnsiTheme="minorHAnsi" w:cstheme="minorHAnsi"/>
          <w:noProof/>
          <w:color w:val="24292E"/>
        </w:rPr>
        <w:t>, 2012)</w:t>
      </w:r>
      <w:r w:rsidR="00795E5E" w:rsidRPr="0018545E">
        <w:rPr>
          <w:rFonts w:asciiTheme="minorHAnsi" w:hAnsiTheme="minorHAnsi" w:cstheme="minorHAnsi"/>
          <w:color w:val="24292E"/>
        </w:rPr>
        <w:fldChar w:fldCharType="end"/>
      </w:r>
      <w:r w:rsidRPr="00BD3879">
        <w:rPr>
          <w:rFonts w:asciiTheme="minorHAnsi" w:hAnsiTheme="minorHAnsi" w:cstheme="minorHAnsi"/>
          <w:color w:val="24292E"/>
        </w:rPr>
        <w:t xml:space="preserve">. Interestingly, this candidate gene was in the QTL interval for Al, Ca, Fe, Mn, Sr, and Zn, and did not contain a QTL for Na content in our mapping population. Candidate genes for heavy metal-associated ATPases, which are homologs of </w:t>
      </w:r>
      <w:r w:rsidRPr="00BD3879">
        <w:rPr>
          <w:rFonts w:asciiTheme="minorHAnsi" w:hAnsiTheme="minorHAnsi" w:cstheme="minorHAnsi"/>
          <w:i/>
          <w:color w:val="24292E"/>
        </w:rPr>
        <w:t>HMA</w:t>
      </w:r>
      <w:r w:rsidRPr="00BD3879">
        <w:rPr>
          <w:rFonts w:asciiTheme="minorHAnsi" w:hAnsiTheme="minorHAnsi" w:cstheme="minorHAnsi"/>
          <w:color w:val="24292E"/>
        </w:rPr>
        <w:t xml:space="preserve"> in </w:t>
      </w:r>
      <w:r w:rsidRPr="00BD3879">
        <w:rPr>
          <w:rFonts w:asciiTheme="minorHAnsi" w:hAnsiTheme="minorHAnsi" w:cstheme="minorHAnsi"/>
          <w:i/>
          <w:iCs/>
          <w:color w:val="24292E"/>
        </w:rPr>
        <w:t xml:space="preserve">A. thaliana </w:t>
      </w:r>
      <w:r w:rsidRPr="00BD3879">
        <w:rPr>
          <w:rFonts w:asciiTheme="minorHAnsi" w:hAnsiTheme="minorHAnsi" w:cstheme="minorHAnsi"/>
          <w:color w:val="24292E"/>
        </w:rPr>
        <w:t>and rice, were found in Cu (Chr01K@14.42 and Chr07K@26.27), Cd (Chr02N@85.72), and Zn (Chr02N@71.96) content QTL intervals. These genes are responsible for copper, cadmium and zinc, and zinc and cadmium transport, respectively. A</w:t>
      </w:r>
      <w:r w:rsidR="00E60DC5" w:rsidRPr="00BD3879">
        <w:rPr>
          <w:rFonts w:asciiTheme="minorHAnsi" w:hAnsiTheme="minorHAnsi" w:cstheme="minorHAnsi"/>
          <w:color w:val="24292E"/>
        </w:rPr>
        <w:t xml:space="preserve"> six</w:t>
      </w:r>
      <w:r w:rsidR="00EC7703" w:rsidRPr="00BD3879">
        <w:rPr>
          <w:rFonts w:asciiTheme="minorHAnsi" w:hAnsiTheme="minorHAnsi" w:cstheme="minorHAnsi"/>
          <w:color w:val="24292E"/>
        </w:rPr>
        <w:t>th</w:t>
      </w:r>
      <w:r w:rsidR="00015223" w:rsidRPr="00BD3879">
        <w:rPr>
          <w:rFonts w:asciiTheme="minorHAnsi" w:hAnsiTheme="minorHAnsi" w:cstheme="minorHAnsi"/>
          <w:color w:val="24292E"/>
        </w:rPr>
        <w:t xml:space="preserve"> </w:t>
      </w:r>
      <w:r w:rsidRPr="00BD3879">
        <w:rPr>
          <w:rFonts w:asciiTheme="minorHAnsi" w:hAnsiTheme="minorHAnsi" w:cstheme="minorHAnsi"/>
          <w:color w:val="24292E"/>
        </w:rPr>
        <w:t xml:space="preserve">candidate gene, </w:t>
      </w:r>
      <w:r w:rsidRPr="00BD3879">
        <w:rPr>
          <w:rFonts w:asciiTheme="minorHAnsi" w:hAnsiTheme="minorHAnsi" w:cstheme="minorHAnsi"/>
          <w:i/>
          <w:color w:val="24292E"/>
        </w:rPr>
        <w:t>Pavir.9KG014451</w:t>
      </w:r>
      <w:r w:rsidRPr="00BD3879">
        <w:rPr>
          <w:rFonts w:asciiTheme="minorHAnsi" w:hAnsiTheme="minorHAnsi" w:cstheme="minorHAnsi"/>
          <w:color w:val="24292E"/>
        </w:rPr>
        <w:t xml:space="preserve">, was associated with the homolog of the </w:t>
      </w:r>
      <w:r w:rsidRPr="0009465B">
        <w:rPr>
          <w:rFonts w:asciiTheme="minorHAnsi" w:hAnsiTheme="minorHAnsi" w:cstheme="minorHAnsi"/>
          <w:i/>
          <w:iCs/>
          <w:color w:val="24292E"/>
        </w:rPr>
        <w:t>A. thaliana</w:t>
      </w:r>
      <w:r w:rsidRPr="00BD3879">
        <w:rPr>
          <w:rFonts w:asciiTheme="minorHAnsi" w:hAnsiTheme="minorHAnsi" w:cstheme="minorHAnsi"/>
          <w:color w:val="24292E"/>
        </w:rPr>
        <w:t xml:space="preserve"> </w:t>
      </w:r>
      <w:r w:rsidRPr="00BD3879">
        <w:rPr>
          <w:rFonts w:asciiTheme="minorHAnsi" w:hAnsiTheme="minorHAnsi" w:cstheme="minorHAnsi"/>
          <w:i/>
          <w:color w:val="24292E"/>
        </w:rPr>
        <w:t>MYB36</w:t>
      </w:r>
      <w:r w:rsidRPr="00BD3879">
        <w:rPr>
          <w:rFonts w:asciiTheme="minorHAnsi" w:hAnsiTheme="minorHAnsi" w:cstheme="minorHAnsi"/>
          <w:color w:val="24292E"/>
        </w:rPr>
        <w:t xml:space="preserve">. </w:t>
      </w:r>
      <w:r w:rsidRPr="00BD3879">
        <w:rPr>
          <w:rFonts w:asciiTheme="minorHAnsi" w:hAnsiTheme="minorHAnsi" w:cstheme="minorHAnsi"/>
          <w:i/>
          <w:color w:val="24292E"/>
        </w:rPr>
        <w:t xml:space="preserve">MYB36 </w:t>
      </w:r>
      <w:r w:rsidRPr="0009465B">
        <w:rPr>
          <w:rFonts w:asciiTheme="minorHAnsi" w:hAnsiTheme="minorHAnsi" w:cstheme="minorHAnsi"/>
          <w:iCs/>
          <w:color w:val="24292E"/>
        </w:rPr>
        <w:t>is a</w:t>
      </w:r>
      <w:r w:rsidRPr="00BD3879">
        <w:rPr>
          <w:rFonts w:asciiTheme="minorHAnsi" w:hAnsiTheme="minorHAnsi" w:cstheme="minorHAnsi"/>
          <w:i/>
          <w:color w:val="24292E"/>
        </w:rPr>
        <w:t xml:space="preserve"> </w:t>
      </w:r>
      <w:r w:rsidRPr="00BD3879">
        <w:rPr>
          <w:rFonts w:asciiTheme="minorHAnsi" w:hAnsiTheme="minorHAnsi" w:cstheme="minorHAnsi"/>
          <w:color w:val="24292E"/>
        </w:rPr>
        <w:t>MYB domain transcription fac</w:t>
      </w:r>
      <w:r>
        <w:rPr>
          <w:rFonts w:asciiTheme="minorHAnsi" w:hAnsiTheme="minorHAnsi" w:cstheme="minorHAnsi"/>
          <w:color w:val="24292E"/>
        </w:rPr>
        <w:t xml:space="preserve">tor that regulates the expression of the genes involved in the formation of Casparian strips. The absence of Casparian results </w:t>
      </w:r>
      <w:r w:rsidRPr="00015223">
        <w:rPr>
          <w:rFonts w:asciiTheme="minorHAnsi" w:hAnsiTheme="minorHAnsi" w:cstheme="minorHAnsi"/>
          <w:color w:val="24292E"/>
        </w:rPr>
        <w:t xml:space="preserve">in the changes in leaf content of Na, Mg, Zn, Ca, Mn, and Fe in </w:t>
      </w:r>
      <w:r w:rsidRPr="00015223">
        <w:rPr>
          <w:rFonts w:asciiTheme="minorHAnsi" w:hAnsiTheme="minorHAnsi" w:cstheme="minorHAnsi"/>
          <w:i/>
          <w:iCs/>
          <w:color w:val="24292E"/>
        </w:rPr>
        <w:t>A. thaliana</w:t>
      </w:r>
      <w:r w:rsidRPr="00015223">
        <w:rPr>
          <w:rFonts w:asciiTheme="minorHAnsi" w:hAnsiTheme="minorHAnsi" w:cstheme="minorHAnsi"/>
          <w:color w:val="24292E"/>
        </w:rPr>
        <w:t xml:space="preserve">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&lt;EndNote&gt;&lt;Cite&gt;&lt;Author&gt;Kamiya&lt;/Author&gt;&lt;Year&gt;2015&lt;/Year&gt;&lt;RecNum&gt;70&lt;/RecNum&gt;&lt;DisplayText&gt;(Kamiya&lt;style face="italic"&gt; et al.&lt;/style&gt;, 2015)&lt;/DisplayText&gt;&lt;record&gt;&lt;rec-number&gt;70&lt;/rec-number&gt;&lt;foreign-keys&gt;&lt;key app="EN" db-id="a5zpwxw5fxepzpedpx95exr922ptdv0d9dv9" timestamp="1605377437"&gt;70&lt;/key&gt;&lt;/foreign-keys&gt;&lt;ref-type name="Journal Article"&gt;17&lt;/ref-type&gt;&lt;contributors&gt;&lt;authors&gt;&lt;author&gt;Kamiya, Takehiro&lt;/author&gt;&lt;author&gt;Borghi, Monica&lt;/author&gt;&lt;author&gt;Wang, Peng&lt;/author&gt;&lt;author&gt;Danku, John M. C.&lt;/author&gt;&lt;author&gt;Kalmbach, Lothar&lt;/author&gt;&lt;author&gt;Hosmani, Prashant S.&lt;/author&gt;&lt;author&gt;Naseer, Sadaf&lt;/author&gt;&lt;author&gt;Fujiwara, Toru&lt;/author&gt;&lt;author&gt;Geldner, Niko&lt;/author&gt;&lt;author&gt;Salt, David E.&lt;/author&gt;&lt;/authors&gt;&lt;/contributors&gt;&lt;titles&gt;&lt;title&gt;The MYB36 transcription factor orchestrates Casparian strip formation&lt;/title&gt;&lt;secondary-title&gt;Proceedings of the National Academy of Sciences&lt;/secondary-title&gt;&lt;/titles&gt;&lt;periodical&gt;&lt;full-title&gt;Proceedings of the National Academy of Sciences&lt;/full-title&gt;&lt;/periodical&gt;&lt;pages&gt;10533&lt;/pages&gt;&lt;volume&gt;112&lt;/volume&gt;&lt;number&gt;33&lt;/number&gt;&lt;dates&gt;&lt;year&gt;2015&lt;/year&gt;&lt;/dates&gt;&lt;urls&gt;&lt;related-urls&gt;&lt;url&gt;http://www.pnas.org/content/112/33/10533.abstract&lt;/url&gt;&lt;/related-urls&gt;&lt;/urls&gt;&lt;electronic-resource-num&gt;10.1073/pnas.1507691112&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(Kamiya</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2015)</w:t>
      </w:r>
      <w:r w:rsidR="00795E5E">
        <w:rPr>
          <w:rFonts w:asciiTheme="minorHAnsi" w:hAnsiTheme="minorHAnsi" w:cstheme="minorHAnsi"/>
          <w:color w:val="24292E"/>
        </w:rPr>
        <w:fldChar w:fldCharType="end"/>
      </w:r>
      <w:r w:rsidRPr="00015223">
        <w:rPr>
          <w:rFonts w:asciiTheme="minorHAnsi" w:hAnsiTheme="minorHAnsi" w:cstheme="minorHAnsi"/>
          <w:color w:val="24292E"/>
        </w:rPr>
        <w:t xml:space="preserve">. This candidate gene was in the QTL </w:t>
      </w:r>
      <w:r w:rsidR="00BD3879">
        <w:rPr>
          <w:rFonts w:asciiTheme="minorHAnsi" w:hAnsiTheme="minorHAnsi" w:cstheme="minorHAnsi"/>
          <w:color w:val="24292E"/>
        </w:rPr>
        <w:t>colocalizing</w:t>
      </w:r>
      <w:r w:rsidRPr="00015223">
        <w:rPr>
          <w:rFonts w:asciiTheme="minorHAnsi" w:hAnsiTheme="minorHAnsi" w:cstheme="minorHAnsi"/>
          <w:color w:val="24292E"/>
        </w:rPr>
        <w:t xml:space="preserve"> Ca (Chr09K@20.05), Mg (Chr09K@18.15), and Mn (Chr09K@20.05) content</w:t>
      </w:r>
      <w:r>
        <w:rPr>
          <w:rFonts w:asciiTheme="minorHAnsi" w:hAnsiTheme="minorHAnsi" w:cstheme="minorHAnsi"/>
          <w:color w:val="24292E"/>
        </w:rPr>
        <w:t xml:space="preserve">. </w:t>
      </w:r>
    </w:p>
    <w:p w14:paraId="668C6737" w14:textId="367D34AA" w:rsidR="00E60DC5" w:rsidRPr="00712DEF" w:rsidRDefault="00E60DC5" w:rsidP="00E60DC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To elucidate the cellular pathways associated with ion content in switchgrass, we also looked at GO term enrichment</w:t>
      </w:r>
      <w:r w:rsidR="009958AA">
        <w:rPr>
          <w:rFonts w:asciiTheme="minorHAnsi" w:hAnsiTheme="minorHAnsi" w:cstheme="minorHAnsi"/>
          <w:color w:val="24292E"/>
        </w:rPr>
        <w:t xml:space="preserve"> based on the gene content</w:t>
      </w:r>
      <w:r>
        <w:rPr>
          <w:rFonts w:asciiTheme="minorHAnsi" w:hAnsiTheme="minorHAnsi" w:cstheme="minorHAnsi"/>
          <w:color w:val="24292E"/>
        </w:rPr>
        <w:t xml:space="preserve"> in our 77 QTL. We identified </w:t>
      </w:r>
      <w:r w:rsidR="00CF42BA">
        <w:rPr>
          <w:rFonts w:asciiTheme="minorHAnsi" w:hAnsiTheme="minorHAnsi" w:cstheme="minorHAnsi"/>
          <w:color w:val="24292E"/>
        </w:rPr>
        <w:t xml:space="preserve">405 </w:t>
      </w:r>
      <w:r w:rsidR="000C38EC">
        <w:rPr>
          <w:rFonts w:asciiTheme="minorHAnsi" w:hAnsiTheme="minorHAnsi" w:cstheme="minorHAnsi"/>
          <w:color w:val="24292E"/>
        </w:rPr>
        <w:t xml:space="preserve">unique </w:t>
      </w:r>
      <w:r>
        <w:rPr>
          <w:rFonts w:asciiTheme="minorHAnsi" w:hAnsiTheme="minorHAnsi" w:cstheme="minorHAnsi"/>
          <w:color w:val="24292E"/>
        </w:rPr>
        <w:t>enriched GO terms across the ionomic traits (</w:t>
      </w:r>
      <w:r w:rsidRPr="0082596E">
        <w:rPr>
          <w:rFonts w:asciiTheme="minorHAnsi" w:hAnsiTheme="minorHAnsi" w:cstheme="minorHAnsi"/>
          <w:i/>
          <w:color w:val="24292E"/>
        </w:rPr>
        <w:t>p</w:t>
      </w:r>
      <w:r>
        <w:rPr>
          <w:rFonts w:asciiTheme="minorHAnsi" w:hAnsiTheme="minorHAnsi" w:cstheme="minorHAnsi"/>
          <w:i/>
          <w:color w:val="24292E"/>
        </w:rPr>
        <w:t xml:space="preserve"> </w:t>
      </w:r>
      <w:r>
        <w:rPr>
          <w:rFonts w:asciiTheme="minorHAnsi" w:hAnsiTheme="minorHAnsi" w:cstheme="minorHAnsi"/>
          <w:color w:val="24292E"/>
        </w:rPr>
        <w:t xml:space="preserve">&lt; 0.05). Overall, these QTL regions were enriched for GO terms of DNA-binding transcription factor activity, </w:t>
      </w:r>
      <w:r w:rsidR="00CF42BA">
        <w:rPr>
          <w:rFonts w:asciiTheme="minorHAnsi" w:hAnsiTheme="minorHAnsi" w:cstheme="minorHAnsi"/>
          <w:color w:val="24292E"/>
        </w:rPr>
        <w:t xml:space="preserve">heme </w:t>
      </w:r>
      <w:r>
        <w:rPr>
          <w:rFonts w:asciiTheme="minorHAnsi" w:hAnsiTheme="minorHAnsi" w:cstheme="minorHAnsi"/>
          <w:color w:val="24292E"/>
        </w:rPr>
        <w:t xml:space="preserve">binding, and oxidoreductase activity </w:t>
      </w:r>
      <w:r w:rsidRPr="00FD1252">
        <w:rPr>
          <w:rFonts w:asciiTheme="minorHAnsi" w:hAnsiTheme="minorHAnsi" w:cstheme="minorHAnsi"/>
          <w:iCs/>
          <w:color w:val="24292E"/>
        </w:rPr>
        <w:t>(Supplemental Table S</w:t>
      </w:r>
      <w:r w:rsidR="005E1070">
        <w:rPr>
          <w:rFonts w:asciiTheme="minorHAnsi" w:hAnsiTheme="minorHAnsi" w:cstheme="minorHAnsi"/>
          <w:iCs/>
          <w:color w:val="24292E"/>
        </w:rPr>
        <w:t>6</w:t>
      </w:r>
      <w:r w:rsidRPr="00FD1252">
        <w:rPr>
          <w:rFonts w:asciiTheme="minorHAnsi" w:hAnsiTheme="minorHAnsi" w:cstheme="minorHAnsi"/>
          <w:iCs/>
          <w:color w:val="24292E"/>
        </w:rPr>
        <w:t>).</w:t>
      </w:r>
      <w:r>
        <w:rPr>
          <w:rFonts w:asciiTheme="minorHAnsi" w:hAnsiTheme="minorHAnsi" w:cstheme="minorHAnsi"/>
          <w:color w:val="24292E"/>
        </w:rPr>
        <w:t xml:space="preserve"> Among the macronutrients</w:t>
      </w:r>
      <w:r w:rsidR="00374942">
        <w:rPr>
          <w:rFonts w:asciiTheme="minorHAnsi" w:hAnsiTheme="minorHAnsi" w:cstheme="minorHAnsi"/>
          <w:color w:val="24292E"/>
        </w:rPr>
        <w:t xml:space="preserve"> and analogs of macronutrients</w:t>
      </w:r>
      <w:r>
        <w:rPr>
          <w:rFonts w:asciiTheme="minorHAnsi" w:hAnsiTheme="minorHAnsi" w:cstheme="minorHAnsi"/>
          <w:color w:val="24292E"/>
        </w:rPr>
        <w:t xml:space="preserve">, the QTL regions of Mg were significantly enriched for GO terms of carbohydrate binding, protein transport, </w:t>
      </w:r>
      <w:r w:rsidR="00CF42BA">
        <w:rPr>
          <w:rFonts w:asciiTheme="minorHAnsi" w:hAnsiTheme="minorHAnsi" w:cstheme="minorHAnsi"/>
          <w:color w:val="24292E"/>
        </w:rPr>
        <w:t xml:space="preserve">cell wall biogenesis, </w:t>
      </w:r>
      <w:r>
        <w:rPr>
          <w:rFonts w:asciiTheme="minorHAnsi" w:hAnsiTheme="minorHAnsi" w:cstheme="minorHAnsi"/>
          <w:color w:val="24292E"/>
        </w:rPr>
        <w:t xml:space="preserve">and signal peptide processing, among </w:t>
      </w:r>
      <w:r w:rsidR="00BE518B">
        <w:rPr>
          <w:rFonts w:asciiTheme="minorHAnsi" w:hAnsiTheme="minorHAnsi" w:cstheme="minorHAnsi"/>
          <w:color w:val="24292E"/>
        </w:rPr>
        <w:t xml:space="preserve">the </w:t>
      </w:r>
      <w:r w:rsidR="00CF42BA">
        <w:rPr>
          <w:rFonts w:asciiTheme="minorHAnsi" w:hAnsiTheme="minorHAnsi" w:cstheme="minorHAnsi"/>
          <w:color w:val="24292E"/>
        </w:rPr>
        <w:t xml:space="preserve">34 </w:t>
      </w:r>
      <w:r>
        <w:rPr>
          <w:rFonts w:asciiTheme="minorHAnsi" w:hAnsiTheme="minorHAnsi" w:cstheme="minorHAnsi"/>
          <w:color w:val="24292E"/>
        </w:rPr>
        <w:t xml:space="preserve">ontologies. Mg is involved in protein synthesis (approximately 75% of leaf Mg) and associated with chlorophyll pigments (15-20% of total Mg), mainly functioning as </w:t>
      </w:r>
      <w:r w:rsidRPr="00712DEF">
        <w:rPr>
          <w:rFonts w:asciiTheme="minorHAnsi" w:hAnsiTheme="minorHAnsi" w:cstheme="minorHAnsi"/>
          <w:color w:val="24292E"/>
        </w:rPr>
        <w:t xml:space="preserve">a cofactor </w:t>
      </w:r>
      <w:r>
        <w:rPr>
          <w:rFonts w:asciiTheme="minorHAnsi" w:hAnsiTheme="minorHAnsi" w:cstheme="minorHAnsi"/>
          <w:color w:val="24292E"/>
        </w:rPr>
        <w:t>for a</w:t>
      </w:r>
      <w:r w:rsidRPr="00712DEF">
        <w:rPr>
          <w:rFonts w:asciiTheme="minorHAnsi" w:hAnsiTheme="minorHAnsi" w:cstheme="minorHAnsi"/>
          <w:color w:val="24292E"/>
        </w:rPr>
        <w:t xml:space="preserve"> series of enzymes involved in photosynthetic carbon fixation and metabolism</w:t>
      </w:r>
      <w:r w:rsidR="00795E5E">
        <w:rPr>
          <w:rFonts w:asciiTheme="minorHAnsi" w:hAnsiTheme="minorHAnsi" w:cstheme="minorHAnsi"/>
          <w:color w:val="24292E"/>
        </w:rPr>
        <w:t xml:space="preserve"> </w:t>
      </w:r>
      <w:r w:rsidR="00795E5E">
        <w:rPr>
          <w:rFonts w:asciiTheme="minorHAnsi" w:hAnsiTheme="minorHAnsi" w:cstheme="minorHAnsi"/>
          <w:color w:val="24292E"/>
        </w:rPr>
        <w:fldChar w:fldCharType="begin">
          <w:fldData xml:space="preserve">PEVuZE5vdGU+PENpdGU+PEF1dGhvcj5XaGl0ZTwvQXV0aG9yPjxZZWFyPjIwMDk8L1llYXI+PFJl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PEVuZE5vdGU+PENpdGU+PEF1dGhvcj5XaGl0ZTwvQXV0aG9yPjxZZWFyPjIwMDk8L1llYXI+PFJl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(Cakmak &amp; Kirkby, 2008; White &amp; Broadley, 2009)</w:t>
      </w:r>
      <w:r w:rsidR="00795E5E">
        <w:rPr>
          <w:rFonts w:asciiTheme="minorHAnsi" w:hAnsiTheme="minorHAnsi" w:cstheme="minorHAnsi"/>
          <w:color w:val="24292E"/>
        </w:rPr>
        <w:fldChar w:fldCharType="end"/>
      </w:r>
      <w:r>
        <w:rPr>
          <w:rFonts w:asciiTheme="minorHAnsi" w:hAnsiTheme="minorHAnsi" w:cstheme="minorHAnsi"/>
          <w:color w:val="24292E"/>
        </w:rPr>
        <w:t xml:space="preserve">. </w:t>
      </w:r>
      <w:r w:rsidRPr="00FE1434">
        <w:rPr>
          <w:rFonts w:asciiTheme="minorHAnsi" w:hAnsiTheme="minorHAnsi" w:cstheme="minorHAnsi"/>
          <w:color w:val="24292E"/>
        </w:rPr>
        <w:t xml:space="preserve">K QTL regions were significantly enriched for GO </w:t>
      </w:r>
      <w:r w:rsidRPr="00FE1434">
        <w:rPr>
          <w:rFonts w:asciiTheme="minorHAnsi" w:hAnsiTheme="minorHAnsi" w:cstheme="minorHAnsi"/>
          <w:color w:val="24292E"/>
        </w:rPr>
        <w:lastRenderedPageBreak/>
        <w:t xml:space="preserve">ontologies of oxidoreductase activity, </w:t>
      </w:r>
      <w:r w:rsidR="001F7032">
        <w:rPr>
          <w:rFonts w:asciiTheme="minorHAnsi" w:hAnsiTheme="minorHAnsi" w:cstheme="minorHAnsi"/>
          <w:color w:val="24292E"/>
        </w:rPr>
        <w:t>calcium and iron ions</w:t>
      </w:r>
      <w:r w:rsidR="001F7032"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binding, and </w:t>
      </w:r>
      <w:r>
        <w:rPr>
          <w:rFonts w:asciiTheme="minorHAnsi" w:hAnsiTheme="minorHAnsi" w:cstheme="minorHAnsi"/>
          <w:color w:val="24292E"/>
        </w:rPr>
        <w:t xml:space="preserve">in particular, </w:t>
      </w:r>
      <w:r w:rsidRPr="00FE1434">
        <w:rPr>
          <w:rFonts w:asciiTheme="minorHAnsi" w:hAnsiTheme="minorHAnsi" w:cstheme="minorHAnsi"/>
          <w:color w:val="24292E"/>
        </w:rPr>
        <w:t>antioxidant activity.</w:t>
      </w:r>
      <w:r>
        <w:rPr>
          <w:rFonts w:asciiTheme="minorHAnsi" w:hAnsiTheme="minorHAnsi" w:cstheme="minorHAnsi"/>
          <w:color w:val="24292E"/>
        </w:rPr>
        <w:t xml:space="preserve"> </w:t>
      </w:r>
      <w:r w:rsidRPr="00712DEF">
        <w:rPr>
          <w:rFonts w:asciiTheme="minorHAnsi" w:hAnsiTheme="minorHAnsi" w:cstheme="minorHAnsi"/>
          <w:color w:val="24292E"/>
        </w:rPr>
        <w:t>K</w:t>
      </w:r>
      <w:r>
        <w:rPr>
          <w:rFonts w:asciiTheme="minorHAnsi" w:hAnsiTheme="minorHAnsi" w:cstheme="minorHAnsi"/>
          <w:color w:val="24292E"/>
        </w:rPr>
        <w:t xml:space="preserve">, as </w:t>
      </w:r>
      <w:r w:rsidRPr="00712DEF">
        <w:rPr>
          <w:rFonts w:asciiTheme="minorHAnsi" w:hAnsiTheme="minorHAnsi" w:cstheme="minorHAnsi"/>
          <w:color w:val="24292E"/>
        </w:rPr>
        <w:t>a constituent of the plant structure</w:t>
      </w:r>
      <w:r>
        <w:rPr>
          <w:rFonts w:asciiTheme="minorHAnsi" w:hAnsiTheme="minorHAnsi" w:cstheme="minorHAnsi"/>
          <w:color w:val="24292E"/>
        </w:rPr>
        <w:t xml:space="preserve">, has </w:t>
      </w:r>
      <w:r w:rsidRPr="00712DEF">
        <w:rPr>
          <w:rFonts w:asciiTheme="minorHAnsi" w:hAnsiTheme="minorHAnsi" w:cstheme="minorHAnsi"/>
          <w:color w:val="24292E"/>
        </w:rPr>
        <w:t xml:space="preserve">a regulatory function in several biochemical processes related to protein synthesis, carbohydrate metabolism, and enzyme activation. K </w:t>
      </w:r>
      <w:r>
        <w:rPr>
          <w:rFonts w:asciiTheme="minorHAnsi" w:hAnsiTheme="minorHAnsi" w:cstheme="minorHAnsi"/>
          <w:color w:val="24292E"/>
        </w:rPr>
        <w:t>can</w:t>
      </w:r>
      <w:r w:rsidRPr="00712DEF">
        <w:rPr>
          <w:rFonts w:asciiTheme="minorHAnsi" w:hAnsiTheme="minorHAnsi" w:cstheme="minorHAnsi"/>
          <w:color w:val="24292E"/>
        </w:rPr>
        <w:t xml:space="preserve"> </w:t>
      </w:r>
      <w:r>
        <w:rPr>
          <w:rFonts w:asciiTheme="minorHAnsi" w:hAnsiTheme="minorHAnsi" w:cstheme="minorHAnsi"/>
          <w:color w:val="24292E"/>
        </w:rPr>
        <w:t>enhance</w:t>
      </w:r>
      <w:r w:rsidRPr="00712DEF">
        <w:rPr>
          <w:rFonts w:asciiTheme="minorHAnsi" w:hAnsiTheme="minorHAnsi" w:cstheme="minorHAnsi"/>
          <w:color w:val="24292E"/>
        </w:rPr>
        <w:t xml:space="preserve"> antioxidant defense in plants</w:t>
      </w:r>
      <w:r>
        <w:rPr>
          <w:rFonts w:asciiTheme="minorHAnsi" w:hAnsiTheme="minorHAnsi" w:cstheme="minorHAnsi"/>
          <w:color w:val="24292E"/>
        </w:rPr>
        <w:t xml:space="preserve">, which protects plants </w:t>
      </w:r>
      <w:r w:rsidRPr="00712DEF">
        <w:rPr>
          <w:rFonts w:asciiTheme="minorHAnsi" w:hAnsiTheme="minorHAnsi" w:cstheme="minorHAnsi"/>
          <w:color w:val="24292E"/>
        </w:rPr>
        <w:t xml:space="preserve">from oxidative stress </w:t>
      </w:r>
      <w:r>
        <w:rPr>
          <w:rFonts w:asciiTheme="minorHAnsi" w:hAnsiTheme="minorHAnsi" w:cstheme="minorHAnsi"/>
          <w:color w:val="24292E"/>
        </w:rPr>
        <w:t>in</w:t>
      </w:r>
      <w:r w:rsidRPr="00712DEF">
        <w:rPr>
          <w:rFonts w:asciiTheme="minorHAnsi" w:hAnsiTheme="minorHAnsi" w:cstheme="minorHAnsi"/>
          <w:color w:val="24292E"/>
        </w:rPr>
        <w:t xml:space="preserve"> </w:t>
      </w:r>
      <w:r>
        <w:rPr>
          <w:rFonts w:asciiTheme="minorHAnsi" w:hAnsiTheme="minorHAnsi" w:cstheme="minorHAnsi"/>
          <w:color w:val="24292E"/>
        </w:rPr>
        <w:t xml:space="preserve">adverse </w:t>
      </w:r>
      <w:r w:rsidRPr="00712DEF">
        <w:rPr>
          <w:rFonts w:asciiTheme="minorHAnsi" w:hAnsiTheme="minorHAnsi" w:cstheme="minorHAnsi"/>
          <w:color w:val="24292E"/>
        </w:rPr>
        <w:t>environment</w:t>
      </w:r>
      <w:r>
        <w:rPr>
          <w:rFonts w:asciiTheme="minorHAnsi" w:hAnsiTheme="minorHAnsi" w:cstheme="minorHAnsi"/>
          <w:color w:val="24292E"/>
        </w:rPr>
        <w:t>s</w:t>
      </w:r>
      <w:r w:rsidRPr="00712DEF">
        <w:rPr>
          <w:rFonts w:asciiTheme="minorHAnsi" w:hAnsiTheme="minorHAnsi" w:cstheme="minorHAnsi"/>
          <w:color w:val="24292E"/>
        </w:rPr>
        <w:t xml:space="preserve">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&lt;EndNote&gt;&lt;Cite&gt;&lt;Author&gt;Hasanuzzaman&lt;/Author&gt;&lt;Year&gt;2018&lt;/Year&gt;&lt;RecNum&gt;67&lt;/RecNum&gt;&lt;DisplayText&gt;(Hasanuzzaman&lt;style face="italic"&gt; et al.&lt;/style&gt;, 2018)&lt;/DisplayText&gt;&lt;record&gt;&lt;rec-number&gt;67&lt;/rec-number&gt;&lt;foreign-keys&gt;&lt;key app="EN" db-id="a5zpwxw5fxepzpedpx95exr922ptdv0d9dv9" timestamp="1605377395"&gt;67&lt;/key&gt;&lt;/foreign-keys&gt;&lt;ref-type name="Journal Article"&gt;17&lt;/ref-type&gt;&lt;contributors&gt;&lt;authors&gt;&lt;author&gt;Hasanuzzaman, Mirza&lt;/author&gt;&lt;author&gt;Bhuyan, M. H. M. Borhannuddin&lt;/author&gt;&lt;author&gt;Nahar, Kamrun&lt;/author&gt;&lt;author&gt;Hossain, Md S.&lt;/author&gt;&lt;author&gt;Mahmud, Jubayer A.&lt;/author&gt;&lt;author&gt;Hossen, Md S.&lt;/author&gt;&lt;author&gt;Masud, Abdul A.&lt;/author&gt;&lt;author&gt;Moumita,&lt;/author&gt;&lt;author&gt;Fujita, Masayuki&lt;/author&gt;&lt;/authors&gt;&lt;/contributors&gt;&lt;titles&gt;&lt;title&gt;Potassium: A Vital Regulator of Plant Responses and Tolerance to Abiotic Stresses&lt;/title&gt;&lt;secondary-title&gt;Agronomy&lt;/secondary-title&gt;&lt;/titles&gt;&lt;periodical&gt;&lt;full-title&gt;Agronomy&lt;/full-title&gt;&lt;/periodical&gt;&lt;volume&gt;8&lt;/volume&gt;&lt;number&gt;3&lt;/number&gt;&lt;keywords&gt;&lt;keyword&gt;abiotic stress&lt;/keyword&gt;&lt;keyword&gt;antioxidant defense&lt;/keyword&gt;&lt;keyword&gt;enzyme regulations&lt;/keyword&gt;&lt;keyword&gt;oxidative stress&lt;/keyword&gt;&lt;keyword&gt;plant nutrients&lt;/keyword&gt;&lt;keyword&gt;reactive oxygen species&lt;/keyword&gt;&lt;keyword&gt;soil fertility&lt;/keyword&gt;&lt;/keywords&gt;&lt;dates&gt;&lt;year&gt;2018&lt;/year&gt;&lt;/dates&gt;&lt;isbn&gt;2073-4395&lt;/isbn&gt;&lt;urls&gt;&lt;/urls&gt;&lt;electronic-resource-num&gt;10.3390/agronomy8030031&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(Hasanuzzaman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w:t>
      </w:r>
      <w:r w:rsidR="00795E5E">
        <w:rPr>
          <w:rFonts w:asciiTheme="minorHAnsi" w:hAnsiTheme="minorHAnsi" w:cstheme="minorHAnsi"/>
          <w:color w:val="24292E"/>
        </w:rPr>
        <w:fldChar w:fldCharType="end"/>
      </w:r>
      <w:r>
        <w:rPr>
          <w:rFonts w:asciiTheme="minorHAnsi" w:hAnsiTheme="minorHAnsi" w:cstheme="minorHAnsi"/>
          <w:color w:val="24292E"/>
        </w:rPr>
        <w:t>.</w:t>
      </w:r>
    </w:p>
    <w:p w14:paraId="3E109F75" w14:textId="791ADEA5" w:rsidR="009D6A98" w:rsidRPr="00624224" w:rsidRDefault="00E60DC5" w:rsidP="002D007A">
      <w:pPr>
        <w:pStyle w:val="NormalWeb"/>
        <w:shd w:val="clear" w:color="auto" w:fill="FFFFFF"/>
        <w:spacing w:before="0" w:beforeAutospacing="0" w:after="120" w:afterAutospacing="0" w:line="360" w:lineRule="auto"/>
        <w:ind w:firstLine="720"/>
        <w:rPr>
          <w:rFonts w:asciiTheme="minorHAnsi" w:hAnsiTheme="minorHAnsi" w:cstheme="minorHAnsi"/>
          <w:color w:val="24292E"/>
          <w:highlight w:val="yellow"/>
        </w:rPr>
      </w:pPr>
      <w:r>
        <w:rPr>
          <w:rFonts w:asciiTheme="minorHAnsi" w:hAnsiTheme="minorHAnsi" w:cstheme="minorHAnsi"/>
          <w:color w:val="24292E"/>
        </w:rPr>
        <w:t xml:space="preserve">Among the micronutrients, Mn content </w:t>
      </w:r>
      <w:r w:rsidRPr="00FE1434">
        <w:rPr>
          <w:rFonts w:asciiTheme="minorHAnsi" w:hAnsiTheme="minorHAnsi" w:cstheme="minorHAnsi"/>
          <w:color w:val="24292E"/>
        </w:rPr>
        <w:t xml:space="preserve">QTL </w:t>
      </w:r>
      <w:r>
        <w:rPr>
          <w:rFonts w:asciiTheme="minorHAnsi" w:hAnsiTheme="minorHAnsi" w:cstheme="minorHAnsi"/>
          <w:color w:val="24292E"/>
        </w:rPr>
        <w:t>intervals</w:t>
      </w:r>
      <w:r w:rsidRPr="00FE1434">
        <w:rPr>
          <w:rFonts w:asciiTheme="minorHAnsi" w:hAnsiTheme="minorHAnsi" w:cstheme="minorHAnsi"/>
          <w:color w:val="24292E"/>
        </w:rPr>
        <w:t xml:space="preserve"> were significantly enriched for GO ontologies of </w:t>
      </w:r>
      <w:r w:rsidR="001F7032">
        <w:rPr>
          <w:rFonts w:asciiTheme="minorHAnsi" w:hAnsiTheme="minorHAnsi" w:cstheme="minorHAnsi"/>
          <w:color w:val="24292E"/>
        </w:rPr>
        <w:t xml:space="preserve">photosynthesis, </w:t>
      </w:r>
      <w:r w:rsidRPr="00FE1434">
        <w:rPr>
          <w:rFonts w:asciiTheme="minorHAnsi" w:hAnsiTheme="minorHAnsi" w:cstheme="minorHAnsi"/>
          <w:color w:val="24292E"/>
        </w:rPr>
        <w:t>mitochondr</w:t>
      </w:r>
      <w:r>
        <w:rPr>
          <w:rFonts w:asciiTheme="minorHAnsi" w:hAnsiTheme="minorHAnsi" w:cstheme="minorHAnsi"/>
          <w:color w:val="24292E"/>
        </w:rPr>
        <w:t>ia</w:t>
      </w:r>
      <w:r w:rsidRPr="00FE1434">
        <w:rPr>
          <w:rFonts w:asciiTheme="minorHAnsi" w:hAnsiTheme="minorHAnsi" w:cstheme="minorHAnsi"/>
          <w:color w:val="24292E"/>
        </w:rPr>
        <w:t xml:space="preserve">, </w:t>
      </w:r>
      <w:r w:rsidR="001F7032">
        <w:rPr>
          <w:rFonts w:asciiTheme="minorHAnsi" w:hAnsiTheme="minorHAnsi" w:cstheme="minorHAnsi"/>
          <w:color w:val="24292E"/>
        </w:rPr>
        <w:t>carbohydrate binding</w:t>
      </w:r>
      <w:r w:rsidRPr="00FE1434">
        <w:rPr>
          <w:rFonts w:asciiTheme="minorHAnsi" w:hAnsiTheme="minorHAnsi" w:cstheme="minorHAnsi"/>
          <w:color w:val="24292E"/>
        </w:rPr>
        <w:t>, the photosystem I reaction center, and electron transfer activity.</w:t>
      </w:r>
      <w:r w:rsidRPr="00306650">
        <w:rPr>
          <w:rFonts w:asciiTheme="minorHAnsi" w:hAnsiTheme="minorHAnsi" w:cstheme="minorHAnsi"/>
          <w:color w:val="24292E"/>
        </w:rPr>
        <w:t xml:space="preserve"> </w:t>
      </w:r>
      <w:r w:rsidRPr="00712DEF">
        <w:rPr>
          <w:rFonts w:asciiTheme="minorHAnsi" w:hAnsiTheme="minorHAnsi" w:cstheme="minorHAnsi"/>
          <w:color w:val="24292E"/>
        </w:rPr>
        <w:t xml:space="preserve">Mn </w:t>
      </w:r>
      <w:r>
        <w:rPr>
          <w:rFonts w:asciiTheme="minorHAnsi" w:hAnsiTheme="minorHAnsi" w:cstheme="minorHAnsi"/>
          <w:color w:val="24292E"/>
        </w:rPr>
        <w:t>functions</w:t>
      </w:r>
      <w:r w:rsidRPr="00712DEF">
        <w:rPr>
          <w:rFonts w:asciiTheme="minorHAnsi" w:hAnsiTheme="minorHAnsi" w:cstheme="minorHAnsi"/>
          <w:color w:val="24292E"/>
        </w:rPr>
        <w:t xml:space="preserve"> as a major contributor to various biological systems including photosynthesis, respiration, and nitrogen assimilation</w:t>
      </w:r>
      <w:r>
        <w:rPr>
          <w:rFonts w:asciiTheme="minorHAnsi" w:hAnsiTheme="minorHAnsi" w:cstheme="minorHAnsi"/>
          <w:color w:val="24292E"/>
        </w:rPr>
        <w:t xml:space="preserve"> in plants among other functions </w:t>
      </w:r>
      <w:r w:rsidR="00795E5E">
        <w:rPr>
          <w:rFonts w:asciiTheme="minorHAnsi" w:hAnsiTheme="minorHAnsi" w:cstheme="minorHAnsi"/>
          <w:color w:val="24292E"/>
        </w:rPr>
        <w:fldChar w:fldCharType="begin">
          <w:fldData xml:space="preserve">PEVuZE5vdGU+PENpdGU+PEF1dGhvcj5BbGVqYW5kcm88L0F1dGhvcj48WWVhcj4yMDIwPC9ZZWFy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=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PEVuZE5vdGU+PENpdGU+PEF1dGhvcj5BbGVqYW5kcm88L0F1dGhvcj48WWVhcj4yMDIwPC9ZZWFy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=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(Andresen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 Alejandro</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2020)</w:t>
      </w:r>
      <w:r w:rsidR="00795E5E">
        <w:rPr>
          <w:rFonts w:asciiTheme="minorHAnsi" w:hAnsiTheme="minorHAnsi" w:cstheme="minorHAnsi"/>
          <w:color w:val="24292E"/>
        </w:rPr>
        <w:fldChar w:fldCharType="end"/>
      </w:r>
      <w:r>
        <w:rPr>
          <w:rFonts w:asciiTheme="minorHAnsi" w:hAnsiTheme="minorHAnsi" w:cstheme="minorHAnsi"/>
          <w:color w:val="24292E"/>
        </w:rPr>
        <w:t>. Cu content QTL regions</w:t>
      </w:r>
      <w:r w:rsidRPr="00FE1434">
        <w:rPr>
          <w:rFonts w:asciiTheme="minorHAnsi" w:hAnsiTheme="minorHAnsi" w:cstheme="minorHAnsi"/>
          <w:color w:val="24292E"/>
        </w:rPr>
        <w:t xml:space="preserve"> were significantly enriched for GO ontologies of </w:t>
      </w:r>
      <w:r w:rsidR="001F7032">
        <w:rPr>
          <w:rFonts w:asciiTheme="minorHAnsi" w:hAnsiTheme="minorHAnsi" w:cstheme="minorHAnsi"/>
          <w:color w:val="24292E"/>
        </w:rPr>
        <w:t xml:space="preserve">cell wall macromolecular catabolic process, </w:t>
      </w:r>
      <w:r w:rsidRPr="00FE1434">
        <w:rPr>
          <w:rFonts w:asciiTheme="minorHAnsi" w:hAnsiTheme="minorHAnsi" w:cstheme="minorHAnsi"/>
          <w:color w:val="24292E"/>
        </w:rPr>
        <w:t xml:space="preserve">oxidoreductase activity, </w:t>
      </w:r>
      <w:r w:rsidR="001F7032">
        <w:rPr>
          <w:rFonts w:asciiTheme="minorHAnsi" w:hAnsiTheme="minorHAnsi" w:cstheme="minorHAnsi"/>
          <w:color w:val="24292E"/>
        </w:rPr>
        <w:t>calcium ion</w:t>
      </w:r>
      <w:r w:rsidR="001F7032"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binding, and </w:t>
      </w:r>
      <w:r w:rsidR="001F7032">
        <w:rPr>
          <w:rFonts w:asciiTheme="minorHAnsi" w:hAnsiTheme="minorHAnsi" w:cstheme="minorHAnsi"/>
          <w:color w:val="24292E"/>
        </w:rPr>
        <w:t>regulation of transcription</w:t>
      </w:r>
      <w:r>
        <w:rPr>
          <w:rFonts w:asciiTheme="minorHAnsi" w:hAnsiTheme="minorHAnsi" w:cstheme="minorHAnsi"/>
          <w:color w:val="24292E"/>
        </w:rPr>
        <w:t xml:space="preserve"> among </w:t>
      </w:r>
      <w:r w:rsidR="009958AA">
        <w:rPr>
          <w:rFonts w:asciiTheme="minorHAnsi" w:hAnsiTheme="minorHAnsi" w:cstheme="minorHAnsi"/>
          <w:color w:val="24292E"/>
        </w:rPr>
        <w:t xml:space="preserve">the </w:t>
      </w:r>
      <w:r w:rsidR="001F7032">
        <w:rPr>
          <w:rFonts w:asciiTheme="minorHAnsi" w:hAnsiTheme="minorHAnsi" w:cstheme="minorHAnsi"/>
          <w:color w:val="24292E"/>
        </w:rPr>
        <w:t xml:space="preserve">36 </w:t>
      </w:r>
      <w:r>
        <w:rPr>
          <w:rFonts w:asciiTheme="minorHAnsi" w:hAnsiTheme="minorHAnsi" w:cstheme="minorHAnsi"/>
          <w:color w:val="24292E"/>
        </w:rPr>
        <w:t>ontologies</w:t>
      </w:r>
      <w:r w:rsidRPr="00FE1434">
        <w:rPr>
          <w:rFonts w:asciiTheme="minorHAnsi" w:hAnsiTheme="minorHAnsi" w:cstheme="minorHAnsi"/>
          <w:color w:val="24292E"/>
        </w:rPr>
        <w:t>.</w:t>
      </w:r>
      <w:r>
        <w:rPr>
          <w:rFonts w:asciiTheme="minorHAnsi" w:hAnsiTheme="minorHAnsi" w:cstheme="minorHAnsi"/>
          <w:color w:val="24292E"/>
        </w:rPr>
        <w:t xml:space="preserve"> </w:t>
      </w:r>
      <w:r w:rsidRPr="00712DEF">
        <w:rPr>
          <w:rFonts w:asciiTheme="minorHAnsi" w:hAnsiTheme="minorHAnsi" w:cstheme="minorHAnsi"/>
          <w:color w:val="24292E"/>
        </w:rPr>
        <w:t>Cu</w:t>
      </w:r>
      <w:r>
        <w:rPr>
          <w:rFonts w:asciiTheme="minorHAnsi" w:hAnsiTheme="minorHAnsi" w:cstheme="minorHAnsi"/>
          <w:color w:val="24292E"/>
        </w:rPr>
        <w:t xml:space="preserve"> is</w:t>
      </w:r>
      <w:r w:rsidRPr="00712DEF">
        <w:rPr>
          <w:rFonts w:asciiTheme="minorHAnsi" w:hAnsiTheme="minorHAnsi" w:cstheme="minorHAnsi"/>
          <w:color w:val="24292E"/>
        </w:rPr>
        <w:t xml:space="preserve"> </w:t>
      </w:r>
      <w:r>
        <w:rPr>
          <w:rFonts w:asciiTheme="minorHAnsi" w:hAnsiTheme="minorHAnsi" w:cstheme="minorHAnsi"/>
          <w:color w:val="24292E"/>
        </w:rPr>
        <w:t xml:space="preserve">an </w:t>
      </w:r>
      <w:r w:rsidRPr="00712DEF">
        <w:rPr>
          <w:rFonts w:asciiTheme="minorHAnsi" w:hAnsiTheme="minorHAnsi" w:cstheme="minorHAnsi"/>
          <w:color w:val="24292E"/>
        </w:rPr>
        <w:t xml:space="preserve">essential cofactor </w:t>
      </w:r>
      <w:r>
        <w:rPr>
          <w:rFonts w:asciiTheme="minorHAnsi" w:hAnsiTheme="minorHAnsi" w:cstheme="minorHAnsi"/>
          <w:color w:val="24292E"/>
        </w:rPr>
        <w:t>for</w:t>
      </w:r>
      <w:r w:rsidRPr="00712DEF">
        <w:rPr>
          <w:rFonts w:asciiTheme="minorHAnsi" w:hAnsiTheme="minorHAnsi" w:cstheme="minorHAnsi"/>
          <w:color w:val="24292E"/>
        </w:rPr>
        <w:t xml:space="preserve"> numerous proteins</w:t>
      </w:r>
      <w:r>
        <w:rPr>
          <w:rFonts w:asciiTheme="minorHAnsi" w:hAnsiTheme="minorHAnsi" w:cstheme="minorHAnsi"/>
          <w:color w:val="24292E"/>
        </w:rPr>
        <w:t>, an</w:t>
      </w:r>
      <w:r w:rsidRPr="00712DEF">
        <w:rPr>
          <w:rFonts w:asciiTheme="minorHAnsi" w:hAnsiTheme="minorHAnsi" w:cstheme="minorHAnsi"/>
          <w:color w:val="24292E"/>
        </w:rPr>
        <w:t xml:space="preserve"> essential player in electron transport</w:t>
      </w:r>
      <w:r>
        <w:rPr>
          <w:rFonts w:asciiTheme="minorHAnsi" w:hAnsiTheme="minorHAnsi" w:cstheme="minorHAnsi"/>
          <w:color w:val="24292E"/>
        </w:rPr>
        <w:t>, and</w:t>
      </w:r>
      <w:r w:rsidRPr="00712DEF">
        <w:rPr>
          <w:rFonts w:asciiTheme="minorHAnsi" w:hAnsiTheme="minorHAnsi" w:cstheme="minorHAnsi"/>
          <w:color w:val="24292E"/>
        </w:rPr>
        <w:t xml:space="preserve"> </w:t>
      </w:r>
      <w:r>
        <w:rPr>
          <w:rFonts w:asciiTheme="minorHAnsi" w:hAnsiTheme="minorHAnsi" w:cstheme="minorHAnsi"/>
          <w:color w:val="24292E"/>
        </w:rPr>
        <w:t xml:space="preserve">involved in </w:t>
      </w:r>
      <w:r w:rsidRPr="00712DEF">
        <w:rPr>
          <w:rFonts w:asciiTheme="minorHAnsi" w:hAnsiTheme="minorHAnsi" w:cstheme="minorHAnsi"/>
          <w:color w:val="24292E"/>
        </w:rPr>
        <w:t>chloroplastic and mitochondrial Cu transport and homeostasis</w:t>
      </w:r>
      <w:r>
        <w:rPr>
          <w:rFonts w:asciiTheme="minorHAnsi" w:hAnsiTheme="minorHAnsi" w:cstheme="minorHAnsi"/>
          <w:color w:val="24292E"/>
        </w:rPr>
        <w:t xml:space="preserve">. Cu is also involved in the control of </w:t>
      </w:r>
      <w:r w:rsidRPr="00712DEF">
        <w:rPr>
          <w:rFonts w:asciiTheme="minorHAnsi" w:hAnsiTheme="minorHAnsi" w:cstheme="minorHAnsi"/>
          <w:color w:val="24292E"/>
        </w:rPr>
        <w:t xml:space="preserve">cellular redox state (a major Cu-binding protein is the Cu/Zn superoxide dismutase) </w:t>
      </w:r>
      <w:r>
        <w:rPr>
          <w:rFonts w:asciiTheme="minorHAnsi" w:hAnsiTheme="minorHAnsi" w:cstheme="minorHAnsi"/>
          <w:color w:val="24292E"/>
        </w:rPr>
        <w:t>and</w:t>
      </w:r>
      <w:r w:rsidRPr="00712DEF">
        <w:rPr>
          <w:rFonts w:asciiTheme="minorHAnsi" w:hAnsiTheme="minorHAnsi" w:cstheme="minorHAnsi"/>
          <w:color w:val="24292E"/>
        </w:rPr>
        <w:t xml:space="preserve"> the remodeling of the cell wall </w:t>
      </w:r>
      <w:r w:rsidR="00795E5E">
        <w:rPr>
          <w:rFonts w:asciiTheme="minorHAnsi" w:hAnsiTheme="minorHAnsi" w:cstheme="minorHAnsi"/>
          <w:color w:val="24292E"/>
        </w:rPr>
        <w:fldChar w:fldCharType="begin">
          <w:fldData xml:space="preserve">PEVuZE5vdGU+PENpdGU+PEF1dGhvcj5BbmRyZXNlbjwvQXV0aG9yPjxZZWFyPjIwMTg8L1llYXI+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PEVuZE5vdGU+PENpdGU+PEF1dGhvcj5BbmRyZXNlbjwvQXV0aG9yPjxZZWFyPjIwMTg8L1llYXI+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(Cohu &amp; Pilon, 2010; Andresen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w:t>
      </w:r>
      <w:r w:rsidR="00795E5E">
        <w:rPr>
          <w:rFonts w:asciiTheme="minorHAnsi" w:hAnsiTheme="minorHAnsi" w:cstheme="minorHAnsi"/>
          <w:color w:val="24292E"/>
        </w:rPr>
        <w:fldChar w:fldCharType="end"/>
      </w:r>
      <w:r w:rsidRPr="00712DEF">
        <w:rPr>
          <w:rFonts w:asciiTheme="minorHAnsi" w:hAnsiTheme="minorHAnsi" w:cstheme="minorHAnsi"/>
          <w:color w:val="24292E"/>
        </w:rPr>
        <w:t>.</w:t>
      </w:r>
      <w:r>
        <w:rPr>
          <w:rFonts w:asciiTheme="minorHAnsi" w:hAnsiTheme="minorHAnsi" w:cstheme="minorHAnsi"/>
          <w:color w:val="24292E"/>
        </w:rPr>
        <w:t xml:space="preserve"> Among the elements potentially harmful to plant growth, Cd QTL regions were significantly enriched for GO ontologies of metal ion binding, </w:t>
      </w:r>
      <w:r w:rsidR="001F7032">
        <w:rPr>
          <w:rFonts w:asciiTheme="minorHAnsi" w:hAnsiTheme="minorHAnsi" w:cstheme="minorHAnsi"/>
          <w:color w:val="24292E"/>
        </w:rPr>
        <w:t xml:space="preserve">photosynthesis (light harvesting), and cell growth </w:t>
      </w:r>
      <w:r>
        <w:rPr>
          <w:rFonts w:asciiTheme="minorHAnsi" w:hAnsiTheme="minorHAnsi" w:cstheme="minorHAnsi"/>
          <w:color w:val="24292E"/>
        </w:rPr>
        <w:t xml:space="preserve">among others. </w:t>
      </w:r>
      <w:r w:rsidRPr="00712DEF">
        <w:rPr>
          <w:rFonts w:asciiTheme="minorHAnsi" w:hAnsiTheme="minorHAnsi" w:cstheme="minorHAnsi"/>
          <w:color w:val="24292E"/>
        </w:rPr>
        <w:t>Cd</w:t>
      </w:r>
      <w:r>
        <w:rPr>
          <w:rFonts w:asciiTheme="minorHAnsi" w:hAnsiTheme="minorHAnsi" w:cstheme="minorHAnsi"/>
          <w:color w:val="24292E"/>
        </w:rPr>
        <w:t xml:space="preserve">, as one of the most toxic and non-essential heavy metals for plants, </w:t>
      </w:r>
      <w:r w:rsidRPr="00712DEF">
        <w:rPr>
          <w:rFonts w:asciiTheme="minorHAnsi" w:hAnsiTheme="minorHAnsi" w:cstheme="minorHAnsi"/>
          <w:color w:val="24292E"/>
        </w:rPr>
        <w:t>can displace essential metals</w:t>
      </w:r>
      <w:r>
        <w:rPr>
          <w:rFonts w:asciiTheme="minorHAnsi" w:hAnsiTheme="minorHAnsi" w:cstheme="minorHAnsi"/>
          <w:color w:val="24292E"/>
        </w:rPr>
        <w:t xml:space="preserve"> (such as Zn, Fe and Ca)</w:t>
      </w:r>
      <w:r w:rsidRPr="00712DEF">
        <w:rPr>
          <w:rFonts w:asciiTheme="minorHAnsi" w:hAnsiTheme="minorHAnsi" w:cstheme="minorHAnsi"/>
          <w:color w:val="24292E"/>
        </w:rPr>
        <w:t xml:space="preserve"> from a wealth of metalloproteins and disturb normal physiological processes</w:t>
      </w:r>
      <w:r>
        <w:rPr>
          <w:rFonts w:asciiTheme="minorHAnsi" w:hAnsiTheme="minorHAnsi" w:cstheme="minorHAnsi"/>
          <w:color w:val="24292E"/>
        </w:rPr>
        <w:t xml:space="preserve">. It can also </w:t>
      </w:r>
      <w:r w:rsidRPr="00712DEF">
        <w:rPr>
          <w:rFonts w:asciiTheme="minorHAnsi" w:hAnsiTheme="minorHAnsi" w:cstheme="minorHAnsi"/>
          <w:color w:val="24292E"/>
        </w:rPr>
        <w:t>cause severe developmental aberrance</w:t>
      </w:r>
      <w:r>
        <w:rPr>
          <w:rFonts w:asciiTheme="minorHAnsi" w:hAnsiTheme="minorHAnsi" w:cstheme="minorHAnsi"/>
          <w:color w:val="24292E"/>
        </w:rPr>
        <w:t xml:space="preserve"> such as chloroplast structure change, reactive oxygen species (ROS) production and cell death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&lt;EndNote&gt;&lt;Cite&gt;&lt;Author&gt;Wan&lt;/Author&gt;&lt;Year&gt;2012&lt;/Year&gt;&lt;RecNum&gt;123&lt;/RecNum&gt;&lt;DisplayText&gt;(Wan &amp;amp; Zhang, 2012)&lt;/DisplayText&gt;&lt;record&gt;&lt;rec-number&gt;123&lt;/rec-number&gt;&lt;foreign-keys&gt;&lt;key app="EN" db-id="a5zpwxw5fxepzpedpx95exr922ptdv0d9dv9" timestamp="1605382708"&gt;123&lt;/key&gt;&lt;/foreign-keys&gt;&lt;ref-type name="Journal Article"&gt;17&lt;/ref-type&gt;&lt;contributors&gt;&lt;authors&gt;&lt;author&gt;Wan, Lichuan&lt;/author&gt;&lt;author&gt;Zhang, Haiyan&lt;/author&gt;&lt;/authors&gt;&lt;/contributors&gt;&lt;titles&gt;&lt;title&gt;Cadmium toxicity&lt;/title&gt;&lt;secondary-title&gt;Plant Signaling &amp;amp; Behavior&lt;/secondary-title&gt;&lt;/titles&gt;&lt;periodical&gt;&lt;full-title&gt;Plant Signaling &amp;amp; Behavior&lt;/full-title&gt;&lt;/periodical&gt;&lt;pages&gt;345-348&lt;/pages&gt;&lt;volume&gt;7&lt;/volume&gt;&lt;number&gt;3&lt;/number&gt;&lt;dates&gt;&lt;year&gt;2012&lt;/year&gt;&lt;pub-dates&gt;&lt;date&gt;2012/03/01&lt;/date&gt;&lt;/pub-dates&gt;&lt;/dates&gt;&lt;publisher&gt;Taylor &amp;amp; Francis&lt;/publisher&gt;&lt;isbn&gt;null&lt;/isbn&gt;&lt;urls&gt;&lt;related-urls&gt;&lt;url&gt;https://doi.org/10.4161/psb.18992&lt;/url&gt;&lt;/related-urls&gt;&lt;/urls&gt;&lt;electronic-resource-num&gt;10.4161/psb.18992&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(Wan &amp; Zhang, 2012)</w:t>
      </w:r>
      <w:r w:rsidR="00795E5E">
        <w:rPr>
          <w:rFonts w:asciiTheme="minorHAnsi" w:hAnsiTheme="minorHAnsi" w:cstheme="minorHAnsi"/>
          <w:color w:val="24292E"/>
        </w:rPr>
        <w:fldChar w:fldCharType="end"/>
      </w:r>
      <w:r>
        <w:rPr>
          <w:rFonts w:asciiTheme="minorHAnsi" w:hAnsiTheme="minorHAnsi" w:cstheme="minorHAnsi"/>
          <w:color w:val="24292E"/>
        </w:rPr>
        <w:t>.</w:t>
      </w:r>
    </w:p>
    <w:p w14:paraId="43DB66E7" w14:textId="7E86134D" w:rsidR="0002309A" w:rsidRPr="005F147E" w:rsidRDefault="005F147E" w:rsidP="00382796">
      <w:pPr>
        <w:pStyle w:val="NormalWeb"/>
        <w:shd w:val="clear" w:color="auto" w:fill="FFFFFF"/>
        <w:spacing w:before="0" w:beforeAutospacing="0" w:after="120" w:afterAutospacing="0"/>
        <w:rPr>
          <w:rFonts w:asciiTheme="minorHAnsi" w:hAnsiTheme="minorHAnsi" w:cstheme="minorHAnsi"/>
          <w:b/>
          <w:color w:val="24292E"/>
        </w:rPr>
      </w:pPr>
      <w:r w:rsidRPr="00750098">
        <w:rPr>
          <w:rFonts w:asciiTheme="minorHAnsi" w:hAnsiTheme="minorHAnsi" w:cstheme="minorHAnsi"/>
          <w:b/>
          <w:color w:val="24292E"/>
          <w:sz w:val="28"/>
          <w:szCs w:val="28"/>
        </w:rPr>
        <w:t>Discussion</w:t>
      </w:r>
      <w:r w:rsidRPr="005F147E">
        <w:rPr>
          <w:rFonts w:asciiTheme="minorHAnsi" w:hAnsiTheme="minorHAnsi" w:cstheme="minorHAnsi"/>
          <w:b/>
          <w:color w:val="24292E"/>
        </w:rPr>
        <w:t xml:space="preserve">   </w:t>
      </w:r>
    </w:p>
    <w:p w14:paraId="158CB52E" w14:textId="749464A1" w:rsidR="0002110B" w:rsidRPr="0002110B" w:rsidRDefault="00BA105C" w:rsidP="0002110B">
      <w:pPr>
        <w:shd w:val="clear" w:color="auto" w:fill="FFFFFF"/>
        <w:spacing w:after="120" w:line="360" w:lineRule="auto"/>
        <w:ind w:firstLine="720"/>
        <w:rPr>
          <w:rFonts w:eastAsia="Times New Roman" w:cstheme="minorHAnsi"/>
          <w:color w:val="24292E"/>
          <w:sz w:val="24"/>
          <w:szCs w:val="24"/>
        </w:rPr>
      </w:pPr>
      <w:r>
        <w:rPr>
          <w:rFonts w:eastAsia="Times New Roman" w:cstheme="minorHAnsi"/>
          <w:bCs/>
          <w:color w:val="24292E"/>
          <w:sz w:val="24"/>
          <w:szCs w:val="24"/>
        </w:rPr>
        <w:t xml:space="preserve">Ionomics has been a powerful tool </w:t>
      </w:r>
      <w:r w:rsidR="00EC4F86">
        <w:rPr>
          <w:rFonts w:eastAsia="Times New Roman" w:cstheme="minorHAnsi"/>
          <w:bCs/>
          <w:color w:val="24292E"/>
          <w:sz w:val="24"/>
          <w:szCs w:val="24"/>
        </w:rPr>
        <w:t xml:space="preserve">for </w:t>
      </w:r>
      <w:r>
        <w:rPr>
          <w:rFonts w:eastAsia="Times New Roman" w:cstheme="minorHAnsi"/>
          <w:bCs/>
          <w:color w:val="24292E"/>
          <w:sz w:val="24"/>
          <w:szCs w:val="24"/>
        </w:rPr>
        <w:t>determin</w:t>
      </w:r>
      <w:r w:rsidR="00EC4F86">
        <w:rPr>
          <w:rFonts w:eastAsia="Times New Roman" w:cstheme="minorHAnsi"/>
          <w:bCs/>
          <w:color w:val="24292E"/>
          <w:sz w:val="24"/>
          <w:szCs w:val="24"/>
        </w:rPr>
        <w:t>ing</w:t>
      </w:r>
      <w:r>
        <w:rPr>
          <w:rFonts w:eastAsia="Times New Roman" w:cstheme="minorHAnsi"/>
          <w:bCs/>
          <w:color w:val="24292E"/>
          <w:sz w:val="24"/>
          <w:szCs w:val="24"/>
        </w:rPr>
        <w:t xml:space="preserve"> the elemental status of plants</w:t>
      </w:r>
      <w:r w:rsidR="00BE518B">
        <w:rPr>
          <w:rFonts w:eastAsia="Times New Roman" w:cstheme="minorHAnsi"/>
          <w:bCs/>
          <w:color w:val="24292E"/>
          <w:sz w:val="24"/>
          <w:szCs w:val="24"/>
        </w:rPr>
        <w:t>,</w:t>
      </w:r>
      <w:r>
        <w:rPr>
          <w:rFonts w:eastAsia="Times New Roman" w:cstheme="minorHAnsi"/>
          <w:bCs/>
          <w:color w:val="24292E"/>
          <w:sz w:val="24"/>
          <w:szCs w:val="24"/>
        </w:rPr>
        <w:t xml:space="preserve"> assess</w:t>
      </w:r>
      <w:r w:rsidR="00EC4F86">
        <w:rPr>
          <w:rFonts w:eastAsia="Times New Roman" w:cstheme="minorHAnsi"/>
          <w:bCs/>
          <w:color w:val="24292E"/>
          <w:sz w:val="24"/>
          <w:szCs w:val="24"/>
        </w:rPr>
        <w:t>ing</w:t>
      </w:r>
      <w:r>
        <w:rPr>
          <w:rFonts w:eastAsia="Times New Roman" w:cstheme="minorHAnsi"/>
          <w:bCs/>
          <w:color w:val="24292E"/>
          <w:sz w:val="24"/>
          <w:szCs w:val="24"/>
        </w:rPr>
        <w:t xml:space="preserve"> homeostasis</w:t>
      </w:r>
      <w:r w:rsidR="00BE518B">
        <w:rPr>
          <w:rFonts w:eastAsia="Times New Roman" w:cstheme="minorHAnsi"/>
          <w:bCs/>
          <w:color w:val="24292E"/>
          <w:sz w:val="24"/>
          <w:szCs w:val="24"/>
        </w:rPr>
        <w:t>,</w:t>
      </w:r>
      <w:r>
        <w:rPr>
          <w:rFonts w:eastAsia="Times New Roman" w:cstheme="minorHAnsi"/>
          <w:bCs/>
          <w:color w:val="24292E"/>
          <w:sz w:val="24"/>
          <w:szCs w:val="24"/>
        </w:rPr>
        <w:t xml:space="preserve"> and evaluat</w:t>
      </w:r>
      <w:r w:rsidR="00EC4F86">
        <w:rPr>
          <w:rFonts w:eastAsia="Times New Roman" w:cstheme="minorHAnsi"/>
          <w:bCs/>
          <w:color w:val="24292E"/>
          <w:sz w:val="24"/>
          <w:szCs w:val="24"/>
        </w:rPr>
        <w:t>ing</w:t>
      </w:r>
      <w:r>
        <w:rPr>
          <w:rFonts w:eastAsia="Times New Roman" w:cstheme="minorHAnsi"/>
          <w:bCs/>
          <w:color w:val="24292E"/>
          <w:sz w:val="24"/>
          <w:szCs w:val="24"/>
        </w:rPr>
        <w:t xml:space="preserve"> the genetic architecture responsible for ionomic variation. </w:t>
      </w:r>
      <w:r w:rsidR="0002110B" w:rsidRPr="0002110B">
        <w:rPr>
          <w:rFonts w:eastAsia="Times New Roman" w:cstheme="minorHAnsi"/>
          <w:bCs/>
          <w:color w:val="24292E"/>
          <w:sz w:val="24"/>
          <w:szCs w:val="24"/>
        </w:rPr>
        <w:t xml:space="preserve">With its unprecedented scale, our study </w:t>
      </w:r>
      <w:r>
        <w:rPr>
          <w:rFonts w:eastAsia="Times New Roman" w:cstheme="minorHAnsi"/>
          <w:bCs/>
          <w:color w:val="24292E"/>
          <w:sz w:val="24"/>
          <w:szCs w:val="24"/>
        </w:rPr>
        <w:t xml:space="preserve">not only </w:t>
      </w:r>
      <w:r w:rsidR="0002110B" w:rsidRPr="0002110B">
        <w:rPr>
          <w:rFonts w:eastAsia="Times New Roman" w:cstheme="minorHAnsi"/>
          <w:bCs/>
          <w:color w:val="24292E"/>
          <w:sz w:val="24"/>
          <w:szCs w:val="24"/>
        </w:rPr>
        <w:t xml:space="preserve">examined the genetic basis of the ionome </w:t>
      </w:r>
      <w:r>
        <w:rPr>
          <w:rFonts w:eastAsia="Times New Roman" w:cstheme="minorHAnsi"/>
          <w:bCs/>
          <w:color w:val="24292E"/>
          <w:sz w:val="24"/>
          <w:szCs w:val="24"/>
        </w:rPr>
        <w:t>but also</w:t>
      </w:r>
      <w:r w:rsidRPr="0002110B">
        <w:rPr>
          <w:rFonts w:eastAsia="Times New Roman" w:cstheme="minorHAnsi"/>
          <w:bCs/>
          <w:color w:val="24292E"/>
          <w:sz w:val="24"/>
          <w:szCs w:val="24"/>
        </w:rPr>
        <w:t xml:space="preserve"> </w:t>
      </w:r>
      <w:r w:rsidR="0002110B" w:rsidRPr="0002110B">
        <w:rPr>
          <w:rFonts w:eastAsia="Times New Roman" w:cstheme="minorHAnsi"/>
          <w:bCs/>
          <w:color w:val="24292E"/>
          <w:sz w:val="24"/>
          <w:szCs w:val="24"/>
        </w:rPr>
        <w:t>how individual ionomic loci respond</w:t>
      </w:r>
      <w:r w:rsidR="00EC4F86">
        <w:rPr>
          <w:rFonts w:eastAsia="Times New Roman" w:cstheme="minorHAnsi"/>
          <w:bCs/>
          <w:color w:val="24292E"/>
          <w:sz w:val="24"/>
          <w:szCs w:val="24"/>
        </w:rPr>
        <w:t>ed</w:t>
      </w:r>
      <w:r w:rsidR="0002110B" w:rsidRPr="0002110B">
        <w:rPr>
          <w:rFonts w:eastAsia="Times New Roman" w:cstheme="minorHAnsi"/>
          <w:bCs/>
          <w:color w:val="24292E"/>
          <w:sz w:val="24"/>
          <w:szCs w:val="24"/>
        </w:rPr>
        <w:t xml:space="preserve"> to different environments </w:t>
      </w:r>
      <w:r w:rsidR="002A07F4">
        <w:rPr>
          <w:rFonts w:eastAsia="Times New Roman" w:cstheme="minorHAnsi"/>
          <w:bCs/>
          <w:color w:val="24292E"/>
          <w:sz w:val="24"/>
          <w:szCs w:val="24"/>
        </w:rPr>
        <w:t xml:space="preserve">(i.e., </w:t>
      </w:r>
      <w:r w:rsidR="00EC4F86">
        <w:rPr>
          <w:rFonts w:eastAsia="Times New Roman" w:cstheme="minorHAnsi"/>
          <w:bCs/>
          <w:color w:val="24292E"/>
          <w:sz w:val="24"/>
          <w:szCs w:val="24"/>
        </w:rPr>
        <w:t xml:space="preserve">expressed </w:t>
      </w:r>
      <w:r w:rsidR="002A07F4">
        <w:rPr>
          <w:rFonts w:eastAsia="Times New Roman" w:cstheme="minorHAnsi"/>
          <w:bCs/>
          <w:color w:val="24292E"/>
          <w:sz w:val="24"/>
          <w:szCs w:val="24"/>
        </w:rPr>
        <w:t xml:space="preserve">GxE) </w:t>
      </w:r>
      <w:r w:rsidR="0002110B" w:rsidRPr="0002110B">
        <w:rPr>
          <w:rFonts w:eastAsia="Times New Roman" w:cstheme="minorHAnsi"/>
          <w:bCs/>
          <w:color w:val="24292E"/>
          <w:sz w:val="24"/>
          <w:szCs w:val="24"/>
        </w:rPr>
        <w:t>in</w:t>
      </w:r>
      <w:r>
        <w:rPr>
          <w:rFonts w:eastAsia="Times New Roman" w:cstheme="minorHAnsi"/>
          <w:bCs/>
          <w:color w:val="24292E"/>
          <w:sz w:val="24"/>
          <w:szCs w:val="24"/>
        </w:rPr>
        <w:t xml:space="preserve"> perennial</w:t>
      </w:r>
      <w:r w:rsidR="0002110B" w:rsidRPr="0002110B">
        <w:rPr>
          <w:rFonts w:eastAsia="Times New Roman" w:cstheme="minorHAnsi"/>
          <w:bCs/>
          <w:color w:val="24292E"/>
          <w:sz w:val="24"/>
          <w:szCs w:val="24"/>
        </w:rPr>
        <w:t xml:space="preserve"> switchgrass.</w:t>
      </w:r>
      <w:r w:rsidR="0002110B" w:rsidRPr="0002110B">
        <w:rPr>
          <w:rFonts w:cstheme="minorHAnsi"/>
          <w:color w:val="24292E"/>
          <w:sz w:val="24"/>
          <w:szCs w:val="24"/>
        </w:rPr>
        <w:t xml:space="preserve"> </w:t>
      </w:r>
      <w:r w:rsidR="0002110B" w:rsidRPr="0002110B">
        <w:rPr>
          <w:rFonts w:cstheme="minorHAnsi"/>
          <w:bCs/>
          <w:color w:val="24292E"/>
          <w:sz w:val="24"/>
          <w:szCs w:val="24"/>
        </w:rPr>
        <w:t xml:space="preserve">We detected </w:t>
      </w:r>
      <w:r w:rsidR="00EC4F86">
        <w:rPr>
          <w:rFonts w:cstheme="minorHAnsi"/>
          <w:bCs/>
          <w:color w:val="24292E"/>
          <w:sz w:val="24"/>
          <w:szCs w:val="24"/>
        </w:rPr>
        <w:t>77</w:t>
      </w:r>
      <w:r w:rsidR="00EC4F86" w:rsidRPr="0002110B">
        <w:rPr>
          <w:rFonts w:cstheme="minorHAnsi"/>
          <w:bCs/>
          <w:color w:val="24292E"/>
          <w:sz w:val="24"/>
          <w:szCs w:val="24"/>
        </w:rPr>
        <w:t xml:space="preserve"> </w:t>
      </w:r>
      <w:r w:rsidR="0002110B" w:rsidRPr="0002110B">
        <w:rPr>
          <w:rFonts w:cstheme="minorHAnsi"/>
          <w:bCs/>
          <w:color w:val="24292E"/>
          <w:sz w:val="24"/>
          <w:szCs w:val="24"/>
        </w:rPr>
        <w:t xml:space="preserve">significant QTL across the 18 </w:t>
      </w:r>
      <w:r w:rsidR="0002110B" w:rsidRPr="0002110B">
        <w:rPr>
          <w:rFonts w:cstheme="minorHAnsi"/>
          <w:bCs/>
          <w:color w:val="24292E"/>
          <w:sz w:val="24"/>
          <w:szCs w:val="24"/>
        </w:rPr>
        <w:lastRenderedPageBreak/>
        <w:t xml:space="preserve">elements, </w:t>
      </w:r>
      <w:r w:rsidR="00BD3879">
        <w:rPr>
          <w:rFonts w:cstheme="minorHAnsi"/>
          <w:bCs/>
          <w:color w:val="24292E"/>
          <w:sz w:val="24"/>
          <w:szCs w:val="24"/>
        </w:rPr>
        <w:t>half of which h</w:t>
      </w:r>
      <w:r w:rsidR="0002110B" w:rsidRPr="0002110B">
        <w:rPr>
          <w:rFonts w:cstheme="minorHAnsi"/>
          <w:bCs/>
          <w:color w:val="24292E"/>
          <w:sz w:val="24"/>
          <w:szCs w:val="24"/>
        </w:rPr>
        <w:t xml:space="preserve">ad significant QTLxE effects. This indicated the importance of the environmental context in </w:t>
      </w:r>
      <w:r w:rsidR="002A07F4">
        <w:rPr>
          <w:rFonts w:cstheme="minorHAnsi"/>
          <w:bCs/>
          <w:color w:val="24292E"/>
          <w:sz w:val="24"/>
          <w:szCs w:val="24"/>
        </w:rPr>
        <w:t>elemental</w:t>
      </w:r>
      <w:r w:rsidR="002A07F4" w:rsidRPr="0002110B">
        <w:rPr>
          <w:rFonts w:cstheme="minorHAnsi"/>
          <w:bCs/>
          <w:color w:val="24292E"/>
          <w:sz w:val="24"/>
          <w:szCs w:val="24"/>
        </w:rPr>
        <w:t xml:space="preserve"> </w:t>
      </w:r>
      <w:r w:rsidR="009045AD">
        <w:rPr>
          <w:rFonts w:cstheme="minorHAnsi"/>
          <w:bCs/>
          <w:color w:val="24292E"/>
          <w:sz w:val="24"/>
          <w:szCs w:val="24"/>
        </w:rPr>
        <w:t xml:space="preserve">content </w:t>
      </w:r>
      <w:r w:rsidR="0002110B" w:rsidRPr="0002110B">
        <w:rPr>
          <w:rFonts w:cstheme="minorHAnsi"/>
          <w:bCs/>
          <w:color w:val="24292E"/>
          <w:sz w:val="24"/>
          <w:szCs w:val="24"/>
        </w:rPr>
        <w:t xml:space="preserve">variation </w:t>
      </w:r>
      <w:r w:rsidR="002A07F4">
        <w:rPr>
          <w:rFonts w:cstheme="minorHAnsi"/>
          <w:bCs/>
          <w:color w:val="24292E"/>
          <w:sz w:val="24"/>
          <w:szCs w:val="24"/>
        </w:rPr>
        <w:t xml:space="preserve">at the </w:t>
      </w:r>
      <w:r w:rsidR="00BD3879">
        <w:rPr>
          <w:rFonts w:cstheme="minorHAnsi"/>
          <w:bCs/>
          <w:color w:val="24292E"/>
          <w:sz w:val="24"/>
          <w:szCs w:val="24"/>
        </w:rPr>
        <w:t>QTL level</w:t>
      </w:r>
      <w:r w:rsidR="0002110B" w:rsidRPr="0002110B">
        <w:rPr>
          <w:rFonts w:cstheme="minorHAnsi"/>
          <w:bCs/>
          <w:color w:val="24292E"/>
          <w:sz w:val="24"/>
          <w:szCs w:val="24"/>
        </w:rPr>
        <w:t>.</w:t>
      </w:r>
      <w:r w:rsidR="00B72C9C">
        <w:rPr>
          <w:rFonts w:cstheme="minorHAnsi"/>
          <w:bCs/>
          <w:color w:val="24292E"/>
          <w:sz w:val="24"/>
          <w:szCs w:val="24"/>
        </w:rPr>
        <w:t xml:space="preserve"> </w:t>
      </w:r>
      <w:r w:rsidR="002A07F4">
        <w:rPr>
          <w:rFonts w:cstheme="minorHAnsi"/>
          <w:bCs/>
          <w:color w:val="24292E"/>
          <w:sz w:val="24"/>
          <w:szCs w:val="24"/>
        </w:rPr>
        <w:t xml:space="preserve">We observed </w:t>
      </w:r>
      <w:r w:rsidR="00EC4F86">
        <w:rPr>
          <w:rFonts w:cstheme="minorHAnsi"/>
          <w:bCs/>
          <w:color w:val="24292E"/>
          <w:sz w:val="24"/>
          <w:szCs w:val="24"/>
        </w:rPr>
        <w:t>common</w:t>
      </w:r>
      <w:r w:rsidR="002A07F4">
        <w:rPr>
          <w:rFonts w:cstheme="minorHAnsi"/>
          <w:bCs/>
          <w:color w:val="24292E"/>
          <w:sz w:val="24"/>
          <w:szCs w:val="24"/>
        </w:rPr>
        <w:t xml:space="preserve"> QTL colocalization between elements, </w:t>
      </w:r>
      <w:r w:rsidR="00EC4F86">
        <w:rPr>
          <w:rFonts w:cstheme="minorHAnsi"/>
          <w:bCs/>
          <w:color w:val="24292E"/>
          <w:sz w:val="24"/>
          <w:szCs w:val="24"/>
        </w:rPr>
        <w:t xml:space="preserve">which supported a </w:t>
      </w:r>
      <w:r w:rsidR="002A07F4">
        <w:rPr>
          <w:rFonts w:cstheme="minorHAnsi"/>
          <w:bCs/>
          <w:color w:val="24292E"/>
          <w:sz w:val="24"/>
          <w:szCs w:val="24"/>
        </w:rPr>
        <w:t>partially</w:t>
      </w:r>
      <w:r w:rsidR="00EC4F86">
        <w:rPr>
          <w:rFonts w:cstheme="minorHAnsi"/>
          <w:bCs/>
          <w:color w:val="24292E"/>
          <w:sz w:val="24"/>
          <w:szCs w:val="24"/>
        </w:rPr>
        <w:t xml:space="preserve"> </w:t>
      </w:r>
      <w:r w:rsidR="002A07F4">
        <w:rPr>
          <w:rFonts w:cstheme="minorHAnsi"/>
          <w:bCs/>
          <w:color w:val="24292E"/>
          <w:sz w:val="24"/>
          <w:szCs w:val="24"/>
        </w:rPr>
        <w:t xml:space="preserve">shared </w:t>
      </w:r>
      <w:r w:rsidR="00EC4F86">
        <w:rPr>
          <w:rFonts w:cstheme="minorHAnsi"/>
          <w:bCs/>
          <w:color w:val="24292E"/>
          <w:sz w:val="24"/>
          <w:szCs w:val="24"/>
        </w:rPr>
        <w:t xml:space="preserve">regulatory </w:t>
      </w:r>
      <w:r w:rsidR="002A07F4">
        <w:rPr>
          <w:rFonts w:cstheme="minorHAnsi"/>
          <w:bCs/>
          <w:color w:val="24292E"/>
          <w:sz w:val="24"/>
          <w:szCs w:val="24"/>
        </w:rPr>
        <w:t>network</w:t>
      </w:r>
      <w:r w:rsidR="00EC4F86">
        <w:rPr>
          <w:rFonts w:cstheme="minorHAnsi"/>
          <w:bCs/>
          <w:color w:val="24292E"/>
          <w:sz w:val="24"/>
          <w:szCs w:val="24"/>
        </w:rPr>
        <w:t xml:space="preserve"> for element</w:t>
      </w:r>
      <w:r w:rsidR="00EF3FCD">
        <w:rPr>
          <w:rFonts w:cstheme="minorHAnsi"/>
          <w:bCs/>
          <w:color w:val="24292E"/>
          <w:sz w:val="24"/>
          <w:szCs w:val="24"/>
        </w:rPr>
        <w:t xml:space="preserve"> uptake, transportation, or </w:t>
      </w:r>
      <w:r w:rsidR="00EC4F86">
        <w:rPr>
          <w:rFonts w:cstheme="minorHAnsi"/>
          <w:bCs/>
          <w:color w:val="24292E"/>
          <w:sz w:val="24"/>
          <w:szCs w:val="24"/>
        </w:rPr>
        <w:t>accumulation</w:t>
      </w:r>
      <w:r w:rsidR="00EF3FCD">
        <w:rPr>
          <w:rFonts w:cstheme="minorHAnsi"/>
          <w:bCs/>
          <w:color w:val="24292E"/>
          <w:sz w:val="24"/>
          <w:szCs w:val="24"/>
        </w:rPr>
        <w:t>.</w:t>
      </w:r>
      <w:r w:rsidR="002A07F4">
        <w:rPr>
          <w:rFonts w:cstheme="minorHAnsi"/>
          <w:bCs/>
          <w:color w:val="24292E"/>
          <w:sz w:val="24"/>
          <w:szCs w:val="24"/>
        </w:rPr>
        <w:t xml:space="preserve"> </w:t>
      </w:r>
      <w:r w:rsidR="0002110B" w:rsidRPr="0002110B">
        <w:rPr>
          <w:rFonts w:eastAsia="Times New Roman" w:cstheme="minorHAnsi"/>
          <w:color w:val="24292E"/>
          <w:sz w:val="24"/>
          <w:szCs w:val="24"/>
        </w:rPr>
        <w:t xml:space="preserve">Understanding the genetic architecture of elemental accumulation in our outbred population is the first step in </w:t>
      </w:r>
      <w:r w:rsidR="00EC4F86">
        <w:rPr>
          <w:rFonts w:eastAsia="Times New Roman" w:cstheme="minorHAnsi"/>
          <w:color w:val="24292E"/>
          <w:sz w:val="24"/>
          <w:szCs w:val="24"/>
        </w:rPr>
        <w:t>uncovering</w:t>
      </w:r>
      <w:r w:rsidR="00EC4F86" w:rsidRPr="0002110B">
        <w:rPr>
          <w:rFonts w:eastAsia="Times New Roman" w:cstheme="minorHAnsi"/>
          <w:color w:val="24292E"/>
          <w:sz w:val="24"/>
          <w:szCs w:val="24"/>
        </w:rPr>
        <w:t xml:space="preserve"> </w:t>
      </w:r>
      <w:r w:rsidR="0002110B" w:rsidRPr="0002110B">
        <w:rPr>
          <w:rFonts w:eastAsia="Times New Roman" w:cstheme="minorHAnsi"/>
          <w:color w:val="24292E"/>
          <w:sz w:val="24"/>
          <w:szCs w:val="24"/>
        </w:rPr>
        <w:t>the potential for</w:t>
      </w:r>
      <w:r w:rsidR="00EC4F86">
        <w:rPr>
          <w:rFonts w:eastAsia="Times New Roman" w:cstheme="minorHAnsi"/>
          <w:color w:val="24292E"/>
          <w:sz w:val="24"/>
          <w:szCs w:val="24"/>
        </w:rPr>
        <w:t xml:space="preserve"> ionomic</w:t>
      </w:r>
      <w:r w:rsidR="0002110B" w:rsidRPr="0002110B">
        <w:rPr>
          <w:rFonts w:eastAsia="Times New Roman" w:cstheme="minorHAnsi"/>
          <w:color w:val="24292E"/>
          <w:sz w:val="24"/>
          <w:szCs w:val="24"/>
        </w:rPr>
        <w:t xml:space="preserve"> adaptation in switchgrass in response to divergent environmental conditions. </w:t>
      </w:r>
    </w:p>
    <w:p w14:paraId="0CB009AE" w14:textId="0D7F8741" w:rsidR="0002110B" w:rsidRPr="001F4087" w:rsidRDefault="009A1858" w:rsidP="002D007A">
      <w:pPr>
        <w:shd w:val="clear" w:color="auto" w:fill="FFFFFF"/>
        <w:spacing w:after="120" w:line="360" w:lineRule="auto"/>
        <w:ind w:firstLine="720"/>
        <w:rPr>
          <w:rFonts w:eastAsia="Times New Roman" w:cstheme="minorHAnsi"/>
          <w:color w:val="24292E"/>
          <w:sz w:val="24"/>
          <w:szCs w:val="24"/>
        </w:rPr>
      </w:pPr>
      <w:r w:rsidRPr="001F4087">
        <w:rPr>
          <w:rFonts w:eastAsia="Times New Roman" w:cstheme="minorHAnsi"/>
          <w:color w:val="24292E"/>
          <w:sz w:val="24"/>
          <w:szCs w:val="24"/>
        </w:rPr>
        <w:t>Genotype by environment interaction</w:t>
      </w:r>
      <w:r w:rsidR="00EC4F86">
        <w:rPr>
          <w:rFonts w:eastAsia="Times New Roman" w:cstheme="minorHAnsi"/>
          <w:color w:val="24292E"/>
          <w:sz w:val="24"/>
          <w:szCs w:val="24"/>
        </w:rPr>
        <w:t xml:space="preserve">s are </w:t>
      </w:r>
      <w:r w:rsidRPr="001F4087">
        <w:rPr>
          <w:rFonts w:eastAsia="Times New Roman" w:cstheme="minorHAnsi"/>
          <w:color w:val="24292E"/>
          <w:sz w:val="24"/>
          <w:szCs w:val="24"/>
        </w:rPr>
        <w:t xml:space="preserve">common </w:t>
      </w:r>
      <w:r w:rsidR="00EC4F86">
        <w:rPr>
          <w:rFonts w:eastAsia="Times New Roman" w:cstheme="minorHAnsi"/>
          <w:color w:val="24292E"/>
          <w:sz w:val="24"/>
          <w:szCs w:val="24"/>
        </w:rPr>
        <w:t>across many</w:t>
      </w:r>
      <w:r w:rsidRPr="001F4087">
        <w:rPr>
          <w:rFonts w:eastAsia="Times New Roman" w:cstheme="minorHAnsi"/>
          <w:color w:val="24292E"/>
          <w:sz w:val="24"/>
          <w:szCs w:val="24"/>
        </w:rPr>
        <w:t xml:space="preserve"> different phenotypes, species, and environments.</w:t>
      </w:r>
      <w:r w:rsidR="00896239" w:rsidRPr="001F4087">
        <w:rPr>
          <w:rFonts w:eastAsia="Times New Roman" w:cstheme="minorHAnsi"/>
          <w:color w:val="24292E"/>
          <w:sz w:val="24"/>
          <w:szCs w:val="24"/>
        </w:rPr>
        <w:t xml:space="preserve"> </w:t>
      </w:r>
      <w:r w:rsidR="00EC4F86">
        <w:rPr>
          <w:rFonts w:eastAsia="Times New Roman" w:cstheme="minorHAnsi"/>
          <w:color w:val="24292E"/>
          <w:sz w:val="24"/>
          <w:szCs w:val="24"/>
        </w:rPr>
        <w:t>Previous work has found</w:t>
      </w:r>
      <w:r w:rsidR="00896239" w:rsidRPr="001F4087">
        <w:rPr>
          <w:rFonts w:eastAsia="Times New Roman" w:cstheme="minorHAnsi"/>
          <w:color w:val="24292E"/>
          <w:sz w:val="24"/>
          <w:szCs w:val="24"/>
        </w:rPr>
        <w:t xml:space="preserve"> that GxE is often caused by </w:t>
      </w:r>
      <w:r w:rsidR="00233B84" w:rsidRPr="001F4087">
        <w:rPr>
          <w:rFonts w:eastAsia="Times New Roman" w:cstheme="minorHAnsi"/>
          <w:color w:val="24292E"/>
          <w:sz w:val="24"/>
          <w:szCs w:val="24"/>
        </w:rPr>
        <w:t xml:space="preserve">differential sensitivity </w:t>
      </w:r>
      <w:r w:rsidR="00896239" w:rsidRPr="001F4087">
        <w:rPr>
          <w:rFonts w:eastAsia="Times New Roman" w:cstheme="minorHAnsi"/>
          <w:color w:val="24292E"/>
          <w:sz w:val="24"/>
          <w:szCs w:val="24"/>
        </w:rPr>
        <w:t>in response to the environment</w:t>
      </w:r>
      <w:r w:rsidR="00233B84"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and </w:t>
      </w:r>
      <w:r w:rsidR="00EC4F86">
        <w:rPr>
          <w:rFonts w:eastAsia="Times New Roman" w:cstheme="minorHAnsi"/>
          <w:color w:val="24292E"/>
          <w:sz w:val="24"/>
          <w:szCs w:val="24"/>
        </w:rPr>
        <w:t xml:space="preserve">that </w:t>
      </w:r>
      <w:r w:rsidR="00233B84" w:rsidRPr="001F4087">
        <w:rPr>
          <w:rFonts w:eastAsia="Times New Roman" w:cstheme="minorHAnsi"/>
          <w:color w:val="24292E"/>
          <w:sz w:val="24"/>
          <w:szCs w:val="24"/>
        </w:rPr>
        <w:t xml:space="preserve">antagonistic pleiotropy (or trade-offs) at the whole-genome level </w:t>
      </w:r>
      <w:r w:rsidR="00EC4F86">
        <w:rPr>
          <w:rFonts w:eastAsia="Times New Roman" w:cstheme="minorHAnsi"/>
          <w:color w:val="24292E"/>
          <w:sz w:val="24"/>
          <w:szCs w:val="24"/>
        </w:rPr>
        <w:t xml:space="preserve">are </w:t>
      </w:r>
      <w:r w:rsidR="00B50432" w:rsidRPr="001F4087">
        <w:rPr>
          <w:rFonts w:eastAsia="Times New Roman" w:cstheme="minorHAnsi"/>
          <w:color w:val="24292E"/>
          <w:sz w:val="24"/>
          <w:szCs w:val="24"/>
        </w:rPr>
        <w:t>relatively rare</w:t>
      </w:r>
      <w:r w:rsidR="00233B84" w:rsidRPr="001F4087">
        <w:rPr>
          <w:rFonts w:eastAsia="Times New Roman" w:cstheme="minorHAnsi"/>
          <w:color w:val="24292E"/>
          <w:sz w:val="24"/>
          <w:szCs w:val="24"/>
        </w:rPr>
        <w:t xml:space="preserve"> or weak </w:t>
      </w:r>
      <w:r w:rsidR="00795E5E">
        <w:rPr>
          <w:rFonts w:eastAsia="Times New Roman" w:cstheme="minorHAnsi"/>
          <w:color w:val="24292E"/>
          <w:sz w:val="24"/>
          <w:szCs w:val="24"/>
        </w:rPr>
        <w:fldChar w:fldCharType="begin">
          <w:fldData xml:space="preserve">PEVuZE5vdGU+PENpdGU+PEF1dGhvcj5EZXMgTWFyYWlzPC9BdXRob3I+PFllYXI+MjAxMzwvWWVh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</w:fldData>
        </w:fldChar>
      </w:r>
      <w:r w:rsidR="00795E5E">
        <w:rPr>
          <w:rFonts w:eastAsia="Times New Roman" w:cstheme="minorHAnsi"/>
          <w:color w:val="24292E"/>
          <w:sz w:val="24"/>
          <w:szCs w:val="24"/>
        </w:rPr>
        <w:instrText xml:space="preserve"> ADDIN EN.CITE </w:instrText>
      </w:r>
      <w:r w:rsidR="00795E5E">
        <w:rPr>
          <w:rFonts w:eastAsia="Times New Roman" w:cstheme="minorHAnsi"/>
          <w:color w:val="24292E"/>
          <w:sz w:val="24"/>
          <w:szCs w:val="24"/>
        </w:rPr>
        <w:fldChar w:fldCharType="begin">
          <w:fldData xml:space="preserve">PEVuZE5vdGU+PENpdGU+PEF1dGhvcj5EZXMgTWFyYWlzPC9BdXRob3I+PFllYXI+MjAxMzwvWWVh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</w:fldData>
        </w:fldChar>
      </w:r>
      <w:r w:rsidR="00795E5E">
        <w:rPr>
          <w:rFonts w:eastAsia="Times New Roman" w:cstheme="minorHAnsi"/>
          <w:color w:val="24292E"/>
          <w:sz w:val="24"/>
          <w:szCs w:val="24"/>
        </w:rPr>
        <w:instrText xml:space="preserve"> ADDIN EN.CITE.DATA </w:instrText>
      </w:r>
      <w:r w:rsidR="00795E5E">
        <w:rPr>
          <w:rFonts w:eastAsia="Times New Roman" w:cstheme="minorHAnsi"/>
          <w:color w:val="24292E"/>
          <w:sz w:val="24"/>
          <w:szCs w:val="24"/>
        </w:rPr>
      </w:r>
      <w:r w:rsidR="00795E5E">
        <w:rPr>
          <w:rFonts w:eastAsia="Times New Roman" w:cstheme="minorHAnsi"/>
          <w:color w:val="24292E"/>
          <w:sz w:val="24"/>
          <w:szCs w:val="24"/>
        </w:rPr>
        <w:fldChar w:fldCharType="end"/>
      </w:r>
      <w:r w:rsidR="00795E5E">
        <w:rPr>
          <w:rFonts w:eastAsia="Times New Roman" w:cstheme="minorHAnsi"/>
          <w:color w:val="24292E"/>
          <w:sz w:val="24"/>
          <w:szCs w:val="24"/>
        </w:rPr>
      </w:r>
      <w:r w:rsidR="00795E5E">
        <w:rPr>
          <w:rFonts w:eastAsia="Times New Roman" w:cstheme="minorHAnsi"/>
          <w:color w:val="24292E"/>
          <w:sz w:val="24"/>
          <w:szCs w:val="24"/>
        </w:rPr>
        <w:fldChar w:fldCharType="separate"/>
      </w:r>
      <w:r w:rsidR="00795E5E">
        <w:rPr>
          <w:rFonts w:eastAsia="Times New Roman" w:cstheme="minorHAnsi"/>
          <w:noProof/>
          <w:color w:val="24292E"/>
          <w:sz w:val="24"/>
          <w:szCs w:val="24"/>
        </w:rPr>
        <w:t>(Des Marais</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2013; Wadgymar</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2017; Lowry</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2019)</w:t>
      </w:r>
      <w:r w:rsidR="00795E5E">
        <w:rPr>
          <w:rFonts w:eastAsia="Times New Roman" w:cstheme="minorHAnsi"/>
          <w:color w:val="24292E"/>
          <w:sz w:val="24"/>
          <w:szCs w:val="24"/>
        </w:rPr>
        <w:fldChar w:fldCharType="end"/>
      </w:r>
      <w:r w:rsidR="00896239" w:rsidRPr="001F4087">
        <w:rPr>
          <w:rFonts w:eastAsia="Times New Roman" w:cstheme="minorHAnsi"/>
          <w:color w:val="24292E"/>
          <w:sz w:val="24"/>
          <w:szCs w:val="24"/>
        </w:rPr>
        <w:t>.</w:t>
      </w:r>
      <w:r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Our study found </w:t>
      </w:r>
      <w:r w:rsidR="00896239" w:rsidRPr="001F4087">
        <w:rPr>
          <w:rFonts w:cstheme="minorHAnsi"/>
          <w:bCs/>
          <w:color w:val="24292E"/>
          <w:sz w:val="24"/>
          <w:szCs w:val="24"/>
        </w:rPr>
        <w:t>not only</w:t>
      </w:r>
      <w:r w:rsidRPr="001F4087">
        <w:rPr>
          <w:rFonts w:cstheme="minorHAnsi"/>
          <w:bCs/>
          <w:color w:val="24292E"/>
          <w:sz w:val="24"/>
          <w:szCs w:val="24"/>
        </w:rPr>
        <w:t xml:space="preserve"> conditional neutral </w:t>
      </w:r>
      <w:r w:rsidR="00896239" w:rsidRPr="001F4087">
        <w:rPr>
          <w:rFonts w:cstheme="minorHAnsi"/>
          <w:bCs/>
          <w:color w:val="24292E"/>
          <w:sz w:val="24"/>
          <w:szCs w:val="24"/>
        </w:rPr>
        <w:t>effects</w:t>
      </w:r>
      <w:r w:rsidR="00896239" w:rsidRPr="00487E02">
        <w:rPr>
          <w:rFonts w:cstheme="minorHAnsi"/>
          <w:bCs/>
          <w:color w:val="24292E"/>
          <w:sz w:val="24"/>
          <w:szCs w:val="24"/>
        </w:rPr>
        <w:t xml:space="preserve">, but </w:t>
      </w:r>
      <w:r w:rsidR="00EC4F86" w:rsidRPr="00487E02">
        <w:rPr>
          <w:rFonts w:cstheme="minorHAnsi"/>
          <w:bCs/>
          <w:color w:val="24292E"/>
          <w:sz w:val="24"/>
          <w:szCs w:val="24"/>
        </w:rPr>
        <w:t xml:space="preserve">substantial </w:t>
      </w:r>
      <w:r w:rsidRPr="00487E02">
        <w:rPr>
          <w:rFonts w:cstheme="minorHAnsi"/>
          <w:bCs/>
          <w:color w:val="24292E"/>
          <w:sz w:val="24"/>
          <w:szCs w:val="24"/>
        </w:rPr>
        <w:t>antagonistic pleiotrop</w:t>
      </w:r>
      <w:r w:rsidR="00896239" w:rsidRPr="00487E02">
        <w:rPr>
          <w:rFonts w:cstheme="minorHAnsi"/>
          <w:bCs/>
          <w:color w:val="24292E"/>
          <w:sz w:val="24"/>
          <w:szCs w:val="24"/>
        </w:rPr>
        <w:t xml:space="preserve">y </w:t>
      </w:r>
      <w:r w:rsidR="00233B84" w:rsidRPr="00487E02">
        <w:rPr>
          <w:rFonts w:cstheme="minorHAnsi"/>
          <w:bCs/>
          <w:color w:val="24292E"/>
          <w:sz w:val="24"/>
          <w:szCs w:val="24"/>
        </w:rPr>
        <w:t xml:space="preserve">(54%) </w:t>
      </w:r>
      <w:r w:rsidRPr="00487E02">
        <w:rPr>
          <w:rFonts w:cstheme="minorHAnsi"/>
          <w:bCs/>
          <w:color w:val="24292E"/>
          <w:sz w:val="24"/>
          <w:szCs w:val="24"/>
        </w:rPr>
        <w:t>across the ionomic QTL</w:t>
      </w:r>
      <w:r w:rsidR="00487E02" w:rsidRPr="00487E02">
        <w:rPr>
          <w:rFonts w:cstheme="minorHAnsi"/>
          <w:bCs/>
          <w:color w:val="24292E"/>
          <w:sz w:val="24"/>
          <w:szCs w:val="24"/>
        </w:rPr>
        <w:t xml:space="preserve"> with QTLxE</w:t>
      </w:r>
      <w:r w:rsidRPr="00487E02">
        <w:rPr>
          <w:rFonts w:cstheme="minorHAnsi"/>
          <w:bCs/>
          <w:color w:val="24292E"/>
          <w:sz w:val="24"/>
          <w:szCs w:val="24"/>
        </w:rPr>
        <w:t xml:space="preserve">, indicating </w:t>
      </w:r>
      <w:r w:rsidR="00EC4F86" w:rsidRPr="00487E02">
        <w:rPr>
          <w:rFonts w:cstheme="minorHAnsi"/>
          <w:bCs/>
          <w:color w:val="24292E"/>
          <w:sz w:val="24"/>
          <w:szCs w:val="24"/>
        </w:rPr>
        <w:t>t</w:t>
      </w:r>
      <w:r w:rsidR="00EC4F86">
        <w:rPr>
          <w:rFonts w:cstheme="minorHAnsi"/>
          <w:bCs/>
          <w:color w:val="24292E"/>
          <w:sz w:val="24"/>
          <w:szCs w:val="24"/>
        </w:rPr>
        <w:t xml:space="preserve">hat alleles had opposing effects on element content </w:t>
      </w:r>
      <w:r w:rsidRPr="001F4087">
        <w:rPr>
          <w:rFonts w:cstheme="minorHAnsi"/>
          <w:bCs/>
          <w:color w:val="24292E"/>
          <w:sz w:val="24"/>
          <w:szCs w:val="24"/>
        </w:rPr>
        <w:t>in different environments</w:t>
      </w:r>
      <w:r w:rsidR="00CB31C7" w:rsidRPr="001F4087">
        <w:rPr>
          <w:rFonts w:cstheme="minorHAnsi"/>
          <w:bCs/>
          <w:color w:val="24292E"/>
          <w:sz w:val="24"/>
          <w:szCs w:val="24"/>
        </w:rPr>
        <w:t>.</w:t>
      </w:r>
      <w:r w:rsidR="008F36EF">
        <w:rPr>
          <w:rFonts w:cstheme="minorHAnsi"/>
          <w:bCs/>
          <w:color w:val="24292E"/>
          <w:sz w:val="24"/>
          <w:szCs w:val="24"/>
        </w:rPr>
        <w:t xml:space="preserve"> </w:t>
      </w:r>
      <w:r w:rsidR="00E435B0">
        <w:rPr>
          <w:rFonts w:cstheme="minorHAnsi"/>
          <w:bCs/>
          <w:color w:val="24292E"/>
          <w:sz w:val="24"/>
          <w:szCs w:val="24"/>
        </w:rPr>
        <w:t>T</w:t>
      </w:r>
      <w:r w:rsidR="008F36EF">
        <w:rPr>
          <w:rFonts w:cstheme="minorHAnsi"/>
          <w:bCs/>
          <w:color w:val="24292E"/>
          <w:sz w:val="24"/>
          <w:szCs w:val="24"/>
        </w:rPr>
        <w:t xml:space="preserve">his result suggests that the plant ionome may play an important role in local adaptation, as both model and empirical work have suggested that there should be </w:t>
      </w:r>
      <w:r w:rsidR="00F37AE9" w:rsidRPr="001F4087">
        <w:rPr>
          <w:rFonts w:cstheme="minorHAnsi"/>
          <w:bCs/>
          <w:color w:val="24292E"/>
          <w:sz w:val="24"/>
          <w:szCs w:val="24"/>
        </w:rPr>
        <w:t xml:space="preserve">strong trade-offs involved in local adaptation at the level of QTL </w:t>
      </w:r>
      <w:r w:rsidR="00795E5E">
        <w:rPr>
          <w:rFonts w:cstheme="minorHAnsi"/>
          <w:bCs/>
          <w:color w:val="24292E"/>
          <w:sz w:val="24"/>
          <w:szCs w:val="24"/>
        </w:rPr>
        <w:fldChar w:fldCharType="begin">
          <w:fldData xml:space="preserve">PEVuZE5vdGU+PENpdGU+PEF1dGhvcj5CcmFkc2hhdzwvQXV0aG9yPjxZZWFyPjIwMDM8L1llYXI+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==
</w:fldData>
        </w:fldChar>
      </w:r>
      <w:r w:rsidR="00795E5E">
        <w:rPr>
          <w:rFonts w:cstheme="minorHAnsi"/>
          <w:bCs/>
          <w:color w:val="24292E"/>
          <w:sz w:val="24"/>
          <w:szCs w:val="24"/>
        </w:rPr>
        <w:instrText xml:space="preserve"> ADDIN EN.CITE </w:instrText>
      </w:r>
      <w:r w:rsidR="00795E5E">
        <w:rPr>
          <w:rFonts w:cstheme="minorHAnsi"/>
          <w:bCs/>
          <w:color w:val="24292E"/>
          <w:sz w:val="24"/>
          <w:szCs w:val="24"/>
        </w:rPr>
        <w:fldChar w:fldCharType="begin">
          <w:fldData xml:space="preserve">PEVuZE5vdGU+PENpdGU+PEF1dGhvcj5CcmFkc2hhdzwvQXV0aG9yPjxZZWFyPjIwMDM8L1llYXI+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==
</w:fldData>
        </w:fldChar>
      </w:r>
      <w:r w:rsidR="00795E5E">
        <w:rPr>
          <w:rFonts w:cstheme="minorHAnsi"/>
          <w:bCs/>
          <w:color w:val="24292E"/>
          <w:sz w:val="24"/>
          <w:szCs w:val="24"/>
        </w:rPr>
        <w:instrText xml:space="preserve"> ADDIN EN.CITE.DATA </w:instrText>
      </w:r>
      <w:r w:rsidR="00795E5E">
        <w:rPr>
          <w:rFonts w:cstheme="minorHAnsi"/>
          <w:bCs/>
          <w:color w:val="24292E"/>
          <w:sz w:val="24"/>
          <w:szCs w:val="24"/>
        </w:rPr>
      </w:r>
      <w:r w:rsidR="00795E5E">
        <w:rPr>
          <w:rFonts w:cstheme="minorHAnsi"/>
          <w:bCs/>
          <w:color w:val="24292E"/>
          <w:sz w:val="24"/>
          <w:szCs w:val="24"/>
        </w:rPr>
        <w:fldChar w:fldCharType="end"/>
      </w:r>
      <w:r w:rsidR="00795E5E">
        <w:rPr>
          <w:rFonts w:cstheme="minorHAnsi"/>
          <w:bCs/>
          <w:color w:val="24292E"/>
          <w:sz w:val="24"/>
          <w:szCs w:val="24"/>
        </w:rPr>
      </w:r>
      <w:r w:rsidR="00795E5E">
        <w:rPr>
          <w:rFonts w:cstheme="minorHAnsi"/>
          <w:bCs/>
          <w:color w:val="24292E"/>
          <w:sz w:val="24"/>
          <w:szCs w:val="24"/>
        </w:rPr>
        <w:fldChar w:fldCharType="separate"/>
      </w:r>
      <w:r w:rsidR="00795E5E">
        <w:rPr>
          <w:rFonts w:cstheme="minorHAnsi"/>
          <w:bCs/>
          <w:noProof/>
          <w:color w:val="24292E"/>
          <w:sz w:val="24"/>
          <w:szCs w:val="24"/>
        </w:rPr>
        <w:t>(Felsenstein, 1976; Bradshaw &amp; Schemske, 2003; Kawecki &amp; Ebert, 2004)</w:t>
      </w:r>
      <w:r w:rsidR="00795E5E">
        <w:rPr>
          <w:rFonts w:cstheme="minorHAnsi"/>
          <w:bCs/>
          <w:color w:val="24292E"/>
          <w:sz w:val="24"/>
          <w:szCs w:val="24"/>
        </w:rPr>
        <w:fldChar w:fldCharType="end"/>
      </w:r>
      <w:r w:rsidR="00F37AE9" w:rsidRPr="001F4087">
        <w:rPr>
          <w:rFonts w:cstheme="minorHAnsi"/>
          <w:bCs/>
          <w:color w:val="24292E"/>
          <w:sz w:val="24"/>
          <w:szCs w:val="24"/>
        </w:rPr>
        <w:t xml:space="preserve">. </w:t>
      </w:r>
      <w:r w:rsidR="008F36EF">
        <w:rPr>
          <w:rFonts w:cstheme="minorHAnsi"/>
          <w:bCs/>
          <w:color w:val="24292E"/>
          <w:sz w:val="24"/>
          <w:szCs w:val="24"/>
        </w:rPr>
        <w:t>Our cross design also allowed us to compare allelic effects for two distinct lowland vs. upland crosses and determine if there was variation in effects between these crosses. Interestingly, s</w:t>
      </w:r>
      <w:r w:rsidR="008F36EF" w:rsidRPr="001F4087">
        <w:rPr>
          <w:rFonts w:cstheme="minorHAnsi"/>
          <w:bCs/>
          <w:color w:val="24292E"/>
          <w:sz w:val="24"/>
          <w:szCs w:val="24"/>
        </w:rPr>
        <w:t xml:space="preserve">ome </w:t>
      </w:r>
      <w:r w:rsidR="008F36EF">
        <w:rPr>
          <w:rFonts w:cstheme="minorHAnsi"/>
          <w:bCs/>
          <w:color w:val="24292E"/>
          <w:sz w:val="24"/>
          <w:szCs w:val="24"/>
        </w:rPr>
        <w:t xml:space="preserve">ionomic </w:t>
      </w:r>
      <w:r w:rsidR="008F36EF" w:rsidRPr="001F4087">
        <w:rPr>
          <w:rFonts w:cstheme="minorHAnsi"/>
          <w:bCs/>
          <w:color w:val="24292E"/>
          <w:sz w:val="24"/>
          <w:szCs w:val="24"/>
        </w:rPr>
        <w:t xml:space="preserve">QTL </w:t>
      </w:r>
      <w:r w:rsidR="008F36EF">
        <w:rPr>
          <w:rFonts w:cstheme="minorHAnsi"/>
          <w:bCs/>
          <w:color w:val="24292E"/>
          <w:sz w:val="24"/>
          <w:szCs w:val="24"/>
        </w:rPr>
        <w:t>showed differential sensitivity</w:t>
      </w:r>
      <w:r w:rsidR="008F36EF" w:rsidRPr="001F4087">
        <w:rPr>
          <w:rFonts w:cstheme="minorHAnsi"/>
          <w:bCs/>
          <w:color w:val="24292E"/>
          <w:sz w:val="24"/>
          <w:szCs w:val="24"/>
        </w:rPr>
        <w:t xml:space="preserve"> </w:t>
      </w:r>
      <w:r w:rsidR="008F36EF">
        <w:rPr>
          <w:rFonts w:cstheme="minorHAnsi"/>
          <w:bCs/>
          <w:color w:val="24292E"/>
          <w:sz w:val="24"/>
          <w:szCs w:val="24"/>
        </w:rPr>
        <w:t>in</w:t>
      </w:r>
      <w:r w:rsidR="008F36EF" w:rsidRPr="001F4087">
        <w:rPr>
          <w:rFonts w:cstheme="minorHAnsi"/>
          <w:bCs/>
          <w:color w:val="24292E"/>
          <w:sz w:val="24"/>
          <w:szCs w:val="24"/>
        </w:rPr>
        <w:t xml:space="preserve"> one cross but antagonistic pleiotrop</w:t>
      </w:r>
      <w:r w:rsidR="008F36EF">
        <w:rPr>
          <w:rFonts w:cstheme="minorHAnsi"/>
          <w:bCs/>
          <w:color w:val="24292E"/>
          <w:sz w:val="24"/>
          <w:szCs w:val="24"/>
        </w:rPr>
        <w:t>y in</w:t>
      </w:r>
      <w:r w:rsidR="008F36EF" w:rsidRPr="001F4087">
        <w:rPr>
          <w:rFonts w:cstheme="minorHAnsi"/>
          <w:bCs/>
          <w:color w:val="24292E"/>
          <w:sz w:val="24"/>
          <w:szCs w:val="24"/>
        </w:rPr>
        <w:t xml:space="preserve"> the other</w:t>
      </w:r>
      <w:r w:rsidR="008F36EF">
        <w:rPr>
          <w:rFonts w:cstheme="minorHAnsi"/>
          <w:bCs/>
          <w:color w:val="24292E"/>
          <w:sz w:val="24"/>
          <w:szCs w:val="24"/>
        </w:rPr>
        <w:t xml:space="preserve">. This </w:t>
      </w:r>
      <w:r w:rsidR="008F36EF" w:rsidRPr="001F4087">
        <w:rPr>
          <w:rFonts w:cstheme="minorHAnsi"/>
          <w:bCs/>
          <w:color w:val="24292E"/>
          <w:sz w:val="24"/>
          <w:szCs w:val="24"/>
        </w:rPr>
        <w:t>suggest</w:t>
      </w:r>
      <w:r w:rsidR="008F36EF">
        <w:rPr>
          <w:rFonts w:cstheme="minorHAnsi"/>
          <w:bCs/>
          <w:color w:val="24292E"/>
          <w:sz w:val="24"/>
          <w:szCs w:val="24"/>
        </w:rPr>
        <w:t>s</w:t>
      </w:r>
      <w:r w:rsidR="008F36EF" w:rsidRPr="001F4087">
        <w:rPr>
          <w:rFonts w:cstheme="minorHAnsi"/>
          <w:bCs/>
          <w:color w:val="24292E"/>
          <w:sz w:val="24"/>
          <w:szCs w:val="24"/>
        </w:rPr>
        <w:t xml:space="preserve"> that the same set of loci may not be consistently responsible for divergence between lowland and upland switchgrass ecotypes</w:t>
      </w:r>
      <w:r w:rsidR="008F36EF">
        <w:rPr>
          <w:rFonts w:cstheme="minorHAnsi"/>
          <w:bCs/>
          <w:color w:val="24292E"/>
          <w:sz w:val="24"/>
          <w:szCs w:val="24"/>
        </w:rPr>
        <w:t>, and implies that substantial ionomic variation also exists within upland and lowland ecotypes. In essence,</w:t>
      </w:r>
      <w:r w:rsidR="008F36EF" w:rsidRPr="001F4087">
        <w:rPr>
          <w:rFonts w:cstheme="minorHAnsi"/>
          <w:bCs/>
          <w:color w:val="24292E"/>
          <w:sz w:val="24"/>
          <w:szCs w:val="24"/>
        </w:rPr>
        <w:t xml:space="preserve"> </w:t>
      </w:r>
      <w:r w:rsidR="008F36EF">
        <w:rPr>
          <w:rFonts w:cstheme="minorHAnsi"/>
          <w:bCs/>
          <w:color w:val="24292E"/>
          <w:sz w:val="24"/>
          <w:szCs w:val="24"/>
        </w:rPr>
        <w:t>these results suggest that different</w:t>
      </w:r>
      <w:r w:rsidR="008F36EF" w:rsidRPr="001F4087">
        <w:rPr>
          <w:rFonts w:cstheme="minorHAnsi"/>
          <w:bCs/>
          <w:color w:val="24292E"/>
          <w:sz w:val="24"/>
          <w:szCs w:val="24"/>
        </w:rPr>
        <w:t xml:space="preserve"> loci contribute to </w:t>
      </w:r>
      <w:r w:rsidR="008F36EF">
        <w:rPr>
          <w:rFonts w:cstheme="minorHAnsi"/>
          <w:bCs/>
          <w:color w:val="24292E"/>
          <w:sz w:val="24"/>
          <w:szCs w:val="24"/>
        </w:rPr>
        <w:t>ionomic</w:t>
      </w:r>
      <w:r w:rsidR="008F36EF" w:rsidRPr="001F4087">
        <w:rPr>
          <w:rFonts w:cstheme="minorHAnsi"/>
          <w:bCs/>
          <w:color w:val="24292E"/>
          <w:sz w:val="24"/>
          <w:szCs w:val="24"/>
        </w:rPr>
        <w:t xml:space="preserve"> </w:t>
      </w:r>
      <w:r w:rsidR="008F36EF">
        <w:rPr>
          <w:rFonts w:cstheme="minorHAnsi"/>
          <w:bCs/>
          <w:color w:val="24292E"/>
          <w:sz w:val="24"/>
          <w:szCs w:val="24"/>
        </w:rPr>
        <w:t>variation</w:t>
      </w:r>
      <w:r w:rsidR="008F36EF" w:rsidRPr="001F4087">
        <w:rPr>
          <w:rFonts w:cstheme="minorHAnsi"/>
          <w:bCs/>
          <w:color w:val="24292E"/>
          <w:sz w:val="24"/>
          <w:szCs w:val="24"/>
        </w:rPr>
        <w:t xml:space="preserve"> across the range of the species</w:t>
      </w:r>
      <w:r w:rsidR="008F36EF">
        <w:rPr>
          <w:rFonts w:cstheme="minorHAnsi"/>
          <w:bCs/>
          <w:color w:val="24292E"/>
          <w:sz w:val="24"/>
          <w:szCs w:val="24"/>
        </w:rPr>
        <w:t>, and that ionomic divergence among ecotypes was not based on fixed differences between the ecotypes</w:t>
      </w:r>
      <w:r w:rsidR="008F36EF" w:rsidRPr="001F4087">
        <w:rPr>
          <w:rFonts w:cstheme="minorHAnsi"/>
          <w:bCs/>
          <w:color w:val="24292E"/>
          <w:sz w:val="24"/>
          <w:szCs w:val="24"/>
        </w:rPr>
        <w:t xml:space="preserve">. </w:t>
      </w:r>
    </w:p>
    <w:p w14:paraId="43D3A3AE" w14:textId="3509E4C3" w:rsidR="002D007A" w:rsidRPr="002D007A" w:rsidRDefault="0002110B" w:rsidP="000E56B7">
      <w:pPr>
        <w:shd w:val="clear" w:color="auto" w:fill="FFFFFF"/>
        <w:spacing w:after="120" w:line="360" w:lineRule="auto"/>
        <w:ind w:firstLine="720"/>
        <w:rPr>
          <w:rFonts w:eastAsia="Times New Roman" w:cstheme="minorHAnsi"/>
          <w:color w:val="24292E"/>
          <w:sz w:val="24"/>
          <w:szCs w:val="24"/>
        </w:rPr>
      </w:pPr>
      <w:r w:rsidRPr="004D37B5">
        <w:rPr>
          <w:rFonts w:cstheme="minorHAnsi"/>
          <w:sz w:val="24"/>
          <w:szCs w:val="24"/>
        </w:rPr>
        <w:t>QTL for multiple elements</w:t>
      </w:r>
      <w:r w:rsidR="00EF3FCD" w:rsidRPr="004D37B5">
        <w:rPr>
          <w:rFonts w:cstheme="minorHAnsi"/>
          <w:sz w:val="24"/>
          <w:szCs w:val="24"/>
        </w:rPr>
        <w:t xml:space="preserve"> </w:t>
      </w:r>
      <w:r w:rsidR="008F36EF" w:rsidRPr="004D37B5">
        <w:rPr>
          <w:rFonts w:cstheme="minorHAnsi"/>
          <w:sz w:val="24"/>
          <w:szCs w:val="24"/>
        </w:rPr>
        <w:t xml:space="preserve">typically colocalized </w:t>
      </w:r>
      <w:r w:rsidR="00EF3FCD" w:rsidRPr="004D37B5">
        <w:rPr>
          <w:rFonts w:cstheme="minorHAnsi"/>
          <w:sz w:val="24"/>
          <w:szCs w:val="24"/>
        </w:rPr>
        <w:t>in our study</w:t>
      </w:r>
      <w:r w:rsidR="009F1173">
        <w:rPr>
          <w:rFonts w:cstheme="minorHAnsi"/>
          <w:sz w:val="24"/>
          <w:szCs w:val="24"/>
        </w:rPr>
        <w:t xml:space="preserve">. </w:t>
      </w:r>
      <w:r w:rsidR="00FA363F" w:rsidRPr="004D37B5">
        <w:rPr>
          <w:rFonts w:cstheme="minorHAnsi"/>
          <w:iCs/>
          <w:sz w:val="24"/>
          <w:szCs w:val="24"/>
        </w:rPr>
        <w:t xml:space="preserve">This </w:t>
      </w:r>
      <w:r w:rsidR="00DD3ED3" w:rsidRPr="004D37B5">
        <w:rPr>
          <w:rFonts w:cstheme="minorHAnsi"/>
          <w:iCs/>
          <w:sz w:val="24"/>
          <w:szCs w:val="24"/>
        </w:rPr>
        <w:t>may not be surprising</w:t>
      </w:r>
      <w:r w:rsidR="008F36EF">
        <w:rPr>
          <w:rFonts w:cstheme="minorHAnsi"/>
          <w:iCs/>
          <w:sz w:val="24"/>
          <w:szCs w:val="24"/>
        </w:rPr>
        <w:t>,</w:t>
      </w:r>
      <w:r w:rsidR="00DD3ED3" w:rsidRPr="004D37B5">
        <w:rPr>
          <w:rFonts w:cstheme="minorHAnsi"/>
          <w:iCs/>
          <w:sz w:val="24"/>
          <w:szCs w:val="24"/>
        </w:rPr>
        <w:t xml:space="preserve"> as maintaining ion homeostasis requires a network of ion uptake, transportation, trafficking</w:t>
      </w:r>
      <w:r w:rsidR="008F36EF">
        <w:rPr>
          <w:rFonts w:cstheme="minorHAnsi"/>
          <w:iCs/>
          <w:sz w:val="24"/>
          <w:szCs w:val="24"/>
        </w:rPr>
        <w:t>,</w:t>
      </w:r>
      <w:r w:rsidR="00DD3ED3" w:rsidRPr="004D37B5">
        <w:rPr>
          <w:rFonts w:cstheme="minorHAnsi"/>
          <w:iCs/>
          <w:sz w:val="24"/>
          <w:szCs w:val="24"/>
        </w:rPr>
        <w:t xml:space="preserve"> and sequestration mechanisms,</w:t>
      </w:r>
      <w:r w:rsidR="008F36EF">
        <w:rPr>
          <w:rFonts w:cstheme="minorHAnsi"/>
          <w:iCs/>
          <w:sz w:val="24"/>
          <w:szCs w:val="24"/>
        </w:rPr>
        <w:t xml:space="preserve"> and not all genes in this regulatory network will </w:t>
      </w:r>
      <w:r w:rsidR="00DD3ED3" w:rsidRPr="004D37B5">
        <w:rPr>
          <w:rFonts w:cstheme="minorHAnsi"/>
          <w:iCs/>
          <w:sz w:val="24"/>
          <w:szCs w:val="24"/>
        </w:rPr>
        <w:t xml:space="preserve">be ion-specific </w:t>
      </w:r>
      <w:r w:rsidR="00CE534A">
        <w:rPr>
          <w:rFonts w:cstheme="minorHAnsi"/>
          <w:iCs/>
          <w:sz w:val="24"/>
          <w:szCs w:val="24"/>
        </w:rPr>
        <w:fldChar w:fldCharType="begin"/>
      </w:r>
      <w:r w:rsidR="00CE534A">
        <w:rPr>
          <w:rFonts w:cstheme="minorHAnsi"/>
          <w:iCs/>
          <w:sz w:val="24"/>
          <w:szCs w:val="24"/>
        </w:rPr>
        <w:instrText xml:space="preserve"> ADDIN EN.CITE &lt;EndNote&gt;&lt;Cite&gt;&lt;Author&gt;Clemens&lt;/Author&gt;&lt;Year&gt;2001&lt;/Year&gt;&lt;RecNum&gt;44&lt;/RecNum&gt;&lt;DisplayText&gt;(Clemens, 2001)&lt;/DisplayText&gt;&lt;record&gt;&lt;rec-number&gt;44&lt;/rec-number&gt;&lt;foreign-keys&gt;&lt;key app="EN" db-id="a5zpwxw5fxepzpedpx95exr922ptdv0d9dv9" timestamp="1605377347"&gt;44&lt;/key&gt;&lt;/foreign-keys&gt;&lt;ref-type name="Journal Article"&gt;17&lt;/ref-type&gt;&lt;contributors&gt;&lt;authors&gt;&lt;author&gt;Clemens, Stephan&lt;/author&gt;&lt;/authors&gt;&lt;/contributors&gt;&lt;titles&gt;&lt;title&gt;Molecular mechanisms of plant metal tolerance and homeostasis&lt;/title&gt;&lt;secondary-title&gt;Planta&lt;/secondary-title&gt;&lt;/titles&gt;&lt;periodical&gt;&lt;full-title&gt;Planta&lt;/full-title&gt;&lt;/periodical&gt;&lt;pages&gt;475-486&lt;/pages&gt;&lt;volume&gt;212&lt;/volume&gt;&lt;number&gt;4&lt;/number&gt;&lt;dates&gt;&lt;year&gt;2001&lt;/year&gt;&lt;pub-dates&gt;&lt;date&gt;2001/03/01&lt;/date&gt;&lt;/pub-dates&gt;&lt;/dates&gt;&lt;isbn&gt;1432-2048&lt;/isbn&gt;&lt;urls&gt;&lt;related-urls&gt;&lt;url&gt;https://doi.org/10.1007/s004250000458&lt;/url&gt;&lt;/related-urls&gt;&lt;/urls&gt;&lt;electronic-resource-num&gt;10.1007/s004250000458&lt;/electronic-resource-num&gt;&lt;/record&gt;&lt;/Cite&gt;&lt;/EndNote&gt;</w:instrText>
      </w:r>
      <w:r w:rsidR="00CE534A">
        <w:rPr>
          <w:rFonts w:cstheme="minorHAnsi"/>
          <w:iCs/>
          <w:sz w:val="24"/>
          <w:szCs w:val="24"/>
        </w:rPr>
        <w:fldChar w:fldCharType="separate"/>
      </w:r>
      <w:r w:rsidR="00CE534A">
        <w:rPr>
          <w:rFonts w:cstheme="minorHAnsi"/>
          <w:iCs/>
          <w:noProof/>
          <w:sz w:val="24"/>
          <w:szCs w:val="24"/>
        </w:rPr>
        <w:t>(Clemens, 2001)</w:t>
      </w:r>
      <w:r w:rsidR="00CE534A">
        <w:rPr>
          <w:rFonts w:cstheme="minorHAnsi"/>
          <w:iCs/>
          <w:sz w:val="24"/>
          <w:szCs w:val="24"/>
        </w:rPr>
        <w:fldChar w:fldCharType="end"/>
      </w:r>
      <w:r w:rsidR="00DD3ED3" w:rsidRPr="004D37B5">
        <w:rPr>
          <w:rFonts w:cstheme="minorHAnsi"/>
          <w:iCs/>
          <w:sz w:val="24"/>
          <w:szCs w:val="24"/>
        </w:rPr>
        <w:t>.</w:t>
      </w:r>
      <w:r w:rsidRPr="004D37B5">
        <w:rPr>
          <w:rFonts w:cstheme="minorHAnsi"/>
          <w:i/>
          <w:iCs/>
          <w:sz w:val="24"/>
          <w:szCs w:val="24"/>
        </w:rPr>
        <w:t xml:space="preserve"> </w:t>
      </w:r>
      <w:r w:rsidRPr="004D37B5">
        <w:rPr>
          <w:rFonts w:eastAsia="Times New Roman" w:cstheme="minorHAnsi"/>
          <w:color w:val="24292E"/>
          <w:sz w:val="24"/>
          <w:szCs w:val="24"/>
        </w:rPr>
        <w:t>We saw substantial colocalization of P QTL with cation QTL</w:t>
      </w:r>
      <w:r w:rsidR="008F36EF">
        <w:rPr>
          <w:rFonts w:eastAsia="Times New Roman" w:cstheme="minorHAnsi"/>
          <w:color w:val="24292E"/>
          <w:sz w:val="24"/>
          <w:szCs w:val="24"/>
        </w:rPr>
        <w:t>, always with elements most abundant in soil as cations with 1+ or 2+ charge</w:t>
      </w:r>
      <w:r w:rsidRPr="004D37B5">
        <w:rPr>
          <w:rFonts w:eastAsia="Times New Roman" w:cstheme="minorHAnsi"/>
          <w:color w:val="24292E"/>
          <w:sz w:val="24"/>
          <w:szCs w:val="24"/>
        </w:rPr>
        <w:t xml:space="preserve">. </w:t>
      </w:r>
      <w:r w:rsidR="00181CE8" w:rsidRPr="004D37B5">
        <w:rPr>
          <w:rFonts w:eastAsia="Times New Roman" w:cstheme="minorHAnsi"/>
          <w:color w:val="24292E"/>
          <w:sz w:val="24"/>
          <w:szCs w:val="24"/>
        </w:rPr>
        <w:t>P</w:t>
      </w:r>
      <w:r w:rsidR="008F36EF">
        <w:rPr>
          <w:rFonts w:eastAsia="Times New Roman" w:cstheme="minorHAnsi"/>
          <w:color w:val="24292E"/>
          <w:sz w:val="24"/>
          <w:szCs w:val="24"/>
        </w:rPr>
        <w:t>hosphorus</w:t>
      </w:r>
      <w:r w:rsidR="00181CE8" w:rsidRPr="004D37B5">
        <w:rPr>
          <w:rFonts w:eastAsia="Times New Roman" w:cstheme="minorHAnsi"/>
          <w:color w:val="24292E"/>
          <w:sz w:val="24"/>
          <w:szCs w:val="24"/>
        </w:rPr>
        <w:t xml:space="preserve"> is a component of </w:t>
      </w:r>
      <w:r w:rsidR="00181CE8" w:rsidRPr="004D37B5">
        <w:rPr>
          <w:rFonts w:eastAsia="Times New Roman" w:cstheme="minorHAnsi"/>
          <w:color w:val="24292E"/>
          <w:sz w:val="24"/>
          <w:szCs w:val="24"/>
        </w:rPr>
        <w:lastRenderedPageBreak/>
        <w:t>key mo</w:t>
      </w:r>
      <w:r w:rsidR="00B95642" w:rsidRPr="004D37B5">
        <w:rPr>
          <w:rFonts w:eastAsia="Times New Roman" w:cstheme="minorHAnsi"/>
          <w:color w:val="24292E"/>
          <w:sz w:val="24"/>
          <w:szCs w:val="24"/>
        </w:rPr>
        <w:t>le</w:t>
      </w:r>
      <w:r w:rsidR="00181CE8" w:rsidRPr="004D37B5">
        <w:rPr>
          <w:rFonts w:eastAsia="Times New Roman" w:cstheme="minorHAnsi"/>
          <w:color w:val="24292E"/>
          <w:sz w:val="24"/>
          <w:szCs w:val="24"/>
        </w:rPr>
        <w:t xml:space="preserve">cules </w:t>
      </w:r>
      <w:r w:rsidR="00B95642" w:rsidRPr="004D37B5">
        <w:rPr>
          <w:rFonts w:eastAsia="Times New Roman" w:cstheme="minorHAnsi"/>
          <w:color w:val="24292E"/>
          <w:sz w:val="24"/>
          <w:szCs w:val="24"/>
        </w:rPr>
        <w:t>of plant</w:t>
      </w:r>
      <w:r w:rsidR="00151689">
        <w:rPr>
          <w:rFonts w:eastAsia="Times New Roman" w:cstheme="minorHAnsi"/>
          <w:color w:val="24292E"/>
          <w:sz w:val="24"/>
          <w:szCs w:val="24"/>
        </w:rPr>
        <w:t>s</w:t>
      </w:r>
      <w:r w:rsidR="00B95642" w:rsidRPr="004D37B5">
        <w:rPr>
          <w:rFonts w:eastAsia="Times New Roman" w:cstheme="minorHAnsi"/>
          <w:color w:val="24292E"/>
          <w:sz w:val="24"/>
          <w:szCs w:val="24"/>
        </w:rPr>
        <w:t xml:space="preserve"> such as ATP, nucleic acids, and </w:t>
      </w:r>
      <w:r w:rsidR="00BD3879">
        <w:rPr>
          <w:rFonts w:eastAsia="Times New Roman" w:cstheme="minorHAnsi"/>
          <w:color w:val="24292E"/>
          <w:sz w:val="24"/>
          <w:szCs w:val="24"/>
        </w:rPr>
        <w:t xml:space="preserve">the form of phosphorous </w:t>
      </w:r>
      <w:r w:rsidR="000D04E9" w:rsidRPr="004D37B5">
        <w:rPr>
          <w:rFonts w:eastAsia="Times New Roman" w:cstheme="minorHAnsi"/>
          <w:color w:val="24292E"/>
          <w:sz w:val="24"/>
          <w:szCs w:val="24"/>
        </w:rPr>
        <w:t>most readily accessed by plants</w:t>
      </w:r>
      <w:r w:rsidR="00BD3879">
        <w:rPr>
          <w:rFonts w:eastAsia="Times New Roman" w:cstheme="minorHAnsi"/>
          <w:color w:val="24292E"/>
          <w:sz w:val="24"/>
          <w:szCs w:val="24"/>
        </w:rPr>
        <w:t>, inorganic P,</w:t>
      </w:r>
      <w:r w:rsidR="00B95642" w:rsidRPr="004D37B5">
        <w:rPr>
          <w:rFonts w:eastAsia="Times New Roman" w:cstheme="minorHAnsi"/>
          <w:color w:val="24292E"/>
          <w:sz w:val="24"/>
          <w:szCs w:val="24"/>
        </w:rPr>
        <w:t xml:space="preserve"> is </w:t>
      </w:r>
      <w:r w:rsidR="000D04E9" w:rsidRPr="004D37B5">
        <w:rPr>
          <w:rFonts w:eastAsia="Times New Roman" w:cstheme="minorHAnsi"/>
          <w:color w:val="24292E"/>
          <w:sz w:val="24"/>
          <w:szCs w:val="24"/>
        </w:rPr>
        <w:t xml:space="preserve">likely co-transported with positively charged ions </w:t>
      </w:r>
      <w:r w:rsidR="00CB687B">
        <w:rPr>
          <w:rFonts w:eastAsia="Times New Roman" w:cstheme="minorHAnsi"/>
          <w:color w:val="24292E"/>
          <w:sz w:val="24"/>
          <w:szCs w:val="24"/>
        </w:rPr>
        <w:fldChar w:fldCharType="begin"/>
      </w:r>
      <w:r w:rsidR="00CB687B">
        <w:rPr>
          <w:rFonts w:eastAsia="Times New Roman" w:cstheme="minorHAnsi"/>
          <w:color w:val="24292E"/>
          <w:sz w:val="24"/>
          <w:szCs w:val="24"/>
        </w:rPr>
        <w:instrText xml:space="preserve"> ADDIN EN.CITE &lt;EndNote&gt;&lt;Cite&gt;&lt;Author&gt;Schachtman&lt;/Author&gt;&lt;Year&gt;1998&lt;/Year&gt;&lt;RecNum&gt;126&lt;/RecNum&gt;&lt;DisplayText&gt;(Schachtman&lt;style face="italic"&gt; et al.&lt;/style&gt;, 1998)&lt;/DisplayText&gt;&lt;record&gt;&lt;rec-number&gt;126&lt;/rec-number&gt;&lt;foreign-keys&gt;&lt;key app="EN" db-id="a5zpwxw5fxepzpedpx95exr922ptdv0d9dv9" timestamp="1605387688"&gt;126&lt;/key&gt;&lt;/foreign-keys&gt;&lt;ref-type name="Journal Article"&gt;17&lt;/ref-type&gt;&lt;contributors&gt;&lt;authors&gt;&lt;author&gt;Schachtman, Daniel P.&lt;/author&gt;&lt;author&gt;Reid, Robert J.&lt;/author&gt;&lt;author&gt;Ayling, S. M.&lt;/author&gt;&lt;/authors&gt;&lt;/contributors&gt;&lt;titles&gt;&lt;title&gt;Phosphorus Uptake by Plants: From Soil to Cell&lt;/title&gt;&lt;secondary-title&gt;Plant Physiology&lt;/secondary-title&gt;&lt;/titles&gt;&lt;periodical&gt;&lt;full-title&gt;Plant Physiology&lt;/full-title&gt;&lt;/periodical&gt;&lt;pages&gt;447&lt;/pages&gt;&lt;volume&gt;116&lt;/volume&gt;&lt;number&gt;2&lt;/number&gt;&lt;dates&gt;&lt;year&gt;1998&lt;/year&gt;&lt;/dates&gt;&lt;urls&gt;&lt;related-urls&gt;&lt;url&gt;http://www.plantphysiol.org/content/116/2/447.abstract&lt;/url&gt;&lt;/related-urls&gt;&lt;/urls&gt;&lt;electronic-resource-num&gt;10.1104/pp.116.2.447&lt;/electronic-resource-num&gt;&lt;/record&gt;&lt;/Cite&gt;&lt;/EndNote&gt;</w:instrText>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(Schachtman</w:t>
      </w:r>
      <w:r w:rsidR="00CB687B" w:rsidRPr="00CB687B">
        <w:rPr>
          <w:rFonts w:eastAsia="Times New Roman" w:cstheme="minorHAnsi"/>
          <w:i/>
          <w:noProof/>
          <w:color w:val="24292E"/>
          <w:sz w:val="24"/>
          <w:szCs w:val="24"/>
        </w:rPr>
        <w:t xml:space="preserve"> et al.</w:t>
      </w:r>
      <w:r w:rsidR="00CB687B">
        <w:rPr>
          <w:rFonts w:eastAsia="Times New Roman" w:cstheme="minorHAnsi"/>
          <w:noProof/>
          <w:color w:val="24292E"/>
          <w:sz w:val="24"/>
          <w:szCs w:val="24"/>
        </w:rPr>
        <w:t>, 1998)</w:t>
      </w:r>
      <w:r w:rsidR="00CB687B">
        <w:rPr>
          <w:rFonts w:eastAsia="Times New Roman" w:cstheme="minorHAnsi"/>
          <w:color w:val="24292E"/>
          <w:sz w:val="24"/>
          <w:szCs w:val="24"/>
        </w:rPr>
        <w:fldChar w:fldCharType="end"/>
      </w:r>
      <w:r w:rsidR="000D04E9" w:rsidRPr="00B526D5">
        <w:rPr>
          <w:rFonts w:eastAsia="Times New Roman" w:cstheme="minorHAnsi"/>
          <w:color w:val="24292E"/>
          <w:sz w:val="24"/>
          <w:szCs w:val="24"/>
        </w:rPr>
        <w:t xml:space="preserve">. Colocalization of P QTL with cation QTL in our study might </w:t>
      </w:r>
      <w:r w:rsidR="009B0BB2" w:rsidRPr="00B526D5">
        <w:rPr>
          <w:rFonts w:eastAsia="Times New Roman" w:cstheme="minorHAnsi"/>
          <w:color w:val="24292E"/>
          <w:sz w:val="24"/>
          <w:szCs w:val="24"/>
        </w:rPr>
        <w:t xml:space="preserve">thus </w:t>
      </w:r>
      <w:r w:rsidR="007C3AFB" w:rsidRPr="00B526D5">
        <w:rPr>
          <w:rFonts w:eastAsia="Times New Roman" w:cstheme="minorHAnsi"/>
          <w:color w:val="24292E"/>
          <w:sz w:val="24"/>
          <w:szCs w:val="24"/>
        </w:rPr>
        <w:t>reflect</w:t>
      </w:r>
      <w:r w:rsidR="000D04E9" w:rsidRPr="00B526D5">
        <w:rPr>
          <w:rFonts w:eastAsia="Times New Roman" w:cstheme="minorHAnsi"/>
          <w:color w:val="24292E"/>
          <w:sz w:val="24"/>
          <w:szCs w:val="24"/>
        </w:rPr>
        <w:t xml:space="preserve"> co-transportation </w:t>
      </w:r>
      <w:r w:rsidR="009B0BB2" w:rsidRPr="00B526D5">
        <w:rPr>
          <w:rFonts w:eastAsia="Times New Roman" w:cstheme="minorHAnsi"/>
          <w:color w:val="24292E"/>
          <w:sz w:val="24"/>
          <w:szCs w:val="24"/>
        </w:rPr>
        <w:t xml:space="preserve">of </w:t>
      </w:r>
      <w:r w:rsidR="000D04E9" w:rsidRPr="00B526D5">
        <w:rPr>
          <w:rFonts w:eastAsia="Times New Roman" w:cstheme="minorHAnsi"/>
          <w:color w:val="24292E"/>
          <w:sz w:val="24"/>
          <w:szCs w:val="24"/>
        </w:rPr>
        <w:t xml:space="preserve">P and </w:t>
      </w:r>
      <w:r w:rsidR="009B0BB2" w:rsidRPr="00B526D5">
        <w:rPr>
          <w:rFonts w:eastAsia="Times New Roman" w:cstheme="minorHAnsi"/>
          <w:color w:val="24292E"/>
          <w:sz w:val="24"/>
          <w:szCs w:val="24"/>
        </w:rPr>
        <w:t xml:space="preserve">cations </w:t>
      </w:r>
      <w:r w:rsidR="000D04E9" w:rsidRPr="00B526D5">
        <w:rPr>
          <w:rFonts w:eastAsia="Times New Roman" w:cstheme="minorHAnsi"/>
          <w:color w:val="24292E"/>
          <w:sz w:val="24"/>
          <w:szCs w:val="24"/>
        </w:rPr>
        <w:t xml:space="preserve">at the </w:t>
      </w:r>
      <w:r w:rsidR="009B0BB2" w:rsidRPr="00B526D5">
        <w:rPr>
          <w:rFonts w:eastAsia="Times New Roman" w:cstheme="minorHAnsi"/>
          <w:color w:val="24292E"/>
          <w:sz w:val="24"/>
          <w:szCs w:val="24"/>
        </w:rPr>
        <w:t>gene</w:t>
      </w:r>
      <w:r w:rsidR="009F1173" w:rsidRPr="00B526D5">
        <w:rPr>
          <w:rFonts w:eastAsia="Times New Roman" w:cstheme="minorHAnsi"/>
          <w:color w:val="24292E"/>
          <w:sz w:val="24"/>
          <w:szCs w:val="24"/>
        </w:rPr>
        <w:t xml:space="preserve"> </w:t>
      </w:r>
      <w:r w:rsidR="000D04E9" w:rsidRPr="00B526D5">
        <w:rPr>
          <w:rFonts w:eastAsia="Times New Roman" w:cstheme="minorHAnsi"/>
          <w:color w:val="24292E"/>
          <w:sz w:val="24"/>
          <w:szCs w:val="24"/>
        </w:rPr>
        <w:t>level.</w:t>
      </w:r>
      <w:r w:rsidR="004C0388" w:rsidRPr="00B526D5">
        <w:rPr>
          <w:rFonts w:eastAsia="Times New Roman" w:cstheme="minorHAnsi"/>
          <w:color w:val="24292E"/>
          <w:sz w:val="24"/>
          <w:szCs w:val="24"/>
        </w:rPr>
        <w:t xml:space="preserve"> Indeed, we found </w:t>
      </w:r>
      <w:r w:rsidR="00B526D5" w:rsidRPr="00B526D5">
        <w:rPr>
          <w:rFonts w:eastAsia="Times New Roman" w:cstheme="minorHAnsi"/>
          <w:color w:val="24292E"/>
          <w:sz w:val="24"/>
          <w:szCs w:val="24"/>
        </w:rPr>
        <w:t>a few</w:t>
      </w:r>
      <w:r w:rsidR="004C0388" w:rsidRPr="00B526D5">
        <w:rPr>
          <w:rFonts w:eastAsia="Times New Roman" w:cstheme="minorHAnsi"/>
          <w:color w:val="24292E"/>
          <w:sz w:val="24"/>
          <w:szCs w:val="24"/>
        </w:rPr>
        <w:t xml:space="preserve"> </w:t>
      </w:r>
      <w:r w:rsidR="00B526D5" w:rsidRPr="00B526D5">
        <w:rPr>
          <w:rFonts w:eastAsia="Times New Roman" w:cstheme="minorHAnsi"/>
          <w:color w:val="24292E"/>
          <w:sz w:val="24"/>
          <w:szCs w:val="24"/>
        </w:rPr>
        <w:t xml:space="preserve">cation transporters annotated for </w:t>
      </w:r>
      <w:r w:rsidR="00B526D5" w:rsidRPr="00B526D5">
        <w:rPr>
          <w:rFonts w:eastAsia="Times New Roman" w:cstheme="minorHAnsi"/>
          <w:i/>
          <w:color w:val="24292E"/>
          <w:sz w:val="24"/>
          <w:szCs w:val="24"/>
        </w:rPr>
        <w:t>A. thaliana</w:t>
      </w:r>
      <w:r w:rsidR="00B526D5" w:rsidRPr="00B526D5">
        <w:rPr>
          <w:rFonts w:eastAsia="Times New Roman" w:cstheme="minorHAnsi"/>
          <w:color w:val="24292E"/>
          <w:sz w:val="24"/>
          <w:szCs w:val="24"/>
        </w:rPr>
        <w:t xml:space="preserve"> in the P QTL intervals, including high-affinity K+ transporter, ZIP metal ion transporter family, and Ctr copper transport</w:t>
      </w:r>
      <w:r w:rsidR="00B526D5">
        <w:rPr>
          <w:rFonts w:eastAsia="Times New Roman" w:cstheme="minorHAnsi"/>
          <w:color w:val="24292E"/>
          <w:sz w:val="24"/>
          <w:szCs w:val="24"/>
        </w:rPr>
        <w:t>er</w:t>
      </w:r>
      <w:r w:rsidR="00B526D5" w:rsidRPr="00B526D5">
        <w:rPr>
          <w:rFonts w:eastAsia="Times New Roman" w:cstheme="minorHAnsi"/>
          <w:color w:val="24292E"/>
          <w:sz w:val="24"/>
          <w:szCs w:val="24"/>
        </w:rPr>
        <w:t xml:space="preserve"> family.</w:t>
      </w:r>
      <w:r w:rsidR="00B526D5">
        <w:rPr>
          <w:rFonts w:eastAsia="Times New Roman" w:cstheme="minorHAnsi"/>
          <w:color w:val="24292E"/>
          <w:sz w:val="24"/>
          <w:szCs w:val="24"/>
        </w:rPr>
        <w:t xml:space="preserve"> </w:t>
      </w:r>
      <w:r w:rsidR="00760F86" w:rsidRPr="004D37B5">
        <w:rPr>
          <w:rFonts w:eastAsia="Times New Roman" w:cstheme="minorHAnsi"/>
          <w:color w:val="24292E"/>
          <w:sz w:val="24"/>
          <w:szCs w:val="24"/>
        </w:rPr>
        <w:t>P QTL colocalized with K and/or Ca QTL at three positions (</w:t>
      </w:r>
      <w:r w:rsidR="004D37B5" w:rsidRPr="004D37B5">
        <w:rPr>
          <w:rFonts w:eastAsia="Times New Roman" w:cstheme="minorHAnsi"/>
          <w:color w:val="24292E"/>
          <w:sz w:val="24"/>
          <w:szCs w:val="24"/>
        </w:rPr>
        <w:t>8K@10.7</w:t>
      </w:r>
      <w:r w:rsidR="00760F86" w:rsidRPr="004D37B5">
        <w:rPr>
          <w:rFonts w:eastAsia="Times New Roman" w:cstheme="minorHAnsi"/>
          <w:color w:val="24292E"/>
          <w:sz w:val="24"/>
          <w:szCs w:val="24"/>
        </w:rPr>
        <w:t xml:space="preserve">, </w:t>
      </w:r>
      <w:r w:rsidR="004D37B5" w:rsidRPr="004D37B5">
        <w:rPr>
          <w:rFonts w:eastAsia="Times New Roman" w:cstheme="minorHAnsi"/>
          <w:color w:val="24292E"/>
          <w:sz w:val="24"/>
          <w:szCs w:val="24"/>
        </w:rPr>
        <w:t>9K@60.9</w:t>
      </w:r>
      <w:r w:rsidR="00760F86" w:rsidRPr="004D37B5">
        <w:rPr>
          <w:rFonts w:eastAsia="Times New Roman" w:cstheme="minorHAnsi"/>
          <w:color w:val="24292E"/>
          <w:sz w:val="24"/>
          <w:szCs w:val="24"/>
        </w:rPr>
        <w:t xml:space="preserve">, and </w:t>
      </w:r>
      <w:r w:rsidR="004D37B5" w:rsidRPr="004D37B5">
        <w:rPr>
          <w:rFonts w:eastAsia="Times New Roman" w:cstheme="minorHAnsi"/>
          <w:color w:val="24292E"/>
          <w:sz w:val="24"/>
          <w:szCs w:val="24"/>
        </w:rPr>
        <w:t>9N@2.4</w:t>
      </w:r>
      <w:r w:rsidR="00760F86" w:rsidRPr="004D37B5">
        <w:rPr>
          <w:rFonts w:eastAsia="Times New Roman" w:cstheme="minorHAnsi"/>
          <w:color w:val="24292E"/>
          <w:sz w:val="24"/>
          <w:szCs w:val="24"/>
        </w:rPr>
        <w:t>)</w:t>
      </w:r>
      <w:r w:rsidR="00831AE6">
        <w:rPr>
          <w:rFonts w:eastAsia="Times New Roman" w:cstheme="minorHAnsi"/>
          <w:color w:val="24292E"/>
          <w:sz w:val="24"/>
          <w:szCs w:val="24"/>
        </w:rPr>
        <w:t xml:space="preserve">. </w:t>
      </w:r>
      <w:r w:rsidR="00831AE6" w:rsidRPr="004D37B5">
        <w:rPr>
          <w:rFonts w:eastAsia="Times New Roman" w:cstheme="minorHAnsi"/>
          <w:color w:val="24292E"/>
          <w:sz w:val="24"/>
          <w:szCs w:val="24"/>
        </w:rPr>
        <w:t xml:space="preserve">P, K, and Ca are all macronutrients, </w:t>
      </w:r>
      <w:r w:rsidR="00831AE6">
        <w:rPr>
          <w:rFonts w:eastAsia="Times New Roman" w:cstheme="minorHAnsi"/>
          <w:color w:val="24292E"/>
          <w:sz w:val="24"/>
          <w:szCs w:val="24"/>
        </w:rPr>
        <w:t>which p</w:t>
      </w:r>
      <w:r w:rsidR="00831AE6" w:rsidRPr="004D37B5">
        <w:rPr>
          <w:rFonts w:eastAsia="Times New Roman" w:cstheme="minorHAnsi"/>
          <w:color w:val="24292E"/>
          <w:sz w:val="24"/>
          <w:szCs w:val="24"/>
        </w:rPr>
        <w:t>lants need in large quantities</w:t>
      </w:r>
      <w:r w:rsidR="00831AE6">
        <w:rPr>
          <w:rFonts w:eastAsia="Times New Roman" w:cstheme="minorHAnsi"/>
          <w:color w:val="24292E"/>
          <w:sz w:val="24"/>
          <w:szCs w:val="24"/>
        </w:rPr>
        <w:t xml:space="preserve">. </w:t>
      </w:r>
      <w:r w:rsidR="009B0BB2">
        <w:rPr>
          <w:rFonts w:eastAsia="Times New Roman" w:cstheme="minorHAnsi"/>
          <w:color w:val="24292E"/>
          <w:sz w:val="24"/>
          <w:szCs w:val="24"/>
        </w:rPr>
        <w:t>Although d</w:t>
      </w:r>
      <w:r w:rsidR="00831AE6" w:rsidRPr="004D37B5">
        <w:rPr>
          <w:rFonts w:eastAsia="Times New Roman" w:cstheme="minorHAnsi"/>
          <w:color w:val="24292E"/>
          <w:sz w:val="24"/>
          <w:szCs w:val="24"/>
        </w:rPr>
        <w:t xml:space="preserve">ifferent populations may have </w:t>
      </w:r>
      <w:r w:rsidR="009B0BB2">
        <w:rPr>
          <w:rFonts w:eastAsia="Times New Roman" w:cstheme="minorHAnsi"/>
          <w:color w:val="24292E"/>
          <w:sz w:val="24"/>
          <w:szCs w:val="24"/>
        </w:rPr>
        <w:t>adapted</w:t>
      </w:r>
      <w:r w:rsidR="00831AE6" w:rsidRPr="004D37B5">
        <w:rPr>
          <w:rFonts w:eastAsia="Times New Roman" w:cstheme="minorHAnsi"/>
          <w:color w:val="24292E"/>
          <w:sz w:val="24"/>
          <w:szCs w:val="24"/>
        </w:rPr>
        <w:t xml:space="preserve"> to soil types with different quantities of these elements, </w:t>
      </w:r>
      <w:r w:rsidR="004D37B5">
        <w:rPr>
          <w:rFonts w:eastAsia="Times New Roman" w:cstheme="minorHAnsi"/>
          <w:color w:val="24292E"/>
          <w:sz w:val="24"/>
          <w:szCs w:val="24"/>
        </w:rPr>
        <w:t xml:space="preserve">the need for these macronutrients in large </w:t>
      </w:r>
      <w:r w:rsidR="009B0BB2">
        <w:rPr>
          <w:rFonts w:eastAsia="Times New Roman" w:cstheme="minorHAnsi"/>
          <w:color w:val="24292E"/>
          <w:sz w:val="24"/>
          <w:szCs w:val="24"/>
        </w:rPr>
        <w:t>quantities could have</w:t>
      </w:r>
      <w:r w:rsidR="004D37B5">
        <w:rPr>
          <w:rFonts w:eastAsia="Times New Roman" w:cstheme="minorHAnsi"/>
          <w:color w:val="24292E"/>
          <w:sz w:val="24"/>
          <w:szCs w:val="24"/>
        </w:rPr>
        <w:t xml:space="preserve"> facilitate</w:t>
      </w:r>
      <w:r w:rsidR="00151689">
        <w:rPr>
          <w:rFonts w:eastAsia="Times New Roman" w:cstheme="minorHAnsi"/>
          <w:color w:val="24292E"/>
          <w:sz w:val="24"/>
          <w:szCs w:val="24"/>
        </w:rPr>
        <w:t xml:space="preserve">d the evolution of </w:t>
      </w:r>
      <w:r w:rsidR="004D37B5">
        <w:rPr>
          <w:rFonts w:eastAsia="Times New Roman" w:cstheme="minorHAnsi"/>
          <w:color w:val="24292E"/>
          <w:sz w:val="24"/>
          <w:szCs w:val="24"/>
        </w:rPr>
        <w:t>similar or shared mechanisms or network to take up these elements from soils</w:t>
      </w:r>
      <w:r w:rsidR="000B3AD8">
        <w:rPr>
          <w:rFonts w:eastAsia="Times New Roman" w:cstheme="minorHAnsi"/>
          <w:color w:val="24292E"/>
          <w:sz w:val="24"/>
          <w:szCs w:val="24"/>
        </w:rPr>
        <w:t xml:space="preserve">, thus </w:t>
      </w:r>
      <w:r w:rsidR="00D66204">
        <w:rPr>
          <w:rFonts w:eastAsia="Times New Roman" w:cstheme="minorHAnsi"/>
          <w:color w:val="24292E"/>
          <w:sz w:val="24"/>
          <w:szCs w:val="24"/>
        </w:rPr>
        <w:t xml:space="preserve">yielding </w:t>
      </w:r>
      <w:r w:rsidR="000B3AD8">
        <w:rPr>
          <w:rFonts w:eastAsia="Times New Roman" w:cstheme="minorHAnsi"/>
          <w:color w:val="24292E"/>
          <w:sz w:val="24"/>
          <w:szCs w:val="24"/>
        </w:rPr>
        <w:t>colocaliz</w:t>
      </w:r>
      <w:r w:rsidR="00D66204">
        <w:rPr>
          <w:rFonts w:eastAsia="Times New Roman" w:cstheme="minorHAnsi"/>
          <w:color w:val="24292E"/>
          <w:sz w:val="24"/>
          <w:szCs w:val="24"/>
        </w:rPr>
        <w:t>ing</w:t>
      </w:r>
      <w:r w:rsidR="000B3AD8">
        <w:rPr>
          <w:rFonts w:eastAsia="Times New Roman" w:cstheme="minorHAnsi"/>
          <w:color w:val="24292E"/>
          <w:sz w:val="24"/>
          <w:szCs w:val="24"/>
        </w:rPr>
        <w:t xml:space="preserve"> QTL.</w:t>
      </w:r>
      <w:r w:rsidR="00D66204">
        <w:rPr>
          <w:rFonts w:eastAsia="Times New Roman" w:cstheme="minorHAnsi"/>
          <w:color w:val="24292E"/>
          <w:sz w:val="24"/>
          <w:szCs w:val="24"/>
        </w:rPr>
        <w:t xml:space="preserve"> </w:t>
      </w:r>
      <w:r w:rsidR="009B0BB2">
        <w:rPr>
          <w:rFonts w:eastAsia="Times New Roman" w:cstheme="minorHAnsi"/>
          <w:color w:val="24292E"/>
          <w:sz w:val="24"/>
          <w:szCs w:val="24"/>
        </w:rPr>
        <w:t xml:space="preserve">Alternatively, </w:t>
      </w:r>
      <w:r w:rsidR="00682EB4">
        <w:rPr>
          <w:rFonts w:eastAsia="Times New Roman" w:cstheme="minorHAnsi"/>
          <w:color w:val="24292E"/>
          <w:sz w:val="24"/>
          <w:szCs w:val="24"/>
        </w:rPr>
        <w:t xml:space="preserve">colocalization could be coincidental and/or simply due to </w:t>
      </w:r>
      <w:r w:rsidR="009B0BB2">
        <w:rPr>
          <w:rFonts w:eastAsia="Times New Roman" w:cstheme="minorHAnsi"/>
          <w:color w:val="24292E"/>
          <w:sz w:val="24"/>
          <w:szCs w:val="24"/>
        </w:rPr>
        <w:t>multiple</w:t>
      </w:r>
      <w:r w:rsidR="00682EB4">
        <w:rPr>
          <w:rFonts w:eastAsia="Times New Roman" w:cstheme="minorHAnsi"/>
          <w:color w:val="24292E"/>
          <w:sz w:val="24"/>
          <w:szCs w:val="24"/>
        </w:rPr>
        <w:t xml:space="preserve"> linked genes.</w:t>
      </w:r>
      <w:r w:rsidR="000E56B7">
        <w:rPr>
          <w:rFonts w:eastAsia="Times New Roman" w:cstheme="minorHAnsi"/>
          <w:color w:val="24292E"/>
          <w:sz w:val="24"/>
          <w:szCs w:val="24"/>
        </w:rPr>
        <w:t xml:space="preserve"> </w:t>
      </w:r>
      <w:r w:rsidR="009B0BB2">
        <w:rPr>
          <w:rFonts w:eastAsia="Times New Roman" w:cstheme="minorHAnsi"/>
          <w:color w:val="24292E"/>
          <w:sz w:val="24"/>
          <w:szCs w:val="24"/>
        </w:rPr>
        <w:t>In support of this view,</w:t>
      </w:r>
      <w:r w:rsidR="009F1173">
        <w:rPr>
          <w:rFonts w:eastAsia="Times New Roman" w:cstheme="minorHAnsi"/>
          <w:color w:val="24292E"/>
          <w:sz w:val="24"/>
          <w:szCs w:val="24"/>
        </w:rPr>
        <w:t xml:space="preserve"> P also had </w:t>
      </w:r>
      <w:r w:rsidR="00BD3879">
        <w:rPr>
          <w:rFonts w:eastAsia="Times New Roman" w:cstheme="minorHAnsi"/>
          <w:color w:val="24292E"/>
          <w:sz w:val="24"/>
          <w:szCs w:val="24"/>
        </w:rPr>
        <w:t xml:space="preserve">many </w:t>
      </w:r>
      <w:r w:rsidR="009B0BB2">
        <w:rPr>
          <w:rFonts w:eastAsia="Times New Roman" w:cstheme="minorHAnsi"/>
          <w:color w:val="24292E"/>
          <w:sz w:val="24"/>
          <w:szCs w:val="24"/>
        </w:rPr>
        <w:t xml:space="preserve">QTL that </w:t>
      </w:r>
      <w:r w:rsidR="00BD3879">
        <w:rPr>
          <w:rFonts w:eastAsia="Times New Roman" w:cstheme="minorHAnsi"/>
          <w:color w:val="24292E"/>
          <w:sz w:val="24"/>
          <w:szCs w:val="24"/>
        </w:rPr>
        <w:t>were singletons (5 non-colocalizing QTL out of 14)</w:t>
      </w:r>
      <w:r w:rsidR="009F1173">
        <w:rPr>
          <w:rFonts w:eastAsia="Times New Roman" w:cstheme="minorHAnsi"/>
          <w:color w:val="24292E"/>
          <w:sz w:val="24"/>
          <w:szCs w:val="24"/>
        </w:rPr>
        <w:t xml:space="preserve">, </w:t>
      </w:r>
      <w:r w:rsidR="009B0BB2">
        <w:rPr>
          <w:rFonts w:eastAsia="Times New Roman" w:cstheme="minorHAnsi"/>
          <w:color w:val="24292E"/>
          <w:sz w:val="24"/>
          <w:szCs w:val="24"/>
        </w:rPr>
        <w:t>as</w:t>
      </w:r>
      <w:r w:rsidR="009F1173">
        <w:rPr>
          <w:rFonts w:eastAsia="Times New Roman" w:cstheme="minorHAnsi"/>
          <w:color w:val="24292E"/>
          <w:sz w:val="24"/>
          <w:szCs w:val="24"/>
        </w:rPr>
        <w:t xml:space="preserve"> did the </w:t>
      </w:r>
      <w:r w:rsidRPr="002D007A">
        <w:rPr>
          <w:rFonts w:eastAsia="Times New Roman" w:cstheme="minorHAnsi"/>
          <w:color w:val="24292E"/>
          <w:sz w:val="24"/>
          <w:szCs w:val="24"/>
        </w:rPr>
        <w:t>important macronutrient Mg</w:t>
      </w:r>
      <w:r w:rsidR="00ED1A2B">
        <w:rPr>
          <w:rFonts w:eastAsia="Times New Roman" w:cstheme="minorHAnsi"/>
          <w:color w:val="24292E"/>
          <w:sz w:val="24"/>
          <w:szCs w:val="24"/>
        </w:rPr>
        <w:t xml:space="preserve"> (6 non-colocalizing </w:t>
      </w:r>
      <w:r w:rsidR="009B0BB2">
        <w:rPr>
          <w:rFonts w:eastAsia="Times New Roman" w:cstheme="minorHAnsi"/>
          <w:color w:val="24292E"/>
          <w:sz w:val="24"/>
          <w:szCs w:val="24"/>
        </w:rPr>
        <w:t xml:space="preserve">QTL </w:t>
      </w:r>
      <w:r w:rsidR="00ED1A2B">
        <w:rPr>
          <w:rFonts w:eastAsia="Times New Roman" w:cstheme="minorHAnsi"/>
          <w:color w:val="24292E"/>
          <w:sz w:val="24"/>
          <w:szCs w:val="24"/>
        </w:rPr>
        <w:t>out of 9)</w:t>
      </w:r>
      <w:r w:rsidR="009F1173">
        <w:rPr>
          <w:rFonts w:eastAsia="Times New Roman" w:cstheme="minorHAnsi"/>
          <w:color w:val="24292E"/>
          <w:sz w:val="24"/>
          <w:szCs w:val="24"/>
        </w:rPr>
        <w:t>.</w:t>
      </w:r>
      <w:r w:rsidRPr="002D007A">
        <w:rPr>
          <w:rFonts w:eastAsia="Times New Roman" w:cstheme="minorHAnsi"/>
          <w:color w:val="24292E"/>
          <w:sz w:val="24"/>
          <w:szCs w:val="24"/>
        </w:rPr>
        <w:t xml:space="preserve"> </w:t>
      </w:r>
      <w:r w:rsidR="00ED1A2B">
        <w:rPr>
          <w:rFonts w:eastAsia="Times New Roman" w:cstheme="minorHAnsi"/>
          <w:color w:val="24292E"/>
          <w:sz w:val="24"/>
          <w:szCs w:val="24"/>
        </w:rPr>
        <w:t xml:space="preserve">P and Mg deficiencies in soils are often widespread </w:t>
      </w:r>
      <w:r w:rsidR="00CB687B">
        <w:rPr>
          <w:rFonts w:eastAsia="Times New Roman" w:cstheme="minorHAnsi"/>
          <w:color w:val="24292E"/>
          <w:sz w:val="24"/>
          <w:szCs w:val="24"/>
        </w:rPr>
        <w:fldChar w:fldCharType="begin"/>
      </w:r>
      <w:r w:rsidR="00CB687B">
        <w:rPr>
          <w:rFonts w:eastAsia="Times New Roman" w:cstheme="minorHAnsi"/>
          <w:color w:val="24292E"/>
          <w:sz w:val="24"/>
          <w:szCs w:val="24"/>
        </w:rPr>
        <w:instrText xml:space="preserve"> ADDIN EN.CITE &lt;EndNote&gt;&lt;Cite&gt;&lt;Author&gt;Maathuis&lt;/Author&gt;&lt;Year&gt;2009&lt;/Year&gt;&lt;RecNum&gt;127&lt;/RecNum&gt;&lt;DisplayText&gt;(Maathuis, 2009)&lt;/DisplayText&gt;&lt;record&gt;&lt;rec-number&gt;127&lt;/rec-number&gt;&lt;foreign-keys&gt;&lt;key app="EN" db-id="a5zpwxw5fxepzpedpx95exr922ptdv0d9dv9" timestamp="1605387756"&gt;127&lt;/key&gt;&lt;/foreign-keys&gt;&lt;ref-type name="Journal Article"&gt;17&lt;/ref-type&gt;&lt;contributors&gt;&lt;authors&gt;&lt;author&gt;Maathuis, Frans J. M.&lt;/author&gt;&lt;/authors&gt;&lt;/contributors&gt;&lt;titles&gt;&lt;title&gt;Physiological functions of mineral macronutrients&lt;/title&gt;&lt;secondary-title&gt;Current Opinion in Plant Biology&lt;/secondary-title&gt;&lt;/titles&gt;&lt;periodical&gt;&lt;full-title&gt;Current Opinion in Plant Biology&lt;/full-title&gt;&lt;/periodical&gt;&lt;pages&gt;250-258&lt;/pages&gt;&lt;volume&gt;12&lt;/volume&gt;&lt;number&gt;3&lt;/number&gt;&lt;dates&gt;&lt;year&gt;2009&lt;/year&gt;&lt;pub-dates&gt;&lt;date&gt;2009/06/01/&lt;/date&gt;&lt;/pub-dates&gt;&lt;/dates&gt;&lt;isbn&gt;1369-5266&lt;/isbn&gt;&lt;urls&gt;&lt;related-urls&gt;&lt;url&gt;http://www.sciencedirect.com/science/article/pii/S1369526609000284&lt;/url&gt;&lt;/related-urls&gt;&lt;/urls&gt;&lt;electronic-resource-num&gt;https://doi.org/10.1016/j.pbi.2009.04.003&lt;/electronic-resource-num&gt;&lt;/record&gt;&lt;/Cite&gt;&lt;/EndNote&gt;</w:instrText>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(Maathuis, 2009)</w:t>
      </w:r>
      <w:r w:rsidR="00CB687B">
        <w:rPr>
          <w:rFonts w:eastAsia="Times New Roman" w:cstheme="minorHAnsi"/>
          <w:color w:val="24292E"/>
          <w:sz w:val="24"/>
          <w:szCs w:val="24"/>
        </w:rPr>
        <w:fldChar w:fldCharType="end"/>
      </w:r>
      <w:r w:rsidR="009B0BB2">
        <w:rPr>
          <w:rFonts w:eastAsia="Times New Roman" w:cstheme="minorHAnsi"/>
          <w:color w:val="24292E"/>
          <w:sz w:val="24"/>
          <w:szCs w:val="24"/>
        </w:rPr>
        <w:t xml:space="preserve">; thus, an </w:t>
      </w:r>
      <w:r w:rsidR="00BD3879">
        <w:rPr>
          <w:rFonts w:eastAsia="Times New Roman" w:cstheme="minorHAnsi"/>
          <w:color w:val="24292E"/>
          <w:sz w:val="24"/>
          <w:szCs w:val="24"/>
        </w:rPr>
        <w:t xml:space="preserve">potential </w:t>
      </w:r>
      <w:r w:rsidR="009B0BB2">
        <w:rPr>
          <w:rFonts w:eastAsia="Times New Roman" w:cstheme="minorHAnsi"/>
          <w:color w:val="24292E"/>
          <w:sz w:val="24"/>
          <w:szCs w:val="24"/>
        </w:rPr>
        <w:t xml:space="preserve">adaptive scenario is that switchgrass plants were under stronger selection to increase uptake or tolerate lower levels of accumulation of these two macronutrients, </w:t>
      </w:r>
      <w:r w:rsidR="00BD3879">
        <w:rPr>
          <w:rFonts w:eastAsia="Times New Roman" w:cstheme="minorHAnsi"/>
          <w:color w:val="24292E"/>
          <w:sz w:val="24"/>
          <w:szCs w:val="24"/>
        </w:rPr>
        <w:t xml:space="preserve">the segregation of </w:t>
      </w:r>
      <w:r w:rsidR="009B0BB2">
        <w:rPr>
          <w:rFonts w:eastAsia="Times New Roman" w:cstheme="minorHAnsi"/>
          <w:color w:val="24292E"/>
          <w:sz w:val="24"/>
          <w:szCs w:val="24"/>
        </w:rPr>
        <w:t>which drove the increase in variation for content of these elements</w:t>
      </w:r>
      <w:r w:rsidR="00E435B0">
        <w:rPr>
          <w:rFonts w:eastAsia="Times New Roman" w:cstheme="minorHAnsi"/>
          <w:color w:val="24292E"/>
          <w:sz w:val="24"/>
          <w:szCs w:val="24"/>
        </w:rPr>
        <w:t xml:space="preserve"> and led to ion-specific QTL</w:t>
      </w:r>
      <w:r w:rsidR="009B0BB2">
        <w:rPr>
          <w:rFonts w:eastAsia="Times New Roman" w:cstheme="minorHAnsi"/>
          <w:color w:val="24292E"/>
          <w:sz w:val="24"/>
          <w:szCs w:val="24"/>
        </w:rPr>
        <w:t xml:space="preserve">. Indeed, our study identified significantly more QTL for macronutrients than expected (2.05x enrichment, binomial test </w:t>
      </w:r>
      <w:r w:rsidR="009B0BB2" w:rsidRPr="004C0388">
        <w:rPr>
          <w:rFonts w:eastAsia="Times New Roman" w:cstheme="minorHAnsi"/>
          <w:i/>
          <w:color w:val="24292E"/>
          <w:sz w:val="24"/>
          <w:szCs w:val="24"/>
        </w:rPr>
        <w:t>p</w:t>
      </w:r>
      <w:r w:rsidR="002D22E0">
        <w:rPr>
          <w:rFonts w:eastAsia="Times New Roman" w:cstheme="minorHAnsi"/>
          <w:color w:val="24292E"/>
          <w:sz w:val="24"/>
          <w:szCs w:val="24"/>
        </w:rPr>
        <w:t xml:space="preserve"> </w:t>
      </w:r>
      <w:r w:rsidR="009B0BB2">
        <w:rPr>
          <w:rFonts w:eastAsia="Times New Roman" w:cstheme="minorHAnsi"/>
          <w:color w:val="24292E"/>
          <w:sz w:val="24"/>
          <w:szCs w:val="24"/>
        </w:rPr>
        <w:t>&lt;</w:t>
      </w:r>
      <w:r w:rsidR="002D22E0">
        <w:rPr>
          <w:rFonts w:eastAsia="Times New Roman" w:cstheme="minorHAnsi"/>
          <w:color w:val="24292E"/>
          <w:sz w:val="24"/>
          <w:szCs w:val="24"/>
        </w:rPr>
        <w:t xml:space="preserve"> </w:t>
      </w:r>
      <w:r w:rsidR="009B0BB2">
        <w:rPr>
          <w:rFonts w:eastAsia="Times New Roman" w:cstheme="minorHAnsi"/>
          <w:color w:val="24292E"/>
          <w:sz w:val="24"/>
          <w:szCs w:val="24"/>
        </w:rPr>
        <w:t>0.001). Identification of these QTL and their reaction norms is the first step in testing hypotheses of local adaptation in natural environments.</w:t>
      </w:r>
    </w:p>
    <w:p w14:paraId="5D125710" w14:textId="710FFC57" w:rsidR="0002110B" w:rsidRDefault="00E435B0" w:rsidP="00BC19D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We detected fewer QTL than expected for micronutrients (0.5x, binomial test </w:t>
      </w:r>
      <w:r w:rsidRPr="004C0388">
        <w:rPr>
          <w:rFonts w:eastAsia="Times New Roman" w:cstheme="minorHAnsi"/>
          <w:i/>
          <w:color w:val="24292E"/>
          <w:sz w:val="24"/>
          <w:szCs w:val="24"/>
        </w:rPr>
        <w:t>p</w:t>
      </w:r>
      <w:r w:rsidR="002D22E0">
        <w:rPr>
          <w:rFonts w:eastAsia="Times New Roman" w:cstheme="minorHAnsi"/>
          <w:color w:val="24292E"/>
          <w:sz w:val="24"/>
          <w:szCs w:val="24"/>
        </w:rPr>
        <w:t xml:space="preserve"> </w:t>
      </w:r>
      <w:r>
        <w:rPr>
          <w:rFonts w:eastAsia="Times New Roman" w:cstheme="minorHAnsi"/>
          <w:color w:val="24292E"/>
          <w:sz w:val="24"/>
          <w:szCs w:val="24"/>
        </w:rPr>
        <w:t>&lt;</w:t>
      </w:r>
      <w:r w:rsidR="002D22E0">
        <w:rPr>
          <w:rFonts w:eastAsia="Times New Roman" w:cstheme="minorHAnsi"/>
          <w:color w:val="24292E"/>
          <w:sz w:val="24"/>
          <w:szCs w:val="24"/>
        </w:rPr>
        <w:t xml:space="preserve"> </w:t>
      </w:r>
      <w:r>
        <w:rPr>
          <w:rFonts w:eastAsia="Times New Roman" w:cstheme="minorHAnsi"/>
          <w:color w:val="24292E"/>
          <w:sz w:val="24"/>
          <w:szCs w:val="24"/>
        </w:rPr>
        <w:t>0.001), and m</w:t>
      </w:r>
      <w:r w:rsidRPr="00BC19D5">
        <w:rPr>
          <w:rFonts w:eastAsia="Times New Roman" w:cstheme="minorHAnsi"/>
          <w:color w:val="24292E"/>
          <w:sz w:val="24"/>
          <w:szCs w:val="24"/>
        </w:rPr>
        <w:t>ost micronutrient</w:t>
      </w:r>
      <w:r>
        <w:rPr>
          <w:rFonts w:eastAsia="Times New Roman" w:cstheme="minorHAnsi"/>
          <w:color w:val="24292E"/>
          <w:sz w:val="24"/>
          <w:szCs w:val="24"/>
        </w:rPr>
        <w:t xml:space="preserve"> </w:t>
      </w:r>
      <w:r w:rsidRPr="00BC19D5">
        <w:rPr>
          <w:rFonts w:eastAsia="Times New Roman" w:cstheme="minorHAnsi"/>
          <w:color w:val="24292E"/>
          <w:sz w:val="24"/>
          <w:szCs w:val="24"/>
        </w:rPr>
        <w:t xml:space="preserve">QTL colocalized with QTL </w:t>
      </w:r>
      <w:r>
        <w:rPr>
          <w:rFonts w:eastAsia="Times New Roman" w:cstheme="minorHAnsi"/>
          <w:color w:val="24292E"/>
          <w:sz w:val="24"/>
          <w:szCs w:val="24"/>
        </w:rPr>
        <w:t>of</w:t>
      </w:r>
      <w:r w:rsidRPr="00BC19D5">
        <w:rPr>
          <w:rFonts w:eastAsia="Times New Roman" w:cstheme="minorHAnsi"/>
          <w:color w:val="24292E"/>
          <w:sz w:val="24"/>
          <w:szCs w:val="24"/>
        </w:rPr>
        <w:t xml:space="preserve"> other elements</w:t>
      </w:r>
      <w:r>
        <w:rPr>
          <w:rFonts w:eastAsia="Times New Roman" w:cstheme="minorHAnsi"/>
          <w:color w:val="24292E"/>
          <w:sz w:val="24"/>
          <w:szCs w:val="24"/>
        </w:rPr>
        <w:t>. Taken together, these results suggest that there may have been only weak selection on accumulation of micronutrients in the grandparents of this population. It is possible that switchgrass obtains</w:t>
      </w:r>
      <w:r w:rsidRPr="00BC19D5">
        <w:rPr>
          <w:rFonts w:eastAsia="Times New Roman" w:cstheme="minorHAnsi"/>
          <w:color w:val="24292E"/>
          <w:sz w:val="24"/>
          <w:szCs w:val="24"/>
        </w:rPr>
        <w:t xml:space="preserve"> sufficient quantities </w:t>
      </w:r>
      <w:r>
        <w:rPr>
          <w:rFonts w:eastAsia="Times New Roman" w:cstheme="minorHAnsi"/>
          <w:color w:val="24292E"/>
          <w:sz w:val="24"/>
          <w:szCs w:val="24"/>
        </w:rPr>
        <w:t xml:space="preserve">of these micronutrients </w:t>
      </w:r>
      <w:r w:rsidRPr="00BC19D5">
        <w:rPr>
          <w:rFonts w:eastAsia="Times New Roman" w:cstheme="minorHAnsi"/>
          <w:color w:val="24292E"/>
          <w:sz w:val="24"/>
          <w:szCs w:val="24"/>
        </w:rPr>
        <w:t>from any soil. We</w:t>
      </w:r>
      <w:r>
        <w:rPr>
          <w:rFonts w:eastAsia="Times New Roman" w:cstheme="minorHAnsi"/>
          <w:color w:val="24292E"/>
          <w:sz w:val="24"/>
          <w:szCs w:val="24"/>
        </w:rPr>
        <w:t xml:space="preserve"> also</w:t>
      </w:r>
      <w:r w:rsidRPr="00BC19D5">
        <w:rPr>
          <w:rFonts w:eastAsia="Times New Roman" w:cstheme="minorHAnsi"/>
          <w:color w:val="24292E"/>
          <w:sz w:val="24"/>
          <w:szCs w:val="24"/>
        </w:rPr>
        <w:t xml:space="preserve"> found little variation </w:t>
      </w:r>
      <w:r>
        <w:rPr>
          <w:rFonts w:eastAsia="Times New Roman" w:cstheme="minorHAnsi"/>
          <w:color w:val="24292E"/>
          <w:sz w:val="24"/>
          <w:szCs w:val="24"/>
        </w:rPr>
        <w:t>in</w:t>
      </w:r>
      <w:r w:rsidRPr="00BC19D5">
        <w:rPr>
          <w:rFonts w:eastAsia="Times New Roman" w:cstheme="minorHAnsi"/>
          <w:color w:val="24292E"/>
          <w:sz w:val="24"/>
          <w:szCs w:val="24"/>
        </w:rPr>
        <w:t xml:space="preserve"> </w:t>
      </w:r>
      <w:r>
        <w:rPr>
          <w:rFonts w:eastAsia="Times New Roman" w:cstheme="minorHAnsi"/>
          <w:color w:val="24292E"/>
          <w:sz w:val="24"/>
          <w:szCs w:val="24"/>
        </w:rPr>
        <w:t>content</w:t>
      </w:r>
      <w:r w:rsidRPr="00BC19D5">
        <w:rPr>
          <w:rFonts w:eastAsia="Times New Roman" w:cstheme="minorHAnsi"/>
          <w:color w:val="24292E"/>
          <w:sz w:val="24"/>
          <w:szCs w:val="24"/>
        </w:rPr>
        <w:t xml:space="preserve"> of harmful elements, and few</w:t>
      </w:r>
      <w:r>
        <w:rPr>
          <w:rFonts w:eastAsia="Times New Roman" w:cstheme="minorHAnsi"/>
          <w:color w:val="24292E"/>
          <w:sz w:val="24"/>
          <w:szCs w:val="24"/>
        </w:rPr>
        <w:t>er</w:t>
      </w:r>
      <w:r w:rsidRPr="00BC19D5">
        <w:rPr>
          <w:rFonts w:eastAsia="Times New Roman" w:cstheme="minorHAnsi"/>
          <w:color w:val="24292E"/>
          <w:sz w:val="24"/>
          <w:szCs w:val="24"/>
        </w:rPr>
        <w:t xml:space="preserve"> QTL</w:t>
      </w:r>
      <w:r>
        <w:rPr>
          <w:rFonts w:eastAsia="Times New Roman" w:cstheme="minorHAnsi"/>
          <w:color w:val="24292E"/>
          <w:sz w:val="24"/>
          <w:szCs w:val="24"/>
        </w:rPr>
        <w:t xml:space="preserve"> than expected</w:t>
      </w:r>
      <w:r w:rsidRPr="00BC19D5">
        <w:rPr>
          <w:rFonts w:eastAsia="Times New Roman" w:cstheme="minorHAnsi"/>
          <w:color w:val="24292E"/>
          <w:sz w:val="24"/>
          <w:szCs w:val="24"/>
        </w:rPr>
        <w:t xml:space="preserve"> for harmful elements</w:t>
      </w:r>
      <w:r>
        <w:rPr>
          <w:rFonts w:eastAsia="Times New Roman" w:cstheme="minorHAnsi"/>
          <w:color w:val="24292E"/>
          <w:sz w:val="24"/>
          <w:szCs w:val="24"/>
        </w:rPr>
        <w:t xml:space="preserve"> (0.47x, binomial test </w:t>
      </w:r>
      <w:r w:rsidRPr="004C0388">
        <w:rPr>
          <w:rFonts w:eastAsia="Times New Roman" w:cstheme="minorHAnsi"/>
          <w:i/>
          <w:color w:val="24292E"/>
          <w:sz w:val="24"/>
          <w:szCs w:val="24"/>
        </w:rPr>
        <w:t>p</w:t>
      </w:r>
      <w:r w:rsidR="002D22E0" w:rsidRPr="004C0388">
        <w:rPr>
          <w:rFonts w:eastAsia="Times New Roman" w:cstheme="minorHAnsi"/>
          <w:i/>
          <w:color w:val="24292E"/>
          <w:sz w:val="24"/>
          <w:szCs w:val="24"/>
        </w:rPr>
        <w:t xml:space="preserve"> </w:t>
      </w:r>
      <w:r>
        <w:rPr>
          <w:rFonts w:eastAsia="Times New Roman" w:cstheme="minorHAnsi"/>
          <w:color w:val="24292E"/>
          <w:sz w:val="24"/>
          <w:szCs w:val="24"/>
        </w:rPr>
        <w:t>=</w:t>
      </w:r>
      <w:r w:rsidR="002D22E0">
        <w:rPr>
          <w:rFonts w:eastAsia="Times New Roman" w:cstheme="minorHAnsi"/>
          <w:color w:val="24292E"/>
          <w:sz w:val="24"/>
          <w:szCs w:val="24"/>
        </w:rPr>
        <w:t xml:space="preserve"> </w:t>
      </w:r>
      <w:r>
        <w:rPr>
          <w:rFonts w:eastAsia="Times New Roman" w:cstheme="minorHAnsi"/>
          <w:color w:val="24292E"/>
          <w:sz w:val="24"/>
          <w:szCs w:val="24"/>
        </w:rPr>
        <w:t>0.013)</w:t>
      </w:r>
      <w:r w:rsidRPr="00BC19D5">
        <w:rPr>
          <w:rFonts w:eastAsia="Times New Roman" w:cstheme="minorHAnsi"/>
          <w:color w:val="24292E"/>
          <w:sz w:val="24"/>
          <w:szCs w:val="24"/>
        </w:rPr>
        <w:t xml:space="preserve">. </w:t>
      </w:r>
      <w:r>
        <w:rPr>
          <w:rFonts w:eastAsia="Times New Roman" w:cstheme="minorHAnsi"/>
          <w:color w:val="24292E"/>
          <w:sz w:val="24"/>
          <w:szCs w:val="24"/>
        </w:rPr>
        <w:t xml:space="preserve">It may be that harmful elements impose such strong selection that beneficial alleles have been fixed, and deleterious alleles purged, at least in </w:t>
      </w:r>
      <w:r w:rsidR="009045AD">
        <w:rPr>
          <w:rFonts w:eastAsia="Times New Roman" w:cstheme="minorHAnsi"/>
          <w:color w:val="24292E"/>
          <w:sz w:val="24"/>
          <w:szCs w:val="24"/>
        </w:rPr>
        <w:t xml:space="preserve">the </w:t>
      </w:r>
      <w:r w:rsidR="00A8181C">
        <w:rPr>
          <w:rFonts w:eastAsia="Times New Roman" w:cstheme="minorHAnsi"/>
          <w:color w:val="24292E"/>
          <w:sz w:val="24"/>
          <w:szCs w:val="24"/>
        </w:rPr>
        <w:t xml:space="preserve">populations </w:t>
      </w:r>
      <w:r w:rsidR="00A8181C">
        <w:rPr>
          <w:rFonts w:eastAsia="Times New Roman" w:cstheme="minorHAnsi"/>
          <w:color w:val="24292E"/>
          <w:sz w:val="24"/>
          <w:szCs w:val="24"/>
        </w:rPr>
        <w:lastRenderedPageBreak/>
        <w:t xml:space="preserve">from which our </w:t>
      </w:r>
      <w:r>
        <w:rPr>
          <w:rFonts w:eastAsia="Times New Roman" w:cstheme="minorHAnsi"/>
          <w:color w:val="24292E"/>
          <w:sz w:val="24"/>
          <w:szCs w:val="24"/>
        </w:rPr>
        <w:t xml:space="preserve">four grandparents </w:t>
      </w:r>
      <w:r w:rsidR="00A8181C">
        <w:rPr>
          <w:rFonts w:eastAsia="Times New Roman" w:cstheme="minorHAnsi"/>
          <w:color w:val="24292E"/>
          <w:sz w:val="24"/>
          <w:szCs w:val="24"/>
        </w:rPr>
        <w:t>were</w:t>
      </w:r>
      <w:r w:rsidR="00C71FEF">
        <w:rPr>
          <w:rFonts w:eastAsia="Times New Roman" w:cstheme="minorHAnsi"/>
          <w:color w:val="24292E"/>
          <w:sz w:val="24"/>
          <w:szCs w:val="24"/>
        </w:rPr>
        <w:t xml:space="preserve"> </w:t>
      </w:r>
      <w:r>
        <w:rPr>
          <w:rFonts w:eastAsia="Times New Roman" w:cstheme="minorHAnsi"/>
          <w:color w:val="24292E"/>
          <w:sz w:val="24"/>
          <w:szCs w:val="24"/>
        </w:rPr>
        <w:t>sampled. Alternatively, harmful elements may not be present in sufficient quantities in the commonly encountered soils for the four grandparents, and thus there may have been only weak selection against</w:t>
      </w:r>
      <w:r w:rsidR="00F44B71">
        <w:rPr>
          <w:rFonts w:eastAsia="Times New Roman" w:cstheme="minorHAnsi"/>
          <w:color w:val="24292E"/>
          <w:sz w:val="24"/>
          <w:szCs w:val="24"/>
        </w:rPr>
        <w:t xml:space="preserve"> specific or non-specific</w:t>
      </w:r>
      <w:r>
        <w:rPr>
          <w:rFonts w:eastAsia="Times New Roman" w:cstheme="minorHAnsi"/>
          <w:color w:val="24292E"/>
          <w:sz w:val="24"/>
          <w:szCs w:val="24"/>
        </w:rPr>
        <w:t xml:space="preserve"> accumulation of these elements. We also found more QTL than expected for non-essential analogues (1.99x, binomial test </w:t>
      </w:r>
      <w:r w:rsidRPr="004C0388">
        <w:rPr>
          <w:rFonts w:eastAsia="Times New Roman" w:cstheme="minorHAnsi"/>
          <w:i/>
          <w:color w:val="24292E"/>
          <w:sz w:val="24"/>
          <w:szCs w:val="24"/>
        </w:rPr>
        <w:t>p</w:t>
      </w:r>
      <w:r>
        <w:rPr>
          <w:rFonts w:eastAsia="Times New Roman" w:cstheme="minorHAnsi"/>
          <w:color w:val="24292E"/>
          <w:sz w:val="24"/>
          <w:szCs w:val="24"/>
        </w:rPr>
        <w:t xml:space="preserve"> =</w:t>
      </w:r>
      <w:r w:rsidR="002D22E0">
        <w:rPr>
          <w:rFonts w:eastAsia="Times New Roman" w:cstheme="minorHAnsi"/>
          <w:color w:val="24292E"/>
          <w:sz w:val="24"/>
          <w:szCs w:val="24"/>
        </w:rPr>
        <w:t xml:space="preserve"> </w:t>
      </w:r>
      <w:r>
        <w:rPr>
          <w:rFonts w:eastAsia="Times New Roman" w:cstheme="minorHAnsi"/>
          <w:color w:val="24292E"/>
          <w:sz w:val="24"/>
          <w:szCs w:val="24"/>
        </w:rPr>
        <w:t xml:space="preserve">0.002). The non-essential analogue Sr was </w:t>
      </w:r>
      <w:r w:rsidRPr="00BC19D5">
        <w:rPr>
          <w:rFonts w:eastAsia="Times New Roman" w:cstheme="minorHAnsi"/>
          <w:color w:val="24292E"/>
          <w:sz w:val="24"/>
          <w:szCs w:val="24"/>
        </w:rPr>
        <w:t>phenotypically correlated with</w:t>
      </w:r>
      <w:r>
        <w:rPr>
          <w:rFonts w:eastAsia="Times New Roman" w:cstheme="minorHAnsi"/>
          <w:color w:val="24292E"/>
          <w:sz w:val="24"/>
          <w:szCs w:val="24"/>
        </w:rPr>
        <w:t xml:space="preserve"> its chemical analogs </w:t>
      </w:r>
      <w:r w:rsidRPr="00BC19D5">
        <w:rPr>
          <w:rFonts w:eastAsia="Times New Roman" w:cstheme="minorHAnsi"/>
          <w:color w:val="24292E"/>
          <w:sz w:val="24"/>
          <w:szCs w:val="24"/>
        </w:rPr>
        <w:t xml:space="preserve">Ca at every </w:t>
      </w:r>
      <w:r>
        <w:rPr>
          <w:rFonts w:eastAsia="Times New Roman" w:cstheme="minorHAnsi"/>
          <w:color w:val="24292E"/>
          <w:sz w:val="24"/>
          <w:szCs w:val="24"/>
        </w:rPr>
        <w:t>garden</w:t>
      </w:r>
      <w:r w:rsidR="00693ECF">
        <w:rPr>
          <w:rFonts w:eastAsia="Times New Roman" w:cstheme="minorHAnsi"/>
          <w:color w:val="24292E"/>
          <w:sz w:val="24"/>
          <w:szCs w:val="24"/>
        </w:rPr>
        <w:t xml:space="preserve">, and they shared colocalized QTL </w:t>
      </w:r>
      <w:r w:rsidRPr="00BC19D5">
        <w:rPr>
          <w:rFonts w:eastAsia="Times New Roman" w:cstheme="minorHAnsi"/>
          <w:color w:val="24292E"/>
          <w:sz w:val="24"/>
          <w:szCs w:val="24"/>
        </w:rPr>
        <w:t xml:space="preserve">at the two large clusters </w:t>
      </w:r>
      <w:r>
        <w:rPr>
          <w:rFonts w:eastAsia="Times New Roman" w:cstheme="minorHAnsi"/>
          <w:color w:val="24292E"/>
          <w:sz w:val="24"/>
          <w:szCs w:val="24"/>
        </w:rPr>
        <w:t>on Chr0</w:t>
      </w:r>
      <w:r w:rsidRPr="00BC19D5">
        <w:rPr>
          <w:rFonts w:eastAsia="Times New Roman" w:cstheme="minorHAnsi"/>
          <w:color w:val="24292E"/>
          <w:sz w:val="24"/>
          <w:szCs w:val="24"/>
        </w:rPr>
        <w:t xml:space="preserve">2N and </w:t>
      </w:r>
      <w:r>
        <w:rPr>
          <w:rFonts w:eastAsia="Times New Roman" w:cstheme="minorHAnsi"/>
          <w:color w:val="24292E"/>
          <w:sz w:val="24"/>
          <w:szCs w:val="24"/>
        </w:rPr>
        <w:t>Chr0</w:t>
      </w:r>
      <w:r w:rsidRPr="00BC19D5">
        <w:rPr>
          <w:rFonts w:eastAsia="Times New Roman" w:cstheme="minorHAnsi"/>
          <w:color w:val="24292E"/>
          <w:sz w:val="24"/>
          <w:szCs w:val="24"/>
        </w:rPr>
        <w:t xml:space="preserve">7K </w:t>
      </w:r>
      <w:r>
        <w:rPr>
          <w:rFonts w:eastAsia="Times New Roman" w:cstheme="minorHAnsi"/>
          <w:color w:val="24292E"/>
          <w:sz w:val="24"/>
          <w:szCs w:val="24"/>
        </w:rPr>
        <w:t>in our cross</w:t>
      </w:r>
      <w:r w:rsidRPr="00BC19D5">
        <w:rPr>
          <w:rFonts w:eastAsia="Times New Roman" w:cstheme="minorHAnsi"/>
          <w:color w:val="24292E"/>
          <w:sz w:val="24"/>
          <w:szCs w:val="24"/>
        </w:rPr>
        <w:t xml:space="preserve">. </w:t>
      </w:r>
      <w:r w:rsidR="00693ECF">
        <w:rPr>
          <w:rFonts w:eastAsia="Times New Roman" w:cstheme="minorHAnsi"/>
          <w:color w:val="24292E"/>
          <w:sz w:val="24"/>
          <w:szCs w:val="24"/>
        </w:rPr>
        <w:t>S</w:t>
      </w:r>
      <w:r w:rsidRPr="00BC19D5">
        <w:rPr>
          <w:rFonts w:eastAsia="Times New Roman" w:cstheme="minorHAnsi"/>
          <w:color w:val="24292E"/>
          <w:sz w:val="24"/>
          <w:szCs w:val="24"/>
        </w:rPr>
        <w:t>trong correlation</w:t>
      </w:r>
      <w:r>
        <w:rPr>
          <w:rFonts w:eastAsia="Times New Roman" w:cstheme="minorHAnsi"/>
          <w:color w:val="24292E"/>
          <w:sz w:val="24"/>
          <w:szCs w:val="24"/>
        </w:rPr>
        <w:t>s</w:t>
      </w:r>
      <w:r w:rsidRPr="00BC19D5">
        <w:rPr>
          <w:rFonts w:eastAsia="Times New Roman" w:cstheme="minorHAnsi"/>
          <w:color w:val="24292E"/>
          <w:sz w:val="24"/>
          <w:szCs w:val="24"/>
        </w:rPr>
        <w:t xml:space="preserve"> </w:t>
      </w:r>
      <w:r w:rsidR="00693ECF">
        <w:rPr>
          <w:rFonts w:eastAsia="Times New Roman" w:cstheme="minorHAnsi"/>
          <w:color w:val="24292E"/>
          <w:sz w:val="24"/>
          <w:szCs w:val="24"/>
        </w:rPr>
        <w:t xml:space="preserve">between Sr and Ca </w:t>
      </w:r>
      <w:r>
        <w:rPr>
          <w:rFonts w:eastAsia="Times New Roman" w:cstheme="minorHAnsi"/>
          <w:color w:val="24292E"/>
          <w:sz w:val="24"/>
          <w:szCs w:val="24"/>
        </w:rPr>
        <w:t>have been</w:t>
      </w:r>
      <w:r w:rsidRPr="00BC19D5">
        <w:rPr>
          <w:rFonts w:eastAsia="Times New Roman" w:cstheme="minorHAnsi"/>
          <w:color w:val="24292E"/>
          <w:sz w:val="24"/>
          <w:szCs w:val="24"/>
        </w:rPr>
        <w:t xml:space="preserve"> reported in other species </w:t>
      </w:r>
      <w:r w:rsidR="00CB687B">
        <w:rPr>
          <w:rFonts w:eastAsia="Times New Roman" w:cstheme="minorHAnsi"/>
          <w:color w:val="24292E"/>
          <w:sz w:val="24"/>
          <w:szCs w:val="24"/>
        </w:rPr>
        <w:fldChar w:fldCharType="begin">
          <w:fldData xml:space="preserve">PEVuZE5vdGU+PENpdGU+PEF1dGhvcj5TaGFrb29yPC9BdXRob3I+PFllYXI+MjAxNjwvWWVhcj48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</w:fldData>
        </w:fldChar>
      </w:r>
      <w:r w:rsidR="00CB687B">
        <w:rPr>
          <w:rFonts w:eastAsia="Times New Roman" w:cstheme="minorHAnsi"/>
          <w:color w:val="24292E"/>
          <w:sz w:val="24"/>
          <w:szCs w:val="24"/>
        </w:rPr>
        <w:instrText xml:space="preserve"> ADDIN EN.CITE </w:instrText>
      </w:r>
      <w:r w:rsidR="00CB687B">
        <w:rPr>
          <w:rFonts w:eastAsia="Times New Roman" w:cstheme="minorHAnsi"/>
          <w:color w:val="24292E"/>
          <w:sz w:val="24"/>
          <w:szCs w:val="24"/>
        </w:rPr>
        <w:fldChar w:fldCharType="begin">
          <w:fldData xml:space="preserve">PEVuZE5vdGU+PENpdGU+PEF1dGhvcj5TaGFrb29yPC9BdXRob3I+PFllYXI+MjAxNjwvWWVhcj48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</w:fldData>
        </w:fldChar>
      </w:r>
      <w:r w:rsidR="00CB687B">
        <w:rPr>
          <w:rFonts w:eastAsia="Times New Roman" w:cstheme="minorHAnsi"/>
          <w:color w:val="24292E"/>
          <w:sz w:val="24"/>
          <w:szCs w:val="24"/>
        </w:rPr>
        <w:instrText xml:space="preserve"> ADDIN EN.CITE.DATA </w:instrText>
      </w:r>
      <w:r w:rsidR="00CB687B">
        <w:rPr>
          <w:rFonts w:eastAsia="Times New Roman" w:cstheme="minorHAnsi"/>
          <w:color w:val="24292E"/>
          <w:sz w:val="24"/>
          <w:szCs w:val="24"/>
        </w:rPr>
      </w:r>
      <w:r w:rsidR="00CB687B">
        <w:rPr>
          <w:rFonts w:eastAsia="Times New Roman" w:cstheme="minorHAnsi"/>
          <w:color w:val="24292E"/>
          <w:sz w:val="24"/>
          <w:szCs w:val="24"/>
        </w:rPr>
        <w:fldChar w:fldCharType="end"/>
      </w:r>
      <w:r w:rsidR="00CB687B">
        <w:rPr>
          <w:rFonts w:eastAsia="Times New Roman" w:cstheme="minorHAnsi"/>
          <w:color w:val="24292E"/>
          <w:sz w:val="24"/>
          <w:szCs w:val="24"/>
        </w:rPr>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(Broadley &amp; White, 2012; Shakoor</w:t>
      </w:r>
      <w:r w:rsidR="00CB687B" w:rsidRPr="00CB687B">
        <w:rPr>
          <w:rFonts w:eastAsia="Times New Roman" w:cstheme="minorHAnsi"/>
          <w:i/>
          <w:noProof/>
          <w:color w:val="24292E"/>
          <w:sz w:val="24"/>
          <w:szCs w:val="24"/>
        </w:rPr>
        <w:t xml:space="preserve"> et al.</w:t>
      </w:r>
      <w:r w:rsidR="00CB687B">
        <w:rPr>
          <w:rFonts w:eastAsia="Times New Roman" w:cstheme="minorHAnsi"/>
          <w:noProof/>
          <w:color w:val="24292E"/>
          <w:sz w:val="24"/>
          <w:szCs w:val="24"/>
        </w:rPr>
        <w:t>, 2016)</w:t>
      </w:r>
      <w:r w:rsidR="00CB687B">
        <w:rPr>
          <w:rFonts w:eastAsia="Times New Roman" w:cstheme="minorHAnsi"/>
          <w:color w:val="24292E"/>
          <w:sz w:val="24"/>
          <w:szCs w:val="24"/>
        </w:rPr>
        <w:fldChar w:fldCharType="end"/>
      </w:r>
      <w:r w:rsidRPr="00BC19D5">
        <w:rPr>
          <w:rFonts w:eastAsia="Times New Roman" w:cstheme="minorHAnsi"/>
          <w:color w:val="24292E"/>
          <w:sz w:val="24"/>
          <w:szCs w:val="24"/>
        </w:rPr>
        <w:t xml:space="preserve">. The colocalization of QTL of Sr with other elements </w:t>
      </w:r>
      <w:r>
        <w:rPr>
          <w:rFonts w:eastAsia="Times New Roman" w:cstheme="minorHAnsi"/>
          <w:color w:val="24292E"/>
          <w:sz w:val="24"/>
          <w:szCs w:val="24"/>
        </w:rPr>
        <w:t>also likely</w:t>
      </w:r>
      <w:r w:rsidRPr="00BC19D5">
        <w:rPr>
          <w:rFonts w:eastAsia="Times New Roman" w:cstheme="minorHAnsi"/>
          <w:color w:val="24292E"/>
          <w:sz w:val="24"/>
          <w:szCs w:val="24"/>
        </w:rPr>
        <w:t xml:space="preserve"> reflect</w:t>
      </w:r>
      <w:r>
        <w:rPr>
          <w:rFonts w:eastAsia="Times New Roman" w:cstheme="minorHAnsi"/>
          <w:color w:val="24292E"/>
          <w:sz w:val="24"/>
          <w:szCs w:val="24"/>
        </w:rPr>
        <w:t>s</w:t>
      </w:r>
      <w:r w:rsidRPr="00BC19D5">
        <w:rPr>
          <w:rFonts w:eastAsia="Times New Roman" w:cstheme="minorHAnsi"/>
          <w:color w:val="24292E"/>
          <w:sz w:val="24"/>
          <w:szCs w:val="24"/>
        </w:rPr>
        <w:t xml:space="preserve"> </w:t>
      </w:r>
      <w:r>
        <w:rPr>
          <w:rFonts w:eastAsia="Times New Roman" w:cstheme="minorHAnsi"/>
          <w:color w:val="24292E"/>
          <w:sz w:val="24"/>
          <w:szCs w:val="24"/>
        </w:rPr>
        <w:t>its</w:t>
      </w:r>
      <w:r w:rsidRPr="00BC19D5">
        <w:rPr>
          <w:rFonts w:eastAsia="Times New Roman" w:cstheme="minorHAnsi"/>
          <w:color w:val="24292E"/>
          <w:sz w:val="24"/>
          <w:szCs w:val="24"/>
        </w:rPr>
        <w:t xml:space="preserve"> non-essential </w:t>
      </w:r>
      <w:r>
        <w:rPr>
          <w:rFonts w:eastAsia="Times New Roman" w:cstheme="minorHAnsi"/>
          <w:color w:val="24292E"/>
          <w:sz w:val="24"/>
          <w:szCs w:val="24"/>
        </w:rPr>
        <w:t xml:space="preserve">nature, in that it is seldom the target of uptake by plants, and instead only </w:t>
      </w:r>
      <w:r w:rsidR="00693ECF">
        <w:rPr>
          <w:rFonts w:eastAsia="Times New Roman" w:cstheme="minorHAnsi"/>
          <w:color w:val="24292E"/>
          <w:sz w:val="24"/>
          <w:szCs w:val="24"/>
        </w:rPr>
        <w:t>accumulates</w:t>
      </w:r>
      <w:r>
        <w:rPr>
          <w:rFonts w:eastAsia="Times New Roman" w:cstheme="minorHAnsi"/>
          <w:color w:val="24292E"/>
          <w:sz w:val="24"/>
          <w:szCs w:val="24"/>
        </w:rPr>
        <w:t xml:space="preserve"> via non-ion-specific mechanisms. </w:t>
      </w:r>
    </w:p>
    <w:p w14:paraId="1EE2632A" w14:textId="35416819" w:rsidR="00693ECF" w:rsidRPr="0022321F" w:rsidRDefault="00693ECF" w:rsidP="00963556">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We found multiple candidate genes which may affect ionome content in our QTL regions</w:t>
      </w:r>
      <w:r w:rsidR="00F44B71">
        <w:rPr>
          <w:rFonts w:asciiTheme="minorHAnsi" w:hAnsiTheme="minorHAnsi" w:cstheme="minorHAnsi"/>
          <w:color w:val="24292E"/>
        </w:rPr>
        <w:t xml:space="preserve"> and</w:t>
      </w:r>
      <w:r>
        <w:rPr>
          <w:rFonts w:asciiTheme="minorHAnsi" w:hAnsiTheme="minorHAnsi" w:cstheme="minorHAnsi"/>
          <w:color w:val="24292E"/>
        </w:rPr>
        <w:t xml:space="preserve"> </w:t>
      </w:r>
      <w:r w:rsidRPr="0022321F">
        <w:rPr>
          <w:rFonts w:asciiTheme="minorHAnsi" w:hAnsiTheme="minorHAnsi" w:cstheme="minorHAnsi"/>
          <w:color w:val="24292E"/>
        </w:rPr>
        <w:t xml:space="preserve">provide targets for future fine-mapping research in switchgrass. </w:t>
      </w:r>
      <w:r>
        <w:rPr>
          <w:rFonts w:asciiTheme="minorHAnsi" w:hAnsiTheme="minorHAnsi" w:cstheme="minorHAnsi"/>
          <w:color w:val="24292E"/>
        </w:rPr>
        <w:t>Among these, w</w:t>
      </w:r>
      <w:r w:rsidRPr="0022321F">
        <w:rPr>
          <w:rFonts w:asciiTheme="minorHAnsi" w:hAnsiTheme="minorHAnsi" w:cstheme="minorHAnsi"/>
          <w:color w:val="24292E"/>
        </w:rPr>
        <w:t xml:space="preserve">e found a homolog of </w:t>
      </w:r>
      <w:r w:rsidRPr="0022321F">
        <w:rPr>
          <w:rFonts w:asciiTheme="minorHAnsi" w:hAnsiTheme="minorHAnsi" w:cstheme="minorHAnsi"/>
          <w:i/>
          <w:color w:val="24292E"/>
        </w:rPr>
        <w:t>HKT1</w:t>
      </w:r>
      <w:r w:rsidRPr="0022321F">
        <w:rPr>
          <w:rFonts w:asciiTheme="minorHAnsi" w:hAnsiTheme="minorHAnsi" w:cstheme="minorHAnsi"/>
          <w:color w:val="24292E"/>
        </w:rPr>
        <w:t xml:space="preserve">, </w:t>
      </w:r>
      <w:r w:rsidRPr="0022321F">
        <w:rPr>
          <w:rFonts w:asciiTheme="minorHAnsi" w:hAnsiTheme="minorHAnsi" w:cstheme="minorHAnsi"/>
          <w:i/>
          <w:color w:val="24292E"/>
        </w:rPr>
        <w:t>Pavir.7kg416470</w:t>
      </w:r>
      <w:r w:rsidRPr="0022321F">
        <w:rPr>
          <w:rFonts w:asciiTheme="minorHAnsi" w:hAnsiTheme="minorHAnsi" w:cstheme="minorHAnsi"/>
          <w:color w:val="24292E"/>
        </w:rPr>
        <w:t xml:space="preserve">, in the QTL on Chr07K. </w:t>
      </w:r>
      <w:r>
        <w:rPr>
          <w:rFonts w:asciiTheme="minorHAnsi" w:hAnsiTheme="minorHAnsi" w:cstheme="minorHAnsi"/>
          <w:color w:val="24292E"/>
        </w:rPr>
        <w:t>T</w:t>
      </w:r>
      <w:r w:rsidRPr="0022321F">
        <w:rPr>
          <w:rFonts w:asciiTheme="minorHAnsi" w:hAnsiTheme="minorHAnsi" w:cstheme="minorHAnsi"/>
          <w:color w:val="24292E"/>
        </w:rPr>
        <w:t xml:space="preserve">his candidate gene was in the QTL interval for the six elements, Al, Ca, Fe, Mn, Sr, and Zn, </w:t>
      </w:r>
      <w:r>
        <w:rPr>
          <w:rFonts w:asciiTheme="minorHAnsi" w:hAnsiTheme="minorHAnsi" w:cstheme="minorHAnsi"/>
          <w:color w:val="24292E"/>
        </w:rPr>
        <w:t xml:space="preserve">but </w:t>
      </w:r>
      <w:r w:rsidRPr="0022321F">
        <w:rPr>
          <w:rFonts w:asciiTheme="minorHAnsi" w:hAnsiTheme="minorHAnsi" w:cstheme="minorHAnsi"/>
          <w:color w:val="24292E"/>
        </w:rPr>
        <w:t xml:space="preserve">not in either of the two Na accumulation QTL </w:t>
      </w:r>
      <w:r w:rsidRPr="009347AB">
        <w:rPr>
          <w:rFonts w:asciiTheme="minorHAnsi" w:hAnsiTheme="minorHAnsi" w:cstheme="minorHAnsi"/>
          <w:color w:val="24292E"/>
        </w:rPr>
        <w:t xml:space="preserve">intervals. </w:t>
      </w:r>
      <w:r w:rsidRPr="009347AB">
        <w:rPr>
          <w:rFonts w:asciiTheme="minorHAnsi" w:hAnsiTheme="minorHAnsi" w:cstheme="minorHAnsi"/>
          <w:i/>
          <w:color w:val="24292E"/>
        </w:rPr>
        <w:t>HKT1</w:t>
      </w:r>
      <w:r w:rsidR="009347AB" w:rsidRPr="009347AB">
        <w:rPr>
          <w:rFonts w:asciiTheme="minorHAnsi" w:hAnsiTheme="minorHAnsi" w:cstheme="minorHAnsi"/>
          <w:color w:val="24292E"/>
        </w:rPr>
        <w:t xml:space="preserve">, which encodes Na transporter, </w:t>
      </w:r>
      <w:r w:rsidRPr="009347AB">
        <w:rPr>
          <w:rFonts w:asciiTheme="minorHAnsi" w:hAnsiTheme="minorHAnsi" w:cstheme="minorHAnsi"/>
          <w:color w:val="24292E"/>
        </w:rPr>
        <w:t>was responsible for the variation in Na accumulation</w:t>
      </w:r>
      <w:r w:rsidR="0029020D">
        <w:rPr>
          <w:rFonts w:asciiTheme="minorHAnsi" w:hAnsiTheme="minorHAnsi" w:cstheme="minorHAnsi"/>
          <w:color w:val="24292E"/>
        </w:rPr>
        <w:t xml:space="preserve"> </w:t>
      </w:r>
      <w:r w:rsidRPr="009347AB">
        <w:rPr>
          <w:rFonts w:asciiTheme="minorHAnsi" w:hAnsiTheme="minorHAnsi" w:cstheme="minorHAnsi"/>
          <w:color w:val="24292E"/>
        </w:rPr>
        <w:t xml:space="preserve"> in </w:t>
      </w:r>
      <w:r w:rsidRPr="009347AB">
        <w:rPr>
          <w:rFonts w:asciiTheme="minorHAnsi" w:hAnsiTheme="minorHAnsi" w:cstheme="minorHAnsi"/>
          <w:i/>
          <w:color w:val="24292E"/>
        </w:rPr>
        <w:t>A. thaliana</w:t>
      </w:r>
      <w:r w:rsidRPr="009347AB">
        <w:rPr>
          <w:rFonts w:asciiTheme="minorHAnsi" w:hAnsiTheme="minorHAnsi" w:cstheme="minorHAnsi"/>
          <w:color w:val="24292E"/>
        </w:rPr>
        <w:t xml:space="preserve"> </w:t>
      </w:r>
      <w:r w:rsidR="00CB687B">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WWVhcj4yMDEwPC9ZZWFyPjxSZWNOdW0+NTU8L1JlY051bT48cmVjb3JkPjxyZWMtbnVtYmVyPjU1
PC9yZWMtbnVtYmVyPjxmb3JlaWduLWtleXM+PGtleSBhcHA9IkVOIiBkYi1pZD0iYTV6cHd4dzVm
eGVwenBlZHB4OTVleHI5MjJwdGR2MGQ5ZHY5IiB0aW1lc3RhbXA9IjE2MDUzNzczNjYiPjU1PC9r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CB687B">
        <w:rPr>
          <w:rFonts w:asciiTheme="minorHAnsi" w:hAnsiTheme="minorHAnsi" w:cstheme="minorHAnsi"/>
          <w:color w:val="24292E"/>
        </w:rPr>
        <w:instrText xml:space="preserve"> ADDIN EN.CITE </w:instrText>
      </w:r>
      <w:r w:rsidR="00CB687B">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WWVhcj4yMDEwPC9ZZWFyPjxSZWNOdW0+NTU8L1JlY051bT48cmVjb3JkPjxyZWMtbnVtYmVyPjU1
PC9yZWMtbnVtYmVyPjxmb3JlaWduLWtleXM+PGtleSBhcHA9IkVOIiBkYi1pZD0iYTV6cHd4dzVm
eGVwenBlZHB4OTVleHI5MjJwdGR2MGQ5ZHY5IiB0aW1lc3RhbXA9IjE2MDUzNzczNjYiPjU1PC9r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CB687B">
        <w:rPr>
          <w:rFonts w:asciiTheme="minorHAnsi" w:hAnsiTheme="minorHAnsi" w:cstheme="minorHAnsi"/>
          <w:color w:val="24292E"/>
        </w:rPr>
        <w:instrText xml:space="preserve"> ADDIN EN.CITE.DATA </w:instrText>
      </w:r>
      <w:r w:rsidR="00CB687B">
        <w:rPr>
          <w:rFonts w:asciiTheme="minorHAnsi" w:hAnsiTheme="minorHAnsi" w:cstheme="minorHAnsi"/>
          <w:color w:val="24292E"/>
        </w:rPr>
      </w:r>
      <w:r w:rsidR="00CB687B">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(Rus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2006; Baxter</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2010)</w:t>
      </w:r>
      <w:r w:rsidR="00CB687B">
        <w:rPr>
          <w:rFonts w:asciiTheme="minorHAnsi" w:hAnsiTheme="minorHAnsi" w:cstheme="minorHAnsi"/>
          <w:color w:val="24292E"/>
        </w:rPr>
        <w:fldChar w:fldCharType="end"/>
      </w:r>
      <w:r w:rsidRPr="009347AB">
        <w:rPr>
          <w:rFonts w:asciiTheme="minorHAnsi" w:hAnsiTheme="minorHAnsi" w:cstheme="minorHAnsi"/>
          <w:color w:val="24292E"/>
        </w:rPr>
        <w:t xml:space="preserve">, rice </w:t>
      </w:r>
      <w:r w:rsidR="00CB687B">
        <w:rPr>
          <w:rFonts w:asciiTheme="minorHAnsi" w:hAnsiTheme="minorHAnsi" w:cstheme="minorHAnsi"/>
          <w:color w:val="24292E"/>
        </w:rPr>
        <w:fldChar w:fldCharType="begin">
          <w:fldData xml:space="preserve">PEVuZE5vdGU+PENpdGU+PEF1dGhvcj5Lb2JheWFzaGk8L0F1dGhvcj48WWVhcj4yMDE3PC9ZZWFy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</w:fldData>
        </w:fldChar>
      </w:r>
      <w:r w:rsidR="0092319C">
        <w:rPr>
          <w:rFonts w:asciiTheme="minorHAnsi" w:hAnsiTheme="minorHAnsi" w:cstheme="minorHAnsi"/>
          <w:color w:val="24292E"/>
        </w:rPr>
        <w:instrText xml:space="preserve"> ADDIN EN.CITE </w:instrText>
      </w:r>
      <w:r w:rsidR="0092319C">
        <w:rPr>
          <w:rFonts w:asciiTheme="minorHAnsi" w:hAnsiTheme="minorHAnsi" w:cstheme="minorHAnsi"/>
          <w:color w:val="24292E"/>
        </w:rPr>
        <w:fldChar w:fldCharType="begin">
          <w:fldData xml:space="preserve">PEVuZE5vdGU+PENpdGU+PEF1dGhvcj5Lb2JheWFzaGk8L0F1dGhvcj48WWVhcj4yMDE3PC9ZZWFy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</w:fldData>
        </w:fldChar>
      </w:r>
      <w:r w:rsidR="0092319C">
        <w:rPr>
          <w:rFonts w:asciiTheme="minorHAnsi" w:hAnsiTheme="minorHAnsi" w:cstheme="minorHAnsi"/>
          <w:color w:val="24292E"/>
        </w:rPr>
        <w:instrText xml:space="preserve"> ADDIN EN.CITE.DATA </w:instrText>
      </w:r>
      <w:r w:rsidR="0092319C">
        <w:rPr>
          <w:rFonts w:asciiTheme="minorHAnsi" w:hAnsiTheme="minorHAnsi" w:cstheme="minorHAnsi"/>
          <w:color w:val="24292E"/>
        </w:rPr>
      </w:r>
      <w:r w:rsidR="0092319C">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92319C">
        <w:rPr>
          <w:rFonts w:asciiTheme="minorHAnsi" w:hAnsiTheme="minorHAnsi" w:cstheme="minorHAnsi"/>
          <w:noProof/>
          <w:color w:val="24292E"/>
        </w:rPr>
        <w:t>(Ren</w:t>
      </w:r>
      <w:r w:rsidR="0092319C" w:rsidRPr="0092319C">
        <w:rPr>
          <w:rFonts w:asciiTheme="minorHAnsi" w:hAnsiTheme="minorHAnsi" w:cstheme="minorHAnsi"/>
          <w:i/>
          <w:noProof/>
          <w:color w:val="24292E"/>
        </w:rPr>
        <w:t xml:space="preserve"> et al.</w:t>
      </w:r>
      <w:r w:rsidR="0092319C">
        <w:rPr>
          <w:rFonts w:asciiTheme="minorHAnsi" w:hAnsiTheme="minorHAnsi" w:cstheme="minorHAnsi"/>
          <w:noProof/>
          <w:color w:val="24292E"/>
        </w:rPr>
        <w:t>, 2005; Kobayashi</w:t>
      </w:r>
      <w:r w:rsidR="0092319C" w:rsidRPr="0092319C">
        <w:rPr>
          <w:rFonts w:asciiTheme="minorHAnsi" w:hAnsiTheme="minorHAnsi" w:cstheme="minorHAnsi"/>
          <w:i/>
          <w:noProof/>
          <w:color w:val="24292E"/>
        </w:rPr>
        <w:t xml:space="preserve"> et al.</w:t>
      </w:r>
      <w:r w:rsidR="0092319C">
        <w:rPr>
          <w:rFonts w:asciiTheme="minorHAnsi" w:hAnsiTheme="minorHAnsi" w:cstheme="minorHAnsi"/>
          <w:noProof/>
          <w:color w:val="24292E"/>
        </w:rPr>
        <w:t>, 2017)</w:t>
      </w:r>
      <w:r w:rsidR="00CB687B">
        <w:rPr>
          <w:rFonts w:asciiTheme="minorHAnsi" w:hAnsiTheme="minorHAnsi" w:cstheme="minorHAnsi"/>
          <w:color w:val="24292E"/>
        </w:rPr>
        <w:fldChar w:fldCharType="end"/>
      </w:r>
      <w:r w:rsidR="00963556" w:rsidRPr="009347AB">
        <w:rPr>
          <w:rFonts w:asciiTheme="minorHAnsi" w:hAnsiTheme="minorHAnsi" w:cstheme="minorHAnsi"/>
          <w:color w:val="24292E"/>
        </w:rPr>
        <w:t>,</w:t>
      </w:r>
      <w:r w:rsidRPr="009347AB">
        <w:rPr>
          <w:rFonts w:asciiTheme="minorHAnsi" w:hAnsiTheme="minorHAnsi" w:cstheme="minorHAnsi"/>
          <w:color w:val="24292E"/>
        </w:rPr>
        <w:t xml:space="preserve"> wheat </w:t>
      </w:r>
      <w:r w:rsidR="00CB687B">
        <w:rPr>
          <w:rFonts w:asciiTheme="minorHAnsi" w:hAnsiTheme="minorHAnsi" w:cstheme="minorHAnsi"/>
          <w:color w:val="24292E"/>
        </w:rPr>
        <w:fldChar w:fldCharType="begin"/>
      </w:r>
      <w:r w:rsidR="00CB687B">
        <w:rPr>
          <w:rFonts w:asciiTheme="minorHAnsi" w:hAnsiTheme="minorHAnsi" w:cstheme="minorHAnsi"/>
          <w:color w:val="24292E"/>
        </w:rPr>
        <w:instrText xml:space="preserve"> 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(Munns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2012)</w:t>
      </w:r>
      <w:r w:rsidR="00CB687B">
        <w:rPr>
          <w:rFonts w:asciiTheme="minorHAnsi" w:hAnsiTheme="minorHAnsi" w:cstheme="minorHAnsi"/>
          <w:color w:val="24292E"/>
        </w:rPr>
        <w:fldChar w:fldCharType="end"/>
      </w:r>
      <w:r w:rsidR="00963556" w:rsidRPr="009347AB">
        <w:rPr>
          <w:rFonts w:asciiTheme="minorHAnsi" w:hAnsiTheme="minorHAnsi" w:cstheme="minorHAnsi"/>
          <w:color w:val="24292E"/>
        </w:rPr>
        <w:t xml:space="preserve">, and maize </w:t>
      </w:r>
      <w:r w:rsidR="00CB687B">
        <w:rPr>
          <w:rFonts w:asciiTheme="minorHAnsi" w:hAnsiTheme="minorHAnsi" w:cstheme="minorHAnsi"/>
          <w:color w:val="24292E"/>
        </w:rPr>
        <w:fldChar w:fldCharType="begin"/>
      </w:r>
      <w:r w:rsidR="00CB687B">
        <w:rPr>
          <w:rFonts w:asciiTheme="minorHAnsi" w:hAnsiTheme="minorHAnsi" w:cstheme="minorHAnsi"/>
          <w:color w:val="24292E"/>
        </w:rPr>
        <w:instrText xml:space="preserve"> ADDIN EN.CITE &lt;EndNote&gt;&lt;Cite&gt;&lt;Author&gt;Zhang&lt;/Author&gt;&lt;Year&gt;2018&lt;/Year&gt;&lt;RecNum&gt;129&lt;/RecNum&gt;&lt;DisplayText&gt;(Zhang&lt;style face="italic"&gt; et al.&lt;/style&gt;, 2018)&lt;/DisplayText&gt;&lt;record&gt;&lt;rec-number&gt;129&lt;/rec-number&gt;&lt;foreign-keys&gt;&lt;key app="EN" db-id="a5zpwxw5fxepzpedpx95exr922ptdv0d9dv9" timestamp="1605388034"&gt;129&lt;/key&gt;&lt;/foreign-keys&gt;&lt;ref-type name="Journal Article"&gt;17&lt;/ref-type&gt;&lt;contributors&gt;&lt;authors&gt;&lt;author&gt;Zhang, Ming&lt;/author&gt;&lt;author&gt;Cao, Yibo&lt;/author&gt;&lt;author&gt;Wang, Zhiping&lt;/author&gt;&lt;author&gt;Wang, Zhi-qiang&lt;/author&gt;&lt;author&gt;Shi, Junpeng&lt;/author&gt;&lt;author&gt;Liang, Xiaoyan&lt;/author&gt;&lt;author&gt;Song, Weibin&lt;/author&gt;&lt;author&gt;Chen, Qijun&lt;/author&gt;&lt;author&gt;Lai, Jinsheng&lt;/author&gt;&lt;author&gt;Jiang, Caifu&lt;/author&gt;&lt;/authors&gt;&lt;/contributors&gt;&lt;titles&gt;&lt;title&gt;A retrotransposon in an HKT1 family sodium transporter causes variation of leaf Na+ exclusion and salt tolerance in maize&lt;/title&gt;&lt;secondary-title&gt;New Phytologist&lt;/secondary-title&gt;&lt;/titles&gt;&lt;periodical&gt;&lt;full-title&gt;New Phytologist&lt;/full-title&gt;&lt;/periodical&gt;&lt;pages&gt;1161-1176&lt;/pages&gt;&lt;volume&gt;217&lt;/volume&gt;&lt;number&gt;3&lt;/number&gt;&lt;keywords&gt;&lt;keyword&gt;ion homeostasis&lt;/keyword&gt;&lt;keyword&gt;maize&lt;/keyword&gt;&lt;keyword&gt;natural variation&lt;/keyword&gt;&lt;keyword&gt;quantitative trait locus (QTL)&lt;/keyword&gt;&lt;keyword&gt;salt tolerance&lt;/keyword&gt;&lt;/keywords&gt;&lt;dates&gt;&lt;year&gt;2018&lt;/year&gt;&lt;pub-dates&gt;&lt;date&gt;2018/02/01&lt;/date&gt;&lt;/pub-dates&gt;&lt;/dates&gt;&lt;publisher&gt;John Wiley &amp;amp; Sons, Ltd&lt;/publisher&gt;&lt;isbn&gt;0028-646X&lt;/isbn&gt;&lt;work-type&gt;https://doi.org/10.1111/nph.14882&lt;/work-type&gt;&lt;urls&gt;&lt;related-urls&gt;&lt;url&gt;https://doi.org/10.1111/nph.14882&lt;/url&gt;&lt;/related-urls&gt;&lt;/urls&gt;&lt;electronic-resource-num&gt;https://doi.org/10.1111/nph.14882&lt;/electronic-resource-num&gt;&lt;access-date&gt;2020/11/14&lt;/access-date&gt;&lt;/record&gt;&lt;/Cite&gt;&lt;/EndNote&gt;</w:instrText>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(Zhang</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2018)</w:t>
      </w:r>
      <w:r w:rsidR="00CB687B">
        <w:rPr>
          <w:rFonts w:asciiTheme="minorHAnsi" w:hAnsiTheme="minorHAnsi" w:cstheme="minorHAnsi"/>
          <w:color w:val="24292E"/>
        </w:rPr>
        <w:fldChar w:fldCharType="end"/>
      </w:r>
      <w:r w:rsidRPr="009347AB">
        <w:rPr>
          <w:rFonts w:asciiTheme="minorHAnsi" w:hAnsiTheme="minorHAnsi" w:cstheme="minorHAnsi"/>
          <w:color w:val="24292E"/>
        </w:rPr>
        <w:t>.</w:t>
      </w:r>
      <w:r w:rsidR="00E6304C">
        <w:rPr>
          <w:rFonts w:asciiTheme="minorHAnsi" w:hAnsiTheme="minorHAnsi" w:cstheme="minorHAnsi"/>
          <w:color w:val="24292E"/>
        </w:rPr>
        <w:t xml:space="preserve"> However, Na accumulation in these studies were assayed in plant leaves</w:t>
      </w:r>
      <w:r w:rsidR="00F44B71">
        <w:rPr>
          <w:rFonts w:asciiTheme="minorHAnsi" w:hAnsiTheme="minorHAnsi" w:cstheme="minorHAnsi"/>
          <w:color w:val="24292E"/>
        </w:rPr>
        <w:t>,</w:t>
      </w:r>
      <w:r w:rsidR="00E6304C">
        <w:rPr>
          <w:rFonts w:asciiTheme="minorHAnsi" w:hAnsiTheme="minorHAnsi" w:cstheme="minorHAnsi"/>
          <w:color w:val="24292E"/>
        </w:rPr>
        <w:t xml:space="preserve"> while Na accumulation in our study was assayed from whole tiller</w:t>
      </w:r>
      <w:r w:rsidR="00F44B71">
        <w:rPr>
          <w:rFonts w:asciiTheme="minorHAnsi" w:hAnsiTheme="minorHAnsi" w:cstheme="minorHAnsi"/>
          <w:color w:val="24292E"/>
        </w:rPr>
        <w:t>s</w:t>
      </w:r>
      <w:r w:rsidR="00E6304C">
        <w:rPr>
          <w:rFonts w:asciiTheme="minorHAnsi" w:hAnsiTheme="minorHAnsi" w:cstheme="minorHAnsi"/>
          <w:color w:val="24292E"/>
        </w:rPr>
        <w:t xml:space="preserve">, which included </w:t>
      </w:r>
      <w:r w:rsidR="00F44B71">
        <w:rPr>
          <w:rFonts w:asciiTheme="minorHAnsi" w:hAnsiTheme="minorHAnsi" w:cstheme="minorHAnsi"/>
          <w:color w:val="24292E"/>
        </w:rPr>
        <w:t xml:space="preserve">both </w:t>
      </w:r>
      <w:r w:rsidR="00E6304C">
        <w:rPr>
          <w:rFonts w:asciiTheme="minorHAnsi" w:hAnsiTheme="minorHAnsi" w:cstheme="minorHAnsi"/>
          <w:color w:val="24292E"/>
        </w:rPr>
        <w:t xml:space="preserve">leaves and shoots. </w:t>
      </w:r>
      <w:r w:rsidR="00F44B71">
        <w:rPr>
          <w:rFonts w:asciiTheme="minorHAnsi" w:hAnsiTheme="minorHAnsi" w:cstheme="minorHAnsi"/>
          <w:color w:val="24292E"/>
        </w:rPr>
        <w:t xml:space="preserve">It seems likely that different tissues could accumulate elements at different levels, but our data represents a composite picture of several tissues. </w:t>
      </w:r>
      <w:r w:rsidR="00E6304C">
        <w:rPr>
          <w:rFonts w:asciiTheme="minorHAnsi" w:hAnsiTheme="minorHAnsi" w:cstheme="minorHAnsi"/>
          <w:color w:val="24292E"/>
        </w:rPr>
        <w:t xml:space="preserve">In addition, </w:t>
      </w:r>
      <w:r w:rsidR="00F44B71">
        <w:rPr>
          <w:rFonts w:asciiTheme="minorHAnsi" w:hAnsiTheme="minorHAnsi" w:cstheme="minorHAnsi"/>
          <w:color w:val="24292E"/>
        </w:rPr>
        <w:t>soil</w:t>
      </w:r>
      <w:r w:rsidR="00503E4B">
        <w:rPr>
          <w:rFonts w:asciiTheme="minorHAnsi" w:hAnsiTheme="minorHAnsi" w:cstheme="minorHAnsi"/>
          <w:color w:val="24292E"/>
        </w:rPr>
        <w:t xml:space="preserve"> Na </w:t>
      </w:r>
      <w:r w:rsidR="00F44B71">
        <w:rPr>
          <w:rFonts w:asciiTheme="minorHAnsi" w:hAnsiTheme="minorHAnsi" w:cstheme="minorHAnsi"/>
          <w:color w:val="24292E"/>
        </w:rPr>
        <w:t>was not particularly variable in</w:t>
      </w:r>
      <w:r w:rsidR="00503E4B">
        <w:rPr>
          <w:rFonts w:asciiTheme="minorHAnsi" w:hAnsiTheme="minorHAnsi" w:cstheme="minorHAnsi"/>
          <w:color w:val="24292E"/>
        </w:rPr>
        <w:t xml:space="preserve"> our gardens (i.e., 11, 12, and 10 ppm for TX, MO and MI, respectively), and </w:t>
      </w:r>
      <w:r w:rsidRPr="009347AB">
        <w:rPr>
          <w:rFonts w:asciiTheme="minorHAnsi" w:hAnsiTheme="minorHAnsi" w:cstheme="minorHAnsi"/>
          <w:color w:val="24292E"/>
        </w:rPr>
        <w:t xml:space="preserve">some of these elements do compete with Na uptake from soil </w:t>
      </w:r>
      <w:r w:rsidR="00CB687B">
        <w:rPr>
          <w:rFonts w:asciiTheme="minorHAnsi" w:hAnsiTheme="minorHAnsi" w:cstheme="minorHAnsi"/>
          <w:color w:val="24292E"/>
        </w:rPr>
        <w:fldChar w:fldCharType="begin">
          <w:fldData xml:space="preserve">PEVuZE5vdGU+PENpdGU+PEF1dGhvcj5DcmFtZXI8L0F1dGhvcj48WWVhcj4xOTg5PC9ZZWFyPjxS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</w:fldData>
        </w:fldChar>
      </w:r>
      <w:r w:rsidR="00CB687B">
        <w:rPr>
          <w:rFonts w:asciiTheme="minorHAnsi" w:hAnsiTheme="minorHAnsi" w:cstheme="minorHAnsi"/>
          <w:color w:val="24292E"/>
        </w:rPr>
        <w:instrText xml:space="preserve"> ADDIN EN.CITE </w:instrText>
      </w:r>
      <w:r w:rsidR="00CB687B">
        <w:rPr>
          <w:rFonts w:asciiTheme="minorHAnsi" w:hAnsiTheme="minorHAnsi" w:cstheme="minorHAnsi"/>
          <w:color w:val="24292E"/>
        </w:rPr>
        <w:fldChar w:fldCharType="begin">
          <w:fldData xml:space="preserve">PEVuZE5vdGU+PENpdGU+PEF1dGhvcj5DcmFtZXI8L0F1dGhvcj48WWVhcj4xOTg5PC9ZZWFyPjxS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</w:fldData>
        </w:fldChar>
      </w:r>
      <w:r w:rsidR="00CB687B">
        <w:rPr>
          <w:rFonts w:asciiTheme="minorHAnsi" w:hAnsiTheme="minorHAnsi" w:cstheme="minorHAnsi"/>
          <w:color w:val="24292E"/>
        </w:rPr>
        <w:instrText xml:space="preserve"> ADDIN EN.CITE.DATA </w:instrText>
      </w:r>
      <w:r w:rsidR="00CB687B">
        <w:rPr>
          <w:rFonts w:asciiTheme="minorHAnsi" w:hAnsiTheme="minorHAnsi" w:cstheme="minorHAnsi"/>
          <w:color w:val="24292E"/>
        </w:rPr>
      </w:r>
      <w:r w:rsidR="00CB687B">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(Mass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1972; Cramer</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1989; Tuna</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2007)</w:t>
      </w:r>
      <w:r w:rsidR="00CB687B">
        <w:rPr>
          <w:rFonts w:asciiTheme="minorHAnsi" w:hAnsiTheme="minorHAnsi" w:cstheme="minorHAnsi"/>
          <w:color w:val="24292E"/>
        </w:rPr>
        <w:fldChar w:fldCharType="end"/>
      </w:r>
      <w:r w:rsidR="00503E4B">
        <w:rPr>
          <w:rFonts w:asciiTheme="minorHAnsi" w:hAnsiTheme="minorHAnsi" w:cstheme="minorHAnsi"/>
          <w:color w:val="24292E"/>
        </w:rPr>
        <w:t>.</w:t>
      </w:r>
      <w:r>
        <w:rPr>
          <w:rFonts w:asciiTheme="minorHAnsi" w:hAnsiTheme="minorHAnsi" w:cstheme="minorHAnsi"/>
          <w:color w:val="24292E"/>
        </w:rPr>
        <w:t xml:space="preserve"> </w:t>
      </w:r>
      <w:r w:rsidR="00F44B71">
        <w:rPr>
          <w:rFonts w:asciiTheme="minorHAnsi" w:hAnsiTheme="minorHAnsi" w:cstheme="minorHAnsi"/>
          <w:color w:val="24292E"/>
        </w:rPr>
        <w:t xml:space="preserve">It is also possible </w:t>
      </w:r>
      <w:r>
        <w:rPr>
          <w:rFonts w:asciiTheme="minorHAnsi" w:hAnsiTheme="minorHAnsi" w:cstheme="minorHAnsi"/>
          <w:color w:val="24292E"/>
        </w:rPr>
        <w:t>that</w:t>
      </w:r>
      <w:r w:rsidRPr="0022321F">
        <w:rPr>
          <w:rFonts w:asciiTheme="minorHAnsi" w:hAnsiTheme="minorHAnsi" w:cstheme="minorHAnsi"/>
          <w:color w:val="24292E"/>
        </w:rPr>
        <w:t xml:space="preserve"> the </w:t>
      </w:r>
      <w:r w:rsidR="00592308">
        <w:rPr>
          <w:rFonts w:asciiTheme="minorHAnsi" w:hAnsiTheme="minorHAnsi" w:cstheme="minorHAnsi"/>
          <w:color w:val="24292E"/>
        </w:rPr>
        <w:t xml:space="preserve">lack of variability </w:t>
      </w:r>
      <w:r w:rsidRPr="0022321F">
        <w:rPr>
          <w:rFonts w:asciiTheme="minorHAnsi" w:hAnsiTheme="minorHAnsi" w:cstheme="minorHAnsi"/>
          <w:color w:val="24292E"/>
        </w:rPr>
        <w:t>of</w:t>
      </w:r>
      <w:r w:rsidR="00592308">
        <w:rPr>
          <w:rFonts w:asciiTheme="minorHAnsi" w:hAnsiTheme="minorHAnsi" w:cstheme="minorHAnsi"/>
          <w:color w:val="24292E"/>
        </w:rPr>
        <w:t xml:space="preserve"> soil</w:t>
      </w:r>
      <w:r w:rsidRPr="0022321F">
        <w:rPr>
          <w:rFonts w:asciiTheme="minorHAnsi" w:hAnsiTheme="minorHAnsi" w:cstheme="minorHAnsi"/>
          <w:color w:val="24292E"/>
        </w:rPr>
        <w:t xml:space="preserve"> Na </w:t>
      </w:r>
      <w:r>
        <w:rPr>
          <w:rFonts w:asciiTheme="minorHAnsi" w:hAnsiTheme="minorHAnsi" w:cstheme="minorHAnsi"/>
          <w:color w:val="24292E"/>
        </w:rPr>
        <w:t xml:space="preserve">relative </w:t>
      </w:r>
      <w:r w:rsidRPr="0022321F">
        <w:rPr>
          <w:rFonts w:asciiTheme="minorHAnsi" w:hAnsiTheme="minorHAnsi" w:cstheme="minorHAnsi"/>
          <w:color w:val="24292E"/>
        </w:rPr>
        <w:t xml:space="preserve">to these other elements masked a QTL effect for Na but allowed </w:t>
      </w:r>
      <w:r>
        <w:rPr>
          <w:rFonts w:asciiTheme="minorHAnsi" w:hAnsiTheme="minorHAnsi" w:cstheme="minorHAnsi"/>
          <w:color w:val="24292E"/>
        </w:rPr>
        <w:t>detection of this</w:t>
      </w:r>
      <w:r w:rsidRPr="0022321F">
        <w:rPr>
          <w:rFonts w:asciiTheme="minorHAnsi" w:hAnsiTheme="minorHAnsi" w:cstheme="minorHAnsi"/>
          <w:color w:val="24292E"/>
        </w:rPr>
        <w:t xml:space="preserve"> QTL for </w:t>
      </w:r>
      <w:r>
        <w:rPr>
          <w:rFonts w:asciiTheme="minorHAnsi" w:hAnsiTheme="minorHAnsi" w:cstheme="minorHAnsi"/>
          <w:color w:val="24292E"/>
        </w:rPr>
        <w:t>other</w:t>
      </w:r>
      <w:r w:rsidRPr="0022321F">
        <w:rPr>
          <w:rFonts w:asciiTheme="minorHAnsi" w:hAnsiTheme="minorHAnsi" w:cstheme="minorHAnsi"/>
          <w:color w:val="24292E"/>
        </w:rPr>
        <w:t xml:space="preserve"> elements. </w:t>
      </w:r>
    </w:p>
    <w:p w14:paraId="6E030850" w14:textId="20A26C29" w:rsidR="00693ECF" w:rsidRDefault="00693ECF" w:rsidP="00693ECF">
      <w:pPr>
        <w:shd w:val="clear" w:color="auto" w:fill="FFFFFF"/>
        <w:spacing w:after="120" w:line="360" w:lineRule="auto"/>
        <w:ind w:firstLine="720"/>
        <w:rPr>
          <w:rFonts w:eastAsia="Times New Roman" w:cstheme="minorHAnsi"/>
          <w:color w:val="24292E"/>
          <w:sz w:val="24"/>
          <w:szCs w:val="24"/>
        </w:rPr>
      </w:pPr>
      <w:r w:rsidRPr="00A36BFD">
        <w:rPr>
          <w:rFonts w:eastAsia="Times New Roman" w:cstheme="minorHAnsi"/>
          <w:color w:val="24292E"/>
          <w:sz w:val="24"/>
          <w:szCs w:val="24"/>
        </w:rPr>
        <w:t>Overall, our results suggest that ionomic variation, and ionomic variation across environments, is common in switchgrass. This variation</w:t>
      </w:r>
      <w:r w:rsidR="00183296" w:rsidRPr="00A36BFD">
        <w:rPr>
          <w:rFonts w:eastAsia="Times New Roman" w:cstheme="minorHAnsi"/>
          <w:color w:val="24292E"/>
          <w:sz w:val="24"/>
          <w:szCs w:val="24"/>
        </w:rPr>
        <w:t>, controlled by a combination of genes and the environment,</w:t>
      </w:r>
      <w:r w:rsidRPr="00A36BFD">
        <w:rPr>
          <w:rFonts w:eastAsia="Times New Roman" w:cstheme="minorHAnsi"/>
          <w:color w:val="24292E"/>
          <w:sz w:val="24"/>
          <w:szCs w:val="24"/>
        </w:rPr>
        <w:t xml:space="preserve"> offers critical material for adaptation of switchgrass metabolism and </w:t>
      </w:r>
      <w:r w:rsidRPr="00A36BFD">
        <w:rPr>
          <w:rFonts w:eastAsia="Times New Roman" w:cstheme="minorHAnsi"/>
          <w:color w:val="24292E"/>
          <w:sz w:val="24"/>
          <w:szCs w:val="24"/>
        </w:rPr>
        <w:lastRenderedPageBreak/>
        <w:t>development across different environments.</w:t>
      </w:r>
      <w:r w:rsidR="00183296" w:rsidRPr="00A36BFD">
        <w:rPr>
          <w:rFonts w:eastAsia="Times New Roman" w:cstheme="minorHAnsi"/>
          <w:color w:val="24292E"/>
          <w:sz w:val="24"/>
          <w:szCs w:val="24"/>
        </w:rPr>
        <w:t xml:space="preserve"> </w:t>
      </w:r>
      <w:r w:rsidR="00A36BFD" w:rsidRPr="00A36BFD">
        <w:rPr>
          <w:rFonts w:eastAsia="Times New Roman" w:cstheme="minorHAnsi"/>
          <w:color w:val="24292E"/>
          <w:sz w:val="24"/>
          <w:szCs w:val="24"/>
        </w:rPr>
        <w:t xml:space="preserve">Future work </w:t>
      </w:r>
      <w:r w:rsidR="00592308">
        <w:rPr>
          <w:rFonts w:eastAsia="Times New Roman" w:cstheme="minorHAnsi"/>
          <w:color w:val="24292E"/>
          <w:sz w:val="24"/>
          <w:szCs w:val="24"/>
        </w:rPr>
        <w:t xml:space="preserve">should explore if ionomic variation is locally adaptive in switchgrass, which </w:t>
      </w:r>
      <w:r w:rsidR="00A36BFD" w:rsidRPr="00A36BFD">
        <w:rPr>
          <w:rFonts w:eastAsia="Times New Roman" w:cstheme="minorHAnsi"/>
          <w:color w:val="24292E"/>
          <w:sz w:val="24"/>
          <w:szCs w:val="24"/>
        </w:rPr>
        <w:t xml:space="preserve">will help realize the </w:t>
      </w:r>
      <w:r w:rsidR="004A7019">
        <w:rPr>
          <w:rFonts w:eastAsia="Times New Roman" w:cstheme="minorHAnsi"/>
          <w:color w:val="24292E"/>
          <w:sz w:val="24"/>
          <w:szCs w:val="24"/>
        </w:rPr>
        <w:t xml:space="preserve">potential </w:t>
      </w:r>
      <w:r w:rsidR="009045AD">
        <w:rPr>
          <w:rFonts w:eastAsia="Times New Roman" w:cstheme="minorHAnsi"/>
          <w:color w:val="24292E"/>
          <w:sz w:val="24"/>
          <w:szCs w:val="24"/>
        </w:rPr>
        <w:t xml:space="preserve">of </w:t>
      </w:r>
      <w:proofErr w:type="spellStart"/>
      <w:r w:rsidR="00A36BFD" w:rsidRPr="00A36BFD">
        <w:rPr>
          <w:rFonts w:eastAsia="Times New Roman" w:cstheme="minorHAnsi"/>
          <w:color w:val="24292E"/>
          <w:sz w:val="24"/>
          <w:szCs w:val="24"/>
        </w:rPr>
        <w:t>ionomics</w:t>
      </w:r>
      <w:proofErr w:type="spellEnd"/>
      <w:r w:rsidR="00A36BFD" w:rsidRPr="00A36BFD">
        <w:rPr>
          <w:rFonts w:eastAsia="Times New Roman" w:cstheme="minorHAnsi"/>
          <w:color w:val="24292E"/>
          <w:sz w:val="24"/>
          <w:szCs w:val="24"/>
        </w:rPr>
        <w:t xml:space="preserve"> in</w:t>
      </w:r>
      <w:r w:rsidR="00592308">
        <w:rPr>
          <w:rFonts w:eastAsia="Times New Roman" w:cstheme="minorHAnsi"/>
          <w:color w:val="24292E"/>
          <w:sz w:val="24"/>
          <w:szCs w:val="24"/>
        </w:rPr>
        <w:t xml:space="preserve"> studying</w:t>
      </w:r>
      <w:r w:rsidR="00A36BFD" w:rsidRPr="00A36BFD">
        <w:rPr>
          <w:rFonts w:eastAsia="Times New Roman" w:cstheme="minorHAnsi"/>
          <w:color w:val="24292E"/>
          <w:sz w:val="24"/>
          <w:szCs w:val="24"/>
        </w:rPr>
        <w:t xml:space="preserve"> adaptation to </w:t>
      </w:r>
      <w:r w:rsidR="00592308">
        <w:rPr>
          <w:rFonts w:eastAsia="Times New Roman" w:cstheme="minorHAnsi"/>
          <w:color w:val="24292E"/>
          <w:sz w:val="24"/>
          <w:szCs w:val="24"/>
        </w:rPr>
        <w:t xml:space="preserve">varying </w:t>
      </w:r>
      <w:r w:rsidR="00A36BFD" w:rsidRPr="00A36BFD">
        <w:rPr>
          <w:rFonts w:eastAsia="Times New Roman" w:cstheme="minorHAnsi"/>
          <w:color w:val="24292E"/>
          <w:sz w:val="24"/>
          <w:szCs w:val="24"/>
        </w:rPr>
        <w:t xml:space="preserve">environments.  </w:t>
      </w:r>
      <w:r w:rsidR="00183296" w:rsidRPr="00A36BFD">
        <w:rPr>
          <w:rFonts w:eastAsia="Times New Roman" w:cstheme="minorHAnsi"/>
          <w:color w:val="24292E"/>
          <w:sz w:val="24"/>
          <w:szCs w:val="24"/>
        </w:rPr>
        <w:t xml:space="preserve"> </w:t>
      </w:r>
    </w:p>
    <w:p w14:paraId="378F0636" w14:textId="77777777" w:rsidR="00693ECF" w:rsidRPr="0055014F" w:rsidRDefault="00693ECF" w:rsidP="007A74EA">
      <w:pPr>
        <w:shd w:val="clear" w:color="auto" w:fill="FFFFFF"/>
        <w:spacing w:after="120" w:line="360" w:lineRule="auto"/>
        <w:rPr>
          <w:rFonts w:eastAsia="Times New Roman" w:cstheme="minorHAnsi"/>
          <w:color w:val="24292E"/>
          <w:sz w:val="24"/>
          <w:szCs w:val="24"/>
        </w:rPr>
      </w:pPr>
    </w:p>
    <w:p w14:paraId="4FB1CEBD" w14:textId="13CA98B6" w:rsidR="005F147E" w:rsidRDefault="00651CB7"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Acknowledgements</w:t>
      </w:r>
    </w:p>
    <w:p w14:paraId="5E5138DC" w14:textId="4F0998EA" w:rsidR="00CD4AA7" w:rsidRPr="00E216DA" w:rsidRDefault="00CD4AA7"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We thank the</w:t>
      </w:r>
      <w:r w:rsidR="001C0D1E">
        <w:rPr>
          <w:rFonts w:asciiTheme="minorHAnsi" w:hAnsiTheme="minorHAnsi" w:cstheme="minorHAnsi"/>
        </w:rPr>
        <w:t xml:space="preserve"> numerous</w:t>
      </w:r>
      <w:r w:rsidRPr="00E216DA">
        <w:rPr>
          <w:rFonts w:asciiTheme="minorHAnsi" w:hAnsiTheme="minorHAnsi" w:cstheme="minorHAnsi"/>
        </w:rPr>
        <w:t xml:space="preserve"> technicians and postdocs for helping with data collection in the field sites. </w:t>
      </w:r>
      <w:r w:rsidR="001A37D9">
        <w:rPr>
          <w:rFonts w:asciiTheme="minorHAnsi" w:hAnsiTheme="minorHAnsi" w:cstheme="minorHAnsi"/>
        </w:rPr>
        <w:t>Special thanks go to the technician in Lincoln, John Sanley, who helped weigh and handle the samples. We also thank the Ivan Baxter lab</w:t>
      </w:r>
      <w:r w:rsidR="007913B3">
        <w:rPr>
          <w:rFonts w:asciiTheme="minorHAnsi" w:hAnsiTheme="minorHAnsi" w:cstheme="minorHAnsi"/>
        </w:rPr>
        <w:t>, particularly Dr. Baxter,</w:t>
      </w:r>
      <w:r w:rsidR="001A37D9">
        <w:rPr>
          <w:rFonts w:asciiTheme="minorHAnsi" w:hAnsiTheme="minorHAnsi" w:cstheme="minorHAnsi"/>
        </w:rPr>
        <w:t xml:space="preserve"> at the Danforth Center for </w:t>
      </w:r>
      <w:r w:rsidR="00693ECF">
        <w:rPr>
          <w:rFonts w:asciiTheme="minorHAnsi" w:hAnsiTheme="minorHAnsi" w:cstheme="minorHAnsi"/>
        </w:rPr>
        <w:t xml:space="preserve">the </w:t>
      </w:r>
      <w:r w:rsidR="007913B3">
        <w:rPr>
          <w:rFonts w:asciiTheme="minorHAnsi" w:hAnsiTheme="minorHAnsi" w:cstheme="minorHAnsi"/>
        </w:rPr>
        <w:t xml:space="preserve">ionomic assay </w:t>
      </w:r>
      <w:r w:rsidR="00693ECF">
        <w:rPr>
          <w:rFonts w:asciiTheme="minorHAnsi" w:hAnsiTheme="minorHAnsi" w:cstheme="minorHAnsi"/>
        </w:rPr>
        <w:t xml:space="preserve">we used, </w:t>
      </w:r>
      <w:r w:rsidR="007913B3">
        <w:rPr>
          <w:rFonts w:asciiTheme="minorHAnsi" w:hAnsiTheme="minorHAnsi" w:cstheme="minorHAnsi"/>
        </w:rPr>
        <w:t>and the advice</w:t>
      </w:r>
      <w:r w:rsidR="00693ECF">
        <w:rPr>
          <w:rFonts w:asciiTheme="minorHAnsi" w:hAnsiTheme="minorHAnsi" w:cstheme="minorHAnsi"/>
        </w:rPr>
        <w:t xml:space="preserve"> he</w:t>
      </w:r>
      <w:r w:rsidR="007913B3">
        <w:rPr>
          <w:rFonts w:asciiTheme="minorHAnsi" w:hAnsiTheme="minorHAnsi" w:cstheme="minorHAnsi"/>
        </w:rPr>
        <w:t xml:space="preserve"> provided.</w:t>
      </w:r>
      <w:r w:rsidR="001A37D9">
        <w:rPr>
          <w:rFonts w:asciiTheme="minorHAnsi" w:hAnsiTheme="minorHAnsi" w:cstheme="minorHAnsi"/>
        </w:rPr>
        <w:t xml:space="preserve"> </w:t>
      </w:r>
      <w:r w:rsidR="00D25B9B" w:rsidRPr="000C1220">
        <w:rPr>
          <w:rFonts w:asciiTheme="minorHAnsi" w:hAnsiTheme="minorHAnsi" w:cstheme="minorHAnsi"/>
        </w:rPr>
        <w:t xml:space="preserve">This research was supported and funded by the National Science Foundation Plant Genome Research Program (IOS-1444533) and by the US Department of Energy, Office of Science, Office of Biological and Environmental Research Award DESC0014156 to T.E.J and F.B.F.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w:t>
      </w:r>
      <w:proofErr w:type="spellStart"/>
      <w:r w:rsidR="00D25B9B" w:rsidRPr="000C1220">
        <w:rPr>
          <w:rFonts w:asciiTheme="minorHAnsi" w:hAnsiTheme="minorHAnsi" w:cstheme="minorHAnsi"/>
        </w:rPr>
        <w:t>AgBioResearch</w:t>
      </w:r>
      <w:proofErr w:type="spellEnd"/>
      <w:r w:rsidR="00D25B9B" w:rsidRPr="000C1220">
        <w:rPr>
          <w:rFonts w:asciiTheme="minorHAnsi" w:hAnsiTheme="minorHAnsi" w:cstheme="minorHAnsi"/>
        </w:rPr>
        <w:t xml:space="preserve">. We thank the Joint Genome Institute and collaborators for prepublication access to the </w:t>
      </w:r>
      <w:r w:rsidR="00D25B9B" w:rsidRPr="000C1220">
        <w:rPr>
          <w:rFonts w:asciiTheme="minorHAnsi" w:hAnsiTheme="minorHAnsi" w:cstheme="minorHAnsi"/>
          <w:i/>
        </w:rPr>
        <w:t>Panicum virgatum</w:t>
      </w:r>
      <w:r w:rsidR="00D25B9B" w:rsidRPr="000C1220">
        <w:rPr>
          <w:rFonts w:asciiTheme="minorHAnsi" w:hAnsiTheme="minorHAnsi" w:cstheme="minorHAnsi"/>
        </w:rPr>
        <w:t xml:space="preserve"> v5 AP13 genome reference</w:t>
      </w:r>
      <w:r w:rsidR="000C1220">
        <w:rPr>
          <w:rFonts w:asciiTheme="minorHAnsi" w:hAnsiTheme="minorHAnsi" w:cstheme="minorHAnsi"/>
        </w:rPr>
        <w:t>.</w:t>
      </w:r>
    </w:p>
    <w:p w14:paraId="5BB41F77" w14:textId="33904E02" w:rsidR="00796D42" w:rsidRDefault="00796D42"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Author contributions</w:t>
      </w:r>
    </w:p>
    <w:p w14:paraId="420D6F14" w14:textId="1BBBAF01" w:rsidR="001C0D1E" w:rsidRPr="00E216DA" w:rsidRDefault="001C0D1E"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F.B.F., T.E.J.</w:t>
      </w:r>
      <w:r w:rsidR="00BA7C4A">
        <w:rPr>
          <w:rFonts w:asciiTheme="minorHAnsi" w:hAnsiTheme="minorHAnsi" w:cstheme="minorHAnsi"/>
        </w:rPr>
        <w:t>,</w:t>
      </w:r>
      <w:r w:rsidR="00343C51">
        <w:rPr>
          <w:rFonts w:asciiTheme="minorHAnsi" w:hAnsiTheme="minorHAnsi" w:cstheme="minorHAnsi"/>
        </w:rPr>
        <w:t xml:space="preserve"> and</w:t>
      </w:r>
      <w:r w:rsidR="00BA7C4A">
        <w:rPr>
          <w:rFonts w:asciiTheme="minorHAnsi" w:hAnsiTheme="minorHAnsi" w:cstheme="minorHAnsi"/>
        </w:rPr>
        <w:t xml:space="preserve"> D.B.</w:t>
      </w:r>
      <w:r w:rsidRPr="00E216DA">
        <w:rPr>
          <w:rFonts w:asciiTheme="minorHAnsi" w:hAnsiTheme="minorHAnsi" w:cstheme="minorHAnsi"/>
        </w:rPr>
        <w:t>L. designed research; J.B., F.B.F,</w:t>
      </w:r>
      <w:r w:rsidR="00BA7C4A">
        <w:rPr>
          <w:rFonts w:asciiTheme="minorHAnsi" w:hAnsiTheme="minorHAnsi" w:cstheme="minorHAnsi"/>
        </w:rPr>
        <w:t xml:space="preserve"> D.B.L</w:t>
      </w:r>
      <w:r w:rsidR="00343C51">
        <w:rPr>
          <w:rFonts w:asciiTheme="minorHAnsi" w:hAnsiTheme="minorHAnsi" w:cstheme="minorHAnsi"/>
        </w:rPr>
        <w:t>,</w:t>
      </w:r>
      <w:r w:rsidRPr="00E216DA">
        <w:rPr>
          <w:rFonts w:asciiTheme="minorHAnsi" w:hAnsiTheme="minorHAnsi" w:cstheme="minorHAnsi"/>
        </w:rPr>
        <w:t xml:space="preserve"> and T.E.J. performed research; </w:t>
      </w:r>
      <w:r w:rsidR="00370073" w:rsidRPr="00E216DA">
        <w:rPr>
          <w:rFonts w:asciiTheme="minorHAnsi" w:hAnsiTheme="minorHAnsi" w:cstheme="minorHAnsi"/>
        </w:rPr>
        <w:t>L.Z</w:t>
      </w:r>
      <w:r w:rsidR="00343C51">
        <w:rPr>
          <w:rFonts w:asciiTheme="minorHAnsi" w:hAnsiTheme="minorHAnsi" w:cstheme="minorHAnsi"/>
        </w:rPr>
        <w:t>.</w:t>
      </w:r>
      <w:r w:rsidR="00370073" w:rsidRPr="00E216DA">
        <w:rPr>
          <w:rFonts w:asciiTheme="minorHAnsi" w:hAnsiTheme="minorHAnsi" w:cstheme="minorHAnsi"/>
        </w:rPr>
        <w:t xml:space="preserve"> </w:t>
      </w:r>
      <w:r w:rsidR="00480259">
        <w:rPr>
          <w:rFonts w:asciiTheme="minorHAnsi" w:hAnsiTheme="minorHAnsi" w:cstheme="minorHAnsi"/>
        </w:rPr>
        <w:t xml:space="preserve">and A.M </w:t>
      </w:r>
      <w:r w:rsidR="00370073" w:rsidRPr="00E216DA">
        <w:rPr>
          <w:rFonts w:asciiTheme="minorHAnsi" w:hAnsiTheme="minorHAnsi" w:cstheme="minorHAnsi"/>
        </w:rPr>
        <w:t>analyzed data</w:t>
      </w:r>
      <w:r w:rsidR="00343C51">
        <w:rPr>
          <w:rFonts w:asciiTheme="minorHAnsi" w:hAnsiTheme="minorHAnsi" w:cstheme="minorHAnsi"/>
        </w:rPr>
        <w:t>; L.Z. and A.M. w</w:t>
      </w:r>
      <w:r w:rsidRPr="00E216DA">
        <w:rPr>
          <w:rFonts w:asciiTheme="minorHAnsi" w:hAnsiTheme="minorHAnsi" w:cstheme="minorHAnsi"/>
        </w:rPr>
        <w:t>rote the paper</w:t>
      </w:r>
      <w:r w:rsidR="00BA7C4A">
        <w:rPr>
          <w:rFonts w:asciiTheme="minorHAnsi" w:hAnsiTheme="minorHAnsi" w:cstheme="minorHAnsi"/>
        </w:rPr>
        <w:t xml:space="preserve"> with comments and editing by all co-authors</w:t>
      </w:r>
      <w:r w:rsidRPr="00E216DA">
        <w:rPr>
          <w:rFonts w:asciiTheme="minorHAnsi" w:hAnsiTheme="minorHAnsi" w:cstheme="minorHAnsi"/>
        </w:rPr>
        <w:t>.</w:t>
      </w:r>
    </w:p>
    <w:p w14:paraId="2EC82A49" w14:textId="79C715B5" w:rsidR="00796D42" w:rsidRDefault="00E216DA" w:rsidP="00382796">
      <w:pPr>
        <w:pStyle w:val="NormalWeb"/>
        <w:shd w:val="clear" w:color="auto" w:fill="FFFFFF"/>
        <w:spacing w:before="0" w:beforeAutospacing="0" w:after="120" w:afterAutospacing="0"/>
        <w:rPr>
          <w:rFonts w:asciiTheme="minorHAnsi" w:hAnsiTheme="minorHAnsi" w:cstheme="minorHAnsi"/>
          <w:b/>
        </w:rPr>
      </w:pPr>
      <w:r>
        <w:rPr>
          <w:rFonts w:asciiTheme="minorHAnsi" w:hAnsiTheme="minorHAnsi" w:cstheme="minorHAnsi"/>
          <w:b/>
        </w:rPr>
        <w:t>Data Availability</w:t>
      </w:r>
    </w:p>
    <w:p w14:paraId="7B0C73CF" w14:textId="27304D89" w:rsidR="00651CB7" w:rsidRDefault="00E216DA" w:rsidP="00BD0F92">
      <w:pPr>
        <w:pStyle w:val="NormalWeb"/>
        <w:shd w:val="clear" w:color="auto" w:fill="FFFFFF"/>
        <w:spacing w:before="0" w:beforeAutospacing="0" w:after="120" w:afterAutospacing="0" w:line="360" w:lineRule="auto"/>
        <w:rPr>
          <w:rFonts w:asciiTheme="minorHAnsi" w:hAnsiTheme="minorHAnsi" w:cstheme="minorHAnsi"/>
        </w:rPr>
        <w:sectPr w:rsidR="00651CB7" w:rsidSect="00693ECF">
          <w:pgSz w:w="12240" w:h="15840"/>
          <w:pgMar w:top="1440" w:right="1440" w:bottom="1440" w:left="1440" w:header="720" w:footer="720" w:gutter="0"/>
          <w:lnNumType w:countBy="1" w:restart="continuous"/>
          <w:cols w:space="720"/>
          <w:docGrid w:linePitch="360"/>
        </w:sectPr>
      </w:pPr>
      <w:r w:rsidRPr="00E216DA">
        <w:rPr>
          <w:rFonts w:asciiTheme="minorHAnsi" w:hAnsiTheme="minorHAnsi" w:cstheme="minorHAnsi"/>
        </w:rPr>
        <w:t xml:space="preserve">The data, R scripts, </w:t>
      </w:r>
      <w:proofErr w:type="spellStart"/>
      <w:r w:rsidRPr="00E216DA">
        <w:rPr>
          <w:rFonts w:asciiTheme="minorHAnsi" w:hAnsiTheme="minorHAnsi" w:cstheme="minorHAnsi"/>
        </w:rPr>
        <w:t>Genstat</w:t>
      </w:r>
      <w:proofErr w:type="spellEnd"/>
      <w:r w:rsidRPr="00E216DA">
        <w:rPr>
          <w:rFonts w:asciiTheme="minorHAnsi" w:hAnsiTheme="minorHAnsi" w:cstheme="minorHAnsi"/>
        </w:rPr>
        <w:t xml:space="preserve"> outputs, and other outputs can be found on </w:t>
      </w:r>
      <w:proofErr w:type="spellStart"/>
      <w:r w:rsidRPr="00E216DA">
        <w:rPr>
          <w:rFonts w:asciiTheme="minorHAnsi" w:hAnsiTheme="minorHAnsi" w:cstheme="minorHAnsi"/>
        </w:rPr>
        <w:t>Github</w:t>
      </w:r>
      <w:proofErr w:type="spellEnd"/>
      <w:r w:rsidRPr="00E216DA">
        <w:rPr>
          <w:rFonts w:asciiTheme="minorHAnsi" w:hAnsiTheme="minorHAnsi" w:cstheme="minorHAnsi"/>
        </w:rPr>
        <w:t xml:space="preserve">: </w:t>
      </w:r>
      <w:r w:rsidR="00693ECF" w:rsidRPr="00B67B32">
        <w:rPr>
          <w:rFonts w:asciiTheme="minorHAnsi" w:hAnsiTheme="minorHAnsi" w:cstheme="minorHAnsi"/>
        </w:rPr>
        <w:t>https://github.com/Alice-MacQueen/fourway-ionomics</w:t>
      </w:r>
      <w:r w:rsidRPr="00E216DA">
        <w:rPr>
          <w:rFonts w:asciiTheme="minorHAnsi" w:hAnsiTheme="minorHAnsi" w:cstheme="minorHAnsi"/>
        </w:rPr>
        <w:t xml:space="preserve">. </w:t>
      </w:r>
      <w:r w:rsidR="00F450A4">
        <w:rPr>
          <w:rFonts w:asciiTheme="minorHAnsi" w:hAnsiTheme="minorHAnsi" w:cstheme="minorHAnsi"/>
        </w:rPr>
        <w:t xml:space="preserve">The phenotypic correlation between elements at each garden is presented in Supplemental Table S1. </w:t>
      </w:r>
      <w:r w:rsidR="00F450A4" w:rsidRPr="00E216DA">
        <w:rPr>
          <w:rFonts w:asciiTheme="minorHAnsi" w:hAnsiTheme="minorHAnsi" w:cstheme="minorHAnsi"/>
        </w:rPr>
        <w:t xml:space="preserve">The variance partitioning between additive genetic variance and environmental variance in heritability estimation </w:t>
      </w:r>
      <w:r w:rsidR="00F450A4">
        <w:rPr>
          <w:rFonts w:asciiTheme="minorHAnsi" w:hAnsiTheme="minorHAnsi" w:cstheme="minorHAnsi"/>
        </w:rPr>
        <w:t xml:space="preserve">for </w:t>
      </w:r>
      <w:r w:rsidR="00F450A4">
        <w:rPr>
          <w:rFonts w:asciiTheme="minorHAnsi" w:hAnsiTheme="minorHAnsi" w:cstheme="minorHAnsi"/>
        </w:rPr>
        <w:lastRenderedPageBreak/>
        <w:t xml:space="preserve">each element at each garden </w:t>
      </w:r>
      <w:r w:rsidR="00F450A4" w:rsidRPr="00E216DA">
        <w:rPr>
          <w:rFonts w:asciiTheme="minorHAnsi" w:hAnsiTheme="minorHAnsi" w:cstheme="minorHAnsi"/>
        </w:rPr>
        <w:t xml:space="preserve">is presented in Supplemental </w:t>
      </w:r>
      <w:r w:rsidR="00F450A4">
        <w:rPr>
          <w:rFonts w:asciiTheme="minorHAnsi" w:hAnsiTheme="minorHAnsi" w:cstheme="minorHAnsi"/>
        </w:rPr>
        <w:t>Table</w:t>
      </w:r>
      <w:r w:rsidR="00F450A4" w:rsidRPr="00E216DA">
        <w:rPr>
          <w:rFonts w:asciiTheme="minorHAnsi" w:hAnsiTheme="minorHAnsi" w:cstheme="minorHAnsi"/>
        </w:rPr>
        <w:t xml:space="preserve"> S</w:t>
      </w:r>
      <w:r w:rsidR="00F450A4">
        <w:rPr>
          <w:rFonts w:asciiTheme="minorHAnsi" w:hAnsiTheme="minorHAnsi" w:cstheme="minorHAnsi"/>
        </w:rPr>
        <w:t>2</w:t>
      </w:r>
      <w:r w:rsidR="00F450A4" w:rsidRPr="00E216DA">
        <w:rPr>
          <w:rFonts w:asciiTheme="minorHAnsi" w:hAnsiTheme="minorHAnsi" w:cstheme="minorHAnsi"/>
        </w:rPr>
        <w:t>.</w:t>
      </w:r>
      <w:r w:rsidR="00F450A4">
        <w:rPr>
          <w:rFonts w:asciiTheme="minorHAnsi" w:hAnsiTheme="minorHAnsi" w:cstheme="minorHAnsi"/>
        </w:rPr>
        <w:t xml:space="preserve"> The genetic correlation among sites for each element is presented in Supplemental Table S3. </w:t>
      </w:r>
      <w:r w:rsidRPr="00E216DA">
        <w:rPr>
          <w:rFonts w:asciiTheme="minorHAnsi" w:hAnsiTheme="minorHAnsi" w:cstheme="minorHAnsi"/>
        </w:rPr>
        <w:t xml:space="preserve">The identified QTL with confidence intervals </w:t>
      </w:r>
      <w:proofErr w:type="gramStart"/>
      <w:r w:rsidRPr="00E216DA">
        <w:rPr>
          <w:rFonts w:asciiTheme="minorHAnsi" w:hAnsiTheme="minorHAnsi" w:cstheme="minorHAnsi"/>
        </w:rPr>
        <w:t>are</w:t>
      </w:r>
      <w:proofErr w:type="gramEnd"/>
      <w:r w:rsidRPr="00E216DA">
        <w:rPr>
          <w:rFonts w:asciiTheme="minorHAnsi" w:hAnsiTheme="minorHAnsi" w:cstheme="minorHAnsi"/>
        </w:rPr>
        <w:t xml:space="preserve"> presented in Supplemental Table </w:t>
      </w:r>
      <w:r w:rsidR="00F450A4" w:rsidRPr="00E216DA">
        <w:rPr>
          <w:rFonts w:asciiTheme="minorHAnsi" w:hAnsiTheme="minorHAnsi" w:cstheme="minorHAnsi"/>
        </w:rPr>
        <w:t>S</w:t>
      </w:r>
      <w:r w:rsidR="00F450A4">
        <w:rPr>
          <w:rFonts w:asciiTheme="minorHAnsi" w:hAnsiTheme="minorHAnsi" w:cstheme="minorHAnsi"/>
        </w:rPr>
        <w:t>4</w:t>
      </w:r>
      <w:r w:rsidRPr="00E216DA">
        <w:rPr>
          <w:rFonts w:asciiTheme="minorHAnsi" w:hAnsiTheme="minorHAnsi" w:cstheme="minorHAnsi"/>
        </w:rPr>
        <w:t>.</w:t>
      </w:r>
      <w:r w:rsidR="00F77FBC">
        <w:rPr>
          <w:rFonts w:asciiTheme="minorHAnsi" w:hAnsiTheme="minorHAnsi" w:cstheme="minorHAnsi"/>
        </w:rPr>
        <w:t xml:space="preserve"> The candidate genes are listed in Supplemental Table </w:t>
      </w:r>
      <w:r w:rsidR="00F450A4">
        <w:rPr>
          <w:rFonts w:asciiTheme="minorHAnsi" w:hAnsiTheme="minorHAnsi" w:cstheme="minorHAnsi"/>
        </w:rPr>
        <w:t>S5 (in a separate</w:t>
      </w:r>
      <w:r w:rsidR="005E1070">
        <w:rPr>
          <w:rFonts w:asciiTheme="minorHAnsi" w:hAnsiTheme="minorHAnsi" w:cstheme="minorHAnsi"/>
        </w:rPr>
        <w:t xml:space="preserve"> Excel)</w:t>
      </w:r>
      <w:r w:rsidR="00F77FBC">
        <w:rPr>
          <w:rFonts w:asciiTheme="minorHAnsi" w:hAnsiTheme="minorHAnsi" w:cstheme="minorHAnsi"/>
        </w:rPr>
        <w:t xml:space="preserve">, and the significant GO terms are included in Supplemental Table </w:t>
      </w:r>
      <w:r w:rsidR="00F450A4">
        <w:rPr>
          <w:rFonts w:asciiTheme="minorHAnsi" w:hAnsiTheme="minorHAnsi" w:cstheme="minorHAnsi"/>
        </w:rPr>
        <w:t>S6</w:t>
      </w:r>
      <w:r w:rsidR="005E1070">
        <w:rPr>
          <w:rFonts w:asciiTheme="minorHAnsi" w:hAnsiTheme="minorHAnsi" w:cstheme="minorHAnsi"/>
        </w:rPr>
        <w:t xml:space="preserve"> (in a separate Excel)</w:t>
      </w:r>
      <w:r w:rsidR="00F77FBC">
        <w:rPr>
          <w:rFonts w:asciiTheme="minorHAnsi" w:hAnsiTheme="minorHAnsi" w:cstheme="minorHAnsi"/>
        </w:rPr>
        <w:t>.</w:t>
      </w:r>
      <w:r w:rsidRPr="00E216DA">
        <w:rPr>
          <w:rFonts w:asciiTheme="minorHAnsi" w:hAnsiTheme="minorHAnsi" w:cstheme="minorHAnsi"/>
        </w:rPr>
        <w:t xml:space="preserve"> </w:t>
      </w:r>
      <w:r w:rsidR="00B26A02">
        <w:rPr>
          <w:rFonts w:asciiTheme="minorHAnsi" w:hAnsiTheme="minorHAnsi" w:cstheme="minorHAnsi"/>
        </w:rPr>
        <w:t>The effects of QTL identified for each element across gardens is presented in Supplemental Figure S</w:t>
      </w:r>
      <w:r w:rsidR="005E1070">
        <w:rPr>
          <w:rFonts w:asciiTheme="minorHAnsi" w:hAnsiTheme="minorHAnsi" w:cstheme="minorHAnsi"/>
        </w:rPr>
        <w:t>1</w:t>
      </w:r>
      <w:r w:rsidR="00B26A02">
        <w:rPr>
          <w:rFonts w:asciiTheme="minorHAnsi" w:hAnsiTheme="minorHAnsi" w:cstheme="minorHAnsi"/>
        </w:rPr>
        <w:t>.</w:t>
      </w:r>
      <w:r w:rsidRPr="00E216DA">
        <w:rPr>
          <w:rFonts w:asciiTheme="minorHAnsi" w:hAnsiTheme="minorHAnsi" w:cstheme="minorHAnsi"/>
        </w:rPr>
        <w:t xml:space="preserve"> </w:t>
      </w:r>
    </w:p>
    <w:p w14:paraId="0D0ECD16" w14:textId="61E7C66E" w:rsidR="00BD0F92" w:rsidRPr="00BD0F92" w:rsidRDefault="00BD0F92" w:rsidP="00BD0F92">
      <w:pPr>
        <w:pStyle w:val="NormalWeb"/>
        <w:shd w:val="clear" w:color="auto" w:fill="FFFFFF"/>
        <w:spacing w:before="0" w:beforeAutospacing="0" w:after="120" w:afterAutospacing="0"/>
        <w:rPr>
          <w:rFonts w:asciiTheme="minorHAnsi" w:hAnsiTheme="minorHAnsi" w:cstheme="minorHAnsi"/>
          <w:sz w:val="28"/>
          <w:szCs w:val="28"/>
        </w:rPr>
      </w:pPr>
      <w:r w:rsidRPr="00BD0F92">
        <w:rPr>
          <w:rFonts w:asciiTheme="minorHAnsi" w:hAnsiTheme="minorHAnsi" w:cstheme="minorHAnsi"/>
          <w:b/>
          <w:sz w:val="28"/>
          <w:szCs w:val="28"/>
        </w:rPr>
        <w:lastRenderedPageBreak/>
        <w:t>References</w:t>
      </w:r>
    </w:p>
    <w:p w14:paraId="0E63F5D2" w14:textId="77777777" w:rsidR="005B4D90" w:rsidRPr="005B4D90" w:rsidRDefault="007C5A0D" w:rsidP="005B4D90">
      <w:pPr>
        <w:pStyle w:val="EndNoteBibliography"/>
        <w:spacing w:after="0"/>
        <w:ind w:left="720" w:hanging="720"/>
      </w:pPr>
      <w:r w:rsidRPr="00BD0F92">
        <w:rPr>
          <w:rFonts w:asciiTheme="minorHAnsi" w:hAnsiTheme="minorHAnsi" w:cstheme="minorHAnsi"/>
        </w:rPr>
        <w:fldChar w:fldCharType="begin"/>
      </w:r>
      <w:r w:rsidRPr="00BD0F92">
        <w:rPr>
          <w:rFonts w:asciiTheme="minorHAnsi" w:hAnsiTheme="minorHAnsi" w:cstheme="minorHAnsi"/>
        </w:rPr>
        <w:instrText xml:space="preserve"> ADDIN EN.REFLIST </w:instrText>
      </w:r>
      <w:r w:rsidRPr="00BD0F92">
        <w:rPr>
          <w:rFonts w:asciiTheme="minorHAnsi" w:hAnsiTheme="minorHAnsi" w:cstheme="minorHAnsi"/>
        </w:rPr>
        <w:fldChar w:fldCharType="separate"/>
      </w:r>
      <w:r w:rsidR="005B4D90" w:rsidRPr="005B4D90">
        <w:rPr>
          <w:b/>
        </w:rPr>
        <w:t>Alejandro S, Höller S, Meier B, Peiter E. 2020.</w:t>
      </w:r>
      <w:r w:rsidR="005B4D90" w:rsidRPr="005B4D90">
        <w:t xml:space="preserve"> Manganese in Plants: From Acquisition to Subcellular Allocation. </w:t>
      </w:r>
      <w:r w:rsidR="005B4D90" w:rsidRPr="005B4D90">
        <w:rPr>
          <w:i/>
        </w:rPr>
        <w:t>Frontiers in Plant Science</w:t>
      </w:r>
      <w:r w:rsidR="005B4D90" w:rsidRPr="005B4D90">
        <w:t xml:space="preserve"> </w:t>
      </w:r>
      <w:r w:rsidR="005B4D90" w:rsidRPr="005B4D90">
        <w:rPr>
          <w:b/>
        </w:rPr>
        <w:t>11</w:t>
      </w:r>
      <w:r w:rsidR="005B4D90" w:rsidRPr="005B4D90">
        <w:t>(300).</w:t>
      </w:r>
    </w:p>
    <w:p w14:paraId="6CE2C223" w14:textId="77777777" w:rsidR="005B4D90" w:rsidRPr="005B4D90" w:rsidRDefault="005B4D90" w:rsidP="005B4D90">
      <w:pPr>
        <w:pStyle w:val="EndNoteBibliography"/>
        <w:spacing w:after="0"/>
        <w:ind w:left="720" w:hanging="720"/>
        <w:rPr>
          <w:i/>
        </w:rPr>
      </w:pPr>
      <w:r w:rsidRPr="005B4D90">
        <w:rPr>
          <w:b/>
        </w:rPr>
        <w:t>Alexa. A, Rahnenfuhrer. J. 2020.</w:t>
      </w:r>
      <w:r w:rsidRPr="005B4D90">
        <w:t xml:space="preserve"> topGO: Enrichment Analysis for Gene Ontolog. </w:t>
      </w:r>
      <w:r w:rsidRPr="005B4D90">
        <w:rPr>
          <w:i/>
        </w:rPr>
        <w:t>R package version 2.42.0.</w:t>
      </w:r>
    </w:p>
    <w:p w14:paraId="361B8A57" w14:textId="77777777" w:rsidR="005B4D90" w:rsidRPr="005B4D90" w:rsidRDefault="005B4D90" w:rsidP="005B4D90">
      <w:pPr>
        <w:pStyle w:val="EndNoteBibliography"/>
        <w:spacing w:after="0"/>
        <w:ind w:left="720" w:hanging="720"/>
      </w:pPr>
      <w:r w:rsidRPr="005B4D90">
        <w:rPr>
          <w:b/>
        </w:rPr>
        <w:t>Andresen E, Peiter E, Küpper H. 2018.</w:t>
      </w:r>
      <w:r w:rsidRPr="005B4D90">
        <w:t xml:space="preserve"> Trace metal metabolism in plants. </w:t>
      </w:r>
      <w:r w:rsidRPr="005B4D90">
        <w:rPr>
          <w:i/>
        </w:rPr>
        <w:t>Journal of Experimental Botany</w:t>
      </w:r>
      <w:r w:rsidRPr="005B4D90">
        <w:t xml:space="preserve"> </w:t>
      </w:r>
      <w:r w:rsidRPr="005B4D90">
        <w:rPr>
          <w:b/>
        </w:rPr>
        <w:t>69</w:t>
      </w:r>
      <w:r w:rsidRPr="005B4D90">
        <w:t>(5): 909-954.</w:t>
      </w:r>
    </w:p>
    <w:p w14:paraId="62BB661A" w14:textId="77777777" w:rsidR="005B4D90" w:rsidRPr="005B4D90" w:rsidRDefault="005B4D90" w:rsidP="005B4D90">
      <w:pPr>
        <w:pStyle w:val="EndNoteBibliography"/>
        <w:spacing w:after="0"/>
        <w:ind w:left="720" w:hanging="720"/>
      </w:pPr>
      <w:r w:rsidRPr="005B4D90">
        <w:rPr>
          <w:b/>
        </w:rPr>
        <w:t>Aspinwall MJ, Lowry DB, Taylor SH, Juenger TE, Hawkes CV, Johnson M-VV, Kiniry JR, Fay PA. 2013.</w:t>
      </w:r>
      <w:r w:rsidRPr="005B4D90">
        <w:t xml:space="preserve"> Genotypic variation in traits linked to climate and aboveground productivity in a widespread C4 grass: evidence for a functional trait syndrome. </w:t>
      </w:r>
      <w:r w:rsidRPr="005B4D90">
        <w:rPr>
          <w:i/>
        </w:rPr>
        <w:t>New Phytologist</w:t>
      </w:r>
      <w:r w:rsidRPr="005B4D90">
        <w:t xml:space="preserve"> </w:t>
      </w:r>
      <w:r w:rsidRPr="005B4D90">
        <w:rPr>
          <w:b/>
        </w:rPr>
        <w:t>199</w:t>
      </w:r>
      <w:r w:rsidRPr="005B4D90">
        <w:t>(4): 966-980.</w:t>
      </w:r>
    </w:p>
    <w:p w14:paraId="57A38EBC" w14:textId="77777777" w:rsidR="005B4D90" w:rsidRPr="005B4D90" w:rsidRDefault="005B4D90" w:rsidP="005B4D90">
      <w:pPr>
        <w:pStyle w:val="EndNoteBibliography"/>
        <w:spacing w:after="0"/>
        <w:ind w:left="720" w:hanging="720"/>
      </w:pPr>
      <w:r w:rsidRPr="005B4D90">
        <w:rPr>
          <w:b/>
        </w:rPr>
        <w:t>Baxter I, Brazelton JN, Yu D, Huang YS, Lahner B, Yakubova E, Li Y, Bergelson J, Borevitz JO, Nordborg M, et al. 2010.</w:t>
      </w:r>
      <w:r w:rsidRPr="005B4D90">
        <w:t xml:space="preserve"> A Coastal Cline in Sodium Accumulation in Arabidopsis thaliana Is Driven by Natural Variation of the Sodium Transporter AtHKT1;1. </w:t>
      </w:r>
      <w:r w:rsidRPr="005B4D90">
        <w:rPr>
          <w:i/>
        </w:rPr>
        <w:t>PLOS Genetics</w:t>
      </w:r>
      <w:r w:rsidRPr="005B4D90">
        <w:t xml:space="preserve"> </w:t>
      </w:r>
      <w:r w:rsidRPr="005B4D90">
        <w:rPr>
          <w:b/>
        </w:rPr>
        <w:t>6</w:t>
      </w:r>
      <w:r w:rsidRPr="005B4D90">
        <w:t>(11): e1001193.</w:t>
      </w:r>
    </w:p>
    <w:p w14:paraId="40224F0E" w14:textId="77777777" w:rsidR="005B4D90" w:rsidRPr="005B4D90" w:rsidRDefault="005B4D90" w:rsidP="005B4D90">
      <w:pPr>
        <w:pStyle w:val="EndNoteBibliography"/>
        <w:spacing w:after="0"/>
        <w:ind w:left="720" w:hanging="720"/>
      </w:pPr>
      <w:r w:rsidRPr="005B4D90">
        <w:rPr>
          <w:b/>
        </w:rPr>
        <w:t>Baxter I, Dilkes BP. 2012.</w:t>
      </w:r>
      <w:r w:rsidRPr="005B4D90">
        <w:t xml:space="preserve"> Elemental Profiles Reflect Plant Adaptations to the Environment. </w:t>
      </w:r>
      <w:r w:rsidRPr="005B4D90">
        <w:rPr>
          <w:i/>
        </w:rPr>
        <w:t>Science</w:t>
      </w:r>
      <w:r w:rsidRPr="005B4D90">
        <w:t xml:space="preserve"> </w:t>
      </w:r>
      <w:r w:rsidRPr="005B4D90">
        <w:rPr>
          <w:b/>
        </w:rPr>
        <w:t>336</w:t>
      </w:r>
      <w:r w:rsidRPr="005B4D90">
        <w:t>(6089): 1661.</w:t>
      </w:r>
    </w:p>
    <w:p w14:paraId="4E99FA6B" w14:textId="77777777" w:rsidR="005B4D90" w:rsidRPr="005B4D90" w:rsidRDefault="005B4D90" w:rsidP="005B4D90">
      <w:pPr>
        <w:pStyle w:val="EndNoteBibliography"/>
        <w:spacing w:after="0"/>
        <w:ind w:left="720" w:hanging="720"/>
      </w:pPr>
      <w:r w:rsidRPr="005B4D90">
        <w:rPr>
          <w:b/>
        </w:rPr>
        <w:t>Baxter I, Muthukumar B, Park HC, Buchner P, Lahner B, Danku J, Zhao K, Lee J, Hawkesford MJ, Guerinot ML, et al. 2008.</w:t>
      </w:r>
      <w:r w:rsidRPr="005B4D90">
        <w:t xml:space="preserve"> Variation in Molybdenum Content Across Broadly Distributed Populations of Arabidopsis thaliana Is Controlled by a Mitochondrial Molybdenum Transporter (MOT1). </w:t>
      </w:r>
      <w:r w:rsidRPr="005B4D90">
        <w:rPr>
          <w:i/>
        </w:rPr>
        <w:t>PLOS Genetics</w:t>
      </w:r>
      <w:r w:rsidRPr="005B4D90">
        <w:t xml:space="preserve"> </w:t>
      </w:r>
      <w:r w:rsidRPr="005B4D90">
        <w:rPr>
          <w:b/>
        </w:rPr>
        <w:t>4</w:t>
      </w:r>
      <w:r w:rsidRPr="005B4D90">
        <w:t>(2): e1000004.</w:t>
      </w:r>
    </w:p>
    <w:p w14:paraId="1C22D385" w14:textId="77777777" w:rsidR="005B4D90" w:rsidRPr="005B4D90" w:rsidRDefault="005B4D90" w:rsidP="005B4D90">
      <w:pPr>
        <w:pStyle w:val="EndNoteBibliography"/>
        <w:spacing w:after="0"/>
        <w:ind w:left="720" w:hanging="720"/>
      </w:pPr>
      <w:r w:rsidRPr="005B4D90">
        <w:rPr>
          <w:b/>
        </w:rPr>
        <w:t>Baxter IR, Ziegler G, Lahner B, Mickelbart MV, Foley R, Danku J, Armstrong P, Salt DE, Hoekenga OA. 2014.</w:t>
      </w:r>
      <w:r w:rsidRPr="005B4D90">
        <w:t xml:space="preserve"> Single-Kernel Ionomic Profiles Are Highly Heritable Indicators of Genetic and Environmental Influences on Elemental Accumulation in Maize Grain (Zea mays). </w:t>
      </w:r>
      <w:r w:rsidRPr="005B4D90">
        <w:rPr>
          <w:i/>
        </w:rPr>
        <w:t>PLoS One</w:t>
      </w:r>
      <w:r w:rsidRPr="005B4D90">
        <w:t xml:space="preserve"> </w:t>
      </w:r>
      <w:r w:rsidRPr="005B4D90">
        <w:rPr>
          <w:b/>
        </w:rPr>
        <w:t>9</w:t>
      </w:r>
      <w:r w:rsidRPr="005B4D90">
        <w:t>(1): e87628.</w:t>
      </w:r>
    </w:p>
    <w:p w14:paraId="134C030D" w14:textId="77777777" w:rsidR="005B4D90" w:rsidRPr="005B4D90" w:rsidRDefault="005B4D90" w:rsidP="005B4D90">
      <w:pPr>
        <w:pStyle w:val="EndNoteBibliography"/>
        <w:spacing w:after="0"/>
        <w:ind w:left="720" w:hanging="720"/>
      </w:pPr>
      <w:r w:rsidRPr="005B4D90">
        <w:rPr>
          <w:b/>
        </w:rPr>
        <w:t>Bradshaw HD, Schemske DW. 2003.</w:t>
      </w:r>
      <w:r w:rsidRPr="005B4D90">
        <w:t xml:space="preserve"> Allele substitution at a flower colour locus produces a pollinator shift in monkeyflowers. </w:t>
      </w:r>
      <w:r w:rsidRPr="005B4D90">
        <w:rPr>
          <w:i/>
        </w:rPr>
        <w:t>Nature</w:t>
      </w:r>
      <w:r w:rsidRPr="005B4D90">
        <w:t xml:space="preserve"> </w:t>
      </w:r>
      <w:r w:rsidRPr="005B4D90">
        <w:rPr>
          <w:b/>
        </w:rPr>
        <w:t>426</w:t>
      </w:r>
      <w:r w:rsidRPr="005B4D90">
        <w:t>(6963): 176-178.</w:t>
      </w:r>
    </w:p>
    <w:p w14:paraId="1DA8426F" w14:textId="77777777" w:rsidR="005B4D90" w:rsidRPr="005B4D90" w:rsidRDefault="005B4D90" w:rsidP="005B4D90">
      <w:pPr>
        <w:pStyle w:val="EndNoteBibliography"/>
        <w:spacing w:after="0"/>
        <w:ind w:left="720" w:hanging="720"/>
      </w:pPr>
      <w:r w:rsidRPr="005B4D90">
        <w:rPr>
          <w:b/>
        </w:rPr>
        <w:t>Bragg J, Tomasi P, Zhang L, Williams T, Wood D, Lovell JT, Healey A, Schmutz J, Bonnette JE, Cheng P, et al. 2020.</w:t>
      </w:r>
      <w:r w:rsidRPr="005B4D90">
        <w:t xml:space="preserve"> Environmentally responsive QTL controlling surface wax load in switchgrass. </w:t>
      </w:r>
      <w:r w:rsidRPr="005B4D90">
        <w:rPr>
          <w:i/>
        </w:rPr>
        <w:t>Theoretical and Applied Genetics</w:t>
      </w:r>
      <w:r w:rsidRPr="005B4D90">
        <w:t xml:space="preserve"> </w:t>
      </w:r>
      <w:r w:rsidRPr="005B4D90">
        <w:rPr>
          <w:b/>
        </w:rPr>
        <w:t>133</w:t>
      </w:r>
      <w:r w:rsidRPr="005B4D90">
        <w:t>(11): 3119-3137.</w:t>
      </w:r>
    </w:p>
    <w:p w14:paraId="57E6421C" w14:textId="77777777" w:rsidR="005B4D90" w:rsidRPr="005B4D90" w:rsidRDefault="005B4D90" w:rsidP="005B4D90">
      <w:pPr>
        <w:pStyle w:val="EndNoteBibliography"/>
        <w:spacing w:after="0"/>
        <w:ind w:left="720" w:hanging="720"/>
      </w:pPr>
      <w:r w:rsidRPr="005B4D90">
        <w:rPr>
          <w:b/>
        </w:rPr>
        <w:t>Broadley MR, White PJ. 2012.</w:t>
      </w:r>
      <w:r w:rsidRPr="005B4D90">
        <w:t xml:space="preserve"> Some elements are more equal than others: soil-to-plant transfer of radiocaesium and radiostrontium, revisited. </w:t>
      </w:r>
      <w:r w:rsidRPr="005B4D90">
        <w:rPr>
          <w:i/>
        </w:rPr>
        <w:t>Plant and Soil</w:t>
      </w:r>
      <w:r w:rsidRPr="005B4D90">
        <w:t xml:space="preserve"> </w:t>
      </w:r>
      <w:r w:rsidRPr="005B4D90">
        <w:rPr>
          <w:b/>
        </w:rPr>
        <w:t>355</w:t>
      </w:r>
      <w:r w:rsidRPr="005B4D90">
        <w:t>(1): 23-27.</w:t>
      </w:r>
    </w:p>
    <w:p w14:paraId="57BB8C83" w14:textId="77777777" w:rsidR="005B4D90" w:rsidRPr="005B4D90" w:rsidRDefault="005B4D90" w:rsidP="005B4D90">
      <w:pPr>
        <w:pStyle w:val="EndNoteBibliography"/>
        <w:spacing w:after="0"/>
        <w:ind w:left="720" w:hanging="720"/>
      </w:pPr>
      <w:r w:rsidRPr="005B4D90">
        <w:rPr>
          <w:b/>
        </w:rPr>
        <w:t>Buescher E, Achberger T, Amusan I, Giannini A, Ochsenfeld C, Rus A, Lahner B, Hoekenga O, Yakubova E, Harper JF, et al. 2010.</w:t>
      </w:r>
      <w:r w:rsidRPr="005B4D90">
        <w:t xml:space="preserve"> Natural Genetic Variation in Selected Populations of Arabidopsis thaliana Is Associated with Ionomic Differences. </w:t>
      </w:r>
      <w:r w:rsidRPr="005B4D90">
        <w:rPr>
          <w:i/>
        </w:rPr>
        <w:t>PLoS One</w:t>
      </w:r>
      <w:r w:rsidRPr="005B4D90">
        <w:t xml:space="preserve"> </w:t>
      </w:r>
      <w:r w:rsidRPr="005B4D90">
        <w:rPr>
          <w:b/>
        </w:rPr>
        <w:t>5</w:t>
      </w:r>
      <w:r w:rsidRPr="005B4D90">
        <w:t>(6): e11081.</w:t>
      </w:r>
    </w:p>
    <w:p w14:paraId="70B19C99" w14:textId="77777777" w:rsidR="005B4D90" w:rsidRPr="005B4D90" w:rsidRDefault="005B4D90" w:rsidP="005B4D90">
      <w:pPr>
        <w:pStyle w:val="EndNoteBibliography"/>
        <w:spacing w:after="0"/>
        <w:ind w:left="720" w:hanging="720"/>
      </w:pPr>
      <w:r w:rsidRPr="005B4D90">
        <w:rPr>
          <w:b/>
        </w:rPr>
        <w:t>Busoms S, Teres J, Huang X-Y, Bomblies K, Danku J, Douglas A, Weigel D, Poschenrieder C, Salt DE. 2015.</w:t>
      </w:r>
      <w:r w:rsidRPr="005B4D90">
        <w:t xml:space="preserve"> Salinity Is an Agent of Divergent Selection Driving Local Adaptation of Arabidopsis to Coastal Habitats. </w:t>
      </w:r>
      <w:r w:rsidRPr="005B4D90">
        <w:rPr>
          <w:i/>
        </w:rPr>
        <w:t>Plant Physiology</w:t>
      </w:r>
      <w:r w:rsidRPr="005B4D90">
        <w:t xml:space="preserve"> </w:t>
      </w:r>
      <w:r w:rsidRPr="005B4D90">
        <w:rPr>
          <w:b/>
        </w:rPr>
        <w:t>168</w:t>
      </w:r>
      <w:r w:rsidRPr="005B4D90">
        <w:t>(3): 915.</w:t>
      </w:r>
    </w:p>
    <w:p w14:paraId="14E87950" w14:textId="77777777" w:rsidR="005B4D90" w:rsidRPr="005B4D90" w:rsidRDefault="005B4D90" w:rsidP="005B4D90">
      <w:pPr>
        <w:pStyle w:val="EndNoteBibliography"/>
        <w:spacing w:after="0"/>
        <w:ind w:left="720" w:hanging="720"/>
      </w:pPr>
      <w:r w:rsidRPr="005B4D90">
        <w:rPr>
          <w:b/>
        </w:rPr>
        <w:t>Cakmak I, Kirkby EA. 2008.</w:t>
      </w:r>
      <w:r w:rsidRPr="005B4D90">
        <w:t xml:space="preserve"> Role of magnesium in carbon partitioning and alleviating photooxidative damage. </w:t>
      </w:r>
      <w:r w:rsidRPr="005B4D90">
        <w:rPr>
          <w:i/>
        </w:rPr>
        <w:t>Physiol Plant</w:t>
      </w:r>
      <w:r w:rsidRPr="005B4D90">
        <w:t xml:space="preserve"> </w:t>
      </w:r>
      <w:r w:rsidRPr="005B4D90">
        <w:rPr>
          <w:b/>
        </w:rPr>
        <w:t>133</w:t>
      </w:r>
      <w:r w:rsidRPr="005B4D90">
        <w:t>(4): 692-704.</w:t>
      </w:r>
    </w:p>
    <w:p w14:paraId="6EFBBD7A" w14:textId="77777777" w:rsidR="005B4D90" w:rsidRPr="005B4D90" w:rsidRDefault="005B4D90" w:rsidP="005B4D90">
      <w:pPr>
        <w:pStyle w:val="EndNoteBibliography"/>
        <w:spacing w:after="0"/>
        <w:ind w:left="720" w:hanging="720"/>
      </w:pPr>
      <w:r w:rsidRPr="005B4D90">
        <w:rPr>
          <w:b/>
        </w:rPr>
        <w:t>Casler MD 2012.</w:t>
      </w:r>
      <w:r w:rsidRPr="005B4D90">
        <w:t xml:space="preserve"> Switchgrass Breeding, Genetics, and Genomics. In: Monti A ed. </w:t>
      </w:r>
      <w:r w:rsidRPr="005B4D90">
        <w:rPr>
          <w:i/>
        </w:rPr>
        <w:t>Switchgrass: A Valuable Biomass Crop for Energy</w:t>
      </w:r>
      <w:r w:rsidRPr="005B4D90">
        <w:t>. London: Springer London,</w:t>
      </w:r>
      <w:r w:rsidRPr="005B4D90">
        <w:rPr>
          <w:b/>
        </w:rPr>
        <w:t xml:space="preserve"> </w:t>
      </w:r>
      <w:r w:rsidRPr="005B4D90">
        <w:t>29-53.</w:t>
      </w:r>
    </w:p>
    <w:p w14:paraId="3D486812" w14:textId="77777777" w:rsidR="005B4D90" w:rsidRPr="005B4D90" w:rsidRDefault="005B4D90" w:rsidP="005B4D90">
      <w:pPr>
        <w:pStyle w:val="EndNoteBibliography"/>
        <w:spacing w:after="0"/>
        <w:ind w:left="720" w:hanging="720"/>
      </w:pPr>
      <w:r w:rsidRPr="005B4D90">
        <w:rPr>
          <w:b/>
        </w:rPr>
        <w:t>Casler MD, Vogel KP, Taliaferro CM, Ehlke NJ, Berdahl JD, Brummer EC, Kallenbach RL, West CP, Mitchell RB. 2007.</w:t>
      </w:r>
      <w:r w:rsidRPr="005B4D90">
        <w:t xml:space="preserve"> Latitudinal and Longitudinal Adaptation of Switchgrass Populations. </w:t>
      </w:r>
      <w:r w:rsidRPr="005B4D90">
        <w:rPr>
          <w:i/>
        </w:rPr>
        <w:t>Crop Science</w:t>
      </w:r>
      <w:r w:rsidRPr="005B4D90">
        <w:t xml:space="preserve"> </w:t>
      </w:r>
      <w:r w:rsidRPr="005B4D90">
        <w:rPr>
          <w:b/>
        </w:rPr>
        <w:t>47</w:t>
      </w:r>
      <w:r w:rsidRPr="005B4D90">
        <w:t>(6): 2249-2260.</w:t>
      </w:r>
    </w:p>
    <w:p w14:paraId="385DFCA2" w14:textId="77777777" w:rsidR="005B4D90" w:rsidRPr="005B4D90" w:rsidRDefault="005B4D90" w:rsidP="005B4D90">
      <w:pPr>
        <w:pStyle w:val="EndNoteBibliography"/>
        <w:spacing w:after="0"/>
        <w:ind w:left="720" w:hanging="720"/>
      </w:pPr>
      <w:r w:rsidRPr="005B4D90">
        <w:rPr>
          <w:b/>
        </w:rPr>
        <w:lastRenderedPageBreak/>
        <w:t>Chao D-Y, Chen Y, Chen J, Shi S, Chen Z, Wang C, Danku JM, Zhao F-J, Salt DE. 2014.</w:t>
      </w:r>
      <w:r w:rsidRPr="005B4D90">
        <w:t xml:space="preserve"> Genome-wide Association Mapping Identifies a New Arsenate Reductase Enzyme Critical for Limiting Arsenic Accumulation in Plants. </w:t>
      </w:r>
      <w:r w:rsidRPr="005B4D90">
        <w:rPr>
          <w:i/>
        </w:rPr>
        <w:t>PLOS Biology</w:t>
      </w:r>
      <w:r w:rsidRPr="005B4D90">
        <w:t xml:space="preserve"> </w:t>
      </w:r>
      <w:r w:rsidRPr="005B4D90">
        <w:rPr>
          <w:b/>
        </w:rPr>
        <w:t>12</w:t>
      </w:r>
      <w:r w:rsidRPr="005B4D90">
        <w:t>(12): e1002009.</w:t>
      </w:r>
    </w:p>
    <w:p w14:paraId="209192A0" w14:textId="77777777" w:rsidR="005B4D90" w:rsidRPr="005B4D90" w:rsidRDefault="005B4D90" w:rsidP="005B4D90">
      <w:pPr>
        <w:pStyle w:val="EndNoteBibliography"/>
        <w:spacing w:after="0"/>
        <w:ind w:left="720" w:hanging="720"/>
      </w:pPr>
      <w:r w:rsidRPr="005B4D90">
        <w:rPr>
          <w:b/>
        </w:rPr>
        <w:t>Clemens S. 2001.</w:t>
      </w:r>
      <w:r w:rsidRPr="005B4D90">
        <w:t xml:space="preserve"> Molecular mechanisms of plant metal tolerance and homeostasis. </w:t>
      </w:r>
      <w:r w:rsidRPr="005B4D90">
        <w:rPr>
          <w:i/>
        </w:rPr>
        <w:t>Planta</w:t>
      </w:r>
      <w:r w:rsidRPr="005B4D90">
        <w:t xml:space="preserve"> </w:t>
      </w:r>
      <w:r w:rsidRPr="005B4D90">
        <w:rPr>
          <w:b/>
        </w:rPr>
        <w:t>212</w:t>
      </w:r>
      <w:r w:rsidRPr="005B4D90">
        <w:t>(4): 475-486.</w:t>
      </w:r>
    </w:p>
    <w:p w14:paraId="19961FC1" w14:textId="77777777" w:rsidR="005B4D90" w:rsidRPr="005B4D90" w:rsidRDefault="005B4D90" w:rsidP="005B4D90">
      <w:pPr>
        <w:pStyle w:val="EndNoteBibliography"/>
        <w:spacing w:after="0"/>
        <w:ind w:left="720" w:hanging="720"/>
      </w:pPr>
      <w:r w:rsidRPr="005B4D90">
        <w:rPr>
          <w:b/>
        </w:rPr>
        <w:t>Cohu CM, Pilon M 2010.</w:t>
      </w:r>
      <w:r w:rsidRPr="005B4D90">
        <w:t xml:space="preserve"> Cell Biology of Copper. In: Hell R, Mendel R-R eds. </w:t>
      </w:r>
      <w:r w:rsidRPr="005B4D90">
        <w:rPr>
          <w:i/>
        </w:rPr>
        <w:t>Cell Biology of Metals and Nutrients</w:t>
      </w:r>
      <w:r w:rsidRPr="005B4D90">
        <w:t>. Berlin, Heidelberg: Springer Berlin Heidelberg,</w:t>
      </w:r>
      <w:r w:rsidRPr="005B4D90">
        <w:rPr>
          <w:b/>
        </w:rPr>
        <w:t xml:space="preserve"> </w:t>
      </w:r>
      <w:r w:rsidRPr="005B4D90">
        <w:t>55-74.</w:t>
      </w:r>
    </w:p>
    <w:p w14:paraId="18CAE027" w14:textId="77777777" w:rsidR="005B4D90" w:rsidRPr="005B4D90" w:rsidRDefault="005B4D90" w:rsidP="005B4D90">
      <w:pPr>
        <w:pStyle w:val="EndNoteBibliography"/>
        <w:spacing w:after="0"/>
        <w:ind w:left="720" w:hanging="720"/>
      </w:pPr>
      <w:r w:rsidRPr="005B4D90">
        <w:rPr>
          <w:b/>
        </w:rPr>
        <w:t>Covarrubias-Pazaran G. 2016.</w:t>
      </w:r>
      <w:r w:rsidRPr="005B4D90">
        <w:t xml:space="preserve"> Genome-Assisted Prediction of Quantitative Traits Using the R Package sommer. </w:t>
      </w:r>
      <w:r w:rsidRPr="005B4D90">
        <w:rPr>
          <w:i/>
        </w:rPr>
        <w:t>PLoS One</w:t>
      </w:r>
      <w:r w:rsidRPr="005B4D90">
        <w:t xml:space="preserve"> </w:t>
      </w:r>
      <w:r w:rsidRPr="005B4D90">
        <w:rPr>
          <w:b/>
        </w:rPr>
        <w:t>11</w:t>
      </w:r>
      <w:r w:rsidRPr="005B4D90">
        <w:t>(6): e0156744.</w:t>
      </w:r>
    </w:p>
    <w:p w14:paraId="1247726F" w14:textId="77777777" w:rsidR="005B4D90" w:rsidRPr="005B4D90" w:rsidRDefault="005B4D90" w:rsidP="005B4D90">
      <w:pPr>
        <w:pStyle w:val="EndNoteBibliography"/>
        <w:spacing w:after="0"/>
        <w:ind w:left="720" w:hanging="720"/>
      </w:pPr>
      <w:r w:rsidRPr="005B4D90">
        <w:rPr>
          <w:b/>
        </w:rPr>
        <w:t>Cramer G, Epstein E, LÄUchli A. 1989.</w:t>
      </w:r>
      <w:r w:rsidRPr="005B4D90">
        <w:t xml:space="preserve"> Na-Ca interactions in barley seedlings: relationship to ion transport and growth. </w:t>
      </w:r>
      <w:r w:rsidRPr="005B4D90">
        <w:rPr>
          <w:i/>
        </w:rPr>
        <w:t>Plant, Cell &amp; Environment</w:t>
      </w:r>
      <w:r w:rsidRPr="005B4D90">
        <w:t xml:space="preserve"> </w:t>
      </w:r>
      <w:r w:rsidRPr="005B4D90">
        <w:rPr>
          <w:b/>
        </w:rPr>
        <w:t>12</w:t>
      </w:r>
      <w:r w:rsidRPr="005B4D90">
        <w:t>(5): 551-558.</w:t>
      </w:r>
    </w:p>
    <w:p w14:paraId="77966567" w14:textId="77777777" w:rsidR="005B4D90" w:rsidRPr="005B4D90" w:rsidRDefault="005B4D90" w:rsidP="005B4D90">
      <w:pPr>
        <w:pStyle w:val="EndNoteBibliography"/>
        <w:spacing w:after="0"/>
        <w:ind w:left="720" w:hanging="720"/>
      </w:pPr>
      <w:r w:rsidRPr="005B4D90">
        <w:rPr>
          <w:b/>
        </w:rPr>
        <w:t>Des Marais DL, Hernandez KM, Juenger TE. 2013.</w:t>
      </w:r>
      <w:r w:rsidRPr="005B4D90">
        <w:t xml:space="preserve"> Genotype-by-Environment Interaction and Plasticity: Exploring Genomic Responses of Plants to the Abiotic Environment. </w:t>
      </w:r>
      <w:r w:rsidRPr="005B4D90">
        <w:rPr>
          <w:i/>
        </w:rPr>
        <w:t>Annual Review of Ecology, Evolution, and Systematics</w:t>
      </w:r>
      <w:r w:rsidRPr="005B4D90">
        <w:t xml:space="preserve"> </w:t>
      </w:r>
      <w:r w:rsidRPr="005B4D90">
        <w:rPr>
          <w:b/>
        </w:rPr>
        <w:t>44</w:t>
      </w:r>
      <w:r w:rsidRPr="005B4D90">
        <w:t>(1): 5-29.</w:t>
      </w:r>
    </w:p>
    <w:p w14:paraId="60A77136" w14:textId="77777777" w:rsidR="005B4D90" w:rsidRPr="005B4D90" w:rsidRDefault="005B4D90" w:rsidP="005B4D90">
      <w:pPr>
        <w:pStyle w:val="EndNoteBibliography"/>
        <w:spacing w:after="0"/>
        <w:ind w:left="720" w:hanging="720"/>
      </w:pPr>
      <w:r w:rsidRPr="005B4D90">
        <w:rPr>
          <w:b/>
        </w:rPr>
        <w:t>Felsenstein J. 1976.</w:t>
      </w:r>
      <w:r w:rsidRPr="005B4D90">
        <w:t xml:space="preserve"> THE THEORETICAL POPULATION GENETICS OF VARIABLE SELECTION AND MIGRATION. </w:t>
      </w:r>
      <w:r w:rsidRPr="005B4D90">
        <w:rPr>
          <w:i/>
        </w:rPr>
        <w:t>Annual Review of Genetics</w:t>
      </w:r>
      <w:r w:rsidRPr="005B4D90">
        <w:t xml:space="preserve"> </w:t>
      </w:r>
      <w:r w:rsidRPr="005B4D90">
        <w:rPr>
          <w:b/>
        </w:rPr>
        <w:t>10</w:t>
      </w:r>
      <w:r w:rsidRPr="005B4D90">
        <w:t>(1): 253-280.</w:t>
      </w:r>
    </w:p>
    <w:p w14:paraId="61E577D3" w14:textId="77777777" w:rsidR="005B4D90" w:rsidRPr="005B4D90" w:rsidRDefault="005B4D90" w:rsidP="005B4D90">
      <w:pPr>
        <w:pStyle w:val="EndNoteBibliography"/>
        <w:spacing w:after="0"/>
        <w:ind w:left="720" w:hanging="720"/>
      </w:pPr>
      <w:r w:rsidRPr="005B4D90">
        <w:rPr>
          <w:b/>
        </w:rPr>
        <w:t>Fikas AA, Dilkes BP, Baxter I. 2019.</w:t>
      </w:r>
      <w:r w:rsidRPr="005B4D90">
        <w:t xml:space="preserve"> Multivariate analysis reveals environmental and genetic determinants of element covariation in the maize grain ionome. </w:t>
      </w:r>
      <w:r w:rsidRPr="005B4D90">
        <w:rPr>
          <w:i/>
        </w:rPr>
        <w:t>Plant Direct</w:t>
      </w:r>
      <w:r w:rsidRPr="005B4D90">
        <w:t xml:space="preserve"> </w:t>
      </w:r>
      <w:r w:rsidRPr="005B4D90">
        <w:rPr>
          <w:b/>
        </w:rPr>
        <w:t>3</w:t>
      </w:r>
      <w:r w:rsidRPr="005B4D90">
        <w:t>(5): e00139.</w:t>
      </w:r>
    </w:p>
    <w:p w14:paraId="5EB99A58" w14:textId="77777777" w:rsidR="005B4D90" w:rsidRPr="005B4D90" w:rsidRDefault="005B4D90" w:rsidP="005B4D90">
      <w:pPr>
        <w:pStyle w:val="EndNoteBibliography"/>
        <w:spacing w:after="0"/>
        <w:ind w:left="720" w:hanging="720"/>
      </w:pPr>
      <w:r w:rsidRPr="005B4D90">
        <w:rPr>
          <w:b/>
        </w:rPr>
        <w:t>Gomulkiewicz R, Kirkpatrick M. 1992.</w:t>
      </w:r>
      <w:r w:rsidRPr="005B4D90">
        <w:t xml:space="preserve"> QUANTITATIVE GENETICS AND THE EVOLUTION OF REACTION NORMS. </w:t>
      </w:r>
      <w:r w:rsidRPr="005B4D90">
        <w:rPr>
          <w:i/>
        </w:rPr>
        <w:t>Evolution</w:t>
      </w:r>
      <w:r w:rsidRPr="005B4D90">
        <w:t xml:space="preserve"> </w:t>
      </w:r>
      <w:r w:rsidRPr="005B4D90">
        <w:rPr>
          <w:b/>
        </w:rPr>
        <w:t>46</w:t>
      </w:r>
      <w:r w:rsidRPr="005B4D90">
        <w:t>(2): 390-411.</w:t>
      </w:r>
    </w:p>
    <w:p w14:paraId="556BE803" w14:textId="77777777" w:rsidR="005B4D90" w:rsidRPr="005B4D90" w:rsidRDefault="005B4D90" w:rsidP="005B4D90">
      <w:pPr>
        <w:pStyle w:val="EndNoteBibliography"/>
        <w:spacing w:after="0"/>
        <w:ind w:left="720" w:hanging="720"/>
      </w:pPr>
      <w:r w:rsidRPr="005B4D90">
        <w:rPr>
          <w:b/>
        </w:rPr>
        <w:t>Gu R, Chen F, Liu B, Wang X, Liu J, Li P, Pan Q, Pace J, Soomro A-A, Lübberstedt T, et al. 2015.</w:t>
      </w:r>
      <w:r w:rsidRPr="005B4D90">
        <w:t xml:space="preserve"> Comprehensive phenotypic analysis and quantitative trait locus identification for grain mineral concentration, content, and yield in maize (Zea mays L.). </w:t>
      </w:r>
      <w:r w:rsidRPr="005B4D90">
        <w:rPr>
          <w:i/>
        </w:rPr>
        <w:t>Theoretical and Applied Genetics</w:t>
      </w:r>
      <w:r w:rsidRPr="005B4D90">
        <w:t xml:space="preserve"> </w:t>
      </w:r>
      <w:r w:rsidRPr="005B4D90">
        <w:rPr>
          <w:b/>
        </w:rPr>
        <w:t>128</w:t>
      </w:r>
      <w:r w:rsidRPr="005B4D90">
        <w:t>(9): 1777-1789.</w:t>
      </w:r>
    </w:p>
    <w:p w14:paraId="20FF31BE" w14:textId="77777777" w:rsidR="005B4D90" w:rsidRPr="005B4D90" w:rsidRDefault="005B4D90" w:rsidP="005B4D90">
      <w:pPr>
        <w:pStyle w:val="EndNoteBibliography"/>
        <w:spacing w:after="0"/>
        <w:ind w:left="720" w:hanging="720"/>
      </w:pPr>
      <w:r w:rsidRPr="005B4D90">
        <w:rPr>
          <w:b/>
        </w:rPr>
        <w:t>Hasanuzzaman M, Bhuyan MHMB, Nahar K, Hossain MS, Mahmud JA, Hossen MS, Masud AA, Moumita, Fujita M. 2018.</w:t>
      </w:r>
      <w:r w:rsidRPr="005B4D90">
        <w:t xml:space="preserve"> Potassium: A Vital Regulator of Plant Responses and Tolerance to Abiotic Stresses. </w:t>
      </w:r>
      <w:r w:rsidRPr="005B4D90">
        <w:rPr>
          <w:i/>
        </w:rPr>
        <w:t>Agronomy</w:t>
      </w:r>
      <w:r w:rsidRPr="005B4D90">
        <w:t xml:space="preserve"> </w:t>
      </w:r>
      <w:r w:rsidRPr="005B4D90">
        <w:rPr>
          <w:b/>
        </w:rPr>
        <w:t>8</w:t>
      </w:r>
      <w:r w:rsidRPr="005B4D90">
        <w:t>(3).</w:t>
      </w:r>
    </w:p>
    <w:p w14:paraId="70F89D6A" w14:textId="77777777" w:rsidR="005B4D90" w:rsidRPr="005B4D90" w:rsidRDefault="005B4D90" w:rsidP="005B4D90">
      <w:pPr>
        <w:pStyle w:val="EndNoteBibliography"/>
        <w:spacing w:after="0"/>
        <w:ind w:left="720" w:hanging="720"/>
      </w:pPr>
      <w:r w:rsidRPr="005B4D90">
        <w:rPr>
          <w:b/>
        </w:rPr>
        <w:t>Huang XY, Liu H, Zhu YF, Pinson SRM, Lin HX, Guerinot ML, Zhao FJ, Salt DE. 2019.</w:t>
      </w:r>
      <w:r w:rsidRPr="005B4D90">
        <w:t xml:space="preserve"> Natural variation in a molybdate transporter controls grain molybdenum concentration in rice. </w:t>
      </w:r>
      <w:r w:rsidRPr="005B4D90">
        <w:rPr>
          <w:i/>
        </w:rPr>
        <w:t>New Phytol</w:t>
      </w:r>
      <w:r w:rsidRPr="005B4D90">
        <w:t xml:space="preserve"> </w:t>
      </w:r>
      <w:r w:rsidRPr="005B4D90">
        <w:rPr>
          <w:b/>
        </w:rPr>
        <w:t>221</w:t>
      </w:r>
      <w:r w:rsidRPr="005B4D90">
        <w:t>(4): 1983-1997.</w:t>
      </w:r>
    </w:p>
    <w:p w14:paraId="1CAB20C5" w14:textId="77777777" w:rsidR="005B4D90" w:rsidRPr="005B4D90" w:rsidRDefault="005B4D90" w:rsidP="005B4D90">
      <w:pPr>
        <w:pStyle w:val="EndNoteBibliography"/>
        <w:spacing w:after="0"/>
        <w:ind w:left="720" w:hanging="720"/>
      </w:pPr>
      <w:r w:rsidRPr="005B4D90">
        <w:rPr>
          <w:b/>
        </w:rPr>
        <w:t>Huang XY, Salt DE. 2016.</w:t>
      </w:r>
      <w:r w:rsidRPr="005B4D90">
        <w:t xml:space="preserve"> Plant Ionomics: From Elemental Profiling to Environmental Adaptation. </w:t>
      </w:r>
      <w:r w:rsidRPr="005B4D90">
        <w:rPr>
          <w:i/>
        </w:rPr>
        <w:t>Mol Plant</w:t>
      </w:r>
      <w:r w:rsidRPr="005B4D90">
        <w:t xml:space="preserve"> </w:t>
      </w:r>
      <w:r w:rsidRPr="005B4D90">
        <w:rPr>
          <w:b/>
        </w:rPr>
        <w:t>9</w:t>
      </w:r>
      <w:r w:rsidRPr="005B4D90">
        <w:t>(6): 787-797.</w:t>
      </w:r>
    </w:p>
    <w:p w14:paraId="2311B502" w14:textId="77777777" w:rsidR="005B4D90" w:rsidRPr="005B4D90" w:rsidRDefault="005B4D90" w:rsidP="005B4D90">
      <w:pPr>
        <w:pStyle w:val="EndNoteBibliography"/>
        <w:spacing w:after="0"/>
        <w:ind w:left="720" w:hanging="720"/>
      </w:pPr>
      <w:r w:rsidRPr="005B4D90">
        <w:rPr>
          <w:b/>
        </w:rPr>
        <w:t>Hultquist SJ, Vogel KP, Lee DJ, Arumuganathan K, Kaeppler S. 1997.</w:t>
      </w:r>
      <w:r w:rsidRPr="005B4D90">
        <w:t xml:space="preserve"> DNA Content and Chloroplast DNA Polymorphisms among Switchgrasses from Remnant Midwestern Prairies. </w:t>
      </w:r>
      <w:r w:rsidRPr="005B4D90">
        <w:rPr>
          <w:i/>
        </w:rPr>
        <w:t>Crop Science</w:t>
      </w:r>
      <w:r w:rsidRPr="005B4D90">
        <w:t xml:space="preserve"> </w:t>
      </w:r>
      <w:r w:rsidRPr="005B4D90">
        <w:rPr>
          <w:b/>
        </w:rPr>
        <w:t>37</w:t>
      </w:r>
      <w:r w:rsidRPr="005B4D90">
        <w:t>(2): cropsci1997.0011183X003700020047x.</w:t>
      </w:r>
    </w:p>
    <w:p w14:paraId="50E84C7F" w14:textId="77777777" w:rsidR="005B4D90" w:rsidRPr="005B4D90" w:rsidRDefault="005B4D90" w:rsidP="005B4D90">
      <w:pPr>
        <w:pStyle w:val="EndNoteBibliography"/>
        <w:spacing w:after="0"/>
        <w:ind w:left="720" w:hanging="720"/>
      </w:pPr>
      <w:r w:rsidRPr="005B4D90">
        <w:rPr>
          <w:b/>
        </w:rPr>
        <w:t>Kamiya T, Borghi M, Wang P, Danku JMC, Kalmbach L, Hosmani PS, Naseer S, Fujiwara T, Geldner N, Salt DE. 2015.</w:t>
      </w:r>
      <w:r w:rsidRPr="005B4D90">
        <w:t xml:space="preserve"> The MYB36 transcription factor orchestrates Casparian strip formation. </w:t>
      </w:r>
      <w:r w:rsidRPr="005B4D90">
        <w:rPr>
          <w:i/>
        </w:rPr>
        <w:t>Proceedings of the National Academy of Sciences</w:t>
      </w:r>
      <w:r w:rsidRPr="005B4D90">
        <w:t xml:space="preserve"> </w:t>
      </w:r>
      <w:r w:rsidRPr="005B4D90">
        <w:rPr>
          <w:b/>
        </w:rPr>
        <w:t>112</w:t>
      </w:r>
      <w:r w:rsidRPr="005B4D90">
        <w:t>(33): 10533.</w:t>
      </w:r>
    </w:p>
    <w:p w14:paraId="6E5BB295" w14:textId="77777777" w:rsidR="005B4D90" w:rsidRPr="005B4D90" w:rsidRDefault="005B4D90" w:rsidP="005B4D90">
      <w:pPr>
        <w:pStyle w:val="EndNoteBibliography"/>
        <w:spacing w:after="0"/>
        <w:ind w:left="720" w:hanging="720"/>
      </w:pPr>
      <w:r w:rsidRPr="005B4D90">
        <w:rPr>
          <w:b/>
        </w:rPr>
        <w:t>Kawecki TJ, Ebert D. 2004.</w:t>
      </w:r>
      <w:r w:rsidRPr="005B4D90">
        <w:t xml:space="preserve"> Conceptual issues in local adaptation. </w:t>
      </w:r>
      <w:r w:rsidRPr="005B4D90">
        <w:rPr>
          <w:i/>
        </w:rPr>
        <w:t>Ecology Letters</w:t>
      </w:r>
      <w:r w:rsidRPr="005B4D90">
        <w:t xml:space="preserve"> </w:t>
      </w:r>
      <w:r w:rsidRPr="005B4D90">
        <w:rPr>
          <w:b/>
        </w:rPr>
        <w:t>7</w:t>
      </w:r>
      <w:r w:rsidRPr="005B4D90">
        <w:t>(12): 1225-1241.</w:t>
      </w:r>
    </w:p>
    <w:p w14:paraId="1F3A5E2F" w14:textId="77777777" w:rsidR="005B4D90" w:rsidRPr="005B4D90" w:rsidRDefault="005B4D90" w:rsidP="005B4D90">
      <w:pPr>
        <w:pStyle w:val="EndNoteBibliography"/>
        <w:spacing w:after="0"/>
        <w:ind w:left="720" w:hanging="720"/>
      </w:pPr>
      <w:r w:rsidRPr="005B4D90">
        <w:rPr>
          <w:b/>
        </w:rPr>
        <w:t>Kobayashi NI, Yamaji N, Yamamoto H, Okubo K, Ueno H, Costa A, Tanoi K, Matsumura H, Fujii-Kashino M, Horiuchi T, et al. 2017.</w:t>
      </w:r>
      <w:r w:rsidRPr="005B4D90">
        <w:t xml:space="preserve"> OsHKT1;5 mediates Na+ exclusion in the vasculature to protect leaf blades and reproductive tissues from salt toxicity in rice. </w:t>
      </w:r>
      <w:r w:rsidRPr="005B4D90">
        <w:rPr>
          <w:i/>
        </w:rPr>
        <w:t>The Plant Journal</w:t>
      </w:r>
      <w:r w:rsidRPr="005B4D90">
        <w:t xml:space="preserve"> </w:t>
      </w:r>
      <w:r w:rsidRPr="005B4D90">
        <w:rPr>
          <w:b/>
        </w:rPr>
        <w:t>91</w:t>
      </w:r>
      <w:r w:rsidRPr="005B4D90">
        <w:t>(4): 657-670.</w:t>
      </w:r>
    </w:p>
    <w:p w14:paraId="222B33D0" w14:textId="77777777" w:rsidR="005B4D90" w:rsidRPr="005B4D90" w:rsidRDefault="005B4D90" w:rsidP="005B4D90">
      <w:pPr>
        <w:pStyle w:val="EndNoteBibliography"/>
        <w:spacing w:after="0"/>
        <w:ind w:left="720" w:hanging="720"/>
      </w:pPr>
      <w:r w:rsidRPr="005B4D90">
        <w:rPr>
          <w:b/>
        </w:rPr>
        <w:lastRenderedPageBreak/>
        <w:t>Li H, Durbin R. 2009.</w:t>
      </w:r>
      <w:r w:rsidRPr="005B4D90">
        <w:t xml:space="preserve"> Fast and accurate short read alignment with Burrows–Wheeler transform. </w:t>
      </w:r>
      <w:r w:rsidRPr="005B4D90">
        <w:rPr>
          <w:i/>
        </w:rPr>
        <w:t>Bioinformatics</w:t>
      </w:r>
      <w:r w:rsidRPr="005B4D90">
        <w:t xml:space="preserve"> </w:t>
      </w:r>
      <w:r w:rsidRPr="005B4D90">
        <w:rPr>
          <w:b/>
        </w:rPr>
        <w:t>25</w:t>
      </w:r>
      <w:r w:rsidRPr="005B4D90">
        <w:t>(14): 1754-1760.</w:t>
      </w:r>
    </w:p>
    <w:p w14:paraId="617AEFA3" w14:textId="77777777" w:rsidR="005B4D90" w:rsidRPr="005B4D90" w:rsidRDefault="005B4D90" w:rsidP="005B4D90">
      <w:pPr>
        <w:pStyle w:val="EndNoteBibliography"/>
        <w:spacing w:after="0"/>
        <w:ind w:left="720" w:hanging="720"/>
      </w:pPr>
      <w:r w:rsidRPr="005B4D90">
        <w:rPr>
          <w:b/>
        </w:rPr>
        <w:t>Li J, Ji L. 2005.</w:t>
      </w:r>
      <w:r w:rsidRPr="005B4D90">
        <w:t xml:space="preserve"> Adjusting multiple testing in multilocus analyses using the eigenvalues of a correlation matrix. </w:t>
      </w:r>
      <w:r w:rsidRPr="005B4D90">
        <w:rPr>
          <w:i/>
        </w:rPr>
        <w:t>Heredity</w:t>
      </w:r>
      <w:r w:rsidRPr="005B4D90">
        <w:t xml:space="preserve"> </w:t>
      </w:r>
      <w:r w:rsidRPr="005B4D90">
        <w:rPr>
          <w:b/>
        </w:rPr>
        <w:t>95</w:t>
      </w:r>
      <w:r w:rsidRPr="005B4D90">
        <w:t>(3): 221-227.</w:t>
      </w:r>
    </w:p>
    <w:p w14:paraId="6B5D90CC" w14:textId="77777777" w:rsidR="005B4D90" w:rsidRPr="005B4D90" w:rsidRDefault="005B4D90" w:rsidP="005B4D90">
      <w:pPr>
        <w:pStyle w:val="EndNoteBibliography"/>
        <w:spacing w:after="0"/>
        <w:ind w:left="720" w:hanging="720"/>
      </w:pPr>
      <w:r w:rsidRPr="005B4D90">
        <w:rPr>
          <w:b/>
        </w:rPr>
        <w:t>Loudet O, Saliba-Colombani V, Camilleri C, Calenge F, Gaudon V, Koprivova A, North KA, Kopriva S, Daniel-Vedele F. 2007.</w:t>
      </w:r>
      <w:r w:rsidRPr="005B4D90">
        <w:t xml:space="preserve"> Natural variation for sulfate content in Arabidopsis thaliana is highly controlled by APR2. </w:t>
      </w:r>
      <w:r w:rsidRPr="005B4D90">
        <w:rPr>
          <w:i/>
        </w:rPr>
        <w:t>Nature Genetics</w:t>
      </w:r>
      <w:r w:rsidRPr="005B4D90">
        <w:t xml:space="preserve"> </w:t>
      </w:r>
      <w:r w:rsidRPr="005B4D90">
        <w:rPr>
          <w:b/>
        </w:rPr>
        <w:t>39</w:t>
      </w:r>
      <w:r w:rsidRPr="005B4D90">
        <w:t>(7): 896-900.</w:t>
      </w:r>
    </w:p>
    <w:p w14:paraId="416A684B" w14:textId="452FDB7B" w:rsidR="005B4D90" w:rsidRPr="005B4D90" w:rsidRDefault="005B4D90" w:rsidP="005B4D90">
      <w:pPr>
        <w:pStyle w:val="EndNoteBibliography"/>
        <w:spacing w:after="0"/>
        <w:ind w:left="720" w:hanging="720"/>
      </w:pPr>
      <w:r w:rsidRPr="005B4D90">
        <w:rPr>
          <w:b/>
        </w:rPr>
        <w:t>Lovell JT, Healey A, Schmutz J, Juenger T 2020</w:t>
      </w:r>
      <w:r w:rsidRPr="005B4D90">
        <w:t xml:space="preserve">. Switchgrass v5 4-way (AP13 x DAC, WBC x VS16) genetic map: Dryad, Dataset, </w:t>
      </w:r>
      <w:hyperlink r:id="rId12" w:history="1">
        <w:r w:rsidRPr="005B4D90">
          <w:rPr>
            <w:rStyle w:val="Hyperlink"/>
          </w:rPr>
          <w:t>https://doi.org/10.5061/dryad.ghx3ffbjv</w:t>
        </w:r>
      </w:hyperlink>
      <w:r w:rsidRPr="005B4D90">
        <w:t>.</w:t>
      </w:r>
    </w:p>
    <w:p w14:paraId="50395994" w14:textId="77777777" w:rsidR="005B4D90" w:rsidRPr="005B4D90" w:rsidRDefault="005B4D90" w:rsidP="005B4D90">
      <w:pPr>
        <w:pStyle w:val="EndNoteBibliography"/>
        <w:spacing w:after="0"/>
        <w:ind w:left="720" w:hanging="720"/>
      </w:pPr>
      <w:r w:rsidRPr="005B4D90">
        <w:rPr>
          <w:b/>
        </w:rPr>
        <w:t>Lowry DB, Behrman KD, Grabowski P, Morris GP, Kiniry JR, Juenger TE. 2014.</w:t>
      </w:r>
      <w:r w:rsidRPr="005B4D90">
        <w:t xml:space="preserve"> Adaptations between ecotypes and along environmental gradients in Panicum virgatum. </w:t>
      </w:r>
      <w:r w:rsidRPr="005B4D90">
        <w:rPr>
          <w:i/>
        </w:rPr>
        <w:t>Am Nat</w:t>
      </w:r>
      <w:r w:rsidRPr="005B4D90">
        <w:t xml:space="preserve"> </w:t>
      </w:r>
      <w:r w:rsidRPr="005B4D90">
        <w:rPr>
          <w:b/>
        </w:rPr>
        <w:t>183</w:t>
      </w:r>
      <w:r w:rsidRPr="005B4D90">
        <w:t>(5): 682-692.</w:t>
      </w:r>
    </w:p>
    <w:p w14:paraId="75BB24B8" w14:textId="77777777" w:rsidR="005B4D90" w:rsidRPr="005B4D90" w:rsidRDefault="005B4D90" w:rsidP="005B4D90">
      <w:pPr>
        <w:pStyle w:val="EndNoteBibliography"/>
        <w:spacing w:after="0"/>
        <w:ind w:left="720" w:hanging="720"/>
      </w:pPr>
      <w:r w:rsidRPr="005B4D90">
        <w:rPr>
          <w:b/>
        </w:rPr>
        <w:t>Lowry DB, Lovell JT, Zhang L, Bonnette J, Fay PA, Mitchell RB, Lloyd-Reilley J, Boe AR, Wu Y, Rouquette FM, et al. 2019.</w:t>
      </w:r>
      <w:r w:rsidRPr="005B4D90">
        <w:t xml:space="preserve"> QTL × environment interactions underlie adaptive divergence in switchgrass across a large latitudinal gradient. </w:t>
      </w:r>
      <w:r w:rsidRPr="005B4D90">
        <w:rPr>
          <w:i/>
        </w:rPr>
        <w:t>Proceedings of the National Academy of Sciences</w:t>
      </w:r>
      <w:r w:rsidRPr="005B4D90">
        <w:t xml:space="preserve"> </w:t>
      </w:r>
      <w:r w:rsidRPr="005B4D90">
        <w:rPr>
          <w:b/>
        </w:rPr>
        <w:t>116</w:t>
      </w:r>
      <w:r w:rsidRPr="005B4D90">
        <w:t>(26): 12933.</w:t>
      </w:r>
    </w:p>
    <w:p w14:paraId="032303D2" w14:textId="77777777" w:rsidR="005B4D90" w:rsidRPr="005B4D90" w:rsidRDefault="005B4D90" w:rsidP="005B4D90">
      <w:pPr>
        <w:pStyle w:val="EndNoteBibliography"/>
        <w:spacing w:after="0"/>
        <w:ind w:left="720" w:hanging="720"/>
      </w:pPr>
      <w:r w:rsidRPr="005B4D90">
        <w:rPr>
          <w:b/>
        </w:rPr>
        <w:t>Lowry DB, Sheng CC, Zhu Z, Juenger TE, Lahner B, Salt DE, Willis JH. 2012.</w:t>
      </w:r>
      <w:r w:rsidRPr="005B4D90">
        <w:t xml:space="preserve"> Mapping of Ionomic Traits in Mimulus guttatus Reveals Mo and Cd QTLs That Colocalize with MOT1 Homologues. </w:t>
      </w:r>
      <w:r w:rsidRPr="005B4D90">
        <w:rPr>
          <w:i/>
        </w:rPr>
        <w:t>PLoS One</w:t>
      </w:r>
      <w:r w:rsidRPr="005B4D90">
        <w:t xml:space="preserve"> </w:t>
      </w:r>
      <w:r w:rsidRPr="005B4D90">
        <w:rPr>
          <w:b/>
        </w:rPr>
        <w:t>7</w:t>
      </w:r>
      <w:r w:rsidRPr="005B4D90">
        <w:t>(1): e30730.</w:t>
      </w:r>
    </w:p>
    <w:p w14:paraId="16EA1842" w14:textId="77777777" w:rsidR="005B4D90" w:rsidRPr="005B4D90" w:rsidRDefault="005B4D90" w:rsidP="005B4D90">
      <w:pPr>
        <w:pStyle w:val="EndNoteBibliography"/>
        <w:spacing w:after="0"/>
        <w:ind w:left="720" w:hanging="720"/>
      </w:pPr>
      <w:r w:rsidRPr="005B4D90">
        <w:rPr>
          <w:b/>
        </w:rPr>
        <w:t>Maathuis FJM. 2009.</w:t>
      </w:r>
      <w:r w:rsidRPr="005B4D90">
        <w:t xml:space="preserve"> Physiological functions of mineral macronutrients. </w:t>
      </w:r>
      <w:r w:rsidRPr="005B4D90">
        <w:rPr>
          <w:i/>
        </w:rPr>
        <w:t>Current Opinion in Plant Biology</w:t>
      </w:r>
      <w:r w:rsidRPr="005B4D90">
        <w:t xml:space="preserve"> </w:t>
      </w:r>
      <w:r w:rsidRPr="005B4D90">
        <w:rPr>
          <w:b/>
        </w:rPr>
        <w:t>12</w:t>
      </w:r>
      <w:r w:rsidRPr="005B4D90">
        <w:t>(3): 250-258.</w:t>
      </w:r>
    </w:p>
    <w:p w14:paraId="5E4E382C" w14:textId="77777777" w:rsidR="005B4D90" w:rsidRPr="005B4D90" w:rsidRDefault="005B4D90" w:rsidP="005B4D90">
      <w:pPr>
        <w:pStyle w:val="EndNoteBibliography"/>
        <w:spacing w:after="0"/>
        <w:ind w:left="720" w:hanging="720"/>
      </w:pPr>
      <w:r w:rsidRPr="005B4D90">
        <w:rPr>
          <w:b/>
        </w:rPr>
        <w:t>Malosetti M, Ribaut J-M, van Eeuwijk FA. 2013.</w:t>
      </w:r>
      <w:r w:rsidRPr="005B4D90">
        <w:t xml:space="preserve"> The statistical analysis of multi-environment data: modeling genotype-by-environment interaction and its genetic basis. </w:t>
      </w:r>
      <w:r w:rsidRPr="005B4D90">
        <w:rPr>
          <w:i/>
        </w:rPr>
        <w:t>Frontiers in Physiology</w:t>
      </w:r>
      <w:r w:rsidRPr="005B4D90">
        <w:t xml:space="preserve"> </w:t>
      </w:r>
      <w:r w:rsidRPr="005B4D90">
        <w:rPr>
          <w:b/>
        </w:rPr>
        <w:t>4</w:t>
      </w:r>
      <w:r w:rsidRPr="005B4D90">
        <w:t>(44).</w:t>
      </w:r>
    </w:p>
    <w:p w14:paraId="5E77E7AB" w14:textId="77777777" w:rsidR="005B4D90" w:rsidRPr="005B4D90" w:rsidRDefault="005B4D90" w:rsidP="005B4D90">
      <w:pPr>
        <w:pStyle w:val="EndNoteBibliography"/>
        <w:spacing w:after="0"/>
        <w:ind w:left="720" w:hanging="720"/>
      </w:pPr>
      <w:r w:rsidRPr="005B4D90">
        <w:rPr>
          <w:b/>
        </w:rPr>
        <w:t>Mass EV, Ogata G, Garber MJ. 1972.</w:t>
      </w:r>
      <w:r w:rsidRPr="005B4D90">
        <w:t xml:space="preserve"> Influence of Salinity on Fe, Mn, and Zn Uptake by Plants1. </w:t>
      </w:r>
      <w:r w:rsidRPr="005B4D90">
        <w:rPr>
          <w:i/>
        </w:rPr>
        <w:t>Agronomy Journal</w:t>
      </w:r>
      <w:r w:rsidRPr="005B4D90">
        <w:t xml:space="preserve"> </w:t>
      </w:r>
      <w:r w:rsidRPr="005B4D90">
        <w:rPr>
          <w:b/>
        </w:rPr>
        <w:t>64</w:t>
      </w:r>
      <w:r w:rsidRPr="005B4D90">
        <w:t>(6): 793-795.</w:t>
      </w:r>
    </w:p>
    <w:p w14:paraId="5AB7940B" w14:textId="77777777" w:rsidR="005B4D90" w:rsidRPr="005B4D90" w:rsidRDefault="005B4D90" w:rsidP="005B4D90">
      <w:pPr>
        <w:pStyle w:val="EndNoteBibliography"/>
        <w:spacing w:after="0"/>
        <w:ind w:left="720" w:hanging="720"/>
      </w:pPr>
      <w:r w:rsidRPr="005B4D90">
        <w:rPr>
          <w:b/>
        </w:rPr>
        <w:t>McBride AC, Dale VH, Baskaran LM, Downing ME, Eaton LM, Efroymson RA, Garten CT, Kline KL, Jager HI, Mulholland PJ, et al. 2011.</w:t>
      </w:r>
      <w:r w:rsidRPr="005B4D90">
        <w:t xml:space="preserve"> Indicators to support environmental sustainability of bioenergy systems. </w:t>
      </w:r>
      <w:r w:rsidRPr="005B4D90">
        <w:rPr>
          <w:i/>
        </w:rPr>
        <w:t>Ecological Indicators</w:t>
      </w:r>
      <w:r w:rsidRPr="005B4D90">
        <w:t xml:space="preserve"> </w:t>
      </w:r>
      <w:r w:rsidRPr="005B4D90">
        <w:rPr>
          <w:b/>
        </w:rPr>
        <w:t>11</w:t>
      </w:r>
      <w:r w:rsidRPr="005B4D90">
        <w:t>(5): 1277-1289.</w:t>
      </w:r>
    </w:p>
    <w:p w14:paraId="487DCEB4" w14:textId="77777777" w:rsidR="005B4D90" w:rsidRPr="005B4D90" w:rsidRDefault="005B4D90" w:rsidP="005B4D90">
      <w:pPr>
        <w:pStyle w:val="EndNoteBibliography"/>
        <w:spacing w:after="0"/>
        <w:ind w:left="720" w:hanging="720"/>
      </w:pPr>
      <w:r w:rsidRPr="005B4D90">
        <w:rPr>
          <w:b/>
        </w:rPr>
        <w:t>Mickelbart MV, Hasegawa PM, Bailey-Serres J. 2015.</w:t>
      </w:r>
      <w:r w:rsidRPr="005B4D90">
        <w:t xml:space="preserve"> Genetic mechanisms of abiotic stress tolerance that translate to crop yield stability. </w:t>
      </w:r>
      <w:r w:rsidRPr="005B4D90">
        <w:rPr>
          <w:i/>
        </w:rPr>
        <w:t>Nature Reviews Genetics</w:t>
      </w:r>
      <w:r w:rsidRPr="005B4D90">
        <w:t xml:space="preserve"> </w:t>
      </w:r>
      <w:r w:rsidRPr="005B4D90">
        <w:rPr>
          <w:b/>
        </w:rPr>
        <w:t>16</w:t>
      </w:r>
      <w:r w:rsidRPr="005B4D90">
        <w:t>(4): 237-251.</w:t>
      </w:r>
    </w:p>
    <w:p w14:paraId="275A2522" w14:textId="77777777" w:rsidR="005B4D90" w:rsidRPr="005B4D90" w:rsidRDefault="005B4D90" w:rsidP="005B4D90">
      <w:pPr>
        <w:pStyle w:val="EndNoteBibliography"/>
        <w:spacing w:after="0"/>
        <w:ind w:left="720" w:hanging="720"/>
      </w:pPr>
      <w:r w:rsidRPr="005B4D90">
        <w:rPr>
          <w:b/>
        </w:rPr>
        <w:t>Milano ER, Lowry DB, Juenger TE. 2016.</w:t>
      </w:r>
      <w:r w:rsidRPr="005B4D90">
        <w:t xml:space="preserve"> The Genetic Basis of Upland/Lowland Ecotype Divergence in Switchgrass (Panicum virgatum). </w:t>
      </w:r>
      <w:r w:rsidRPr="005B4D90">
        <w:rPr>
          <w:i/>
        </w:rPr>
        <w:t>G3 (Bethesda, Md.)</w:t>
      </w:r>
      <w:r w:rsidRPr="005B4D90">
        <w:t xml:space="preserve"> </w:t>
      </w:r>
      <w:r w:rsidRPr="005B4D90">
        <w:rPr>
          <w:b/>
        </w:rPr>
        <w:t>6</w:t>
      </w:r>
      <w:r w:rsidRPr="005B4D90">
        <w:t>(11): 3561-3570.</w:t>
      </w:r>
    </w:p>
    <w:p w14:paraId="3D9A17F8" w14:textId="77777777" w:rsidR="005B4D90" w:rsidRPr="005B4D90" w:rsidRDefault="005B4D90" w:rsidP="005B4D90">
      <w:pPr>
        <w:pStyle w:val="EndNoteBibliography"/>
        <w:spacing w:after="0"/>
        <w:ind w:left="720" w:hanging="720"/>
      </w:pPr>
      <w:r w:rsidRPr="005B4D90">
        <w:rPr>
          <w:b/>
        </w:rPr>
        <w:t>Morrissey J, Baxter IR, Lee J, Li L, Lahner B, Grotz N, Kaplan J, Salt DE, Guerinot ML. 2009.</w:t>
      </w:r>
      <w:r w:rsidRPr="005B4D90">
        <w:t xml:space="preserve"> The Ferroportin Metal Efflux Proteins Function in Iron and Cobalt Homeostasis in &amp;lt;em&amp;gt;Arabidopsis&amp;lt;/em&amp;gt. </w:t>
      </w:r>
      <w:r w:rsidRPr="005B4D90">
        <w:rPr>
          <w:i/>
        </w:rPr>
        <w:t>The Plant cell</w:t>
      </w:r>
      <w:r w:rsidRPr="005B4D90">
        <w:t xml:space="preserve"> </w:t>
      </w:r>
      <w:r w:rsidRPr="005B4D90">
        <w:rPr>
          <w:b/>
        </w:rPr>
        <w:t>21</w:t>
      </w:r>
      <w:r w:rsidRPr="005B4D90">
        <w:t>(10): 3326.</w:t>
      </w:r>
    </w:p>
    <w:p w14:paraId="070DC3B1" w14:textId="77777777" w:rsidR="005B4D90" w:rsidRPr="005B4D90" w:rsidRDefault="005B4D90" w:rsidP="005B4D90">
      <w:pPr>
        <w:pStyle w:val="EndNoteBibliography"/>
        <w:spacing w:after="0"/>
        <w:ind w:left="720" w:hanging="720"/>
      </w:pPr>
      <w:r w:rsidRPr="005B4D90">
        <w:rPr>
          <w:b/>
        </w:rPr>
        <w:t>Munns R, James RA, Xu B, Athman A, Conn SJ, Jordans C, Byrt CS, Hare RA, Tyerman SD, Tester M, et al. 2012.</w:t>
      </w:r>
      <w:r w:rsidRPr="005B4D90">
        <w:t xml:space="preserve"> Wheat grain yield on saline soils is improved by an ancestral Na+ transporter gene. </w:t>
      </w:r>
      <w:r w:rsidRPr="005B4D90">
        <w:rPr>
          <w:i/>
        </w:rPr>
        <w:t>Nature Biotechnology</w:t>
      </w:r>
      <w:r w:rsidRPr="005B4D90">
        <w:t xml:space="preserve"> </w:t>
      </w:r>
      <w:r w:rsidRPr="005B4D90">
        <w:rPr>
          <w:b/>
        </w:rPr>
        <w:t>30</w:t>
      </w:r>
      <w:r w:rsidRPr="005B4D90">
        <w:t>(4): 360-364.</w:t>
      </w:r>
    </w:p>
    <w:p w14:paraId="3EAEE1D9" w14:textId="77777777" w:rsidR="005B4D90" w:rsidRPr="005B4D90" w:rsidRDefault="005B4D90" w:rsidP="005B4D90">
      <w:pPr>
        <w:pStyle w:val="EndNoteBibliography"/>
        <w:spacing w:after="0"/>
        <w:ind w:left="720" w:hanging="720"/>
      </w:pPr>
      <w:r w:rsidRPr="005B4D90">
        <w:rPr>
          <w:b/>
        </w:rPr>
        <w:t>Norton GJ, Deacon CM, Xiong L, Huang S, Meharg AA, Price AH. 2010.</w:t>
      </w:r>
      <w:r w:rsidRPr="005B4D90">
        <w:t xml:space="preserve"> Genetic mapping of the rice ionome in leaves and grain: identification of QTLs for 17 elements including arsenic, cadmium, iron and selenium. </w:t>
      </w:r>
      <w:r w:rsidRPr="005B4D90">
        <w:rPr>
          <w:i/>
        </w:rPr>
        <w:t>Plant and Soil</w:t>
      </w:r>
      <w:r w:rsidRPr="005B4D90">
        <w:t xml:space="preserve"> </w:t>
      </w:r>
      <w:r w:rsidRPr="005B4D90">
        <w:rPr>
          <w:b/>
        </w:rPr>
        <w:t>329</w:t>
      </w:r>
      <w:r w:rsidRPr="005B4D90">
        <w:t>(1): 139-153.</w:t>
      </w:r>
    </w:p>
    <w:p w14:paraId="66948317" w14:textId="77777777" w:rsidR="005B4D90" w:rsidRPr="005B4D90" w:rsidRDefault="005B4D90" w:rsidP="005B4D90">
      <w:pPr>
        <w:pStyle w:val="EndNoteBibliography"/>
        <w:spacing w:after="0"/>
        <w:ind w:left="720" w:hanging="720"/>
      </w:pPr>
      <w:r w:rsidRPr="005B4D90">
        <w:rPr>
          <w:b/>
        </w:rPr>
        <w:t>Peixoto MdM, Sage RF. 2016.</w:t>
      </w:r>
      <w:r w:rsidRPr="005B4D90">
        <w:t xml:space="preserve"> Improved experimental protocols to evaluate cold tolerance thresholds in Miscanthus and switchgrass rhizomes. </w:t>
      </w:r>
      <w:r w:rsidRPr="005B4D90">
        <w:rPr>
          <w:i/>
        </w:rPr>
        <w:t>GCB Bioenergy</w:t>
      </w:r>
      <w:r w:rsidRPr="005B4D90">
        <w:t xml:space="preserve"> </w:t>
      </w:r>
      <w:r w:rsidRPr="005B4D90">
        <w:rPr>
          <w:b/>
        </w:rPr>
        <w:t>8</w:t>
      </w:r>
      <w:r w:rsidRPr="005B4D90">
        <w:t>(2): 257-268.</w:t>
      </w:r>
    </w:p>
    <w:p w14:paraId="61666F72" w14:textId="77777777" w:rsidR="005B4D90" w:rsidRPr="005B4D90" w:rsidRDefault="005B4D90" w:rsidP="005B4D90">
      <w:pPr>
        <w:pStyle w:val="EndNoteBibliography"/>
        <w:spacing w:after="0"/>
        <w:ind w:left="720" w:hanging="720"/>
      </w:pPr>
      <w:r w:rsidRPr="005B4D90">
        <w:rPr>
          <w:b/>
        </w:rPr>
        <w:lastRenderedPageBreak/>
        <w:t>Phuke RM, Anuradha K, Radhika K, Jabeen F, Anuradha G, Ramesh T, Hariprasanna K, Mehtre SP, Deshpande SP, Anil G, et al. 2017.</w:t>
      </w:r>
      <w:r w:rsidRPr="005B4D90">
        <w:t xml:space="preserve"> Genetic Variability, Genotype × Environment Interaction, Correlation, and GGE Biplot Analysis for Grain Iron and Zinc Concentration and Other Agronomic Traits in RIL Population of Sorghum (Sorghum bicolor L. Moench). </w:t>
      </w:r>
      <w:r w:rsidRPr="005B4D90">
        <w:rPr>
          <w:i/>
        </w:rPr>
        <w:t>Frontiers in Plant Science</w:t>
      </w:r>
      <w:r w:rsidRPr="005B4D90">
        <w:t xml:space="preserve"> </w:t>
      </w:r>
      <w:r w:rsidRPr="005B4D90">
        <w:rPr>
          <w:b/>
        </w:rPr>
        <w:t>8</w:t>
      </w:r>
      <w:r w:rsidRPr="005B4D90">
        <w:t>(712).</w:t>
      </w:r>
    </w:p>
    <w:p w14:paraId="58DA6744" w14:textId="77777777" w:rsidR="005B4D90" w:rsidRPr="005B4D90" w:rsidRDefault="005B4D90" w:rsidP="005B4D90">
      <w:pPr>
        <w:pStyle w:val="EndNoteBibliography"/>
        <w:spacing w:after="0"/>
        <w:ind w:left="720" w:hanging="720"/>
      </w:pPr>
      <w:r w:rsidRPr="005B4D90">
        <w:rPr>
          <w:b/>
        </w:rPr>
        <w:t>Poormohammad Kiani S, Trontin C, Andreatta M, Simon M, Robert T, Salt DE, Loudet O. 2012.</w:t>
      </w:r>
      <w:r w:rsidRPr="005B4D90">
        <w:t xml:space="preserve"> Allelic Heterogeneity and Trade-Off Shape Natural Variation for Response to Soil Micronutrient. </w:t>
      </w:r>
      <w:r w:rsidRPr="005B4D90">
        <w:rPr>
          <w:i/>
        </w:rPr>
        <w:t>PLOS Genetics</w:t>
      </w:r>
      <w:r w:rsidRPr="005B4D90">
        <w:t xml:space="preserve"> </w:t>
      </w:r>
      <w:r w:rsidRPr="005B4D90">
        <w:rPr>
          <w:b/>
        </w:rPr>
        <w:t>8</w:t>
      </w:r>
      <w:r w:rsidRPr="005B4D90">
        <w:t>(7): e1002814.</w:t>
      </w:r>
    </w:p>
    <w:p w14:paraId="37D2CF0F" w14:textId="77777777" w:rsidR="005B4D90" w:rsidRPr="005B4D90" w:rsidRDefault="005B4D90" w:rsidP="005B4D90">
      <w:pPr>
        <w:pStyle w:val="EndNoteBibliography"/>
        <w:spacing w:after="0"/>
        <w:ind w:left="720" w:hanging="720"/>
      </w:pPr>
      <w:r w:rsidRPr="005B4D90">
        <w:rPr>
          <w:b/>
        </w:rPr>
        <w:t>Porter Jr CL. 1966.</w:t>
      </w:r>
      <w:r w:rsidRPr="005B4D90">
        <w:t xml:space="preserve"> An Analysis of Variation Between Upland and Lowland Switchgrass, Panicum Virgatum L., in Central Oklahoma. </w:t>
      </w:r>
      <w:r w:rsidRPr="005B4D90">
        <w:rPr>
          <w:i/>
        </w:rPr>
        <w:t>Ecology</w:t>
      </w:r>
      <w:r w:rsidRPr="005B4D90">
        <w:t xml:space="preserve"> </w:t>
      </w:r>
      <w:r w:rsidRPr="005B4D90">
        <w:rPr>
          <w:b/>
        </w:rPr>
        <w:t>47</w:t>
      </w:r>
      <w:r w:rsidRPr="005B4D90">
        <w:t>(6): 980-992.</w:t>
      </w:r>
    </w:p>
    <w:p w14:paraId="35C3E0AC" w14:textId="747B6689" w:rsidR="005B4D90" w:rsidRPr="005B4D90" w:rsidRDefault="005B4D90" w:rsidP="005B4D90">
      <w:pPr>
        <w:pStyle w:val="EndNoteBibliography"/>
        <w:spacing w:after="0"/>
        <w:ind w:left="720" w:hanging="720"/>
      </w:pPr>
      <w:r w:rsidRPr="005B4D90">
        <w:rPr>
          <w:b/>
        </w:rPr>
        <w:t>R Core Team 2020</w:t>
      </w:r>
      <w:r w:rsidRPr="005B4D90">
        <w:t xml:space="preserve">. R: A Language and Environment for Statistical Computing. Vienna, Austria: R Foundation for Statistical Computing. URL </w:t>
      </w:r>
      <w:hyperlink r:id="rId13" w:history="1">
        <w:r w:rsidRPr="005B4D90">
          <w:rPr>
            <w:rStyle w:val="Hyperlink"/>
          </w:rPr>
          <w:t>https://www.R-project.org/</w:t>
        </w:r>
      </w:hyperlink>
      <w:r w:rsidRPr="005B4D90">
        <w:t>.</w:t>
      </w:r>
    </w:p>
    <w:p w14:paraId="4C1B8280" w14:textId="77777777" w:rsidR="005B4D90" w:rsidRPr="005B4D90" w:rsidRDefault="005B4D90" w:rsidP="005B4D90">
      <w:pPr>
        <w:pStyle w:val="EndNoteBibliography"/>
        <w:spacing w:after="0"/>
        <w:ind w:left="720" w:hanging="720"/>
      </w:pPr>
      <w:r w:rsidRPr="005B4D90">
        <w:rPr>
          <w:b/>
        </w:rPr>
        <w:t>Ren Z-H, Gao J-P, Li L-G, Cai X-L, Huang W, Chao D-Y, Zhu M-Z, Wang Z-Y, Luan S, Lin H-X. 2005.</w:t>
      </w:r>
      <w:r w:rsidRPr="005B4D90">
        <w:t xml:space="preserve"> A rice quantitative trait locus for salt tolerance encodes a sodium transporter. </w:t>
      </w:r>
      <w:r w:rsidRPr="005B4D90">
        <w:rPr>
          <w:i/>
        </w:rPr>
        <w:t>Nature Genetics</w:t>
      </w:r>
      <w:r w:rsidRPr="005B4D90">
        <w:t xml:space="preserve"> </w:t>
      </w:r>
      <w:r w:rsidRPr="005B4D90">
        <w:rPr>
          <w:b/>
        </w:rPr>
        <w:t>37</w:t>
      </w:r>
      <w:r w:rsidRPr="005B4D90">
        <w:t>(10): 1141-1146.</w:t>
      </w:r>
    </w:p>
    <w:p w14:paraId="252A3C7A" w14:textId="77777777" w:rsidR="005B4D90" w:rsidRPr="005B4D90" w:rsidRDefault="005B4D90" w:rsidP="005B4D90">
      <w:pPr>
        <w:pStyle w:val="EndNoteBibliography"/>
        <w:spacing w:after="0"/>
        <w:ind w:left="720" w:hanging="720"/>
      </w:pPr>
      <w:r w:rsidRPr="005B4D90">
        <w:rPr>
          <w:b/>
        </w:rPr>
        <w:t>Rus A, Baxter I, Muthukumar B, Gustin J, Lahner B, Yakubova E, Salt DE. 2006.</w:t>
      </w:r>
      <w:r w:rsidRPr="005B4D90">
        <w:t xml:space="preserve"> Natural Variants of AtHKT1 Enhance Na+ Accumulation in Two Wild Populations of Arabidopsis. </w:t>
      </w:r>
      <w:r w:rsidRPr="005B4D90">
        <w:rPr>
          <w:i/>
        </w:rPr>
        <w:t>PLOS Genetics</w:t>
      </w:r>
      <w:r w:rsidRPr="005B4D90">
        <w:t xml:space="preserve"> </w:t>
      </w:r>
      <w:r w:rsidRPr="005B4D90">
        <w:rPr>
          <w:b/>
        </w:rPr>
        <w:t>2</w:t>
      </w:r>
      <w:r w:rsidRPr="005B4D90">
        <w:t>(12): e210.</w:t>
      </w:r>
    </w:p>
    <w:p w14:paraId="30881EBF" w14:textId="77777777" w:rsidR="005B4D90" w:rsidRPr="005B4D90" w:rsidRDefault="005B4D90" w:rsidP="005B4D90">
      <w:pPr>
        <w:pStyle w:val="EndNoteBibliography"/>
        <w:spacing w:after="0"/>
        <w:ind w:left="720" w:hanging="720"/>
      </w:pPr>
      <w:r w:rsidRPr="005B4D90">
        <w:rPr>
          <w:b/>
        </w:rPr>
        <w:t>Schachtman DP, Reid RJ, Ayling SM. 1998.</w:t>
      </w:r>
      <w:r w:rsidRPr="005B4D90">
        <w:t xml:space="preserve"> Phosphorus Uptake by Plants: From Soil to Cell. </w:t>
      </w:r>
      <w:r w:rsidRPr="005B4D90">
        <w:rPr>
          <w:i/>
        </w:rPr>
        <w:t>Plant Physiology</w:t>
      </w:r>
      <w:r w:rsidRPr="005B4D90">
        <w:t xml:space="preserve"> </w:t>
      </w:r>
      <w:r w:rsidRPr="005B4D90">
        <w:rPr>
          <w:b/>
        </w:rPr>
        <w:t>116</w:t>
      </w:r>
      <w:r w:rsidRPr="005B4D90">
        <w:t>(2): 447.</w:t>
      </w:r>
    </w:p>
    <w:p w14:paraId="2580D201" w14:textId="77777777" w:rsidR="005B4D90" w:rsidRPr="005B4D90" w:rsidRDefault="005B4D90" w:rsidP="005B4D90">
      <w:pPr>
        <w:pStyle w:val="EndNoteBibliography"/>
        <w:spacing w:after="0"/>
        <w:ind w:left="720" w:hanging="720"/>
      </w:pPr>
      <w:r w:rsidRPr="005B4D90">
        <w:rPr>
          <w:b/>
        </w:rPr>
        <w:t>Shakoor N, Ziegler G, Dilkes BP, Brenton Z, Boyles R, Connolly EL, Kresovich S, Baxter I. 2016.</w:t>
      </w:r>
      <w:r w:rsidRPr="005B4D90">
        <w:t xml:space="preserve"> Integration of Experiments across Diverse Environments Identifies the Genetic Determinants of Variation in &amp;lt;em&amp;gt;Sorghum bicolor&amp;lt;/em&amp;gt; Seed Element Composition. </w:t>
      </w:r>
      <w:r w:rsidRPr="005B4D90">
        <w:rPr>
          <w:i/>
        </w:rPr>
        <w:t>Plant Physiology</w:t>
      </w:r>
      <w:r w:rsidRPr="005B4D90">
        <w:t xml:space="preserve"> </w:t>
      </w:r>
      <w:r w:rsidRPr="005B4D90">
        <w:rPr>
          <w:b/>
        </w:rPr>
        <w:t>170</w:t>
      </w:r>
      <w:r w:rsidRPr="005B4D90">
        <w:t>(4): 1989.</w:t>
      </w:r>
    </w:p>
    <w:p w14:paraId="6EF6479A" w14:textId="77777777" w:rsidR="005B4D90" w:rsidRPr="005B4D90" w:rsidRDefault="005B4D90" w:rsidP="005B4D90">
      <w:pPr>
        <w:pStyle w:val="EndNoteBibliography"/>
        <w:spacing w:after="0"/>
        <w:ind w:left="720" w:hanging="720"/>
      </w:pPr>
      <w:r w:rsidRPr="005B4D90">
        <w:rPr>
          <w:b/>
        </w:rPr>
        <w:t>Tuna AL, Kaya C, Ashraf M, Altunlu H, Yokas I, Yagmur B. 2007.</w:t>
      </w:r>
      <w:r w:rsidRPr="005B4D90">
        <w:t xml:space="preserve"> The effects of calcium sulphate on growth, membrane stability and nutrient uptake of tomato plants grown under salt stress. </w:t>
      </w:r>
      <w:r w:rsidRPr="005B4D90">
        <w:rPr>
          <w:i/>
        </w:rPr>
        <w:t>Environmental and Experimental Botany</w:t>
      </w:r>
      <w:r w:rsidRPr="005B4D90">
        <w:t xml:space="preserve"> </w:t>
      </w:r>
      <w:r w:rsidRPr="005B4D90">
        <w:rPr>
          <w:b/>
        </w:rPr>
        <w:t>59</w:t>
      </w:r>
      <w:r w:rsidRPr="005B4D90">
        <w:t>(2): 173-178.</w:t>
      </w:r>
    </w:p>
    <w:p w14:paraId="4D2BDE37" w14:textId="77777777" w:rsidR="005B4D90" w:rsidRPr="005B4D90" w:rsidRDefault="005B4D90" w:rsidP="005B4D90">
      <w:pPr>
        <w:pStyle w:val="EndNoteBibliography"/>
        <w:spacing w:after="0"/>
        <w:ind w:left="720" w:hanging="720"/>
      </w:pPr>
      <w:r w:rsidRPr="005B4D90">
        <w:rPr>
          <w:b/>
        </w:rPr>
        <w:t>Uppalapati SR, Serba DD, Ishiga Y, Szabo LJ, Mittal S, Bhandari HS, Bouton JH, Mysore KS, Saha MC. 2013.</w:t>
      </w:r>
      <w:r w:rsidRPr="005B4D90">
        <w:t xml:space="preserve"> Characterization of the Rust Fungus, Puccinia emaculata, and Evaluation of Genetic Variability for Rust Resistance in Switchgrass Populations. </w:t>
      </w:r>
      <w:r w:rsidRPr="005B4D90">
        <w:rPr>
          <w:i/>
        </w:rPr>
        <w:t>BioEnergy Research</w:t>
      </w:r>
      <w:r w:rsidRPr="005B4D90">
        <w:t xml:space="preserve"> </w:t>
      </w:r>
      <w:r w:rsidRPr="005B4D90">
        <w:rPr>
          <w:b/>
        </w:rPr>
        <w:t>6</w:t>
      </w:r>
      <w:r w:rsidRPr="005B4D90">
        <w:t>(2): 458-468.</w:t>
      </w:r>
    </w:p>
    <w:p w14:paraId="3914EC5F" w14:textId="77777777" w:rsidR="005B4D90" w:rsidRPr="005B4D90" w:rsidRDefault="005B4D90" w:rsidP="005B4D90">
      <w:pPr>
        <w:pStyle w:val="EndNoteBibliography"/>
        <w:spacing w:after="0"/>
        <w:ind w:left="720" w:hanging="720"/>
      </w:pPr>
      <w:r w:rsidRPr="005B4D90">
        <w:rPr>
          <w:b/>
        </w:rPr>
        <w:t>Veley KM, Berry JC, Fentress SJ, Schachtman DP, Baxter I, Bart R. 2017.</w:t>
      </w:r>
      <w:r w:rsidRPr="005B4D90">
        <w:t xml:space="preserve"> High-throughput profiling and analysis of plant responses over time to abiotic stress. </w:t>
      </w:r>
      <w:r w:rsidRPr="005B4D90">
        <w:rPr>
          <w:i/>
        </w:rPr>
        <w:t>Plant Direct</w:t>
      </w:r>
      <w:r w:rsidRPr="005B4D90">
        <w:t xml:space="preserve"> </w:t>
      </w:r>
      <w:r w:rsidRPr="005B4D90">
        <w:rPr>
          <w:b/>
        </w:rPr>
        <w:t>1</w:t>
      </w:r>
      <w:r w:rsidRPr="005B4D90">
        <w:t>(4): e00023.</w:t>
      </w:r>
    </w:p>
    <w:p w14:paraId="4EB6B132" w14:textId="77777777" w:rsidR="005B4D90" w:rsidRPr="005B4D90" w:rsidRDefault="005B4D90" w:rsidP="005B4D90">
      <w:pPr>
        <w:pStyle w:val="EndNoteBibliography"/>
        <w:spacing w:after="0"/>
        <w:ind w:left="720" w:hanging="720"/>
      </w:pPr>
      <w:r w:rsidRPr="005B4D90">
        <w:rPr>
          <w:b/>
        </w:rPr>
        <w:t>VSN International 2020</w:t>
      </w:r>
      <w:r w:rsidRPr="005B4D90">
        <w:t>. Genstat for Windows 21st Edition: VSN International, Hemel Hempstead, UK. Web page: Genstat.co.uk.</w:t>
      </w:r>
    </w:p>
    <w:p w14:paraId="11498D1D" w14:textId="77777777" w:rsidR="005B4D90" w:rsidRPr="005B4D90" w:rsidRDefault="005B4D90" w:rsidP="005B4D90">
      <w:pPr>
        <w:pStyle w:val="EndNoteBibliography"/>
        <w:spacing w:after="0"/>
        <w:ind w:left="720" w:hanging="720"/>
      </w:pPr>
      <w:r w:rsidRPr="005B4D90">
        <w:rPr>
          <w:b/>
        </w:rPr>
        <w:t>Wadgymar SM, Lowry DB, Gould BA, Byron CN, Mactavish RM, Anderson JT. 2017.</w:t>
      </w:r>
      <w:r w:rsidRPr="005B4D90">
        <w:t xml:space="preserve"> Identifying targets and agents of selection: innovative methods to evaluate the processes that contribute to local adaptation. </w:t>
      </w:r>
      <w:r w:rsidRPr="005B4D90">
        <w:rPr>
          <w:i/>
        </w:rPr>
        <w:t>Methods in Ecology and Evolution</w:t>
      </w:r>
      <w:r w:rsidRPr="005B4D90">
        <w:t xml:space="preserve"> </w:t>
      </w:r>
      <w:r w:rsidRPr="005B4D90">
        <w:rPr>
          <w:b/>
        </w:rPr>
        <w:t>8</w:t>
      </w:r>
      <w:r w:rsidRPr="005B4D90">
        <w:t>(6): 738-749.</w:t>
      </w:r>
    </w:p>
    <w:p w14:paraId="6462095D" w14:textId="77777777" w:rsidR="005B4D90" w:rsidRPr="005B4D90" w:rsidRDefault="005B4D90" w:rsidP="005B4D90">
      <w:pPr>
        <w:pStyle w:val="EndNoteBibliography"/>
        <w:spacing w:after="0"/>
        <w:ind w:left="720" w:hanging="720"/>
      </w:pPr>
      <w:r w:rsidRPr="005B4D90">
        <w:rPr>
          <w:b/>
        </w:rPr>
        <w:t>Wan L, Zhang H. 2012.</w:t>
      </w:r>
      <w:r w:rsidRPr="005B4D90">
        <w:t xml:space="preserve"> Cadmium toxicity. </w:t>
      </w:r>
      <w:r w:rsidRPr="005B4D90">
        <w:rPr>
          <w:i/>
        </w:rPr>
        <w:t>Plant Signaling &amp; Behavior</w:t>
      </w:r>
      <w:r w:rsidRPr="005B4D90">
        <w:t xml:space="preserve"> </w:t>
      </w:r>
      <w:r w:rsidRPr="005B4D90">
        <w:rPr>
          <w:b/>
        </w:rPr>
        <w:t>7</w:t>
      </w:r>
      <w:r w:rsidRPr="005B4D90">
        <w:t>(3): 345-348.</w:t>
      </w:r>
    </w:p>
    <w:p w14:paraId="2D680A2B" w14:textId="77777777" w:rsidR="005B4D90" w:rsidRPr="005B4D90" w:rsidRDefault="005B4D90" w:rsidP="005B4D90">
      <w:pPr>
        <w:pStyle w:val="EndNoteBibliography"/>
        <w:spacing w:after="0"/>
        <w:ind w:left="720" w:hanging="720"/>
      </w:pPr>
      <w:r w:rsidRPr="005B4D90">
        <w:rPr>
          <w:b/>
        </w:rPr>
        <w:t>White PJ, Broadley MR. 2009.</w:t>
      </w:r>
      <w:r w:rsidRPr="005B4D90">
        <w:t xml:space="preserve"> Biofortification of crops with seven mineral elements often lacking in human diets – iron, zinc, copper, calcium, magnesium, selenium and iodine. </w:t>
      </w:r>
      <w:r w:rsidRPr="005B4D90">
        <w:rPr>
          <w:i/>
        </w:rPr>
        <w:t>New Phytologist</w:t>
      </w:r>
      <w:r w:rsidRPr="005B4D90">
        <w:t xml:space="preserve"> </w:t>
      </w:r>
      <w:r w:rsidRPr="005B4D90">
        <w:rPr>
          <w:b/>
        </w:rPr>
        <w:t>182</w:t>
      </w:r>
      <w:r w:rsidRPr="005B4D90">
        <w:t>(1): 49-84.</w:t>
      </w:r>
    </w:p>
    <w:p w14:paraId="38F8C930" w14:textId="77777777" w:rsidR="005B4D90" w:rsidRPr="005B4D90" w:rsidRDefault="005B4D90" w:rsidP="005B4D90">
      <w:pPr>
        <w:pStyle w:val="EndNoteBibliography"/>
        <w:spacing w:after="0"/>
        <w:ind w:left="720" w:hanging="720"/>
      </w:pPr>
      <w:r w:rsidRPr="005B4D90">
        <w:rPr>
          <w:b/>
        </w:rPr>
        <w:t>Whitt L, Ricachenevsky FK, Ziegler GZ, Clemens S, Walker E, Maathuis FJM, Kear P, Baxter I. 2020.</w:t>
      </w:r>
      <w:r w:rsidRPr="005B4D90">
        <w:t xml:space="preserve"> A curated list of genes that affect the plant ionome. </w:t>
      </w:r>
      <w:r w:rsidRPr="005B4D90">
        <w:rPr>
          <w:i/>
        </w:rPr>
        <w:t>Plant Direct</w:t>
      </w:r>
      <w:r w:rsidRPr="005B4D90">
        <w:t xml:space="preserve"> </w:t>
      </w:r>
      <w:r w:rsidRPr="005B4D90">
        <w:rPr>
          <w:b/>
        </w:rPr>
        <w:t>4</w:t>
      </w:r>
      <w:r w:rsidRPr="005B4D90">
        <w:t>(10): e00272.</w:t>
      </w:r>
    </w:p>
    <w:p w14:paraId="52D4DA62" w14:textId="77777777" w:rsidR="005B4D90" w:rsidRPr="005B4D90" w:rsidRDefault="005B4D90" w:rsidP="005B4D90">
      <w:pPr>
        <w:pStyle w:val="EndNoteBibliography"/>
        <w:spacing w:after="0"/>
        <w:ind w:left="720" w:hanging="720"/>
      </w:pPr>
      <w:r w:rsidRPr="005B4D90">
        <w:rPr>
          <w:b/>
        </w:rPr>
        <w:lastRenderedPageBreak/>
        <w:t>Wright L, Turhollow A. 2010.</w:t>
      </w:r>
      <w:r w:rsidRPr="005B4D90">
        <w:t xml:space="preserve"> Switchgrass selection as a “model” bioenergy crop: A history of the process. </w:t>
      </w:r>
      <w:r w:rsidRPr="005B4D90">
        <w:rPr>
          <w:i/>
        </w:rPr>
        <w:t>Biomass and Bioenergy</w:t>
      </w:r>
      <w:r w:rsidRPr="005B4D90">
        <w:t xml:space="preserve"> </w:t>
      </w:r>
      <w:r w:rsidRPr="005B4D90">
        <w:rPr>
          <w:b/>
        </w:rPr>
        <w:t>34</w:t>
      </w:r>
      <w:r w:rsidRPr="005B4D90">
        <w:t>(6): 851-868.</w:t>
      </w:r>
    </w:p>
    <w:p w14:paraId="7E445663" w14:textId="77777777" w:rsidR="005B4D90" w:rsidRPr="005B4D90" w:rsidRDefault="005B4D90" w:rsidP="005B4D90">
      <w:pPr>
        <w:pStyle w:val="EndNoteBibliography"/>
        <w:spacing w:after="0"/>
        <w:ind w:left="720" w:hanging="720"/>
      </w:pPr>
      <w:r w:rsidRPr="005B4D90">
        <w:rPr>
          <w:b/>
        </w:rPr>
        <w:t>Zhang M, Cao Y, Wang Z, Wang Z-q, Shi J, Liang X, Song W, Chen Q, Lai J, Jiang C. 2018.</w:t>
      </w:r>
      <w:r w:rsidRPr="005B4D90">
        <w:t xml:space="preserve"> A retrotransposon in an HKT1 family sodium transporter causes variation of leaf Na+ exclusion and salt tolerance in maize. </w:t>
      </w:r>
      <w:r w:rsidRPr="005B4D90">
        <w:rPr>
          <w:i/>
        </w:rPr>
        <w:t>New Phytologist</w:t>
      </w:r>
      <w:r w:rsidRPr="005B4D90">
        <w:t xml:space="preserve"> </w:t>
      </w:r>
      <w:r w:rsidRPr="005B4D90">
        <w:rPr>
          <w:b/>
        </w:rPr>
        <w:t>217</w:t>
      </w:r>
      <w:r w:rsidRPr="005B4D90">
        <w:t>(3): 1161-1176.</w:t>
      </w:r>
    </w:p>
    <w:p w14:paraId="2526603C" w14:textId="77777777" w:rsidR="005B4D90" w:rsidRPr="005B4D90" w:rsidRDefault="005B4D90" w:rsidP="005B4D90">
      <w:pPr>
        <w:pStyle w:val="EndNoteBibliography"/>
        <w:spacing w:after="0"/>
        <w:ind w:left="720" w:hanging="720"/>
      </w:pPr>
      <w:r w:rsidRPr="005B4D90">
        <w:rPr>
          <w:b/>
        </w:rPr>
        <w:t>Zhang M, Pinson SRM, Tarpley L, Huang X-Y, Lahner B, Yakubova E, Baxter I, Guerinot ML, Salt DE. 2014.</w:t>
      </w:r>
      <w:r w:rsidRPr="005B4D90">
        <w:t xml:space="preserve"> Mapping and validation of quantitative trait loci associated with concentrations of 16 elements in unmilled rice grain. </w:t>
      </w:r>
      <w:r w:rsidRPr="005B4D90">
        <w:rPr>
          <w:i/>
        </w:rPr>
        <w:t>Theoretical and Applied Genetics</w:t>
      </w:r>
      <w:r w:rsidRPr="005B4D90">
        <w:t xml:space="preserve"> </w:t>
      </w:r>
      <w:r w:rsidRPr="005B4D90">
        <w:rPr>
          <w:b/>
        </w:rPr>
        <w:t>127</w:t>
      </w:r>
      <w:r w:rsidRPr="005B4D90">
        <w:t>(1): 137-165.</w:t>
      </w:r>
    </w:p>
    <w:p w14:paraId="1115B822" w14:textId="77777777" w:rsidR="005B4D90" w:rsidRPr="005B4D90" w:rsidRDefault="005B4D90" w:rsidP="005B4D90">
      <w:pPr>
        <w:pStyle w:val="EndNoteBibliography"/>
        <w:spacing w:after="0"/>
        <w:ind w:left="720" w:hanging="720"/>
      </w:pPr>
      <w:r w:rsidRPr="005B4D90">
        <w:rPr>
          <w:b/>
        </w:rPr>
        <w:t>Ziegler G, Kear PJ, Wu D, Ziyomo C, Lipka AE, Gore M, Hoekenga O, Baxter I. 2017.</w:t>
      </w:r>
      <w:r w:rsidRPr="005B4D90">
        <w:t xml:space="preserve"> Elemental Accumulation in Kernels of the Maize Nested Association Mapping Panel Reveals Signals of Gene by Environment Interactions. </w:t>
      </w:r>
      <w:r w:rsidRPr="005B4D90">
        <w:rPr>
          <w:i/>
        </w:rPr>
        <w:t>bioRxiv</w:t>
      </w:r>
      <w:r w:rsidRPr="005B4D90">
        <w:t>: 164962.</w:t>
      </w:r>
    </w:p>
    <w:p w14:paraId="6E5C5FB0" w14:textId="77777777" w:rsidR="005B4D90" w:rsidRPr="005B4D90" w:rsidRDefault="005B4D90" w:rsidP="005B4D90">
      <w:pPr>
        <w:pStyle w:val="EndNoteBibliography"/>
        <w:ind w:left="720" w:hanging="720"/>
      </w:pPr>
      <w:r w:rsidRPr="005B4D90">
        <w:rPr>
          <w:b/>
        </w:rPr>
        <w:t>Ziegler G, Terauchi A, Becker A, Armstrong P, Hudson K, Baxter I. 2013.</w:t>
      </w:r>
      <w:r w:rsidRPr="005B4D90">
        <w:t xml:space="preserve"> Ionomic Screening of Field-Grown Soybean Identifies Mutants with Altered Seed Elemental Composition. </w:t>
      </w:r>
      <w:r w:rsidRPr="005B4D90">
        <w:rPr>
          <w:i/>
        </w:rPr>
        <w:t>The Plant Genome</w:t>
      </w:r>
      <w:r w:rsidRPr="005B4D90">
        <w:t xml:space="preserve"> </w:t>
      </w:r>
      <w:r w:rsidRPr="005B4D90">
        <w:rPr>
          <w:b/>
        </w:rPr>
        <w:t>6</w:t>
      </w:r>
      <w:r w:rsidRPr="005B4D90">
        <w:t>(2): plantgenome2012.2007.0012.</w:t>
      </w:r>
    </w:p>
    <w:p w14:paraId="7D154F17" w14:textId="77777777" w:rsidR="00D72737" w:rsidRDefault="007C5A0D" w:rsidP="00846763">
      <w:pPr>
        <w:pStyle w:val="NormalWeb"/>
        <w:shd w:val="clear" w:color="auto" w:fill="FFFFFF"/>
        <w:spacing w:before="0" w:beforeAutospacing="0" w:after="0" w:afterAutospacing="0" w:line="360" w:lineRule="auto"/>
        <w:rPr>
          <w:rFonts w:asciiTheme="minorHAnsi" w:hAnsiTheme="minorHAnsi" w:cstheme="minorHAnsi"/>
        </w:rPr>
      </w:pPr>
      <w:r w:rsidRPr="00BD0F92">
        <w:rPr>
          <w:rFonts w:asciiTheme="minorHAnsi" w:hAnsiTheme="minorHAnsi" w:cstheme="minorHAnsi"/>
        </w:rPr>
        <w:fldChar w:fldCharType="end"/>
      </w:r>
    </w:p>
    <w:p w14:paraId="19B040F2" w14:textId="3588288E" w:rsidR="00846763" w:rsidRDefault="00D72737" w:rsidP="00846763">
      <w:pPr>
        <w:pStyle w:val="NormalWeb"/>
        <w:shd w:val="clear" w:color="auto" w:fill="FFFFFF"/>
        <w:spacing w:before="0" w:beforeAutospacing="0" w:after="0" w:afterAutospacing="0" w:line="360" w:lineRule="auto"/>
        <w:rPr>
          <w:rFonts w:asciiTheme="minorHAnsi" w:hAnsiTheme="minorHAnsi" w:cstheme="minorHAnsi"/>
        </w:rPr>
      </w:pPr>
      <w:r>
        <w:rPr>
          <w:rFonts w:asciiTheme="minorHAnsi" w:hAnsiTheme="minorHAnsi" w:cstheme="minorHAnsi"/>
        </w:rPr>
        <w:br w:type="column"/>
      </w:r>
      <w:r w:rsidR="007A74EA" w:rsidRPr="00194AB9">
        <w:rPr>
          <w:rFonts w:asciiTheme="minorHAnsi" w:hAnsiTheme="minorHAnsi" w:cstheme="minorHAnsi"/>
        </w:rPr>
        <w:lastRenderedPageBreak/>
        <w:t>Table 1.</w:t>
      </w:r>
      <w:r w:rsidR="00846763">
        <w:rPr>
          <w:rFonts w:asciiTheme="minorHAnsi" w:hAnsiTheme="minorHAnsi" w:cstheme="minorHAnsi"/>
        </w:rPr>
        <w:t xml:space="preserve"> Element accumulation </w:t>
      </w:r>
      <w:r w:rsidR="00846763" w:rsidRPr="00194AB9">
        <w:rPr>
          <w:rFonts w:asciiTheme="minorHAnsi" w:hAnsiTheme="minorHAnsi" w:cstheme="minorHAnsi"/>
        </w:rPr>
        <w:t>(µg g</w:t>
      </w:r>
      <w:r w:rsidR="00846763" w:rsidRPr="00194AB9">
        <w:rPr>
          <w:rFonts w:asciiTheme="minorHAnsi" w:hAnsiTheme="minorHAnsi" w:cstheme="minorHAnsi"/>
          <w:vertAlign w:val="superscript"/>
        </w:rPr>
        <w:t>-1</w:t>
      </w:r>
      <w:r w:rsidR="00846763" w:rsidRPr="00194AB9">
        <w:rPr>
          <w:rFonts w:asciiTheme="minorHAnsi" w:hAnsiTheme="minorHAnsi" w:cstheme="minorHAnsi"/>
        </w:rPr>
        <w:t>)</w:t>
      </w:r>
      <w:r w:rsidR="00846763">
        <w:rPr>
          <w:rFonts w:asciiTheme="minorHAnsi" w:hAnsiTheme="minorHAnsi" w:cstheme="minorHAnsi"/>
        </w:rPr>
        <w:t xml:space="preserve"> </w:t>
      </w:r>
      <w:r w:rsidR="00846763" w:rsidRPr="00194AB9">
        <w:rPr>
          <w:rFonts w:asciiTheme="minorHAnsi" w:hAnsiTheme="minorHAnsi" w:cstheme="minorHAnsi"/>
        </w:rPr>
        <w:t>means</w:t>
      </w:r>
      <w:r w:rsidR="00A00604">
        <w:rPr>
          <w:rFonts w:asciiTheme="minorHAnsi" w:hAnsiTheme="minorHAnsi" w:cstheme="minorHAnsi"/>
        </w:rPr>
        <w:t>,</w:t>
      </w:r>
      <w:r w:rsidR="00846763" w:rsidRPr="00194AB9">
        <w:rPr>
          <w:rFonts w:asciiTheme="minorHAnsi" w:hAnsiTheme="minorHAnsi" w:cstheme="minorHAnsi"/>
        </w:rPr>
        <w:t xml:space="preserve"> standard error</w:t>
      </w:r>
      <w:r w:rsidR="00A00604">
        <w:rPr>
          <w:rFonts w:asciiTheme="minorHAnsi" w:hAnsiTheme="minorHAnsi" w:cstheme="minorHAnsi"/>
        </w:rPr>
        <w:t>s, and comparisons by Welch one-way test of the four F</w:t>
      </w:r>
      <w:r w:rsidR="00A00604">
        <w:rPr>
          <w:rFonts w:asciiTheme="minorHAnsi" w:hAnsiTheme="minorHAnsi" w:cstheme="minorHAnsi"/>
          <w:vertAlign w:val="subscript"/>
        </w:rPr>
        <w:t>0</w:t>
      </w:r>
      <w:r w:rsidR="00A00604">
        <w:rPr>
          <w:rFonts w:asciiTheme="minorHAnsi" w:hAnsiTheme="minorHAnsi" w:cstheme="minorHAnsi"/>
        </w:rPr>
        <w:t xml:space="preserve"> ‘grandparent’ individuals at the TX, MO, and MI gardens.</w:t>
      </w:r>
    </w:p>
    <w:tbl>
      <w:tblPr>
        <w:tblW w:w="0" w:type="auto"/>
        <w:jc w:val="center"/>
        <w:tblBorders>
          <w:top w:val="single" w:sz="4" w:space="0" w:color="auto"/>
        </w:tblBorders>
        <w:tblLook w:val="04A0" w:firstRow="1" w:lastRow="0" w:firstColumn="1" w:lastColumn="0" w:noHBand="0" w:noVBand="1"/>
      </w:tblPr>
      <w:tblGrid>
        <w:gridCol w:w="498"/>
        <w:gridCol w:w="958"/>
        <w:gridCol w:w="551"/>
        <w:gridCol w:w="1441"/>
        <w:gridCol w:w="1552"/>
        <w:gridCol w:w="1441"/>
        <w:gridCol w:w="1664"/>
        <w:gridCol w:w="1049"/>
      </w:tblGrid>
      <w:tr w:rsidR="00846763" w:rsidRPr="00680664" w14:paraId="457CF030" w14:textId="77777777" w:rsidTr="00846763">
        <w:trPr>
          <w:trHeight w:val="288"/>
          <w:jc w:val="center"/>
        </w:trPr>
        <w:tc>
          <w:tcPr>
            <w:tcW w:w="0" w:type="auto"/>
            <w:tcBorders>
              <w:top w:val="single" w:sz="4" w:space="0" w:color="auto"/>
              <w:bottom w:val="single" w:sz="4" w:space="0" w:color="auto"/>
            </w:tcBorders>
          </w:tcPr>
          <w:p w14:paraId="19B847CD"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single" w:sz="4" w:space="0" w:color="auto"/>
              <w:bottom w:val="single" w:sz="4" w:space="0" w:color="auto"/>
            </w:tcBorders>
            <w:shd w:val="clear" w:color="auto" w:fill="auto"/>
            <w:noWrap/>
            <w:vAlign w:val="bottom"/>
            <w:hideMark/>
          </w:tcPr>
          <w:p w14:paraId="4DA74CA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Element</w:t>
            </w:r>
          </w:p>
        </w:tc>
        <w:tc>
          <w:tcPr>
            <w:tcW w:w="0" w:type="auto"/>
            <w:tcBorders>
              <w:top w:val="single" w:sz="4" w:space="0" w:color="auto"/>
              <w:bottom w:val="single" w:sz="4" w:space="0" w:color="auto"/>
            </w:tcBorders>
            <w:shd w:val="clear" w:color="auto" w:fill="auto"/>
            <w:noWrap/>
            <w:vAlign w:val="bottom"/>
            <w:hideMark/>
          </w:tcPr>
          <w:p w14:paraId="2635747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Site</w:t>
            </w:r>
          </w:p>
        </w:tc>
        <w:tc>
          <w:tcPr>
            <w:tcW w:w="0" w:type="auto"/>
            <w:tcBorders>
              <w:top w:val="single" w:sz="4" w:space="0" w:color="auto"/>
              <w:bottom w:val="single" w:sz="4" w:space="0" w:color="auto"/>
            </w:tcBorders>
            <w:shd w:val="clear" w:color="auto" w:fill="auto"/>
            <w:noWrap/>
            <w:vAlign w:val="bottom"/>
            <w:hideMark/>
          </w:tcPr>
          <w:p w14:paraId="6BC10CF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AP13</w:t>
            </w:r>
          </w:p>
        </w:tc>
        <w:tc>
          <w:tcPr>
            <w:tcW w:w="0" w:type="auto"/>
            <w:tcBorders>
              <w:top w:val="single" w:sz="4" w:space="0" w:color="auto"/>
              <w:bottom w:val="single" w:sz="4" w:space="0" w:color="auto"/>
            </w:tcBorders>
            <w:shd w:val="clear" w:color="auto" w:fill="auto"/>
            <w:noWrap/>
            <w:vAlign w:val="bottom"/>
            <w:hideMark/>
          </w:tcPr>
          <w:p w14:paraId="681B012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DAC</w:t>
            </w:r>
          </w:p>
        </w:tc>
        <w:tc>
          <w:tcPr>
            <w:tcW w:w="0" w:type="auto"/>
            <w:tcBorders>
              <w:top w:val="single" w:sz="4" w:space="0" w:color="auto"/>
              <w:bottom w:val="single" w:sz="4" w:space="0" w:color="auto"/>
            </w:tcBorders>
            <w:shd w:val="clear" w:color="auto" w:fill="auto"/>
            <w:noWrap/>
            <w:vAlign w:val="bottom"/>
            <w:hideMark/>
          </w:tcPr>
          <w:p w14:paraId="6F07E93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VS16</w:t>
            </w:r>
          </w:p>
        </w:tc>
        <w:tc>
          <w:tcPr>
            <w:tcW w:w="0" w:type="auto"/>
            <w:tcBorders>
              <w:top w:val="single" w:sz="4" w:space="0" w:color="auto"/>
              <w:bottom w:val="single" w:sz="4" w:space="0" w:color="auto"/>
            </w:tcBorders>
            <w:shd w:val="clear" w:color="auto" w:fill="auto"/>
            <w:noWrap/>
            <w:vAlign w:val="bottom"/>
            <w:hideMark/>
          </w:tcPr>
          <w:p w14:paraId="1D8BD29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WBC</w:t>
            </w:r>
          </w:p>
        </w:tc>
        <w:tc>
          <w:tcPr>
            <w:tcW w:w="0" w:type="auto"/>
            <w:tcBorders>
              <w:top w:val="single" w:sz="4" w:space="0" w:color="auto"/>
              <w:bottom w:val="single" w:sz="4" w:space="0" w:color="auto"/>
            </w:tcBorders>
            <w:shd w:val="clear" w:color="auto" w:fill="auto"/>
            <w:noWrap/>
            <w:vAlign w:val="bottom"/>
            <w:hideMark/>
          </w:tcPr>
          <w:p w14:paraId="181A56B4" w14:textId="60DFE1AB" w:rsidR="00846763" w:rsidRPr="002958D0" w:rsidRDefault="00846763" w:rsidP="00846763">
            <w:pPr>
              <w:spacing w:after="0" w:line="240" w:lineRule="auto"/>
              <w:rPr>
                <w:rFonts w:ascii="Calibri" w:eastAsia="Times New Roman" w:hAnsi="Calibri" w:cs="Calibri"/>
                <w:color w:val="000000"/>
                <w:vertAlign w:val="superscript"/>
              </w:rPr>
            </w:pPr>
            <w:r w:rsidRPr="00680664">
              <w:rPr>
                <w:rFonts w:ascii="Calibri" w:eastAsia="Times New Roman" w:hAnsi="Calibri" w:cs="Calibri"/>
                <w:color w:val="000000"/>
              </w:rPr>
              <w:t>P-</w:t>
            </w:r>
            <w:proofErr w:type="spellStart"/>
            <w:r w:rsidRPr="00680664">
              <w:rPr>
                <w:rFonts w:ascii="Calibri" w:eastAsia="Times New Roman" w:hAnsi="Calibri" w:cs="Calibri"/>
                <w:color w:val="000000"/>
              </w:rPr>
              <w:t>Value</w:t>
            </w:r>
            <w:r w:rsidR="00A00604">
              <w:rPr>
                <w:rFonts w:ascii="Calibri" w:eastAsia="Times New Roman" w:hAnsi="Calibri" w:cs="Calibri"/>
                <w:color w:val="000000"/>
                <w:vertAlign w:val="superscript"/>
              </w:rPr>
              <w:t>a</w:t>
            </w:r>
            <w:proofErr w:type="spellEnd"/>
          </w:p>
        </w:tc>
      </w:tr>
      <w:tr w:rsidR="00846763" w:rsidRPr="00680664" w14:paraId="659088D4" w14:textId="77777777" w:rsidTr="00846763">
        <w:trPr>
          <w:trHeight w:val="288"/>
          <w:jc w:val="center"/>
        </w:trPr>
        <w:tc>
          <w:tcPr>
            <w:tcW w:w="0" w:type="auto"/>
            <w:vMerge w:val="restart"/>
            <w:tcBorders>
              <w:top w:val="single" w:sz="4" w:space="0" w:color="auto"/>
            </w:tcBorders>
            <w:textDirection w:val="btLr"/>
          </w:tcPr>
          <w:p w14:paraId="65172F23" w14:textId="77777777" w:rsidR="00846763" w:rsidRPr="00680664" w:rsidRDefault="00846763" w:rsidP="00846763">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macronutrient</w:t>
            </w:r>
          </w:p>
        </w:tc>
        <w:tc>
          <w:tcPr>
            <w:tcW w:w="0" w:type="auto"/>
            <w:tcBorders>
              <w:top w:val="single" w:sz="4" w:space="0" w:color="auto"/>
            </w:tcBorders>
            <w:shd w:val="clear" w:color="auto" w:fill="auto"/>
            <w:noWrap/>
            <w:vAlign w:val="bottom"/>
          </w:tcPr>
          <w:p w14:paraId="4578396A"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single" w:sz="4" w:space="0" w:color="auto"/>
            </w:tcBorders>
            <w:shd w:val="clear" w:color="auto" w:fill="auto"/>
            <w:noWrap/>
            <w:vAlign w:val="bottom"/>
          </w:tcPr>
          <w:p w14:paraId="303F805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single" w:sz="4" w:space="0" w:color="auto"/>
            </w:tcBorders>
            <w:shd w:val="clear" w:color="auto" w:fill="auto"/>
            <w:noWrap/>
            <w:vAlign w:val="bottom"/>
          </w:tcPr>
          <w:p w14:paraId="0F2B1B2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1614±48</w:t>
            </w:r>
          </w:p>
        </w:tc>
        <w:tc>
          <w:tcPr>
            <w:tcW w:w="0" w:type="auto"/>
            <w:tcBorders>
              <w:top w:val="single" w:sz="4" w:space="0" w:color="auto"/>
            </w:tcBorders>
            <w:shd w:val="clear" w:color="auto" w:fill="auto"/>
            <w:noWrap/>
            <w:vAlign w:val="bottom"/>
          </w:tcPr>
          <w:p w14:paraId="03BCFAE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2046±102</w:t>
            </w:r>
          </w:p>
        </w:tc>
        <w:tc>
          <w:tcPr>
            <w:tcW w:w="0" w:type="auto"/>
            <w:tcBorders>
              <w:top w:val="single" w:sz="4" w:space="0" w:color="auto"/>
            </w:tcBorders>
            <w:shd w:val="clear" w:color="auto" w:fill="auto"/>
            <w:noWrap/>
            <w:vAlign w:val="bottom"/>
          </w:tcPr>
          <w:p w14:paraId="03F1A2E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1163±48</w:t>
            </w:r>
          </w:p>
        </w:tc>
        <w:tc>
          <w:tcPr>
            <w:tcW w:w="0" w:type="auto"/>
            <w:tcBorders>
              <w:top w:val="single" w:sz="4" w:space="0" w:color="auto"/>
            </w:tcBorders>
            <w:shd w:val="clear" w:color="auto" w:fill="auto"/>
            <w:noWrap/>
            <w:vAlign w:val="bottom"/>
          </w:tcPr>
          <w:p w14:paraId="6802E928"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1454±123</w:t>
            </w:r>
          </w:p>
        </w:tc>
        <w:tc>
          <w:tcPr>
            <w:tcW w:w="0" w:type="auto"/>
            <w:tcBorders>
              <w:top w:val="single" w:sz="4" w:space="0" w:color="auto"/>
            </w:tcBorders>
            <w:shd w:val="clear" w:color="auto" w:fill="auto"/>
            <w:noWrap/>
            <w:vAlign w:val="bottom"/>
          </w:tcPr>
          <w:p w14:paraId="52B785B0"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3B39F5BB" w14:textId="77777777" w:rsidTr="00846763">
        <w:trPr>
          <w:trHeight w:val="288"/>
          <w:jc w:val="center"/>
        </w:trPr>
        <w:tc>
          <w:tcPr>
            <w:tcW w:w="0" w:type="auto"/>
            <w:vMerge/>
            <w:textDirection w:val="btLr"/>
          </w:tcPr>
          <w:p w14:paraId="74DE0953"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0518ACF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Ca</w:t>
            </w:r>
          </w:p>
        </w:tc>
        <w:tc>
          <w:tcPr>
            <w:tcW w:w="0" w:type="auto"/>
            <w:shd w:val="clear" w:color="auto" w:fill="auto"/>
            <w:noWrap/>
            <w:vAlign w:val="bottom"/>
          </w:tcPr>
          <w:p w14:paraId="1EB0444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6B38AC7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1445±47</w:t>
            </w:r>
          </w:p>
        </w:tc>
        <w:tc>
          <w:tcPr>
            <w:tcW w:w="0" w:type="auto"/>
            <w:shd w:val="clear" w:color="auto" w:fill="auto"/>
            <w:noWrap/>
            <w:vAlign w:val="bottom"/>
          </w:tcPr>
          <w:p w14:paraId="783C318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1395±80</w:t>
            </w:r>
          </w:p>
        </w:tc>
        <w:tc>
          <w:tcPr>
            <w:tcW w:w="0" w:type="auto"/>
            <w:shd w:val="clear" w:color="auto" w:fill="auto"/>
            <w:noWrap/>
            <w:vAlign w:val="bottom"/>
          </w:tcPr>
          <w:p w14:paraId="384611F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1101±24</w:t>
            </w:r>
          </w:p>
        </w:tc>
        <w:tc>
          <w:tcPr>
            <w:tcW w:w="0" w:type="auto"/>
            <w:shd w:val="clear" w:color="auto" w:fill="auto"/>
            <w:noWrap/>
            <w:vAlign w:val="bottom"/>
          </w:tcPr>
          <w:p w14:paraId="732B200B"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1736±155</w:t>
            </w:r>
          </w:p>
        </w:tc>
        <w:tc>
          <w:tcPr>
            <w:tcW w:w="0" w:type="auto"/>
            <w:shd w:val="clear" w:color="auto" w:fill="auto"/>
            <w:noWrap/>
            <w:vAlign w:val="bottom"/>
          </w:tcPr>
          <w:p w14:paraId="5879298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r>
              <w:rPr>
                <w:rFonts w:ascii="Calibri" w:eastAsia="Times New Roman" w:hAnsi="Calibri" w:cs="Calibri"/>
                <w:color w:val="000000"/>
              </w:rPr>
              <w:t>*</w:t>
            </w:r>
          </w:p>
        </w:tc>
      </w:tr>
      <w:tr w:rsidR="00846763" w:rsidRPr="00680664" w14:paraId="417960E7" w14:textId="77777777" w:rsidTr="00846763">
        <w:trPr>
          <w:trHeight w:val="288"/>
          <w:jc w:val="center"/>
        </w:trPr>
        <w:tc>
          <w:tcPr>
            <w:tcW w:w="0" w:type="auto"/>
            <w:vMerge/>
            <w:textDirection w:val="btLr"/>
          </w:tcPr>
          <w:p w14:paraId="3994E5CB"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204074F0"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63D2ED0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2DDB4D0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2947±149</w:t>
            </w:r>
          </w:p>
        </w:tc>
        <w:tc>
          <w:tcPr>
            <w:tcW w:w="0" w:type="auto"/>
            <w:tcBorders>
              <w:bottom w:val="nil"/>
            </w:tcBorders>
            <w:shd w:val="clear" w:color="auto" w:fill="auto"/>
            <w:noWrap/>
            <w:vAlign w:val="bottom"/>
          </w:tcPr>
          <w:p w14:paraId="5127D81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5293±362</w:t>
            </w:r>
          </w:p>
        </w:tc>
        <w:tc>
          <w:tcPr>
            <w:tcW w:w="0" w:type="auto"/>
            <w:tcBorders>
              <w:bottom w:val="nil"/>
            </w:tcBorders>
            <w:shd w:val="clear" w:color="auto" w:fill="auto"/>
            <w:noWrap/>
            <w:vAlign w:val="bottom"/>
          </w:tcPr>
          <w:p w14:paraId="0098F70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3953±156</w:t>
            </w:r>
          </w:p>
        </w:tc>
        <w:tc>
          <w:tcPr>
            <w:tcW w:w="0" w:type="auto"/>
            <w:tcBorders>
              <w:bottom w:val="nil"/>
            </w:tcBorders>
            <w:shd w:val="clear" w:color="auto" w:fill="auto"/>
            <w:noWrap/>
            <w:vAlign w:val="bottom"/>
          </w:tcPr>
          <w:p w14:paraId="074A25EF"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2168±82</w:t>
            </w:r>
          </w:p>
        </w:tc>
        <w:tc>
          <w:tcPr>
            <w:tcW w:w="0" w:type="auto"/>
            <w:tcBorders>
              <w:bottom w:val="nil"/>
            </w:tcBorders>
            <w:shd w:val="clear" w:color="auto" w:fill="auto"/>
            <w:noWrap/>
            <w:vAlign w:val="bottom"/>
          </w:tcPr>
          <w:p w14:paraId="429DF97F"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17551ED8" w14:textId="77777777" w:rsidTr="00846763">
        <w:trPr>
          <w:trHeight w:val="288"/>
          <w:jc w:val="center"/>
        </w:trPr>
        <w:tc>
          <w:tcPr>
            <w:tcW w:w="0" w:type="auto"/>
            <w:vMerge/>
            <w:textDirection w:val="btLr"/>
          </w:tcPr>
          <w:p w14:paraId="68876551"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2D46C7BE"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F698C6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5F3C371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72581±3741</w:t>
            </w:r>
          </w:p>
        </w:tc>
        <w:tc>
          <w:tcPr>
            <w:tcW w:w="0" w:type="auto"/>
            <w:tcBorders>
              <w:top w:val="nil"/>
            </w:tcBorders>
            <w:shd w:val="pct15" w:color="auto" w:fill="auto"/>
            <w:noWrap/>
            <w:vAlign w:val="bottom"/>
          </w:tcPr>
          <w:p w14:paraId="241A47D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46184±1711</w:t>
            </w:r>
          </w:p>
        </w:tc>
        <w:tc>
          <w:tcPr>
            <w:tcW w:w="0" w:type="auto"/>
            <w:tcBorders>
              <w:top w:val="nil"/>
            </w:tcBorders>
            <w:shd w:val="pct15" w:color="auto" w:fill="auto"/>
            <w:noWrap/>
            <w:vAlign w:val="bottom"/>
          </w:tcPr>
          <w:p w14:paraId="1F43F9A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31615±3024</w:t>
            </w:r>
          </w:p>
        </w:tc>
        <w:tc>
          <w:tcPr>
            <w:tcW w:w="0" w:type="auto"/>
            <w:tcBorders>
              <w:top w:val="nil"/>
            </w:tcBorders>
            <w:shd w:val="pct15" w:color="auto" w:fill="auto"/>
            <w:noWrap/>
            <w:vAlign w:val="bottom"/>
          </w:tcPr>
          <w:p w14:paraId="0DCE1627"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66643±12666</w:t>
            </w:r>
          </w:p>
        </w:tc>
        <w:tc>
          <w:tcPr>
            <w:tcW w:w="0" w:type="auto"/>
            <w:tcBorders>
              <w:top w:val="nil"/>
            </w:tcBorders>
            <w:shd w:val="pct15" w:color="auto" w:fill="auto"/>
            <w:noWrap/>
            <w:vAlign w:val="bottom"/>
          </w:tcPr>
          <w:p w14:paraId="36348167"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4F0B7B81" w14:textId="77777777" w:rsidTr="00846763">
        <w:trPr>
          <w:trHeight w:val="288"/>
          <w:jc w:val="center"/>
        </w:trPr>
        <w:tc>
          <w:tcPr>
            <w:tcW w:w="0" w:type="auto"/>
            <w:vMerge/>
            <w:textDirection w:val="btLr"/>
          </w:tcPr>
          <w:p w14:paraId="378CF074"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34F15D8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K</w:t>
            </w:r>
          </w:p>
        </w:tc>
        <w:tc>
          <w:tcPr>
            <w:tcW w:w="0" w:type="auto"/>
            <w:tcBorders>
              <w:top w:val="nil"/>
            </w:tcBorders>
            <w:shd w:val="pct15" w:color="auto" w:fill="auto"/>
            <w:noWrap/>
            <w:vAlign w:val="bottom"/>
          </w:tcPr>
          <w:p w14:paraId="2A9D86D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7849CF0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54865±5417</w:t>
            </w:r>
          </w:p>
        </w:tc>
        <w:tc>
          <w:tcPr>
            <w:tcW w:w="0" w:type="auto"/>
            <w:tcBorders>
              <w:top w:val="nil"/>
            </w:tcBorders>
            <w:shd w:val="pct15" w:color="auto" w:fill="auto"/>
            <w:noWrap/>
            <w:vAlign w:val="bottom"/>
          </w:tcPr>
          <w:p w14:paraId="4298F85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44609±11478</w:t>
            </w:r>
          </w:p>
        </w:tc>
        <w:tc>
          <w:tcPr>
            <w:tcW w:w="0" w:type="auto"/>
            <w:tcBorders>
              <w:top w:val="nil"/>
            </w:tcBorders>
            <w:shd w:val="pct15" w:color="auto" w:fill="auto"/>
            <w:noWrap/>
            <w:vAlign w:val="bottom"/>
          </w:tcPr>
          <w:p w14:paraId="017D157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24143±8032</w:t>
            </w:r>
          </w:p>
        </w:tc>
        <w:tc>
          <w:tcPr>
            <w:tcW w:w="0" w:type="auto"/>
            <w:tcBorders>
              <w:top w:val="nil"/>
            </w:tcBorders>
            <w:shd w:val="pct15" w:color="auto" w:fill="auto"/>
            <w:noWrap/>
            <w:vAlign w:val="bottom"/>
          </w:tcPr>
          <w:p w14:paraId="36ADAF4E"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83190±10820</w:t>
            </w:r>
          </w:p>
        </w:tc>
        <w:tc>
          <w:tcPr>
            <w:tcW w:w="0" w:type="auto"/>
            <w:tcBorders>
              <w:top w:val="nil"/>
            </w:tcBorders>
            <w:shd w:val="pct15" w:color="auto" w:fill="auto"/>
            <w:noWrap/>
            <w:vAlign w:val="bottom"/>
          </w:tcPr>
          <w:p w14:paraId="402B0FD7" w14:textId="328A6E5A"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0.0419</w:t>
            </w:r>
          </w:p>
        </w:tc>
      </w:tr>
      <w:tr w:rsidR="00846763" w:rsidRPr="00680664" w14:paraId="45654AF0" w14:textId="77777777" w:rsidTr="00846763">
        <w:trPr>
          <w:trHeight w:val="288"/>
          <w:jc w:val="center"/>
        </w:trPr>
        <w:tc>
          <w:tcPr>
            <w:tcW w:w="0" w:type="auto"/>
            <w:vMerge/>
            <w:textDirection w:val="btLr"/>
          </w:tcPr>
          <w:p w14:paraId="068DD9E3"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0AEC7AA9"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2D2A6AC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4F4F35C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54414±5221</w:t>
            </w:r>
          </w:p>
        </w:tc>
        <w:tc>
          <w:tcPr>
            <w:tcW w:w="0" w:type="auto"/>
            <w:tcBorders>
              <w:top w:val="nil"/>
            </w:tcBorders>
            <w:shd w:val="pct15" w:color="auto" w:fill="auto"/>
            <w:noWrap/>
            <w:vAlign w:val="bottom"/>
          </w:tcPr>
          <w:p w14:paraId="2CCED2D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59728±13856</w:t>
            </w:r>
          </w:p>
        </w:tc>
        <w:tc>
          <w:tcPr>
            <w:tcW w:w="0" w:type="auto"/>
            <w:tcBorders>
              <w:top w:val="nil"/>
            </w:tcBorders>
            <w:shd w:val="pct15" w:color="auto" w:fill="auto"/>
            <w:noWrap/>
            <w:vAlign w:val="bottom"/>
          </w:tcPr>
          <w:p w14:paraId="157B106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39167±5242</w:t>
            </w:r>
          </w:p>
        </w:tc>
        <w:tc>
          <w:tcPr>
            <w:tcW w:w="0" w:type="auto"/>
            <w:tcBorders>
              <w:top w:val="nil"/>
            </w:tcBorders>
            <w:shd w:val="pct15" w:color="auto" w:fill="auto"/>
            <w:noWrap/>
            <w:vAlign w:val="bottom"/>
          </w:tcPr>
          <w:p w14:paraId="2D31A6F3"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67527±7067</w:t>
            </w:r>
          </w:p>
        </w:tc>
        <w:tc>
          <w:tcPr>
            <w:tcW w:w="0" w:type="auto"/>
            <w:tcBorders>
              <w:top w:val="nil"/>
            </w:tcBorders>
            <w:shd w:val="pct15" w:color="auto" w:fill="auto"/>
            <w:noWrap/>
            <w:vAlign w:val="bottom"/>
          </w:tcPr>
          <w:p w14:paraId="64DE761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0.0525</w:t>
            </w:r>
          </w:p>
        </w:tc>
      </w:tr>
      <w:tr w:rsidR="00846763" w:rsidRPr="00680664" w14:paraId="6F6BAAD8" w14:textId="77777777" w:rsidTr="00846763">
        <w:trPr>
          <w:trHeight w:val="288"/>
          <w:jc w:val="center"/>
        </w:trPr>
        <w:tc>
          <w:tcPr>
            <w:tcW w:w="0" w:type="auto"/>
            <w:vMerge/>
            <w:textDirection w:val="btLr"/>
          </w:tcPr>
          <w:p w14:paraId="59F8B952"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35EA5A5A"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7A99072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5BB583C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1367±50</w:t>
            </w:r>
          </w:p>
        </w:tc>
        <w:tc>
          <w:tcPr>
            <w:tcW w:w="0" w:type="auto"/>
            <w:shd w:val="clear" w:color="auto" w:fill="auto"/>
            <w:noWrap/>
            <w:vAlign w:val="bottom"/>
          </w:tcPr>
          <w:p w14:paraId="5D8CF36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1011±73</w:t>
            </w:r>
          </w:p>
        </w:tc>
        <w:tc>
          <w:tcPr>
            <w:tcW w:w="0" w:type="auto"/>
            <w:shd w:val="clear" w:color="auto" w:fill="auto"/>
            <w:noWrap/>
            <w:vAlign w:val="bottom"/>
          </w:tcPr>
          <w:p w14:paraId="0362CAA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1059±50</w:t>
            </w:r>
          </w:p>
        </w:tc>
        <w:tc>
          <w:tcPr>
            <w:tcW w:w="0" w:type="auto"/>
            <w:shd w:val="clear" w:color="auto" w:fill="auto"/>
            <w:noWrap/>
            <w:vAlign w:val="bottom"/>
          </w:tcPr>
          <w:p w14:paraId="000440E8"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1686±112</w:t>
            </w:r>
          </w:p>
        </w:tc>
        <w:tc>
          <w:tcPr>
            <w:tcW w:w="0" w:type="auto"/>
            <w:shd w:val="clear" w:color="auto" w:fill="auto"/>
            <w:noWrap/>
            <w:vAlign w:val="bottom"/>
          </w:tcPr>
          <w:p w14:paraId="3E3AC385"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52722A8D" w14:textId="77777777" w:rsidTr="00846763">
        <w:trPr>
          <w:trHeight w:val="288"/>
          <w:jc w:val="center"/>
        </w:trPr>
        <w:tc>
          <w:tcPr>
            <w:tcW w:w="0" w:type="auto"/>
            <w:vMerge/>
            <w:textDirection w:val="btLr"/>
          </w:tcPr>
          <w:p w14:paraId="10860CE5"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01A95A6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Mg</w:t>
            </w:r>
          </w:p>
        </w:tc>
        <w:tc>
          <w:tcPr>
            <w:tcW w:w="0" w:type="auto"/>
            <w:shd w:val="clear" w:color="auto" w:fill="auto"/>
            <w:noWrap/>
            <w:vAlign w:val="bottom"/>
          </w:tcPr>
          <w:p w14:paraId="58FCDCA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77A9F35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857±25</w:t>
            </w:r>
          </w:p>
        </w:tc>
        <w:tc>
          <w:tcPr>
            <w:tcW w:w="0" w:type="auto"/>
            <w:shd w:val="clear" w:color="auto" w:fill="auto"/>
            <w:noWrap/>
            <w:vAlign w:val="bottom"/>
          </w:tcPr>
          <w:p w14:paraId="4DE8715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767±47</w:t>
            </w:r>
          </w:p>
        </w:tc>
        <w:tc>
          <w:tcPr>
            <w:tcW w:w="0" w:type="auto"/>
            <w:shd w:val="clear" w:color="auto" w:fill="auto"/>
            <w:noWrap/>
            <w:vAlign w:val="bottom"/>
          </w:tcPr>
          <w:p w14:paraId="6952289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784±50</w:t>
            </w:r>
          </w:p>
        </w:tc>
        <w:tc>
          <w:tcPr>
            <w:tcW w:w="0" w:type="auto"/>
            <w:shd w:val="clear" w:color="auto" w:fill="auto"/>
            <w:noWrap/>
            <w:vAlign w:val="bottom"/>
          </w:tcPr>
          <w:p w14:paraId="0FEC3C51"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1497±117</w:t>
            </w:r>
          </w:p>
        </w:tc>
        <w:tc>
          <w:tcPr>
            <w:tcW w:w="0" w:type="auto"/>
            <w:shd w:val="clear" w:color="auto" w:fill="auto"/>
            <w:noWrap/>
            <w:vAlign w:val="bottom"/>
          </w:tcPr>
          <w:p w14:paraId="74D2B4E2" w14:textId="03B84ABD"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0.0175</w:t>
            </w:r>
          </w:p>
        </w:tc>
      </w:tr>
      <w:tr w:rsidR="00846763" w:rsidRPr="00680664" w14:paraId="47CC9A57" w14:textId="77777777" w:rsidTr="00846763">
        <w:trPr>
          <w:trHeight w:val="288"/>
          <w:jc w:val="center"/>
        </w:trPr>
        <w:tc>
          <w:tcPr>
            <w:tcW w:w="0" w:type="auto"/>
            <w:vMerge/>
            <w:textDirection w:val="btLr"/>
          </w:tcPr>
          <w:p w14:paraId="00D74528"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5D84D284"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4B8CFAA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7A77CE4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949±55</w:t>
            </w:r>
          </w:p>
        </w:tc>
        <w:tc>
          <w:tcPr>
            <w:tcW w:w="0" w:type="auto"/>
            <w:tcBorders>
              <w:bottom w:val="nil"/>
            </w:tcBorders>
            <w:shd w:val="clear" w:color="auto" w:fill="auto"/>
            <w:noWrap/>
            <w:vAlign w:val="bottom"/>
          </w:tcPr>
          <w:p w14:paraId="613140D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1333±101</w:t>
            </w:r>
          </w:p>
        </w:tc>
        <w:tc>
          <w:tcPr>
            <w:tcW w:w="0" w:type="auto"/>
            <w:tcBorders>
              <w:bottom w:val="nil"/>
            </w:tcBorders>
            <w:shd w:val="clear" w:color="auto" w:fill="auto"/>
            <w:noWrap/>
            <w:vAlign w:val="bottom"/>
          </w:tcPr>
          <w:p w14:paraId="3990BFF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1154±42</w:t>
            </w:r>
          </w:p>
        </w:tc>
        <w:tc>
          <w:tcPr>
            <w:tcW w:w="0" w:type="auto"/>
            <w:tcBorders>
              <w:bottom w:val="nil"/>
            </w:tcBorders>
            <w:shd w:val="clear" w:color="auto" w:fill="auto"/>
            <w:noWrap/>
            <w:vAlign w:val="bottom"/>
          </w:tcPr>
          <w:p w14:paraId="0121FE84"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1027±52</w:t>
            </w:r>
          </w:p>
        </w:tc>
        <w:tc>
          <w:tcPr>
            <w:tcW w:w="0" w:type="auto"/>
            <w:tcBorders>
              <w:bottom w:val="nil"/>
            </w:tcBorders>
            <w:shd w:val="clear" w:color="auto" w:fill="auto"/>
            <w:noWrap/>
            <w:vAlign w:val="bottom"/>
          </w:tcPr>
          <w:p w14:paraId="102DCAE0" w14:textId="5017F88B"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0.0182</w:t>
            </w:r>
          </w:p>
        </w:tc>
      </w:tr>
      <w:tr w:rsidR="00846763" w:rsidRPr="00680664" w14:paraId="39268A1A" w14:textId="77777777" w:rsidTr="00846763">
        <w:trPr>
          <w:trHeight w:val="288"/>
          <w:jc w:val="center"/>
        </w:trPr>
        <w:tc>
          <w:tcPr>
            <w:tcW w:w="0" w:type="auto"/>
            <w:vMerge/>
            <w:textDirection w:val="btLr"/>
          </w:tcPr>
          <w:p w14:paraId="0F49CBF8"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1D22A87C"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55A66A2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6C430A1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296±10</w:t>
            </w:r>
          </w:p>
        </w:tc>
        <w:tc>
          <w:tcPr>
            <w:tcW w:w="0" w:type="auto"/>
            <w:tcBorders>
              <w:top w:val="nil"/>
            </w:tcBorders>
            <w:shd w:val="pct15" w:color="auto" w:fill="auto"/>
            <w:noWrap/>
            <w:vAlign w:val="bottom"/>
          </w:tcPr>
          <w:p w14:paraId="62E82AB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391±21</w:t>
            </w:r>
          </w:p>
        </w:tc>
        <w:tc>
          <w:tcPr>
            <w:tcW w:w="0" w:type="auto"/>
            <w:tcBorders>
              <w:top w:val="nil"/>
            </w:tcBorders>
            <w:shd w:val="pct15" w:color="auto" w:fill="auto"/>
            <w:noWrap/>
            <w:vAlign w:val="bottom"/>
          </w:tcPr>
          <w:p w14:paraId="7FBAA3A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386±18</w:t>
            </w:r>
          </w:p>
        </w:tc>
        <w:tc>
          <w:tcPr>
            <w:tcW w:w="0" w:type="auto"/>
            <w:tcBorders>
              <w:top w:val="nil"/>
            </w:tcBorders>
            <w:shd w:val="pct15" w:color="auto" w:fill="auto"/>
            <w:noWrap/>
            <w:vAlign w:val="bottom"/>
          </w:tcPr>
          <w:p w14:paraId="36248E2A"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441±24</w:t>
            </w:r>
          </w:p>
        </w:tc>
        <w:tc>
          <w:tcPr>
            <w:tcW w:w="0" w:type="auto"/>
            <w:tcBorders>
              <w:top w:val="nil"/>
            </w:tcBorders>
            <w:shd w:val="pct15" w:color="auto" w:fill="auto"/>
            <w:noWrap/>
            <w:vAlign w:val="bottom"/>
          </w:tcPr>
          <w:p w14:paraId="336EB51B"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4672F299" w14:textId="77777777" w:rsidTr="00846763">
        <w:trPr>
          <w:trHeight w:val="288"/>
          <w:jc w:val="center"/>
        </w:trPr>
        <w:tc>
          <w:tcPr>
            <w:tcW w:w="0" w:type="auto"/>
            <w:vMerge/>
            <w:textDirection w:val="btLr"/>
          </w:tcPr>
          <w:p w14:paraId="168CD141"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33445AD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P</w:t>
            </w:r>
          </w:p>
        </w:tc>
        <w:tc>
          <w:tcPr>
            <w:tcW w:w="0" w:type="auto"/>
            <w:tcBorders>
              <w:top w:val="nil"/>
            </w:tcBorders>
            <w:shd w:val="pct15" w:color="auto" w:fill="auto"/>
            <w:noWrap/>
            <w:vAlign w:val="bottom"/>
          </w:tcPr>
          <w:p w14:paraId="605ECF9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304E9EA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615±41</w:t>
            </w:r>
          </w:p>
        </w:tc>
        <w:tc>
          <w:tcPr>
            <w:tcW w:w="0" w:type="auto"/>
            <w:tcBorders>
              <w:top w:val="nil"/>
            </w:tcBorders>
            <w:shd w:val="pct15" w:color="auto" w:fill="auto"/>
            <w:noWrap/>
            <w:vAlign w:val="bottom"/>
          </w:tcPr>
          <w:p w14:paraId="5328915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378±43</w:t>
            </w:r>
          </w:p>
        </w:tc>
        <w:tc>
          <w:tcPr>
            <w:tcW w:w="0" w:type="auto"/>
            <w:tcBorders>
              <w:top w:val="nil"/>
            </w:tcBorders>
            <w:shd w:val="pct15" w:color="auto" w:fill="auto"/>
            <w:noWrap/>
            <w:vAlign w:val="bottom"/>
          </w:tcPr>
          <w:p w14:paraId="565C339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346±5</w:t>
            </w:r>
          </w:p>
        </w:tc>
        <w:tc>
          <w:tcPr>
            <w:tcW w:w="0" w:type="auto"/>
            <w:tcBorders>
              <w:top w:val="nil"/>
            </w:tcBorders>
            <w:shd w:val="pct15" w:color="auto" w:fill="auto"/>
            <w:noWrap/>
            <w:vAlign w:val="bottom"/>
          </w:tcPr>
          <w:p w14:paraId="2A34B753"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851±39</w:t>
            </w:r>
          </w:p>
        </w:tc>
        <w:tc>
          <w:tcPr>
            <w:tcW w:w="0" w:type="auto"/>
            <w:tcBorders>
              <w:top w:val="nil"/>
            </w:tcBorders>
            <w:shd w:val="pct15" w:color="auto" w:fill="auto"/>
            <w:noWrap/>
            <w:vAlign w:val="bottom"/>
          </w:tcPr>
          <w:p w14:paraId="4369A1DA"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71D1232A" w14:textId="77777777" w:rsidTr="00846763">
        <w:trPr>
          <w:trHeight w:val="288"/>
          <w:jc w:val="center"/>
        </w:trPr>
        <w:tc>
          <w:tcPr>
            <w:tcW w:w="0" w:type="auto"/>
            <w:vMerge/>
            <w:textDirection w:val="btLr"/>
          </w:tcPr>
          <w:p w14:paraId="42D1BF95"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03AF9578"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205C40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323D490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316±12</w:t>
            </w:r>
          </w:p>
        </w:tc>
        <w:tc>
          <w:tcPr>
            <w:tcW w:w="0" w:type="auto"/>
            <w:tcBorders>
              <w:top w:val="nil"/>
            </w:tcBorders>
            <w:shd w:val="pct15" w:color="auto" w:fill="auto"/>
            <w:noWrap/>
            <w:vAlign w:val="bottom"/>
          </w:tcPr>
          <w:p w14:paraId="74279C9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758±53</w:t>
            </w:r>
          </w:p>
        </w:tc>
        <w:tc>
          <w:tcPr>
            <w:tcW w:w="0" w:type="auto"/>
            <w:tcBorders>
              <w:top w:val="nil"/>
            </w:tcBorders>
            <w:shd w:val="pct15" w:color="auto" w:fill="auto"/>
            <w:noWrap/>
            <w:vAlign w:val="bottom"/>
          </w:tcPr>
          <w:p w14:paraId="2EB0025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650±41</w:t>
            </w:r>
          </w:p>
        </w:tc>
        <w:tc>
          <w:tcPr>
            <w:tcW w:w="0" w:type="auto"/>
            <w:tcBorders>
              <w:top w:val="nil"/>
            </w:tcBorders>
            <w:shd w:val="pct15" w:color="auto" w:fill="auto"/>
            <w:noWrap/>
            <w:vAlign w:val="bottom"/>
          </w:tcPr>
          <w:p w14:paraId="3155716F"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300±16</w:t>
            </w:r>
          </w:p>
        </w:tc>
        <w:tc>
          <w:tcPr>
            <w:tcW w:w="0" w:type="auto"/>
            <w:tcBorders>
              <w:top w:val="nil"/>
            </w:tcBorders>
            <w:shd w:val="pct15" w:color="auto" w:fill="auto"/>
            <w:noWrap/>
            <w:vAlign w:val="bottom"/>
          </w:tcPr>
          <w:p w14:paraId="35ED75E8"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0F0820D8" w14:textId="77777777" w:rsidTr="00846763">
        <w:trPr>
          <w:trHeight w:val="288"/>
          <w:jc w:val="center"/>
        </w:trPr>
        <w:tc>
          <w:tcPr>
            <w:tcW w:w="0" w:type="auto"/>
            <w:vMerge w:val="restart"/>
            <w:textDirection w:val="btLr"/>
          </w:tcPr>
          <w:p w14:paraId="7F3EF2F2" w14:textId="77777777" w:rsidR="00846763" w:rsidRPr="00680664" w:rsidRDefault="00846763" w:rsidP="00846763">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analogue</w:t>
            </w:r>
          </w:p>
        </w:tc>
        <w:tc>
          <w:tcPr>
            <w:tcW w:w="0" w:type="auto"/>
            <w:shd w:val="clear" w:color="auto" w:fill="auto"/>
            <w:noWrap/>
            <w:vAlign w:val="bottom"/>
          </w:tcPr>
          <w:p w14:paraId="2CFB3550"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3C38FA3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70E47DC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1.509±0.084</w:t>
            </w:r>
          </w:p>
        </w:tc>
        <w:tc>
          <w:tcPr>
            <w:tcW w:w="0" w:type="auto"/>
            <w:shd w:val="clear" w:color="auto" w:fill="auto"/>
            <w:noWrap/>
            <w:vAlign w:val="bottom"/>
          </w:tcPr>
          <w:p w14:paraId="08BB0F8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0.966±0.112</w:t>
            </w:r>
          </w:p>
        </w:tc>
        <w:tc>
          <w:tcPr>
            <w:tcW w:w="0" w:type="auto"/>
            <w:shd w:val="clear" w:color="auto" w:fill="auto"/>
            <w:noWrap/>
            <w:vAlign w:val="bottom"/>
          </w:tcPr>
          <w:p w14:paraId="0B501AE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0.728±0.07</w:t>
            </w:r>
          </w:p>
        </w:tc>
        <w:tc>
          <w:tcPr>
            <w:tcW w:w="0" w:type="auto"/>
            <w:shd w:val="clear" w:color="auto" w:fill="auto"/>
            <w:noWrap/>
            <w:vAlign w:val="bottom"/>
          </w:tcPr>
          <w:p w14:paraId="1B247D0A"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3.026</w:t>
            </w:r>
            <w:r>
              <w:rPr>
                <w:rFonts w:ascii="Calibri" w:hAnsi="Calibri" w:cs="Calibri"/>
                <w:color w:val="000000"/>
              </w:rPr>
              <w:t>±0.284</w:t>
            </w:r>
          </w:p>
        </w:tc>
        <w:tc>
          <w:tcPr>
            <w:tcW w:w="0" w:type="auto"/>
            <w:shd w:val="clear" w:color="auto" w:fill="auto"/>
            <w:noWrap/>
            <w:vAlign w:val="bottom"/>
          </w:tcPr>
          <w:p w14:paraId="61DDA4CC"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539B3B08" w14:textId="77777777" w:rsidTr="00846763">
        <w:trPr>
          <w:trHeight w:val="288"/>
          <w:jc w:val="center"/>
        </w:trPr>
        <w:tc>
          <w:tcPr>
            <w:tcW w:w="0" w:type="auto"/>
            <w:vMerge/>
            <w:textDirection w:val="btLr"/>
          </w:tcPr>
          <w:p w14:paraId="45E0C62D"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5B1F7FA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Rb</w:t>
            </w:r>
          </w:p>
        </w:tc>
        <w:tc>
          <w:tcPr>
            <w:tcW w:w="0" w:type="auto"/>
            <w:shd w:val="clear" w:color="auto" w:fill="auto"/>
            <w:noWrap/>
            <w:vAlign w:val="bottom"/>
          </w:tcPr>
          <w:p w14:paraId="62719C5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3B885C1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2.923±0.162</w:t>
            </w:r>
          </w:p>
        </w:tc>
        <w:tc>
          <w:tcPr>
            <w:tcW w:w="0" w:type="auto"/>
            <w:shd w:val="clear" w:color="auto" w:fill="auto"/>
            <w:noWrap/>
            <w:vAlign w:val="bottom"/>
          </w:tcPr>
          <w:p w14:paraId="794118E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1.245±0.129</w:t>
            </w:r>
          </w:p>
        </w:tc>
        <w:tc>
          <w:tcPr>
            <w:tcW w:w="0" w:type="auto"/>
            <w:shd w:val="clear" w:color="auto" w:fill="auto"/>
            <w:noWrap/>
            <w:vAlign w:val="bottom"/>
          </w:tcPr>
          <w:p w14:paraId="5164FAC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0.94±0.036</w:t>
            </w:r>
          </w:p>
        </w:tc>
        <w:tc>
          <w:tcPr>
            <w:tcW w:w="0" w:type="auto"/>
            <w:shd w:val="clear" w:color="auto" w:fill="auto"/>
            <w:noWrap/>
            <w:vAlign w:val="bottom"/>
          </w:tcPr>
          <w:p w14:paraId="29F5B29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3.719±0.222</w:t>
            </w:r>
          </w:p>
        </w:tc>
        <w:tc>
          <w:tcPr>
            <w:tcW w:w="0" w:type="auto"/>
            <w:shd w:val="clear" w:color="auto" w:fill="auto"/>
            <w:noWrap/>
            <w:vAlign w:val="bottom"/>
          </w:tcPr>
          <w:p w14:paraId="51D0D57F"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1DEDCE5B" w14:textId="77777777" w:rsidTr="00846763">
        <w:trPr>
          <w:trHeight w:val="288"/>
          <w:jc w:val="center"/>
        </w:trPr>
        <w:tc>
          <w:tcPr>
            <w:tcW w:w="0" w:type="auto"/>
            <w:vMerge/>
            <w:textDirection w:val="btLr"/>
          </w:tcPr>
          <w:p w14:paraId="05349034"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4C8CDCC1"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52FDA4F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67AF65A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1.565±0.123</w:t>
            </w:r>
          </w:p>
        </w:tc>
        <w:tc>
          <w:tcPr>
            <w:tcW w:w="0" w:type="auto"/>
            <w:tcBorders>
              <w:bottom w:val="nil"/>
            </w:tcBorders>
            <w:shd w:val="clear" w:color="auto" w:fill="auto"/>
            <w:noWrap/>
            <w:vAlign w:val="bottom"/>
          </w:tcPr>
          <w:p w14:paraId="4EDCDA5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1.5±0.305</w:t>
            </w:r>
          </w:p>
        </w:tc>
        <w:tc>
          <w:tcPr>
            <w:tcW w:w="0" w:type="auto"/>
            <w:tcBorders>
              <w:bottom w:val="nil"/>
            </w:tcBorders>
            <w:shd w:val="clear" w:color="auto" w:fill="auto"/>
            <w:noWrap/>
            <w:vAlign w:val="bottom"/>
          </w:tcPr>
          <w:p w14:paraId="09B2224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1.451±0.21</w:t>
            </w:r>
          </w:p>
        </w:tc>
        <w:tc>
          <w:tcPr>
            <w:tcW w:w="0" w:type="auto"/>
            <w:tcBorders>
              <w:bottom w:val="nil"/>
            </w:tcBorders>
            <w:shd w:val="clear" w:color="auto" w:fill="auto"/>
            <w:noWrap/>
            <w:vAlign w:val="bottom"/>
          </w:tcPr>
          <w:p w14:paraId="11DA3811"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2.079±0.203</w:t>
            </w:r>
          </w:p>
        </w:tc>
        <w:tc>
          <w:tcPr>
            <w:tcW w:w="0" w:type="auto"/>
            <w:tcBorders>
              <w:bottom w:val="nil"/>
            </w:tcBorders>
            <w:shd w:val="clear" w:color="auto" w:fill="auto"/>
            <w:noWrap/>
            <w:vAlign w:val="bottom"/>
          </w:tcPr>
          <w:p w14:paraId="7BA5AD1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0.1951</w:t>
            </w:r>
          </w:p>
        </w:tc>
      </w:tr>
      <w:tr w:rsidR="00846763" w:rsidRPr="00680664" w14:paraId="7A077316" w14:textId="77777777" w:rsidTr="00846763">
        <w:trPr>
          <w:trHeight w:val="288"/>
          <w:jc w:val="center"/>
        </w:trPr>
        <w:tc>
          <w:tcPr>
            <w:tcW w:w="0" w:type="auto"/>
            <w:vMerge/>
            <w:textDirection w:val="btLr"/>
          </w:tcPr>
          <w:p w14:paraId="471236B9"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20CA43DB"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A99EA9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4DC8BDD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3.831±0.14</w:t>
            </w:r>
          </w:p>
        </w:tc>
        <w:tc>
          <w:tcPr>
            <w:tcW w:w="0" w:type="auto"/>
            <w:tcBorders>
              <w:top w:val="nil"/>
            </w:tcBorders>
            <w:shd w:val="pct15" w:color="auto" w:fill="auto"/>
            <w:noWrap/>
            <w:vAlign w:val="bottom"/>
          </w:tcPr>
          <w:p w14:paraId="292833B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5.834±0.977</w:t>
            </w:r>
          </w:p>
        </w:tc>
        <w:tc>
          <w:tcPr>
            <w:tcW w:w="0" w:type="auto"/>
            <w:tcBorders>
              <w:top w:val="nil"/>
            </w:tcBorders>
            <w:shd w:val="pct15" w:color="auto" w:fill="auto"/>
            <w:noWrap/>
            <w:vAlign w:val="bottom"/>
          </w:tcPr>
          <w:p w14:paraId="0655571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3.258±0.201</w:t>
            </w:r>
          </w:p>
        </w:tc>
        <w:tc>
          <w:tcPr>
            <w:tcW w:w="0" w:type="auto"/>
            <w:tcBorders>
              <w:top w:val="nil"/>
            </w:tcBorders>
            <w:shd w:val="pct15" w:color="auto" w:fill="auto"/>
            <w:noWrap/>
            <w:vAlign w:val="bottom"/>
          </w:tcPr>
          <w:p w14:paraId="12FBC6A2"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3.709±0.333</w:t>
            </w:r>
          </w:p>
        </w:tc>
        <w:tc>
          <w:tcPr>
            <w:tcW w:w="0" w:type="auto"/>
            <w:tcBorders>
              <w:top w:val="nil"/>
            </w:tcBorders>
            <w:shd w:val="pct15" w:color="auto" w:fill="auto"/>
            <w:noWrap/>
            <w:vAlign w:val="bottom"/>
          </w:tcPr>
          <w:p w14:paraId="5FFFF92F" w14:textId="183006BF"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0.0418</w:t>
            </w:r>
          </w:p>
        </w:tc>
      </w:tr>
      <w:tr w:rsidR="00846763" w:rsidRPr="00680664" w14:paraId="3F0E6B55" w14:textId="77777777" w:rsidTr="00846763">
        <w:trPr>
          <w:trHeight w:val="288"/>
          <w:jc w:val="center"/>
        </w:trPr>
        <w:tc>
          <w:tcPr>
            <w:tcW w:w="0" w:type="auto"/>
            <w:vMerge/>
            <w:textDirection w:val="btLr"/>
          </w:tcPr>
          <w:p w14:paraId="0AD70C3B"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76FCE30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Sr</w:t>
            </w:r>
          </w:p>
        </w:tc>
        <w:tc>
          <w:tcPr>
            <w:tcW w:w="0" w:type="auto"/>
            <w:tcBorders>
              <w:top w:val="nil"/>
            </w:tcBorders>
            <w:shd w:val="pct15" w:color="auto" w:fill="auto"/>
            <w:noWrap/>
            <w:vAlign w:val="bottom"/>
          </w:tcPr>
          <w:p w14:paraId="5E9DD10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67695CA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9.093±0.575</w:t>
            </w:r>
          </w:p>
        </w:tc>
        <w:tc>
          <w:tcPr>
            <w:tcW w:w="0" w:type="auto"/>
            <w:tcBorders>
              <w:top w:val="nil"/>
            </w:tcBorders>
            <w:shd w:val="pct15" w:color="auto" w:fill="auto"/>
            <w:noWrap/>
            <w:vAlign w:val="bottom"/>
          </w:tcPr>
          <w:p w14:paraId="50143B5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8.81±0.768</w:t>
            </w:r>
          </w:p>
        </w:tc>
        <w:tc>
          <w:tcPr>
            <w:tcW w:w="0" w:type="auto"/>
            <w:tcBorders>
              <w:top w:val="nil"/>
            </w:tcBorders>
            <w:shd w:val="pct15" w:color="auto" w:fill="auto"/>
            <w:noWrap/>
            <w:vAlign w:val="bottom"/>
          </w:tcPr>
          <w:p w14:paraId="3335A68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6.27±0.221</w:t>
            </w:r>
          </w:p>
        </w:tc>
        <w:tc>
          <w:tcPr>
            <w:tcW w:w="0" w:type="auto"/>
            <w:tcBorders>
              <w:top w:val="nil"/>
            </w:tcBorders>
            <w:shd w:val="pct15" w:color="auto" w:fill="auto"/>
            <w:noWrap/>
            <w:vAlign w:val="bottom"/>
          </w:tcPr>
          <w:p w14:paraId="2C41DFFC"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9.684±0.899</w:t>
            </w:r>
          </w:p>
        </w:tc>
        <w:tc>
          <w:tcPr>
            <w:tcW w:w="0" w:type="auto"/>
            <w:tcBorders>
              <w:top w:val="nil"/>
            </w:tcBorders>
            <w:shd w:val="pct15" w:color="auto" w:fill="auto"/>
            <w:noWrap/>
            <w:vAlign w:val="bottom"/>
          </w:tcPr>
          <w:p w14:paraId="763A8BB4" w14:textId="057F8849"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0.0011</w:t>
            </w:r>
          </w:p>
        </w:tc>
      </w:tr>
      <w:tr w:rsidR="00846763" w:rsidRPr="00680664" w14:paraId="5FA59C6F" w14:textId="77777777" w:rsidTr="00846763">
        <w:trPr>
          <w:trHeight w:val="288"/>
          <w:jc w:val="center"/>
        </w:trPr>
        <w:tc>
          <w:tcPr>
            <w:tcW w:w="0" w:type="auto"/>
            <w:vMerge/>
            <w:textDirection w:val="btLr"/>
          </w:tcPr>
          <w:p w14:paraId="273867EF"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39F7FD50"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79BDB67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7E0DA2E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6.362±0.263</w:t>
            </w:r>
          </w:p>
        </w:tc>
        <w:tc>
          <w:tcPr>
            <w:tcW w:w="0" w:type="auto"/>
            <w:tcBorders>
              <w:top w:val="nil"/>
            </w:tcBorders>
            <w:shd w:val="pct15" w:color="auto" w:fill="auto"/>
            <w:noWrap/>
            <w:vAlign w:val="bottom"/>
          </w:tcPr>
          <w:p w14:paraId="6C2EA60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8.866±0.287</w:t>
            </w:r>
          </w:p>
        </w:tc>
        <w:tc>
          <w:tcPr>
            <w:tcW w:w="0" w:type="auto"/>
            <w:tcBorders>
              <w:top w:val="nil"/>
            </w:tcBorders>
            <w:shd w:val="pct15" w:color="auto" w:fill="auto"/>
            <w:noWrap/>
            <w:vAlign w:val="bottom"/>
          </w:tcPr>
          <w:p w14:paraId="54A3F9A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9.502±0.482</w:t>
            </w:r>
          </w:p>
        </w:tc>
        <w:tc>
          <w:tcPr>
            <w:tcW w:w="0" w:type="auto"/>
            <w:tcBorders>
              <w:top w:val="nil"/>
            </w:tcBorders>
            <w:shd w:val="pct15" w:color="auto" w:fill="auto"/>
            <w:noWrap/>
            <w:vAlign w:val="bottom"/>
          </w:tcPr>
          <w:p w14:paraId="31ACCABE"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5.601±0.231</w:t>
            </w:r>
          </w:p>
        </w:tc>
        <w:tc>
          <w:tcPr>
            <w:tcW w:w="0" w:type="auto"/>
            <w:tcBorders>
              <w:top w:val="nil"/>
            </w:tcBorders>
            <w:shd w:val="pct15" w:color="auto" w:fill="auto"/>
            <w:noWrap/>
            <w:vAlign w:val="bottom"/>
          </w:tcPr>
          <w:p w14:paraId="4CEA9D69"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129E5BF7" w14:textId="77777777" w:rsidTr="00846763">
        <w:trPr>
          <w:trHeight w:val="288"/>
          <w:jc w:val="center"/>
        </w:trPr>
        <w:tc>
          <w:tcPr>
            <w:tcW w:w="0" w:type="auto"/>
            <w:vMerge w:val="restart"/>
            <w:textDirection w:val="btLr"/>
          </w:tcPr>
          <w:p w14:paraId="6F6F3F9D" w14:textId="77777777" w:rsidR="00846763" w:rsidRPr="00680664" w:rsidRDefault="00846763" w:rsidP="00846763">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micronutrient</w:t>
            </w:r>
          </w:p>
        </w:tc>
        <w:tc>
          <w:tcPr>
            <w:tcW w:w="0" w:type="auto"/>
            <w:shd w:val="clear" w:color="auto" w:fill="auto"/>
            <w:noWrap/>
            <w:vAlign w:val="bottom"/>
            <w:hideMark/>
          </w:tcPr>
          <w:p w14:paraId="19E85C74"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hideMark/>
          </w:tcPr>
          <w:p w14:paraId="022F8FB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hideMark/>
          </w:tcPr>
          <w:p w14:paraId="75A8C3C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3.417±0.247</w:t>
            </w:r>
          </w:p>
        </w:tc>
        <w:tc>
          <w:tcPr>
            <w:tcW w:w="0" w:type="auto"/>
            <w:shd w:val="clear" w:color="auto" w:fill="auto"/>
            <w:noWrap/>
            <w:vAlign w:val="bottom"/>
            <w:hideMark/>
          </w:tcPr>
          <w:p w14:paraId="666ABB6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4.12±1.188</w:t>
            </w:r>
          </w:p>
        </w:tc>
        <w:tc>
          <w:tcPr>
            <w:tcW w:w="0" w:type="auto"/>
            <w:shd w:val="clear" w:color="auto" w:fill="auto"/>
            <w:noWrap/>
            <w:vAlign w:val="bottom"/>
            <w:hideMark/>
          </w:tcPr>
          <w:p w14:paraId="27A330D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3.294±0.431</w:t>
            </w:r>
          </w:p>
        </w:tc>
        <w:tc>
          <w:tcPr>
            <w:tcW w:w="0" w:type="auto"/>
            <w:shd w:val="clear" w:color="auto" w:fill="auto"/>
            <w:noWrap/>
            <w:vAlign w:val="bottom"/>
            <w:hideMark/>
          </w:tcPr>
          <w:p w14:paraId="3A94545C"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3.32±0.502</w:t>
            </w:r>
          </w:p>
        </w:tc>
        <w:tc>
          <w:tcPr>
            <w:tcW w:w="0" w:type="auto"/>
            <w:shd w:val="clear" w:color="auto" w:fill="auto"/>
            <w:noWrap/>
            <w:vAlign w:val="bottom"/>
            <w:hideMark/>
          </w:tcPr>
          <w:p w14:paraId="67751B1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0.9330</w:t>
            </w:r>
          </w:p>
        </w:tc>
      </w:tr>
      <w:tr w:rsidR="00846763" w:rsidRPr="00680664" w14:paraId="663EAB52" w14:textId="77777777" w:rsidTr="00846763">
        <w:trPr>
          <w:trHeight w:val="288"/>
          <w:jc w:val="center"/>
        </w:trPr>
        <w:tc>
          <w:tcPr>
            <w:tcW w:w="0" w:type="auto"/>
            <w:vMerge/>
            <w:textDirection w:val="btLr"/>
          </w:tcPr>
          <w:p w14:paraId="603AD531"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hideMark/>
          </w:tcPr>
          <w:p w14:paraId="4C11970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B</w:t>
            </w:r>
          </w:p>
        </w:tc>
        <w:tc>
          <w:tcPr>
            <w:tcW w:w="0" w:type="auto"/>
            <w:shd w:val="clear" w:color="auto" w:fill="auto"/>
            <w:noWrap/>
            <w:vAlign w:val="bottom"/>
            <w:hideMark/>
          </w:tcPr>
          <w:p w14:paraId="59DD079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hideMark/>
          </w:tcPr>
          <w:p w14:paraId="0F7A2B3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3.402±0.704</w:t>
            </w:r>
          </w:p>
        </w:tc>
        <w:tc>
          <w:tcPr>
            <w:tcW w:w="0" w:type="auto"/>
            <w:shd w:val="clear" w:color="auto" w:fill="auto"/>
            <w:noWrap/>
            <w:vAlign w:val="bottom"/>
            <w:hideMark/>
          </w:tcPr>
          <w:p w14:paraId="5CD7B4C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3.196±0.673</w:t>
            </w:r>
          </w:p>
        </w:tc>
        <w:tc>
          <w:tcPr>
            <w:tcW w:w="0" w:type="auto"/>
            <w:shd w:val="clear" w:color="auto" w:fill="auto"/>
            <w:noWrap/>
            <w:vAlign w:val="bottom"/>
            <w:hideMark/>
          </w:tcPr>
          <w:p w14:paraId="5A3EA55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3.319±2.247</w:t>
            </w:r>
          </w:p>
        </w:tc>
        <w:tc>
          <w:tcPr>
            <w:tcW w:w="0" w:type="auto"/>
            <w:shd w:val="clear" w:color="auto" w:fill="auto"/>
            <w:noWrap/>
            <w:vAlign w:val="bottom"/>
            <w:hideMark/>
          </w:tcPr>
          <w:p w14:paraId="305A9250"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2.476±0.273</w:t>
            </w:r>
          </w:p>
        </w:tc>
        <w:tc>
          <w:tcPr>
            <w:tcW w:w="0" w:type="auto"/>
            <w:shd w:val="clear" w:color="auto" w:fill="auto"/>
            <w:noWrap/>
            <w:vAlign w:val="bottom"/>
            <w:hideMark/>
          </w:tcPr>
          <w:p w14:paraId="1DABE36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0.6658</w:t>
            </w:r>
          </w:p>
        </w:tc>
      </w:tr>
      <w:tr w:rsidR="00846763" w:rsidRPr="00680664" w14:paraId="69D99FF3" w14:textId="77777777" w:rsidTr="00846763">
        <w:trPr>
          <w:trHeight w:val="288"/>
          <w:jc w:val="center"/>
        </w:trPr>
        <w:tc>
          <w:tcPr>
            <w:tcW w:w="0" w:type="auto"/>
            <w:vMerge/>
            <w:textDirection w:val="btLr"/>
          </w:tcPr>
          <w:p w14:paraId="0D3F53A4"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hideMark/>
          </w:tcPr>
          <w:p w14:paraId="51786ECD"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hideMark/>
          </w:tcPr>
          <w:p w14:paraId="143F9F7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hideMark/>
          </w:tcPr>
          <w:p w14:paraId="67D56EC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4.925±0.421</w:t>
            </w:r>
          </w:p>
        </w:tc>
        <w:tc>
          <w:tcPr>
            <w:tcW w:w="0" w:type="auto"/>
            <w:tcBorders>
              <w:bottom w:val="nil"/>
            </w:tcBorders>
            <w:shd w:val="clear" w:color="auto" w:fill="auto"/>
            <w:noWrap/>
            <w:vAlign w:val="bottom"/>
            <w:hideMark/>
          </w:tcPr>
          <w:p w14:paraId="020773E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7.211±0.432</w:t>
            </w:r>
          </w:p>
        </w:tc>
        <w:tc>
          <w:tcPr>
            <w:tcW w:w="0" w:type="auto"/>
            <w:tcBorders>
              <w:bottom w:val="nil"/>
            </w:tcBorders>
            <w:shd w:val="clear" w:color="auto" w:fill="auto"/>
            <w:noWrap/>
            <w:vAlign w:val="bottom"/>
            <w:hideMark/>
          </w:tcPr>
          <w:p w14:paraId="72F633D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6.852±0.537</w:t>
            </w:r>
          </w:p>
        </w:tc>
        <w:tc>
          <w:tcPr>
            <w:tcW w:w="0" w:type="auto"/>
            <w:tcBorders>
              <w:bottom w:val="nil"/>
            </w:tcBorders>
            <w:shd w:val="clear" w:color="auto" w:fill="auto"/>
            <w:noWrap/>
            <w:vAlign w:val="bottom"/>
            <w:hideMark/>
          </w:tcPr>
          <w:p w14:paraId="6A2EBD08"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4.402±0.319</w:t>
            </w:r>
          </w:p>
        </w:tc>
        <w:tc>
          <w:tcPr>
            <w:tcW w:w="0" w:type="auto"/>
            <w:tcBorders>
              <w:bottom w:val="nil"/>
            </w:tcBorders>
            <w:shd w:val="clear" w:color="auto" w:fill="auto"/>
            <w:noWrap/>
            <w:vAlign w:val="bottom"/>
            <w:hideMark/>
          </w:tcPr>
          <w:p w14:paraId="1E16C03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0.0005</w:t>
            </w:r>
            <w:r>
              <w:rPr>
                <w:rFonts w:ascii="Calibri" w:eastAsia="Times New Roman" w:hAnsi="Calibri" w:cs="Calibri"/>
                <w:color w:val="000000"/>
              </w:rPr>
              <w:t>*</w:t>
            </w:r>
          </w:p>
        </w:tc>
      </w:tr>
      <w:tr w:rsidR="00846763" w:rsidRPr="00680664" w14:paraId="0EC3528F" w14:textId="77777777" w:rsidTr="00846763">
        <w:trPr>
          <w:trHeight w:val="288"/>
          <w:jc w:val="center"/>
        </w:trPr>
        <w:tc>
          <w:tcPr>
            <w:tcW w:w="0" w:type="auto"/>
            <w:vMerge/>
            <w:textDirection w:val="btLr"/>
          </w:tcPr>
          <w:p w14:paraId="5CDA2B88"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38C4DCB8"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7354504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049911B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0.029±0.002</w:t>
            </w:r>
          </w:p>
        </w:tc>
        <w:tc>
          <w:tcPr>
            <w:tcW w:w="0" w:type="auto"/>
            <w:tcBorders>
              <w:top w:val="nil"/>
            </w:tcBorders>
            <w:shd w:val="pct15" w:color="auto" w:fill="auto"/>
            <w:noWrap/>
            <w:vAlign w:val="bottom"/>
          </w:tcPr>
          <w:p w14:paraId="7F4A0DA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0.066±0.016</w:t>
            </w:r>
          </w:p>
        </w:tc>
        <w:tc>
          <w:tcPr>
            <w:tcW w:w="0" w:type="auto"/>
            <w:tcBorders>
              <w:top w:val="nil"/>
            </w:tcBorders>
            <w:shd w:val="pct15" w:color="auto" w:fill="auto"/>
            <w:noWrap/>
            <w:vAlign w:val="bottom"/>
          </w:tcPr>
          <w:p w14:paraId="56FB580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0.046±0.007</w:t>
            </w:r>
          </w:p>
        </w:tc>
        <w:tc>
          <w:tcPr>
            <w:tcW w:w="0" w:type="auto"/>
            <w:tcBorders>
              <w:top w:val="nil"/>
            </w:tcBorders>
            <w:shd w:val="pct15" w:color="auto" w:fill="auto"/>
            <w:noWrap/>
            <w:vAlign w:val="bottom"/>
          </w:tcPr>
          <w:p w14:paraId="036DB92D"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0.026±0.004</w:t>
            </w:r>
          </w:p>
        </w:tc>
        <w:tc>
          <w:tcPr>
            <w:tcW w:w="0" w:type="auto"/>
            <w:tcBorders>
              <w:top w:val="nil"/>
            </w:tcBorders>
            <w:shd w:val="pct15" w:color="auto" w:fill="auto"/>
            <w:noWrap/>
            <w:vAlign w:val="bottom"/>
          </w:tcPr>
          <w:p w14:paraId="2365ADA5" w14:textId="0E88263F"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0.0356</w:t>
            </w:r>
          </w:p>
        </w:tc>
      </w:tr>
      <w:tr w:rsidR="00846763" w:rsidRPr="00680664" w14:paraId="2805BBF5" w14:textId="77777777" w:rsidTr="00846763">
        <w:trPr>
          <w:trHeight w:val="288"/>
          <w:jc w:val="center"/>
        </w:trPr>
        <w:tc>
          <w:tcPr>
            <w:tcW w:w="0" w:type="auto"/>
            <w:vMerge/>
            <w:textDirection w:val="btLr"/>
          </w:tcPr>
          <w:p w14:paraId="7642F397"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0187D82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Co</w:t>
            </w:r>
          </w:p>
        </w:tc>
        <w:tc>
          <w:tcPr>
            <w:tcW w:w="0" w:type="auto"/>
            <w:tcBorders>
              <w:top w:val="nil"/>
            </w:tcBorders>
            <w:shd w:val="pct15" w:color="auto" w:fill="auto"/>
            <w:noWrap/>
            <w:vAlign w:val="bottom"/>
          </w:tcPr>
          <w:p w14:paraId="537CF49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7BC102B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0.219±0.057</w:t>
            </w:r>
          </w:p>
        </w:tc>
        <w:tc>
          <w:tcPr>
            <w:tcW w:w="0" w:type="auto"/>
            <w:tcBorders>
              <w:top w:val="nil"/>
            </w:tcBorders>
            <w:shd w:val="pct15" w:color="auto" w:fill="auto"/>
            <w:noWrap/>
            <w:vAlign w:val="bottom"/>
          </w:tcPr>
          <w:p w14:paraId="3691864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0.321±0.186</w:t>
            </w:r>
          </w:p>
        </w:tc>
        <w:tc>
          <w:tcPr>
            <w:tcW w:w="0" w:type="auto"/>
            <w:tcBorders>
              <w:top w:val="nil"/>
            </w:tcBorders>
            <w:shd w:val="pct15" w:color="auto" w:fill="auto"/>
            <w:noWrap/>
            <w:vAlign w:val="bottom"/>
          </w:tcPr>
          <w:p w14:paraId="07D88E4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0.145±0.025</w:t>
            </w:r>
          </w:p>
        </w:tc>
        <w:tc>
          <w:tcPr>
            <w:tcW w:w="0" w:type="auto"/>
            <w:tcBorders>
              <w:top w:val="nil"/>
            </w:tcBorders>
            <w:shd w:val="pct15" w:color="auto" w:fill="auto"/>
            <w:noWrap/>
            <w:vAlign w:val="bottom"/>
          </w:tcPr>
          <w:p w14:paraId="19D7471C"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0.168±0.036</w:t>
            </w:r>
          </w:p>
        </w:tc>
        <w:tc>
          <w:tcPr>
            <w:tcW w:w="0" w:type="auto"/>
            <w:tcBorders>
              <w:top w:val="nil"/>
            </w:tcBorders>
            <w:shd w:val="pct15" w:color="auto" w:fill="auto"/>
            <w:noWrap/>
            <w:vAlign w:val="bottom"/>
          </w:tcPr>
          <w:p w14:paraId="72CFC6AC"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0.6059</w:t>
            </w:r>
          </w:p>
        </w:tc>
      </w:tr>
      <w:tr w:rsidR="00846763" w:rsidRPr="00680664" w14:paraId="67BFD1B6" w14:textId="77777777" w:rsidTr="00846763">
        <w:trPr>
          <w:trHeight w:val="288"/>
          <w:jc w:val="center"/>
        </w:trPr>
        <w:tc>
          <w:tcPr>
            <w:tcW w:w="0" w:type="auto"/>
            <w:vMerge/>
            <w:textDirection w:val="btLr"/>
          </w:tcPr>
          <w:p w14:paraId="7F086910"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00B37A76"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06DA6D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09A6FCE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0.082±0.008</w:t>
            </w:r>
          </w:p>
        </w:tc>
        <w:tc>
          <w:tcPr>
            <w:tcW w:w="0" w:type="auto"/>
            <w:tcBorders>
              <w:top w:val="nil"/>
            </w:tcBorders>
            <w:shd w:val="pct15" w:color="auto" w:fill="auto"/>
            <w:noWrap/>
            <w:vAlign w:val="bottom"/>
          </w:tcPr>
          <w:p w14:paraId="6641B52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0.149±0.047</w:t>
            </w:r>
          </w:p>
        </w:tc>
        <w:tc>
          <w:tcPr>
            <w:tcW w:w="0" w:type="auto"/>
            <w:tcBorders>
              <w:top w:val="nil"/>
            </w:tcBorders>
            <w:shd w:val="pct15" w:color="auto" w:fill="auto"/>
            <w:noWrap/>
            <w:vAlign w:val="bottom"/>
          </w:tcPr>
          <w:p w14:paraId="01CF41F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0.189±0.122</w:t>
            </w:r>
          </w:p>
        </w:tc>
        <w:tc>
          <w:tcPr>
            <w:tcW w:w="0" w:type="auto"/>
            <w:tcBorders>
              <w:top w:val="nil"/>
            </w:tcBorders>
            <w:shd w:val="pct15" w:color="auto" w:fill="auto"/>
            <w:noWrap/>
            <w:vAlign w:val="bottom"/>
          </w:tcPr>
          <w:p w14:paraId="0722E60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0.11±0.033</w:t>
            </w:r>
          </w:p>
        </w:tc>
        <w:tc>
          <w:tcPr>
            <w:tcW w:w="0" w:type="auto"/>
            <w:tcBorders>
              <w:top w:val="nil"/>
            </w:tcBorders>
            <w:shd w:val="pct15" w:color="auto" w:fill="auto"/>
            <w:noWrap/>
            <w:vAlign w:val="bottom"/>
          </w:tcPr>
          <w:p w14:paraId="60DF0B42"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0.4476</w:t>
            </w:r>
          </w:p>
        </w:tc>
      </w:tr>
      <w:tr w:rsidR="00846763" w:rsidRPr="00680664" w14:paraId="778121F2" w14:textId="77777777" w:rsidTr="00846763">
        <w:trPr>
          <w:trHeight w:val="288"/>
          <w:jc w:val="center"/>
        </w:trPr>
        <w:tc>
          <w:tcPr>
            <w:tcW w:w="0" w:type="auto"/>
            <w:vMerge/>
            <w:textDirection w:val="btLr"/>
          </w:tcPr>
          <w:p w14:paraId="44DD0F81"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6FA8A047"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3319AA8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7AAF8B5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3.223±0.144</w:t>
            </w:r>
          </w:p>
        </w:tc>
        <w:tc>
          <w:tcPr>
            <w:tcW w:w="0" w:type="auto"/>
            <w:shd w:val="clear" w:color="auto" w:fill="auto"/>
            <w:noWrap/>
            <w:vAlign w:val="bottom"/>
          </w:tcPr>
          <w:p w14:paraId="3B81F02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5.333±0.261</w:t>
            </w:r>
          </w:p>
        </w:tc>
        <w:tc>
          <w:tcPr>
            <w:tcW w:w="0" w:type="auto"/>
            <w:shd w:val="clear" w:color="auto" w:fill="auto"/>
            <w:noWrap/>
            <w:vAlign w:val="bottom"/>
          </w:tcPr>
          <w:p w14:paraId="02E62CA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4.919±0.125</w:t>
            </w:r>
          </w:p>
        </w:tc>
        <w:tc>
          <w:tcPr>
            <w:tcW w:w="0" w:type="auto"/>
            <w:shd w:val="clear" w:color="auto" w:fill="auto"/>
            <w:noWrap/>
            <w:vAlign w:val="bottom"/>
          </w:tcPr>
          <w:p w14:paraId="534CF15E"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3.332±0.164</w:t>
            </w:r>
          </w:p>
        </w:tc>
        <w:tc>
          <w:tcPr>
            <w:tcW w:w="0" w:type="auto"/>
            <w:shd w:val="clear" w:color="auto" w:fill="auto"/>
            <w:noWrap/>
            <w:vAlign w:val="bottom"/>
          </w:tcPr>
          <w:p w14:paraId="49D47B0B" w14:textId="77777777" w:rsidR="00846763"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726BA522" w14:textId="77777777" w:rsidTr="00846763">
        <w:trPr>
          <w:trHeight w:val="288"/>
          <w:jc w:val="center"/>
        </w:trPr>
        <w:tc>
          <w:tcPr>
            <w:tcW w:w="0" w:type="auto"/>
            <w:vMerge/>
            <w:textDirection w:val="btLr"/>
          </w:tcPr>
          <w:p w14:paraId="30002FA9"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12312BD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Cu</w:t>
            </w:r>
          </w:p>
        </w:tc>
        <w:tc>
          <w:tcPr>
            <w:tcW w:w="0" w:type="auto"/>
            <w:shd w:val="clear" w:color="auto" w:fill="auto"/>
            <w:noWrap/>
            <w:vAlign w:val="bottom"/>
          </w:tcPr>
          <w:p w14:paraId="036C32A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68DFC5B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8.715±0.538</w:t>
            </w:r>
          </w:p>
        </w:tc>
        <w:tc>
          <w:tcPr>
            <w:tcW w:w="0" w:type="auto"/>
            <w:shd w:val="clear" w:color="auto" w:fill="auto"/>
            <w:noWrap/>
            <w:vAlign w:val="bottom"/>
          </w:tcPr>
          <w:p w14:paraId="6BB1259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12.848±4.019</w:t>
            </w:r>
          </w:p>
        </w:tc>
        <w:tc>
          <w:tcPr>
            <w:tcW w:w="0" w:type="auto"/>
            <w:shd w:val="clear" w:color="auto" w:fill="auto"/>
            <w:noWrap/>
            <w:vAlign w:val="bottom"/>
          </w:tcPr>
          <w:p w14:paraId="05FD0F5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8.03±0.291</w:t>
            </w:r>
          </w:p>
        </w:tc>
        <w:tc>
          <w:tcPr>
            <w:tcW w:w="0" w:type="auto"/>
            <w:shd w:val="clear" w:color="auto" w:fill="auto"/>
            <w:noWrap/>
            <w:vAlign w:val="bottom"/>
          </w:tcPr>
          <w:p w14:paraId="58416613"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9.919±0.836</w:t>
            </w:r>
          </w:p>
        </w:tc>
        <w:tc>
          <w:tcPr>
            <w:tcW w:w="0" w:type="auto"/>
            <w:shd w:val="clear" w:color="auto" w:fill="auto"/>
            <w:noWrap/>
            <w:vAlign w:val="bottom"/>
          </w:tcPr>
          <w:p w14:paraId="5FF5C3F6"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0.1985</w:t>
            </w:r>
          </w:p>
        </w:tc>
      </w:tr>
      <w:tr w:rsidR="00846763" w:rsidRPr="00680664" w14:paraId="451CEFCB" w14:textId="77777777" w:rsidTr="00846763">
        <w:trPr>
          <w:trHeight w:val="288"/>
          <w:jc w:val="center"/>
        </w:trPr>
        <w:tc>
          <w:tcPr>
            <w:tcW w:w="0" w:type="auto"/>
            <w:vMerge/>
            <w:textDirection w:val="btLr"/>
          </w:tcPr>
          <w:p w14:paraId="26AAF15B"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06F9E809"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3C4748A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15BC29E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4.205±0.229</w:t>
            </w:r>
          </w:p>
        </w:tc>
        <w:tc>
          <w:tcPr>
            <w:tcW w:w="0" w:type="auto"/>
            <w:tcBorders>
              <w:bottom w:val="nil"/>
            </w:tcBorders>
            <w:shd w:val="clear" w:color="auto" w:fill="auto"/>
            <w:noWrap/>
            <w:vAlign w:val="bottom"/>
          </w:tcPr>
          <w:p w14:paraId="6E9F817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6.152±0.727</w:t>
            </w:r>
          </w:p>
        </w:tc>
        <w:tc>
          <w:tcPr>
            <w:tcW w:w="0" w:type="auto"/>
            <w:tcBorders>
              <w:bottom w:val="nil"/>
            </w:tcBorders>
            <w:shd w:val="clear" w:color="auto" w:fill="auto"/>
            <w:noWrap/>
            <w:vAlign w:val="bottom"/>
          </w:tcPr>
          <w:p w14:paraId="7835AAA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4.141±0.403</w:t>
            </w:r>
          </w:p>
        </w:tc>
        <w:tc>
          <w:tcPr>
            <w:tcW w:w="0" w:type="auto"/>
            <w:tcBorders>
              <w:bottom w:val="nil"/>
            </w:tcBorders>
            <w:shd w:val="clear" w:color="auto" w:fill="auto"/>
            <w:noWrap/>
            <w:vAlign w:val="bottom"/>
          </w:tcPr>
          <w:p w14:paraId="3DE1E54C"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5.094±0.378</w:t>
            </w:r>
          </w:p>
        </w:tc>
        <w:tc>
          <w:tcPr>
            <w:tcW w:w="0" w:type="auto"/>
            <w:tcBorders>
              <w:bottom w:val="nil"/>
            </w:tcBorders>
            <w:shd w:val="clear" w:color="auto" w:fill="auto"/>
            <w:noWrap/>
            <w:vAlign w:val="bottom"/>
          </w:tcPr>
          <w:p w14:paraId="1E2679D7"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0.0729</w:t>
            </w:r>
          </w:p>
        </w:tc>
      </w:tr>
      <w:tr w:rsidR="00846763" w:rsidRPr="00680664" w14:paraId="1E45ADBD" w14:textId="77777777" w:rsidTr="00846763">
        <w:trPr>
          <w:trHeight w:val="288"/>
          <w:jc w:val="center"/>
        </w:trPr>
        <w:tc>
          <w:tcPr>
            <w:tcW w:w="0" w:type="auto"/>
            <w:vMerge/>
            <w:textDirection w:val="btLr"/>
          </w:tcPr>
          <w:p w14:paraId="02280B8D"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554FDAAA"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73849FA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41EE7A4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32.33±1.21</w:t>
            </w:r>
          </w:p>
        </w:tc>
        <w:tc>
          <w:tcPr>
            <w:tcW w:w="0" w:type="auto"/>
            <w:tcBorders>
              <w:top w:val="nil"/>
            </w:tcBorders>
            <w:shd w:val="pct15" w:color="auto" w:fill="auto"/>
            <w:noWrap/>
            <w:vAlign w:val="bottom"/>
          </w:tcPr>
          <w:p w14:paraId="74D4D15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41.7±3.58</w:t>
            </w:r>
          </w:p>
        </w:tc>
        <w:tc>
          <w:tcPr>
            <w:tcW w:w="0" w:type="auto"/>
            <w:tcBorders>
              <w:top w:val="nil"/>
            </w:tcBorders>
            <w:shd w:val="pct15" w:color="auto" w:fill="auto"/>
            <w:noWrap/>
            <w:vAlign w:val="bottom"/>
          </w:tcPr>
          <w:p w14:paraId="236F427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34.27±1.84</w:t>
            </w:r>
          </w:p>
        </w:tc>
        <w:tc>
          <w:tcPr>
            <w:tcW w:w="0" w:type="auto"/>
            <w:tcBorders>
              <w:top w:val="nil"/>
            </w:tcBorders>
            <w:shd w:val="pct15" w:color="auto" w:fill="auto"/>
            <w:noWrap/>
            <w:vAlign w:val="bottom"/>
          </w:tcPr>
          <w:p w14:paraId="7E554C28"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30.199±1.448</w:t>
            </w:r>
          </w:p>
        </w:tc>
        <w:tc>
          <w:tcPr>
            <w:tcW w:w="0" w:type="auto"/>
            <w:tcBorders>
              <w:top w:val="nil"/>
            </w:tcBorders>
            <w:shd w:val="pct15" w:color="auto" w:fill="auto"/>
            <w:noWrap/>
            <w:vAlign w:val="bottom"/>
          </w:tcPr>
          <w:p w14:paraId="29578994" w14:textId="56E79D3E"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0.0458</w:t>
            </w:r>
          </w:p>
        </w:tc>
      </w:tr>
      <w:tr w:rsidR="00846763" w:rsidRPr="00680664" w14:paraId="4B7CC46D" w14:textId="77777777" w:rsidTr="00846763">
        <w:trPr>
          <w:trHeight w:val="288"/>
          <w:jc w:val="center"/>
        </w:trPr>
        <w:tc>
          <w:tcPr>
            <w:tcW w:w="0" w:type="auto"/>
            <w:vMerge/>
            <w:textDirection w:val="btLr"/>
          </w:tcPr>
          <w:p w14:paraId="7226DD43"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5803369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Fe</w:t>
            </w:r>
          </w:p>
        </w:tc>
        <w:tc>
          <w:tcPr>
            <w:tcW w:w="0" w:type="auto"/>
            <w:tcBorders>
              <w:top w:val="nil"/>
            </w:tcBorders>
            <w:shd w:val="pct15" w:color="auto" w:fill="auto"/>
            <w:noWrap/>
            <w:vAlign w:val="bottom"/>
          </w:tcPr>
          <w:p w14:paraId="0E533F2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2AAAFA1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39.64±2.4</w:t>
            </w:r>
          </w:p>
        </w:tc>
        <w:tc>
          <w:tcPr>
            <w:tcW w:w="0" w:type="auto"/>
            <w:tcBorders>
              <w:top w:val="nil"/>
            </w:tcBorders>
            <w:shd w:val="pct15" w:color="auto" w:fill="auto"/>
            <w:noWrap/>
            <w:vAlign w:val="bottom"/>
          </w:tcPr>
          <w:p w14:paraId="7C48F0E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83.06±52.69</w:t>
            </w:r>
          </w:p>
        </w:tc>
        <w:tc>
          <w:tcPr>
            <w:tcW w:w="0" w:type="auto"/>
            <w:tcBorders>
              <w:top w:val="nil"/>
            </w:tcBorders>
            <w:shd w:val="pct15" w:color="auto" w:fill="auto"/>
            <w:noWrap/>
            <w:vAlign w:val="bottom"/>
          </w:tcPr>
          <w:p w14:paraId="155003F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32.4±1.78</w:t>
            </w:r>
          </w:p>
        </w:tc>
        <w:tc>
          <w:tcPr>
            <w:tcW w:w="0" w:type="auto"/>
            <w:tcBorders>
              <w:top w:val="nil"/>
            </w:tcBorders>
            <w:shd w:val="pct15" w:color="auto" w:fill="auto"/>
            <w:noWrap/>
            <w:vAlign w:val="bottom"/>
          </w:tcPr>
          <w:p w14:paraId="39B45652"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45.761±6.237</w:t>
            </w:r>
          </w:p>
        </w:tc>
        <w:tc>
          <w:tcPr>
            <w:tcW w:w="0" w:type="auto"/>
            <w:tcBorders>
              <w:top w:val="nil"/>
            </w:tcBorders>
            <w:shd w:val="pct15" w:color="auto" w:fill="auto"/>
            <w:noWrap/>
            <w:vAlign w:val="bottom"/>
          </w:tcPr>
          <w:p w14:paraId="566067D9"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0.1069</w:t>
            </w:r>
          </w:p>
        </w:tc>
      </w:tr>
      <w:tr w:rsidR="00846763" w:rsidRPr="00680664" w14:paraId="0B150463" w14:textId="77777777" w:rsidTr="00846763">
        <w:trPr>
          <w:trHeight w:val="288"/>
          <w:jc w:val="center"/>
        </w:trPr>
        <w:tc>
          <w:tcPr>
            <w:tcW w:w="0" w:type="auto"/>
            <w:vMerge/>
            <w:textDirection w:val="btLr"/>
          </w:tcPr>
          <w:p w14:paraId="0C886636"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67C5EC92"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2F119DC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51DE444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51.5±2.75</w:t>
            </w:r>
          </w:p>
        </w:tc>
        <w:tc>
          <w:tcPr>
            <w:tcW w:w="0" w:type="auto"/>
            <w:tcBorders>
              <w:top w:val="nil"/>
            </w:tcBorders>
            <w:shd w:val="pct15" w:color="auto" w:fill="auto"/>
            <w:noWrap/>
            <w:vAlign w:val="bottom"/>
          </w:tcPr>
          <w:p w14:paraId="56EEADC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78.42±12.89</w:t>
            </w:r>
          </w:p>
        </w:tc>
        <w:tc>
          <w:tcPr>
            <w:tcW w:w="0" w:type="auto"/>
            <w:tcBorders>
              <w:top w:val="nil"/>
            </w:tcBorders>
            <w:shd w:val="pct15" w:color="auto" w:fill="auto"/>
            <w:noWrap/>
            <w:vAlign w:val="bottom"/>
          </w:tcPr>
          <w:p w14:paraId="1D8DEF3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50.78±7</w:t>
            </w:r>
          </w:p>
        </w:tc>
        <w:tc>
          <w:tcPr>
            <w:tcW w:w="0" w:type="auto"/>
            <w:tcBorders>
              <w:top w:val="nil"/>
            </w:tcBorders>
            <w:shd w:val="pct15" w:color="auto" w:fill="auto"/>
            <w:noWrap/>
            <w:vAlign w:val="bottom"/>
          </w:tcPr>
          <w:p w14:paraId="691F83E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44.089±4.489</w:t>
            </w:r>
          </w:p>
        </w:tc>
        <w:tc>
          <w:tcPr>
            <w:tcW w:w="0" w:type="auto"/>
            <w:tcBorders>
              <w:top w:val="nil"/>
            </w:tcBorders>
            <w:shd w:val="pct15" w:color="auto" w:fill="auto"/>
            <w:noWrap/>
            <w:vAlign w:val="bottom"/>
          </w:tcPr>
          <w:p w14:paraId="7913E3BF"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0.1662</w:t>
            </w:r>
          </w:p>
        </w:tc>
      </w:tr>
      <w:tr w:rsidR="00846763" w:rsidRPr="00680664" w14:paraId="1BEDECE2" w14:textId="77777777" w:rsidTr="00846763">
        <w:trPr>
          <w:trHeight w:val="288"/>
          <w:jc w:val="center"/>
        </w:trPr>
        <w:tc>
          <w:tcPr>
            <w:tcW w:w="0" w:type="auto"/>
            <w:vMerge/>
            <w:textDirection w:val="btLr"/>
          </w:tcPr>
          <w:p w14:paraId="4055EFF4"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3BE34100"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1841834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2456125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47.3±2.14</w:t>
            </w:r>
          </w:p>
        </w:tc>
        <w:tc>
          <w:tcPr>
            <w:tcW w:w="0" w:type="auto"/>
            <w:shd w:val="clear" w:color="auto" w:fill="auto"/>
            <w:noWrap/>
            <w:vAlign w:val="bottom"/>
          </w:tcPr>
          <w:p w14:paraId="1509408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52.22±3.88</w:t>
            </w:r>
          </w:p>
        </w:tc>
        <w:tc>
          <w:tcPr>
            <w:tcW w:w="0" w:type="auto"/>
            <w:shd w:val="clear" w:color="auto" w:fill="auto"/>
            <w:noWrap/>
            <w:vAlign w:val="bottom"/>
          </w:tcPr>
          <w:p w14:paraId="1EFD877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53.39±3.76</w:t>
            </w:r>
          </w:p>
        </w:tc>
        <w:tc>
          <w:tcPr>
            <w:tcW w:w="0" w:type="auto"/>
            <w:shd w:val="clear" w:color="auto" w:fill="auto"/>
            <w:noWrap/>
            <w:vAlign w:val="bottom"/>
          </w:tcPr>
          <w:p w14:paraId="7F427C7A"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33.605±2.882</w:t>
            </w:r>
          </w:p>
        </w:tc>
        <w:tc>
          <w:tcPr>
            <w:tcW w:w="0" w:type="auto"/>
            <w:shd w:val="clear" w:color="auto" w:fill="auto"/>
            <w:noWrap/>
            <w:vAlign w:val="bottom"/>
          </w:tcPr>
          <w:p w14:paraId="34AE4085" w14:textId="245DB6F1"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0.0009</w:t>
            </w:r>
          </w:p>
        </w:tc>
      </w:tr>
      <w:tr w:rsidR="00846763" w:rsidRPr="00680664" w14:paraId="09615329" w14:textId="77777777" w:rsidTr="00846763">
        <w:trPr>
          <w:trHeight w:val="288"/>
          <w:jc w:val="center"/>
        </w:trPr>
        <w:tc>
          <w:tcPr>
            <w:tcW w:w="0" w:type="auto"/>
            <w:vMerge/>
            <w:textDirection w:val="btLr"/>
          </w:tcPr>
          <w:p w14:paraId="11A56748"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1177EC1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Mn</w:t>
            </w:r>
          </w:p>
        </w:tc>
        <w:tc>
          <w:tcPr>
            <w:tcW w:w="0" w:type="auto"/>
            <w:shd w:val="clear" w:color="auto" w:fill="auto"/>
            <w:noWrap/>
            <w:vAlign w:val="bottom"/>
          </w:tcPr>
          <w:p w14:paraId="40A89A9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1F3ED50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67.04±3.74</w:t>
            </w:r>
          </w:p>
        </w:tc>
        <w:tc>
          <w:tcPr>
            <w:tcW w:w="0" w:type="auto"/>
            <w:shd w:val="clear" w:color="auto" w:fill="auto"/>
            <w:noWrap/>
            <w:vAlign w:val="bottom"/>
          </w:tcPr>
          <w:p w14:paraId="487FC01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70.9±7.88</w:t>
            </w:r>
          </w:p>
        </w:tc>
        <w:tc>
          <w:tcPr>
            <w:tcW w:w="0" w:type="auto"/>
            <w:shd w:val="clear" w:color="auto" w:fill="auto"/>
            <w:noWrap/>
            <w:vAlign w:val="bottom"/>
          </w:tcPr>
          <w:p w14:paraId="67F91BE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101.45±24.06</w:t>
            </w:r>
          </w:p>
        </w:tc>
        <w:tc>
          <w:tcPr>
            <w:tcW w:w="0" w:type="auto"/>
            <w:shd w:val="clear" w:color="auto" w:fill="auto"/>
            <w:noWrap/>
            <w:vAlign w:val="bottom"/>
          </w:tcPr>
          <w:p w14:paraId="5AB150AD"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76.523±7.952</w:t>
            </w:r>
          </w:p>
        </w:tc>
        <w:tc>
          <w:tcPr>
            <w:tcW w:w="0" w:type="auto"/>
            <w:shd w:val="clear" w:color="auto" w:fill="auto"/>
            <w:noWrap/>
            <w:vAlign w:val="bottom"/>
          </w:tcPr>
          <w:p w14:paraId="5F70E72B"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0.5783</w:t>
            </w:r>
          </w:p>
        </w:tc>
      </w:tr>
      <w:tr w:rsidR="00846763" w:rsidRPr="00680664" w14:paraId="1654E661" w14:textId="77777777" w:rsidTr="00846763">
        <w:trPr>
          <w:trHeight w:val="288"/>
          <w:jc w:val="center"/>
        </w:trPr>
        <w:tc>
          <w:tcPr>
            <w:tcW w:w="0" w:type="auto"/>
            <w:vMerge/>
            <w:textDirection w:val="btLr"/>
          </w:tcPr>
          <w:p w14:paraId="75C00D01"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63BFD9A5"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520D799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69FD755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25.56±1.49</w:t>
            </w:r>
          </w:p>
        </w:tc>
        <w:tc>
          <w:tcPr>
            <w:tcW w:w="0" w:type="auto"/>
            <w:tcBorders>
              <w:bottom w:val="nil"/>
            </w:tcBorders>
            <w:shd w:val="clear" w:color="auto" w:fill="auto"/>
            <w:noWrap/>
            <w:vAlign w:val="bottom"/>
          </w:tcPr>
          <w:p w14:paraId="3B8C216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39.85±3.61</w:t>
            </w:r>
          </w:p>
        </w:tc>
        <w:tc>
          <w:tcPr>
            <w:tcW w:w="0" w:type="auto"/>
            <w:tcBorders>
              <w:bottom w:val="nil"/>
            </w:tcBorders>
            <w:shd w:val="clear" w:color="auto" w:fill="auto"/>
            <w:noWrap/>
            <w:vAlign w:val="bottom"/>
          </w:tcPr>
          <w:p w14:paraId="09EAB4E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38.86±3.17</w:t>
            </w:r>
          </w:p>
        </w:tc>
        <w:tc>
          <w:tcPr>
            <w:tcW w:w="0" w:type="auto"/>
            <w:tcBorders>
              <w:bottom w:val="nil"/>
            </w:tcBorders>
            <w:shd w:val="clear" w:color="auto" w:fill="auto"/>
            <w:noWrap/>
            <w:vAlign w:val="bottom"/>
          </w:tcPr>
          <w:p w14:paraId="0C2BC4A3"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14.212±1.221</w:t>
            </w:r>
          </w:p>
        </w:tc>
        <w:tc>
          <w:tcPr>
            <w:tcW w:w="0" w:type="auto"/>
            <w:tcBorders>
              <w:bottom w:val="nil"/>
            </w:tcBorders>
            <w:shd w:val="clear" w:color="auto" w:fill="auto"/>
            <w:noWrap/>
            <w:vAlign w:val="bottom"/>
          </w:tcPr>
          <w:p w14:paraId="06236135" w14:textId="77777777" w:rsidR="00846763"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4D1C1A76" w14:textId="77777777" w:rsidTr="00846763">
        <w:trPr>
          <w:trHeight w:val="288"/>
          <w:jc w:val="center"/>
        </w:trPr>
        <w:tc>
          <w:tcPr>
            <w:tcW w:w="0" w:type="auto"/>
            <w:vMerge/>
            <w:textDirection w:val="btLr"/>
          </w:tcPr>
          <w:p w14:paraId="5216CC96"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4FB37CEB"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33CC28D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3A46FE3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0.046±0.002</w:t>
            </w:r>
          </w:p>
        </w:tc>
        <w:tc>
          <w:tcPr>
            <w:tcW w:w="0" w:type="auto"/>
            <w:tcBorders>
              <w:top w:val="nil"/>
            </w:tcBorders>
            <w:shd w:val="pct15" w:color="auto" w:fill="auto"/>
            <w:noWrap/>
            <w:vAlign w:val="bottom"/>
          </w:tcPr>
          <w:p w14:paraId="5094775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0.039±0.003</w:t>
            </w:r>
          </w:p>
        </w:tc>
        <w:tc>
          <w:tcPr>
            <w:tcW w:w="0" w:type="auto"/>
            <w:tcBorders>
              <w:top w:val="nil"/>
            </w:tcBorders>
            <w:shd w:val="pct15" w:color="auto" w:fill="auto"/>
            <w:noWrap/>
            <w:vAlign w:val="bottom"/>
          </w:tcPr>
          <w:p w14:paraId="6AB28D1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0.051±0.003</w:t>
            </w:r>
          </w:p>
        </w:tc>
        <w:tc>
          <w:tcPr>
            <w:tcW w:w="0" w:type="auto"/>
            <w:tcBorders>
              <w:top w:val="nil"/>
            </w:tcBorders>
            <w:shd w:val="pct15" w:color="auto" w:fill="auto"/>
            <w:noWrap/>
            <w:vAlign w:val="bottom"/>
          </w:tcPr>
          <w:p w14:paraId="5EDB47FA"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0.041±0.003</w:t>
            </w:r>
          </w:p>
        </w:tc>
        <w:tc>
          <w:tcPr>
            <w:tcW w:w="0" w:type="auto"/>
            <w:tcBorders>
              <w:top w:val="nil"/>
            </w:tcBorders>
            <w:shd w:val="pct15" w:color="auto" w:fill="auto"/>
            <w:noWrap/>
            <w:vAlign w:val="bottom"/>
          </w:tcPr>
          <w:p w14:paraId="1D652A7F"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0.0603</w:t>
            </w:r>
          </w:p>
        </w:tc>
      </w:tr>
      <w:tr w:rsidR="00846763" w:rsidRPr="00680664" w14:paraId="4DF8B926" w14:textId="77777777" w:rsidTr="00846763">
        <w:trPr>
          <w:trHeight w:val="288"/>
          <w:jc w:val="center"/>
        </w:trPr>
        <w:tc>
          <w:tcPr>
            <w:tcW w:w="0" w:type="auto"/>
            <w:vMerge/>
            <w:textDirection w:val="btLr"/>
          </w:tcPr>
          <w:p w14:paraId="4A2FEFEB"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2C13D60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100775B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093C6BF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0.087±0.004</w:t>
            </w:r>
          </w:p>
        </w:tc>
        <w:tc>
          <w:tcPr>
            <w:tcW w:w="0" w:type="auto"/>
            <w:tcBorders>
              <w:top w:val="nil"/>
            </w:tcBorders>
            <w:shd w:val="pct15" w:color="auto" w:fill="auto"/>
            <w:noWrap/>
            <w:vAlign w:val="bottom"/>
          </w:tcPr>
          <w:p w14:paraId="6E05AA5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0.056±0.005</w:t>
            </w:r>
          </w:p>
        </w:tc>
        <w:tc>
          <w:tcPr>
            <w:tcW w:w="0" w:type="auto"/>
            <w:tcBorders>
              <w:top w:val="nil"/>
            </w:tcBorders>
            <w:shd w:val="pct15" w:color="auto" w:fill="auto"/>
            <w:noWrap/>
            <w:vAlign w:val="bottom"/>
          </w:tcPr>
          <w:p w14:paraId="6A64580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0.053±0.015</w:t>
            </w:r>
          </w:p>
        </w:tc>
        <w:tc>
          <w:tcPr>
            <w:tcW w:w="0" w:type="auto"/>
            <w:tcBorders>
              <w:top w:val="nil"/>
            </w:tcBorders>
            <w:shd w:val="pct15" w:color="auto" w:fill="auto"/>
            <w:noWrap/>
            <w:vAlign w:val="bottom"/>
          </w:tcPr>
          <w:p w14:paraId="26927DD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0.122±0.009</w:t>
            </w:r>
          </w:p>
        </w:tc>
        <w:tc>
          <w:tcPr>
            <w:tcW w:w="0" w:type="auto"/>
            <w:tcBorders>
              <w:top w:val="nil"/>
            </w:tcBorders>
            <w:shd w:val="pct15" w:color="auto" w:fill="auto"/>
            <w:noWrap/>
            <w:vAlign w:val="bottom"/>
          </w:tcPr>
          <w:p w14:paraId="5CF21411" w14:textId="669E6956"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0.0143</w:t>
            </w:r>
          </w:p>
        </w:tc>
      </w:tr>
      <w:tr w:rsidR="00846763" w:rsidRPr="00680664" w14:paraId="661CD067" w14:textId="77777777" w:rsidTr="00846763">
        <w:trPr>
          <w:trHeight w:val="288"/>
          <w:jc w:val="center"/>
        </w:trPr>
        <w:tc>
          <w:tcPr>
            <w:tcW w:w="0" w:type="auto"/>
            <w:vMerge/>
            <w:textDirection w:val="btLr"/>
          </w:tcPr>
          <w:p w14:paraId="59E3D300"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14228BEE"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C5EF6A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3228A88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0.092±0.011</w:t>
            </w:r>
          </w:p>
        </w:tc>
        <w:tc>
          <w:tcPr>
            <w:tcW w:w="0" w:type="auto"/>
            <w:tcBorders>
              <w:top w:val="nil"/>
            </w:tcBorders>
            <w:shd w:val="pct15" w:color="auto" w:fill="auto"/>
            <w:noWrap/>
            <w:vAlign w:val="bottom"/>
          </w:tcPr>
          <w:p w14:paraId="5CD515C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0.044±0.005</w:t>
            </w:r>
          </w:p>
        </w:tc>
        <w:tc>
          <w:tcPr>
            <w:tcW w:w="0" w:type="auto"/>
            <w:tcBorders>
              <w:top w:val="nil"/>
            </w:tcBorders>
            <w:shd w:val="pct15" w:color="auto" w:fill="auto"/>
            <w:noWrap/>
            <w:vAlign w:val="bottom"/>
          </w:tcPr>
          <w:p w14:paraId="75B281D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0.053±0.007</w:t>
            </w:r>
          </w:p>
        </w:tc>
        <w:tc>
          <w:tcPr>
            <w:tcW w:w="0" w:type="auto"/>
            <w:tcBorders>
              <w:top w:val="nil"/>
            </w:tcBorders>
            <w:shd w:val="pct15" w:color="auto" w:fill="auto"/>
            <w:noWrap/>
            <w:vAlign w:val="bottom"/>
          </w:tcPr>
          <w:p w14:paraId="5C2BCE33"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0.117±0.018</w:t>
            </w:r>
          </w:p>
        </w:tc>
        <w:tc>
          <w:tcPr>
            <w:tcW w:w="0" w:type="auto"/>
            <w:tcBorders>
              <w:top w:val="nil"/>
            </w:tcBorders>
            <w:shd w:val="pct15" w:color="auto" w:fill="auto"/>
            <w:noWrap/>
            <w:vAlign w:val="bottom"/>
          </w:tcPr>
          <w:p w14:paraId="17926441"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0.0004</w:t>
            </w:r>
            <w:r>
              <w:rPr>
                <w:rFonts w:ascii="Calibri" w:eastAsia="Times New Roman" w:hAnsi="Calibri" w:cs="Calibri"/>
                <w:color w:val="000000"/>
              </w:rPr>
              <w:t>*</w:t>
            </w:r>
          </w:p>
        </w:tc>
      </w:tr>
      <w:tr w:rsidR="00846763" w:rsidRPr="00680664" w14:paraId="2E12D4B2" w14:textId="77777777" w:rsidTr="00846763">
        <w:trPr>
          <w:trHeight w:val="288"/>
          <w:jc w:val="center"/>
        </w:trPr>
        <w:tc>
          <w:tcPr>
            <w:tcW w:w="0" w:type="auto"/>
            <w:vMerge/>
            <w:textDirection w:val="btLr"/>
          </w:tcPr>
          <w:p w14:paraId="7A73E17F"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4A9EBC6C"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46AF5BA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505C803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0.01±0.004</w:t>
            </w:r>
          </w:p>
        </w:tc>
        <w:tc>
          <w:tcPr>
            <w:tcW w:w="0" w:type="auto"/>
            <w:shd w:val="clear" w:color="auto" w:fill="auto"/>
            <w:noWrap/>
            <w:vAlign w:val="bottom"/>
          </w:tcPr>
          <w:p w14:paraId="07AEC62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0.012±0.004</w:t>
            </w:r>
          </w:p>
        </w:tc>
        <w:tc>
          <w:tcPr>
            <w:tcW w:w="0" w:type="auto"/>
            <w:shd w:val="clear" w:color="auto" w:fill="auto"/>
            <w:noWrap/>
            <w:vAlign w:val="bottom"/>
          </w:tcPr>
          <w:p w14:paraId="56F54ED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0.007±0.002</w:t>
            </w:r>
          </w:p>
        </w:tc>
        <w:tc>
          <w:tcPr>
            <w:tcW w:w="0" w:type="auto"/>
            <w:shd w:val="clear" w:color="auto" w:fill="auto"/>
            <w:noWrap/>
            <w:vAlign w:val="bottom"/>
          </w:tcPr>
          <w:p w14:paraId="1BDD70AF"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0.041±0.003</w:t>
            </w:r>
          </w:p>
        </w:tc>
        <w:tc>
          <w:tcPr>
            <w:tcW w:w="0" w:type="auto"/>
            <w:shd w:val="clear" w:color="auto" w:fill="auto"/>
            <w:noWrap/>
            <w:vAlign w:val="bottom"/>
          </w:tcPr>
          <w:p w14:paraId="1938AB5D"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3BF682BA" w14:textId="77777777" w:rsidTr="00846763">
        <w:trPr>
          <w:trHeight w:val="288"/>
          <w:jc w:val="center"/>
        </w:trPr>
        <w:tc>
          <w:tcPr>
            <w:tcW w:w="0" w:type="auto"/>
            <w:vMerge/>
            <w:textDirection w:val="btLr"/>
          </w:tcPr>
          <w:p w14:paraId="23767633"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12A14B9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Se</w:t>
            </w:r>
          </w:p>
        </w:tc>
        <w:tc>
          <w:tcPr>
            <w:tcW w:w="0" w:type="auto"/>
            <w:shd w:val="clear" w:color="auto" w:fill="auto"/>
            <w:noWrap/>
            <w:vAlign w:val="bottom"/>
          </w:tcPr>
          <w:p w14:paraId="50DD70C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5A3CD12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0.042±0.003</w:t>
            </w:r>
          </w:p>
        </w:tc>
        <w:tc>
          <w:tcPr>
            <w:tcW w:w="0" w:type="auto"/>
            <w:shd w:val="clear" w:color="auto" w:fill="auto"/>
            <w:noWrap/>
            <w:vAlign w:val="bottom"/>
          </w:tcPr>
          <w:p w14:paraId="6A314C0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0.05±0.017</w:t>
            </w:r>
          </w:p>
        </w:tc>
        <w:tc>
          <w:tcPr>
            <w:tcW w:w="0" w:type="auto"/>
            <w:shd w:val="clear" w:color="auto" w:fill="auto"/>
            <w:noWrap/>
            <w:vAlign w:val="bottom"/>
          </w:tcPr>
          <w:p w14:paraId="003E16C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0" w:type="auto"/>
            <w:shd w:val="clear" w:color="auto" w:fill="auto"/>
            <w:noWrap/>
            <w:vAlign w:val="bottom"/>
          </w:tcPr>
          <w:p w14:paraId="68FCF4FC"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0.122±0.009</w:t>
            </w:r>
          </w:p>
        </w:tc>
        <w:tc>
          <w:tcPr>
            <w:tcW w:w="0" w:type="auto"/>
            <w:shd w:val="clear" w:color="auto" w:fill="auto"/>
            <w:noWrap/>
            <w:vAlign w:val="bottom"/>
          </w:tcPr>
          <w:p w14:paraId="4B4F4AD4"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3C931002" w14:textId="77777777" w:rsidTr="00846763">
        <w:trPr>
          <w:trHeight w:val="288"/>
          <w:jc w:val="center"/>
        </w:trPr>
        <w:tc>
          <w:tcPr>
            <w:tcW w:w="0" w:type="auto"/>
            <w:vMerge/>
            <w:textDirection w:val="btLr"/>
          </w:tcPr>
          <w:p w14:paraId="7B01FFFE"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16C6BF18"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619DAD1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7906667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0.044±0.004</w:t>
            </w:r>
          </w:p>
        </w:tc>
        <w:tc>
          <w:tcPr>
            <w:tcW w:w="0" w:type="auto"/>
            <w:tcBorders>
              <w:bottom w:val="nil"/>
            </w:tcBorders>
            <w:shd w:val="clear" w:color="auto" w:fill="auto"/>
            <w:noWrap/>
            <w:vAlign w:val="bottom"/>
          </w:tcPr>
          <w:p w14:paraId="0595703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0.048±0.01</w:t>
            </w:r>
          </w:p>
        </w:tc>
        <w:tc>
          <w:tcPr>
            <w:tcW w:w="0" w:type="auto"/>
            <w:tcBorders>
              <w:bottom w:val="nil"/>
            </w:tcBorders>
            <w:shd w:val="clear" w:color="auto" w:fill="auto"/>
            <w:noWrap/>
            <w:vAlign w:val="bottom"/>
          </w:tcPr>
          <w:p w14:paraId="50FDF1F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0.038±0.006</w:t>
            </w:r>
          </w:p>
        </w:tc>
        <w:tc>
          <w:tcPr>
            <w:tcW w:w="0" w:type="auto"/>
            <w:tcBorders>
              <w:bottom w:val="nil"/>
            </w:tcBorders>
            <w:shd w:val="clear" w:color="auto" w:fill="auto"/>
            <w:noWrap/>
            <w:vAlign w:val="bottom"/>
          </w:tcPr>
          <w:p w14:paraId="3938C60F"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0.117±0.018</w:t>
            </w:r>
          </w:p>
        </w:tc>
        <w:tc>
          <w:tcPr>
            <w:tcW w:w="0" w:type="auto"/>
            <w:tcBorders>
              <w:bottom w:val="nil"/>
            </w:tcBorders>
            <w:shd w:val="clear" w:color="auto" w:fill="auto"/>
            <w:noWrap/>
            <w:vAlign w:val="bottom"/>
          </w:tcPr>
          <w:p w14:paraId="5212F6CE"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68924BBE" w14:textId="77777777" w:rsidTr="00846763">
        <w:trPr>
          <w:trHeight w:val="288"/>
          <w:jc w:val="center"/>
        </w:trPr>
        <w:tc>
          <w:tcPr>
            <w:tcW w:w="0" w:type="auto"/>
            <w:vMerge/>
            <w:textDirection w:val="btLr"/>
          </w:tcPr>
          <w:p w14:paraId="70D9E807"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72A7436F"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15D2F2F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58BE8D2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7.51±0.934</w:t>
            </w:r>
          </w:p>
        </w:tc>
        <w:tc>
          <w:tcPr>
            <w:tcW w:w="0" w:type="auto"/>
            <w:tcBorders>
              <w:top w:val="nil"/>
            </w:tcBorders>
            <w:shd w:val="pct15" w:color="auto" w:fill="auto"/>
            <w:noWrap/>
            <w:vAlign w:val="bottom"/>
          </w:tcPr>
          <w:p w14:paraId="213A9C5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7.54±0.406</w:t>
            </w:r>
          </w:p>
        </w:tc>
        <w:tc>
          <w:tcPr>
            <w:tcW w:w="0" w:type="auto"/>
            <w:tcBorders>
              <w:top w:val="nil"/>
            </w:tcBorders>
            <w:shd w:val="pct15" w:color="auto" w:fill="auto"/>
            <w:noWrap/>
            <w:vAlign w:val="bottom"/>
          </w:tcPr>
          <w:p w14:paraId="608D6B4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11.39±2.796</w:t>
            </w:r>
          </w:p>
        </w:tc>
        <w:tc>
          <w:tcPr>
            <w:tcW w:w="0" w:type="auto"/>
            <w:tcBorders>
              <w:top w:val="nil"/>
            </w:tcBorders>
            <w:shd w:val="pct15" w:color="auto" w:fill="auto"/>
            <w:noWrap/>
            <w:vAlign w:val="bottom"/>
          </w:tcPr>
          <w:p w14:paraId="2C599EA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8.136±1.636</w:t>
            </w:r>
          </w:p>
        </w:tc>
        <w:tc>
          <w:tcPr>
            <w:tcW w:w="0" w:type="auto"/>
            <w:tcBorders>
              <w:top w:val="nil"/>
            </w:tcBorders>
            <w:shd w:val="pct15" w:color="auto" w:fill="auto"/>
            <w:noWrap/>
            <w:vAlign w:val="bottom"/>
          </w:tcPr>
          <w:p w14:paraId="0527F297"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0.6080</w:t>
            </w:r>
          </w:p>
        </w:tc>
      </w:tr>
      <w:tr w:rsidR="00846763" w:rsidRPr="00680664" w14:paraId="7FA03546" w14:textId="77777777" w:rsidTr="00846763">
        <w:trPr>
          <w:trHeight w:val="288"/>
          <w:jc w:val="center"/>
        </w:trPr>
        <w:tc>
          <w:tcPr>
            <w:tcW w:w="0" w:type="auto"/>
            <w:vMerge/>
            <w:textDirection w:val="btLr"/>
          </w:tcPr>
          <w:p w14:paraId="4F709D67"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2E53490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Zn</w:t>
            </w:r>
          </w:p>
        </w:tc>
        <w:tc>
          <w:tcPr>
            <w:tcW w:w="0" w:type="auto"/>
            <w:tcBorders>
              <w:top w:val="nil"/>
            </w:tcBorders>
            <w:shd w:val="pct15" w:color="auto" w:fill="auto"/>
            <w:noWrap/>
            <w:vAlign w:val="bottom"/>
          </w:tcPr>
          <w:p w14:paraId="4C25EF8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6663FC2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22.43±3.802</w:t>
            </w:r>
          </w:p>
        </w:tc>
        <w:tc>
          <w:tcPr>
            <w:tcW w:w="0" w:type="auto"/>
            <w:tcBorders>
              <w:top w:val="nil"/>
            </w:tcBorders>
            <w:shd w:val="pct15" w:color="auto" w:fill="auto"/>
            <w:noWrap/>
            <w:vAlign w:val="bottom"/>
          </w:tcPr>
          <w:p w14:paraId="24CCDDF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11.36±0.912</w:t>
            </w:r>
          </w:p>
        </w:tc>
        <w:tc>
          <w:tcPr>
            <w:tcW w:w="0" w:type="auto"/>
            <w:tcBorders>
              <w:top w:val="nil"/>
            </w:tcBorders>
            <w:shd w:val="pct15" w:color="auto" w:fill="auto"/>
            <w:noWrap/>
            <w:vAlign w:val="bottom"/>
          </w:tcPr>
          <w:p w14:paraId="626B8A3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11.58±0.898</w:t>
            </w:r>
          </w:p>
        </w:tc>
        <w:tc>
          <w:tcPr>
            <w:tcW w:w="0" w:type="auto"/>
            <w:tcBorders>
              <w:top w:val="nil"/>
            </w:tcBorders>
            <w:shd w:val="pct15" w:color="auto" w:fill="auto"/>
            <w:noWrap/>
            <w:vAlign w:val="bottom"/>
          </w:tcPr>
          <w:p w14:paraId="52A16E9D"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28.504±10.996</w:t>
            </w:r>
          </w:p>
        </w:tc>
        <w:tc>
          <w:tcPr>
            <w:tcW w:w="0" w:type="auto"/>
            <w:tcBorders>
              <w:top w:val="nil"/>
            </w:tcBorders>
            <w:shd w:val="pct15" w:color="auto" w:fill="auto"/>
            <w:noWrap/>
            <w:vAlign w:val="bottom"/>
          </w:tcPr>
          <w:p w14:paraId="161D5DB2"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0.0754</w:t>
            </w:r>
          </w:p>
        </w:tc>
      </w:tr>
      <w:tr w:rsidR="00846763" w:rsidRPr="00680664" w14:paraId="7D2FB614" w14:textId="77777777" w:rsidTr="00846763">
        <w:trPr>
          <w:trHeight w:val="288"/>
          <w:jc w:val="center"/>
        </w:trPr>
        <w:tc>
          <w:tcPr>
            <w:tcW w:w="0" w:type="auto"/>
            <w:vMerge/>
            <w:tcBorders>
              <w:bottom w:val="nil"/>
            </w:tcBorders>
            <w:textDirection w:val="btLr"/>
          </w:tcPr>
          <w:p w14:paraId="4028C6CD"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bottom w:val="nil"/>
            </w:tcBorders>
            <w:shd w:val="pct15" w:color="auto" w:fill="auto"/>
            <w:noWrap/>
            <w:vAlign w:val="bottom"/>
          </w:tcPr>
          <w:p w14:paraId="775F706D"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2368EA2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0AEBAB0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49.34±13.966</w:t>
            </w:r>
          </w:p>
        </w:tc>
        <w:tc>
          <w:tcPr>
            <w:tcW w:w="0" w:type="auto"/>
            <w:tcBorders>
              <w:top w:val="nil"/>
            </w:tcBorders>
            <w:shd w:val="pct15" w:color="auto" w:fill="auto"/>
            <w:noWrap/>
            <w:vAlign w:val="bottom"/>
          </w:tcPr>
          <w:p w14:paraId="0E0C91E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110.91±86.947</w:t>
            </w:r>
          </w:p>
        </w:tc>
        <w:tc>
          <w:tcPr>
            <w:tcW w:w="0" w:type="auto"/>
            <w:tcBorders>
              <w:top w:val="nil"/>
            </w:tcBorders>
            <w:shd w:val="pct15" w:color="auto" w:fill="auto"/>
            <w:noWrap/>
            <w:vAlign w:val="bottom"/>
          </w:tcPr>
          <w:p w14:paraId="1346B99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15.75±2.458</w:t>
            </w:r>
          </w:p>
        </w:tc>
        <w:tc>
          <w:tcPr>
            <w:tcW w:w="0" w:type="auto"/>
            <w:tcBorders>
              <w:top w:val="nil"/>
            </w:tcBorders>
            <w:shd w:val="pct15" w:color="auto" w:fill="auto"/>
            <w:noWrap/>
            <w:vAlign w:val="bottom"/>
          </w:tcPr>
          <w:p w14:paraId="1B49B74F"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18.849±1.185</w:t>
            </w:r>
          </w:p>
        </w:tc>
        <w:tc>
          <w:tcPr>
            <w:tcW w:w="0" w:type="auto"/>
            <w:tcBorders>
              <w:top w:val="nil"/>
            </w:tcBorders>
            <w:shd w:val="pct15" w:color="auto" w:fill="auto"/>
            <w:noWrap/>
            <w:vAlign w:val="bottom"/>
          </w:tcPr>
          <w:p w14:paraId="760A1E0C"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0.1489</w:t>
            </w:r>
          </w:p>
        </w:tc>
      </w:tr>
      <w:tr w:rsidR="00846763" w:rsidRPr="00680664" w14:paraId="6062DF38" w14:textId="77777777" w:rsidTr="00846763">
        <w:trPr>
          <w:trHeight w:val="288"/>
          <w:jc w:val="center"/>
        </w:trPr>
        <w:tc>
          <w:tcPr>
            <w:tcW w:w="0" w:type="auto"/>
            <w:vMerge w:val="restart"/>
            <w:tcBorders>
              <w:top w:val="nil"/>
            </w:tcBorders>
            <w:textDirection w:val="btLr"/>
          </w:tcPr>
          <w:p w14:paraId="2A692A0F" w14:textId="77777777" w:rsidR="00846763" w:rsidRPr="00680664" w:rsidRDefault="00846763" w:rsidP="00846763">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harmful</w:t>
            </w:r>
          </w:p>
        </w:tc>
        <w:tc>
          <w:tcPr>
            <w:tcW w:w="0" w:type="auto"/>
            <w:tcBorders>
              <w:top w:val="nil"/>
            </w:tcBorders>
            <w:shd w:val="clear" w:color="auto" w:fill="auto"/>
            <w:noWrap/>
            <w:vAlign w:val="bottom"/>
          </w:tcPr>
          <w:p w14:paraId="1F7F409E"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6FDEA59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4B839AE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48.79±2.46</w:t>
            </w:r>
          </w:p>
        </w:tc>
        <w:tc>
          <w:tcPr>
            <w:tcW w:w="0" w:type="auto"/>
            <w:shd w:val="clear" w:color="auto" w:fill="auto"/>
            <w:noWrap/>
            <w:vAlign w:val="bottom"/>
          </w:tcPr>
          <w:p w14:paraId="12DA4BF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69.19±14.38</w:t>
            </w:r>
          </w:p>
        </w:tc>
        <w:tc>
          <w:tcPr>
            <w:tcW w:w="0" w:type="auto"/>
            <w:shd w:val="clear" w:color="auto" w:fill="auto"/>
            <w:noWrap/>
            <w:vAlign w:val="bottom"/>
          </w:tcPr>
          <w:p w14:paraId="5B9FFC9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59.73±5.04</w:t>
            </w:r>
          </w:p>
        </w:tc>
        <w:tc>
          <w:tcPr>
            <w:tcW w:w="0" w:type="auto"/>
            <w:shd w:val="clear" w:color="auto" w:fill="auto"/>
            <w:noWrap/>
            <w:vAlign w:val="bottom"/>
          </w:tcPr>
          <w:p w14:paraId="23AB2FB6"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49.204±3.266</w:t>
            </w:r>
          </w:p>
        </w:tc>
        <w:tc>
          <w:tcPr>
            <w:tcW w:w="0" w:type="auto"/>
            <w:shd w:val="clear" w:color="auto" w:fill="auto"/>
            <w:noWrap/>
            <w:vAlign w:val="bottom"/>
          </w:tcPr>
          <w:p w14:paraId="79522BAF"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0.1845</w:t>
            </w:r>
          </w:p>
        </w:tc>
      </w:tr>
      <w:tr w:rsidR="00846763" w:rsidRPr="00680664" w14:paraId="58A6EB77" w14:textId="77777777" w:rsidTr="00846763">
        <w:trPr>
          <w:trHeight w:val="288"/>
          <w:jc w:val="center"/>
        </w:trPr>
        <w:tc>
          <w:tcPr>
            <w:tcW w:w="0" w:type="auto"/>
            <w:vMerge/>
            <w:tcBorders>
              <w:top w:val="nil"/>
            </w:tcBorders>
          </w:tcPr>
          <w:p w14:paraId="4C1A50EB"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clear" w:color="auto" w:fill="auto"/>
            <w:noWrap/>
            <w:vAlign w:val="bottom"/>
          </w:tcPr>
          <w:p w14:paraId="289F1E9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Al</w:t>
            </w:r>
          </w:p>
        </w:tc>
        <w:tc>
          <w:tcPr>
            <w:tcW w:w="0" w:type="auto"/>
            <w:shd w:val="clear" w:color="auto" w:fill="auto"/>
            <w:noWrap/>
            <w:vAlign w:val="bottom"/>
          </w:tcPr>
          <w:p w14:paraId="7B654AD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77F4041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102.17±10.24</w:t>
            </w:r>
          </w:p>
        </w:tc>
        <w:tc>
          <w:tcPr>
            <w:tcW w:w="0" w:type="auto"/>
            <w:shd w:val="clear" w:color="auto" w:fill="auto"/>
            <w:noWrap/>
            <w:vAlign w:val="bottom"/>
          </w:tcPr>
          <w:p w14:paraId="674E1AB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95.78±30.36</w:t>
            </w:r>
          </w:p>
        </w:tc>
        <w:tc>
          <w:tcPr>
            <w:tcW w:w="0" w:type="auto"/>
            <w:shd w:val="clear" w:color="auto" w:fill="auto"/>
            <w:noWrap/>
            <w:vAlign w:val="bottom"/>
          </w:tcPr>
          <w:p w14:paraId="3A6373B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77.56±10.51</w:t>
            </w:r>
          </w:p>
        </w:tc>
        <w:tc>
          <w:tcPr>
            <w:tcW w:w="0" w:type="auto"/>
            <w:shd w:val="clear" w:color="auto" w:fill="auto"/>
            <w:noWrap/>
            <w:vAlign w:val="bottom"/>
          </w:tcPr>
          <w:p w14:paraId="1459E9ED"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84.231±5.996</w:t>
            </w:r>
          </w:p>
        </w:tc>
        <w:tc>
          <w:tcPr>
            <w:tcW w:w="0" w:type="auto"/>
            <w:shd w:val="clear" w:color="auto" w:fill="auto"/>
            <w:noWrap/>
            <w:vAlign w:val="bottom"/>
          </w:tcPr>
          <w:p w14:paraId="586FEB68"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0.5187</w:t>
            </w:r>
          </w:p>
        </w:tc>
      </w:tr>
      <w:tr w:rsidR="00846763" w:rsidRPr="00680664" w14:paraId="2EE33A5A" w14:textId="77777777" w:rsidTr="00846763">
        <w:trPr>
          <w:trHeight w:val="288"/>
          <w:jc w:val="center"/>
        </w:trPr>
        <w:tc>
          <w:tcPr>
            <w:tcW w:w="0" w:type="auto"/>
            <w:vMerge/>
            <w:tcBorders>
              <w:top w:val="nil"/>
            </w:tcBorders>
          </w:tcPr>
          <w:p w14:paraId="16A429A5"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bottom w:val="nil"/>
            </w:tcBorders>
            <w:shd w:val="clear" w:color="auto" w:fill="auto"/>
            <w:noWrap/>
            <w:vAlign w:val="bottom"/>
          </w:tcPr>
          <w:p w14:paraId="32DE6A9F"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19AD1AC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20E8DC9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68.36±5.2</w:t>
            </w:r>
          </w:p>
        </w:tc>
        <w:tc>
          <w:tcPr>
            <w:tcW w:w="0" w:type="auto"/>
            <w:tcBorders>
              <w:bottom w:val="nil"/>
            </w:tcBorders>
            <w:shd w:val="clear" w:color="auto" w:fill="auto"/>
            <w:noWrap/>
            <w:vAlign w:val="bottom"/>
          </w:tcPr>
          <w:p w14:paraId="2062A13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100.48±16.74</w:t>
            </w:r>
          </w:p>
        </w:tc>
        <w:tc>
          <w:tcPr>
            <w:tcW w:w="0" w:type="auto"/>
            <w:tcBorders>
              <w:bottom w:val="nil"/>
            </w:tcBorders>
            <w:shd w:val="clear" w:color="auto" w:fill="auto"/>
            <w:noWrap/>
            <w:vAlign w:val="bottom"/>
          </w:tcPr>
          <w:p w14:paraId="02CE613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77.55±7.45</w:t>
            </w:r>
          </w:p>
        </w:tc>
        <w:tc>
          <w:tcPr>
            <w:tcW w:w="0" w:type="auto"/>
            <w:tcBorders>
              <w:bottom w:val="nil"/>
            </w:tcBorders>
            <w:shd w:val="clear" w:color="auto" w:fill="auto"/>
            <w:noWrap/>
            <w:vAlign w:val="bottom"/>
          </w:tcPr>
          <w:p w14:paraId="427540D8"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56.923±4.699</w:t>
            </w:r>
          </w:p>
        </w:tc>
        <w:tc>
          <w:tcPr>
            <w:tcW w:w="0" w:type="auto"/>
            <w:tcBorders>
              <w:bottom w:val="nil"/>
            </w:tcBorders>
            <w:shd w:val="clear" w:color="auto" w:fill="auto"/>
            <w:noWrap/>
            <w:vAlign w:val="bottom"/>
          </w:tcPr>
          <w:p w14:paraId="27457697"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0.0656</w:t>
            </w:r>
          </w:p>
        </w:tc>
      </w:tr>
      <w:tr w:rsidR="00846763" w:rsidRPr="00680664" w14:paraId="4C35D733" w14:textId="77777777" w:rsidTr="00846763">
        <w:trPr>
          <w:trHeight w:val="288"/>
          <w:jc w:val="center"/>
        </w:trPr>
        <w:tc>
          <w:tcPr>
            <w:tcW w:w="0" w:type="auto"/>
            <w:vMerge/>
            <w:tcBorders>
              <w:top w:val="nil"/>
            </w:tcBorders>
          </w:tcPr>
          <w:p w14:paraId="5E424AB6"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303914EA"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18E424F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036A9D9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0.01±0.001</w:t>
            </w:r>
          </w:p>
        </w:tc>
        <w:tc>
          <w:tcPr>
            <w:tcW w:w="0" w:type="auto"/>
            <w:tcBorders>
              <w:top w:val="nil"/>
            </w:tcBorders>
            <w:shd w:val="pct15" w:color="auto" w:fill="auto"/>
            <w:noWrap/>
            <w:vAlign w:val="bottom"/>
          </w:tcPr>
          <w:p w14:paraId="2C2BF0B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0.019±0.004</w:t>
            </w:r>
          </w:p>
        </w:tc>
        <w:tc>
          <w:tcPr>
            <w:tcW w:w="0" w:type="auto"/>
            <w:tcBorders>
              <w:top w:val="nil"/>
            </w:tcBorders>
            <w:shd w:val="pct15" w:color="auto" w:fill="auto"/>
            <w:noWrap/>
            <w:vAlign w:val="bottom"/>
          </w:tcPr>
          <w:p w14:paraId="2CBD531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0" w:type="auto"/>
            <w:tcBorders>
              <w:top w:val="nil"/>
            </w:tcBorders>
            <w:shd w:val="pct15" w:color="auto" w:fill="auto"/>
            <w:noWrap/>
            <w:vAlign w:val="bottom"/>
          </w:tcPr>
          <w:p w14:paraId="7628D026"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0.011±0.001</w:t>
            </w:r>
          </w:p>
        </w:tc>
        <w:tc>
          <w:tcPr>
            <w:tcW w:w="0" w:type="auto"/>
            <w:tcBorders>
              <w:top w:val="nil"/>
            </w:tcBorders>
            <w:shd w:val="pct15" w:color="auto" w:fill="auto"/>
            <w:noWrap/>
            <w:vAlign w:val="bottom"/>
          </w:tcPr>
          <w:p w14:paraId="16C63040"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75D98072" w14:textId="77777777" w:rsidTr="00846763">
        <w:trPr>
          <w:trHeight w:val="288"/>
          <w:jc w:val="center"/>
        </w:trPr>
        <w:tc>
          <w:tcPr>
            <w:tcW w:w="0" w:type="auto"/>
            <w:vMerge/>
            <w:tcBorders>
              <w:top w:val="nil"/>
            </w:tcBorders>
          </w:tcPr>
          <w:p w14:paraId="488D9219"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7A2AA95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As</w:t>
            </w:r>
          </w:p>
        </w:tc>
        <w:tc>
          <w:tcPr>
            <w:tcW w:w="0" w:type="auto"/>
            <w:tcBorders>
              <w:top w:val="nil"/>
            </w:tcBorders>
            <w:shd w:val="pct15" w:color="auto" w:fill="auto"/>
            <w:noWrap/>
            <w:vAlign w:val="bottom"/>
          </w:tcPr>
          <w:p w14:paraId="51B03E4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715246C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0.016±0.003</w:t>
            </w:r>
          </w:p>
        </w:tc>
        <w:tc>
          <w:tcPr>
            <w:tcW w:w="0" w:type="auto"/>
            <w:tcBorders>
              <w:top w:val="nil"/>
            </w:tcBorders>
            <w:shd w:val="pct15" w:color="auto" w:fill="auto"/>
            <w:noWrap/>
            <w:vAlign w:val="bottom"/>
          </w:tcPr>
          <w:p w14:paraId="7C71BBA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0.022±0.017</w:t>
            </w:r>
          </w:p>
        </w:tc>
        <w:tc>
          <w:tcPr>
            <w:tcW w:w="0" w:type="auto"/>
            <w:tcBorders>
              <w:top w:val="nil"/>
            </w:tcBorders>
            <w:shd w:val="pct15" w:color="auto" w:fill="auto"/>
            <w:noWrap/>
            <w:vAlign w:val="bottom"/>
          </w:tcPr>
          <w:p w14:paraId="32389F4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0" w:type="auto"/>
            <w:tcBorders>
              <w:top w:val="nil"/>
            </w:tcBorders>
            <w:shd w:val="pct15" w:color="auto" w:fill="auto"/>
            <w:noWrap/>
            <w:vAlign w:val="bottom"/>
          </w:tcPr>
          <w:p w14:paraId="41425342"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0.022±0.003</w:t>
            </w:r>
          </w:p>
        </w:tc>
        <w:tc>
          <w:tcPr>
            <w:tcW w:w="0" w:type="auto"/>
            <w:tcBorders>
              <w:top w:val="nil"/>
            </w:tcBorders>
            <w:shd w:val="pct15" w:color="auto" w:fill="auto"/>
            <w:noWrap/>
            <w:vAlign w:val="bottom"/>
          </w:tcPr>
          <w:p w14:paraId="2880F23B"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7EB2C3A8" w14:textId="77777777" w:rsidTr="00846763">
        <w:trPr>
          <w:trHeight w:val="288"/>
          <w:jc w:val="center"/>
        </w:trPr>
        <w:tc>
          <w:tcPr>
            <w:tcW w:w="0" w:type="auto"/>
            <w:vMerge/>
            <w:tcBorders>
              <w:top w:val="nil"/>
            </w:tcBorders>
          </w:tcPr>
          <w:p w14:paraId="34218C67"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6140FFB"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4AB5CB6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3B480EB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0.011±0.001</w:t>
            </w:r>
          </w:p>
        </w:tc>
        <w:tc>
          <w:tcPr>
            <w:tcW w:w="0" w:type="auto"/>
            <w:tcBorders>
              <w:top w:val="nil"/>
            </w:tcBorders>
            <w:shd w:val="pct15" w:color="auto" w:fill="auto"/>
            <w:noWrap/>
            <w:vAlign w:val="bottom"/>
          </w:tcPr>
          <w:p w14:paraId="566A8C4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0.017±0.005</w:t>
            </w:r>
          </w:p>
        </w:tc>
        <w:tc>
          <w:tcPr>
            <w:tcW w:w="0" w:type="auto"/>
            <w:tcBorders>
              <w:top w:val="nil"/>
            </w:tcBorders>
            <w:shd w:val="pct15" w:color="auto" w:fill="auto"/>
            <w:noWrap/>
            <w:vAlign w:val="bottom"/>
          </w:tcPr>
          <w:p w14:paraId="50955AC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0" w:type="auto"/>
            <w:tcBorders>
              <w:top w:val="nil"/>
            </w:tcBorders>
            <w:shd w:val="pct15" w:color="auto" w:fill="auto"/>
            <w:noWrap/>
            <w:vAlign w:val="bottom"/>
          </w:tcPr>
          <w:p w14:paraId="0CC8B1AE"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0.01±0.001</w:t>
            </w:r>
          </w:p>
        </w:tc>
        <w:tc>
          <w:tcPr>
            <w:tcW w:w="0" w:type="auto"/>
            <w:tcBorders>
              <w:top w:val="nil"/>
            </w:tcBorders>
            <w:shd w:val="pct15" w:color="auto" w:fill="auto"/>
            <w:noWrap/>
            <w:vAlign w:val="bottom"/>
          </w:tcPr>
          <w:p w14:paraId="0A551FD4"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754684F1" w14:textId="77777777" w:rsidTr="00846763">
        <w:trPr>
          <w:trHeight w:val="288"/>
          <w:jc w:val="center"/>
        </w:trPr>
        <w:tc>
          <w:tcPr>
            <w:tcW w:w="0" w:type="auto"/>
            <w:vMerge/>
            <w:tcBorders>
              <w:top w:val="nil"/>
            </w:tcBorders>
          </w:tcPr>
          <w:p w14:paraId="2B08F45A"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clear" w:color="auto" w:fill="auto"/>
            <w:noWrap/>
            <w:vAlign w:val="bottom"/>
          </w:tcPr>
          <w:p w14:paraId="1192DEF7"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4A805B0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39312FA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0.016±0.001</w:t>
            </w:r>
          </w:p>
        </w:tc>
        <w:tc>
          <w:tcPr>
            <w:tcW w:w="0" w:type="auto"/>
            <w:shd w:val="clear" w:color="auto" w:fill="auto"/>
            <w:noWrap/>
            <w:vAlign w:val="bottom"/>
          </w:tcPr>
          <w:p w14:paraId="2EFEDDA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0.022±0.002</w:t>
            </w:r>
          </w:p>
        </w:tc>
        <w:tc>
          <w:tcPr>
            <w:tcW w:w="0" w:type="auto"/>
            <w:shd w:val="clear" w:color="auto" w:fill="auto"/>
            <w:noWrap/>
            <w:vAlign w:val="bottom"/>
          </w:tcPr>
          <w:p w14:paraId="028A5FC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0" w:type="auto"/>
            <w:shd w:val="clear" w:color="auto" w:fill="auto"/>
            <w:noWrap/>
            <w:vAlign w:val="bottom"/>
          </w:tcPr>
          <w:p w14:paraId="1188544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0.013±0.002</w:t>
            </w:r>
          </w:p>
        </w:tc>
        <w:tc>
          <w:tcPr>
            <w:tcW w:w="0" w:type="auto"/>
            <w:shd w:val="clear" w:color="auto" w:fill="auto"/>
            <w:noWrap/>
            <w:vAlign w:val="bottom"/>
          </w:tcPr>
          <w:p w14:paraId="361596CA" w14:textId="3F34C60B"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0.0027</w:t>
            </w:r>
          </w:p>
        </w:tc>
      </w:tr>
      <w:tr w:rsidR="00846763" w:rsidRPr="00680664" w14:paraId="70168152" w14:textId="77777777" w:rsidTr="00846763">
        <w:trPr>
          <w:trHeight w:val="288"/>
          <w:jc w:val="center"/>
        </w:trPr>
        <w:tc>
          <w:tcPr>
            <w:tcW w:w="0" w:type="auto"/>
            <w:vMerge/>
            <w:tcBorders>
              <w:top w:val="nil"/>
            </w:tcBorders>
          </w:tcPr>
          <w:p w14:paraId="2D670F48"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clear" w:color="auto" w:fill="auto"/>
            <w:noWrap/>
            <w:vAlign w:val="bottom"/>
          </w:tcPr>
          <w:p w14:paraId="65C20F3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Cd</w:t>
            </w:r>
          </w:p>
        </w:tc>
        <w:tc>
          <w:tcPr>
            <w:tcW w:w="0" w:type="auto"/>
            <w:shd w:val="clear" w:color="auto" w:fill="auto"/>
            <w:noWrap/>
            <w:vAlign w:val="bottom"/>
          </w:tcPr>
          <w:p w14:paraId="60CE13C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5CD8D97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0.03±0.011</w:t>
            </w:r>
          </w:p>
        </w:tc>
        <w:tc>
          <w:tcPr>
            <w:tcW w:w="0" w:type="auto"/>
            <w:shd w:val="clear" w:color="auto" w:fill="auto"/>
            <w:noWrap/>
            <w:vAlign w:val="bottom"/>
          </w:tcPr>
          <w:p w14:paraId="061B517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0.028±0.01</w:t>
            </w:r>
          </w:p>
        </w:tc>
        <w:tc>
          <w:tcPr>
            <w:tcW w:w="0" w:type="auto"/>
            <w:shd w:val="clear" w:color="auto" w:fill="auto"/>
            <w:noWrap/>
            <w:vAlign w:val="bottom"/>
          </w:tcPr>
          <w:p w14:paraId="61122F8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0.015±0.006</w:t>
            </w:r>
          </w:p>
        </w:tc>
        <w:tc>
          <w:tcPr>
            <w:tcW w:w="0" w:type="auto"/>
            <w:shd w:val="clear" w:color="auto" w:fill="auto"/>
            <w:noWrap/>
            <w:vAlign w:val="bottom"/>
          </w:tcPr>
          <w:p w14:paraId="11B554D0"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0.017±0.002</w:t>
            </w:r>
          </w:p>
        </w:tc>
        <w:tc>
          <w:tcPr>
            <w:tcW w:w="0" w:type="auto"/>
            <w:shd w:val="clear" w:color="auto" w:fill="auto"/>
            <w:noWrap/>
            <w:vAlign w:val="bottom"/>
          </w:tcPr>
          <w:p w14:paraId="74836715"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0.6142</w:t>
            </w:r>
          </w:p>
        </w:tc>
      </w:tr>
      <w:tr w:rsidR="00846763" w:rsidRPr="00680664" w14:paraId="61639AEF" w14:textId="77777777" w:rsidTr="00846763">
        <w:trPr>
          <w:trHeight w:val="288"/>
          <w:jc w:val="center"/>
        </w:trPr>
        <w:tc>
          <w:tcPr>
            <w:tcW w:w="0" w:type="auto"/>
            <w:vMerge/>
            <w:tcBorders>
              <w:top w:val="nil"/>
            </w:tcBorders>
          </w:tcPr>
          <w:p w14:paraId="2A6C07D3"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bottom w:val="nil"/>
            </w:tcBorders>
            <w:shd w:val="clear" w:color="auto" w:fill="auto"/>
            <w:noWrap/>
            <w:vAlign w:val="bottom"/>
          </w:tcPr>
          <w:p w14:paraId="0D74E5D3"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58A17DA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465E841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0" w:type="auto"/>
            <w:tcBorders>
              <w:bottom w:val="nil"/>
            </w:tcBorders>
            <w:shd w:val="clear" w:color="auto" w:fill="auto"/>
            <w:noWrap/>
            <w:vAlign w:val="bottom"/>
          </w:tcPr>
          <w:p w14:paraId="32FEACC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0.003±0</w:t>
            </w:r>
          </w:p>
        </w:tc>
        <w:tc>
          <w:tcPr>
            <w:tcW w:w="0" w:type="auto"/>
            <w:tcBorders>
              <w:bottom w:val="nil"/>
            </w:tcBorders>
            <w:shd w:val="clear" w:color="auto" w:fill="auto"/>
            <w:noWrap/>
            <w:vAlign w:val="bottom"/>
          </w:tcPr>
          <w:p w14:paraId="6F36B47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0" w:type="auto"/>
            <w:tcBorders>
              <w:bottom w:val="nil"/>
            </w:tcBorders>
            <w:shd w:val="clear" w:color="auto" w:fill="auto"/>
            <w:noWrap/>
            <w:vAlign w:val="bottom"/>
          </w:tcPr>
          <w:p w14:paraId="20B539B4"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0.002±0</w:t>
            </w:r>
          </w:p>
        </w:tc>
        <w:tc>
          <w:tcPr>
            <w:tcW w:w="0" w:type="auto"/>
            <w:tcBorders>
              <w:bottom w:val="nil"/>
            </w:tcBorders>
            <w:shd w:val="clear" w:color="auto" w:fill="auto"/>
            <w:noWrap/>
            <w:vAlign w:val="bottom"/>
          </w:tcPr>
          <w:p w14:paraId="63738289" w14:textId="41D90F82"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0.0216</w:t>
            </w:r>
          </w:p>
        </w:tc>
      </w:tr>
      <w:tr w:rsidR="00846763" w:rsidRPr="00680664" w14:paraId="345E99E7" w14:textId="77777777" w:rsidTr="00846763">
        <w:trPr>
          <w:trHeight w:val="288"/>
          <w:jc w:val="center"/>
        </w:trPr>
        <w:tc>
          <w:tcPr>
            <w:tcW w:w="0" w:type="auto"/>
            <w:vMerge/>
            <w:tcBorders>
              <w:top w:val="nil"/>
            </w:tcBorders>
          </w:tcPr>
          <w:p w14:paraId="453BA282"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hideMark/>
          </w:tcPr>
          <w:p w14:paraId="1BD62D58"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hideMark/>
          </w:tcPr>
          <w:p w14:paraId="029653D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hideMark/>
          </w:tcPr>
          <w:p w14:paraId="5C1A8AB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50.5±3.48</w:t>
            </w:r>
          </w:p>
        </w:tc>
        <w:tc>
          <w:tcPr>
            <w:tcW w:w="0" w:type="auto"/>
            <w:tcBorders>
              <w:top w:val="nil"/>
            </w:tcBorders>
            <w:shd w:val="pct15" w:color="auto" w:fill="auto"/>
            <w:noWrap/>
            <w:vAlign w:val="bottom"/>
            <w:hideMark/>
          </w:tcPr>
          <w:p w14:paraId="01493A4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8.67±1.64</w:t>
            </w:r>
          </w:p>
        </w:tc>
        <w:tc>
          <w:tcPr>
            <w:tcW w:w="0" w:type="auto"/>
            <w:tcBorders>
              <w:top w:val="nil"/>
            </w:tcBorders>
            <w:shd w:val="pct15" w:color="auto" w:fill="auto"/>
            <w:noWrap/>
            <w:vAlign w:val="bottom"/>
            <w:hideMark/>
          </w:tcPr>
          <w:p w14:paraId="714D501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12.71±4.98</w:t>
            </w:r>
          </w:p>
        </w:tc>
        <w:tc>
          <w:tcPr>
            <w:tcW w:w="0" w:type="auto"/>
            <w:tcBorders>
              <w:top w:val="nil"/>
            </w:tcBorders>
            <w:shd w:val="pct15" w:color="auto" w:fill="auto"/>
            <w:noWrap/>
            <w:vAlign w:val="bottom"/>
            <w:hideMark/>
          </w:tcPr>
          <w:p w14:paraId="3E067931"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47.892±6.147</w:t>
            </w:r>
          </w:p>
        </w:tc>
        <w:tc>
          <w:tcPr>
            <w:tcW w:w="0" w:type="auto"/>
            <w:tcBorders>
              <w:top w:val="nil"/>
            </w:tcBorders>
            <w:shd w:val="pct15" w:color="auto" w:fill="auto"/>
            <w:noWrap/>
            <w:vAlign w:val="bottom"/>
            <w:hideMark/>
          </w:tcPr>
          <w:p w14:paraId="19643554"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0814F54F" w14:textId="77777777" w:rsidTr="00846763">
        <w:trPr>
          <w:trHeight w:val="288"/>
          <w:jc w:val="center"/>
        </w:trPr>
        <w:tc>
          <w:tcPr>
            <w:tcW w:w="0" w:type="auto"/>
            <w:vMerge/>
            <w:tcBorders>
              <w:top w:val="nil"/>
            </w:tcBorders>
          </w:tcPr>
          <w:p w14:paraId="2C430A36"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bottom w:val="nil"/>
            </w:tcBorders>
            <w:shd w:val="pct15" w:color="auto" w:fill="auto"/>
            <w:noWrap/>
            <w:vAlign w:val="bottom"/>
            <w:hideMark/>
          </w:tcPr>
          <w:p w14:paraId="22EB848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0" w:type="auto"/>
            <w:tcBorders>
              <w:top w:val="nil"/>
              <w:bottom w:val="nil"/>
            </w:tcBorders>
            <w:shd w:val="pct15" w:color="auto" w:fill="auto"/>
            <w:noWrap/>
            <w:vAlign w:val="bottom"/>
            <w:hideMark/>
          </w:tcPr>
          <w:p w14:paraId="4048BAE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bottom w:val="nil"/>
            </w:tcBorders>
            <w:shd w:val="pct15" w:color="auto" w:fill="auto"/>
            <w:noWrap/>
            <w:vAlign w:val="bottom"/>
            <w:hideMark/>
          </w:tcPr>
          <w:p w14:paraId="4137647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160.83±7.53</w:t>
            </w:r>
          </w:p>
        </w:tc>
        <w:tc>
          <w:tcPr>
            <w:tcW w:w="0" w:type="auto"/>
            <w:tcBorders>
              <w:top w:val="nil"/>
              <w:bottom w:val="nil"/>
            </w:tcBorders>
            <w:shd w:val="pct15" w:color="auto" w:fill="auto"/>
            <w:noWrap/>
            <w:vAlign w:val="bottom"/>
            <w:hideMark/>
          </w:tcPr>
          <w:p w14:paraId="05172C8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11.87±1.43</w:t>
            </w:r>
          </w:p>
        </w:tc>
        <w:tc>
          <w:tcPr>
            <w:tcW w:w="0" w:type="auto"/>
            <w:tcBorders>
              <w:top w:val="nil"/>
              <w:bottom w:val="nil"/>
            </w:tcBorders>
            <w:shd w:val="pct15" w:color="auto" w:fill="auto"/>
            <w:noWrap/>
            <w:vAlign w:val="bottom"/>
            <w:hideMark/>
          </w:tcPr>
          <w:p w14:paraId="651459C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10.08±1.31</w:t>
            </w:r>
          </w:p>
        </w:tc>
        <w:tc>
          <w:tcPr>
            <w:tcW w:w="0" w:type="auto"/>
            <w:tcBorders>
              <w:top w:val="nil"/>
              <w:bottom w:val="nil"/>
            </w:tcBorders>
            <w:shd w:val="pct15" w:color="auto" w:fill="auto"/>
            <w:noWrap/>
            <w:vAlign w:val="bottom"/>
            <w:hideMark/>
          </w:tcPr>
          <w:p w14:paraId="58C561F0"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59.685±7.239</w:t>
            </w:r>
          </w:p>
        </w:tc>
        <w:tc>
          <w:tcPr>
            <w:tcW w:w="0" w:type="auto"/>
            <w:tcBorders>
              <w:top w:val="nil"/>
              <w:bottom w:val="nil"/>
            </w:tcBorders>
            <w:shd w:val="pct15" w:color="auto" w:fill="auto"/>
            <w:noWrap/>
            <w:vAlign w:val="bottom"/>
            <w:hideMark/>
          </w:tcPr>
          <w:p w14:paraId="274B1FF0"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26DA88FE" w14:textId="77777777" w:rsidTr="00846763">
        <w:trPr>
          <w:trHeight w:val="288"/>
          <w:jc w:val="center"/>
        </w:trPr>
        <w:tc>
          <w:tcPr>
            <w:tcW w:w="0" w:type="auto"/>
            <w:vMerge/>
            <w:tcBorders>
              <w:top w:val="nil"/>
              <w:bottom w:val="single" w:sz="4" w:space="0" w:color="auto"/>
            </w:tcBorders>
          </w:tcPr>
          <w:p w14:paraId="2713973E"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bottom w:val="single" w:sz="4" w:space="0" w:color="auto"/>
            </w:tcBorders>
            <w:shd w:val="pct15" w:color="auto" w:fill="auto"/>
            <w:noWrap/>
            <w:vAlign w:val="bottom"/>
            <w:hideMark/>
          </w:tcPr>
          <w:p w14:paraId="359DDA33"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bottom w:val="single" w:sz="4" w:space="0" w:color="auto"/>
            </w:tcBorders>
            <w:shd w:val="pct15" w:color="auto" w:fill="auto"/>
            <w:noWrap/>
            <w:vAlign w:val="bottom"/>
            <w:hideMark/>
          </w:tcPr>
          <w:p w14:paraId="03C8A49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bottom w:val="single" w:sz="4" w:space="0" w:color="auto"/>
            </w:tcBorders>
            <w:shd w:val="pct15" w:color="auto" w:fill="auto"/>
            <w:noWrap/>
            <w:vAlign w:val="bottom"/>
            <w:hideMark/>
          </w:tcPr>
          <w:p w14:paraId="435F8C2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122.87±12.37</w:t>
            </w:r>
          </w:p>
        </w:tc>
        <w:tc>
          <w:tcPr>
            <w:tcW w:w="0" w:type="auto"/>
            <w:tcBorders>
              <w:top w:val="nil"/>
              <w:bottom w:val="single" w:sz="4" w:space="0" w:color="auto"/>
            </w:tcBorders>
            <w:shd w:val="pct15" w:color="auto" w:fill="auto"/>
            <w:noWrap/>
            <w:vAlign w:val="bottom"/>
            <w:hideMark/>
          </w:tcPr>
          <w:p w14:paraId="438F7BD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35.46±5.04</w:t>
            </w:r>
          </w:p>
        </w:tc>
        <w:tc>
          <w:tcPr>
            <w:tcW w:w="0" w:type="auto"/>
            <w:tcBorders>
              <w:top w:val="nil"/>
              <w:bottom w:val="single" w:sz="4" w:space="0" w:color="auto"/>
            </w:tcBorders>
            <w:shd w:val="pct15" w:color="auto" w:fill="auto"/>
            <w:noWrap/>
            <w:vAlign w:val="bottom"/>
            <w:hideMark/>
          </w:tcPr>
          <w:p w14:paraId="728EED9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65.56±14.28</w:t>
            </w:r>
          </w:p>
        </w:tc>
        <w:tc>
          <w:tcPr>
            <w:tcW w:w="0" w:type="auto"/>
            <w:tcBorders>
              <w:top w:val="nil"/>
              <w:bottom w:val="single" w:sz="4" w:space="0" w:color="auto"/>
            </w:tcBorders>
            <w:shd w:val="pct15" w:color="auto" w:fill="auto"/>
            <w:noWrap/>
            <w:vAlign w:val="bottom"/>
            <w:hideMark/>
          </w:tcPr>
          <w:p w14:paraId="703E0881"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124.885±15.271</w:t>
            </w:r>
          </w:p>
        </w:tc>
        <w:tc>
          <w:tcPr>
            <w:tcW w:w="0" w:type="auto"/>
            <w:tcBorders>
              <w:top w:val="nil"/>
              <w:bottom w:val="single" w:sz="4" w:space="0" w:color="auto"/>
            </w:tcBorders>
            <w:shd w:val="pct15" w:color="auto" w:fill="auto"/>
            <w:noWrap/>
            <w:vAlign w:val="bottom"/>
            <w:hideMark/>
          </w:tcPr>
          <w:p w14:paraId="16D93BDF"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bl>
    <w:p w14:paraId="28C64DD8" w14:textId="2780FF2B" w:rsidR="00846763" w:rsidRPr="00A00604" w:rsidRDefault="00A00604" w:rsidP="00846763">
      <w:pPr>
        <w:pStyle w:val="NormalWeb"/>
        <w:shd w:val="clear" w:color="auto" w:fill="FFFFFF"/>
        <w:spacing w:before="0" w:beforeAutospacing="0" w:after="0" w:afterAutospacing="0" w:line="360" w:lineRule="auto"/>
        <w:rPr>
          <w:rFonts w:asciiTheme="minorHAnsi" w:hAnsiTheme="minorHAnsi" w:cstheme="minorHAnsi"/>
        </w:rPr>
      </w:pPr>
      <w:proofErr w:type="spellStart"/>
      <w:r>
        <w:rPr>
          <w:rFonts w:asciiTheme="minorHAnsi" w:hAnsiTheme="minorHAnsi" w:cstheme="minorHAnsi"/>
          <w:vertAlign w:val="superscript"/>
        </w:rPr>
        <w:t>a</w:t>
      </w:r>
      <w:r>
        <w:rPr>
          <w:rFonts w:asciiTheme="minorHAnsi" w:hAnsiTheme="minorHAnsi" w:cstheme="minorHAnsi"/>
        </w:rPr>
        <w:t>Stars</w:t>
      </w:r>
      <w:proofErr w:type="spellEnd"/>
      <w:r>
        <w:rPr>
          <w:rFonts w:asciiTheme="minorHAnsi" w:hAnsiTheme="minorHAnsi" w:cstheme="minorHAnsi"/>
        </w:rPr>
        <w:t xml:space="preserve"> in this column indicate p-values that are significant after a Bonferroni correction for 54 independent Welch one-way tests.</w:t>
      </w:r>
    </w:p>
    <w:p w14:paraId="5AA51B94" w14:textId="77777777" w:rsidR="00846763" w:rsidRDefault="00846763" w:rsidP="00846763">
      <w:pPr>
        <w:pStyle w:val="NormalWeb"/>
        <w:shd w:val="clear" w:color="auto" w:fill="FFFFFF"/>
        <w:spacing w:before="0" w:beforeAutospacing="0" w:after="0" w:afterAutospacing="0" w:line="360" w:lineRule="auto"/>
        <w:rPr>
          <w:rFonts w:asciiTheme="minorHAnsi" w:hAnsiTheme="minorHAnsi" w:cstheme="minorHAnsi"/>
        </w:rPr>
      </w:pPr>
    </w:p>
    <w:p w14:paraId="0B1FDAE1" w14:textId="77777777" w:rsidR="00846763" w:rsidRDefault="00846763" w:rsidP="00846763">
      <w:pPr>
        <w:pStyle w:val="NormalWeb"/>
        <w:shd w:val="clear" w:color="auto" w:fill="FFFFFF"/>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3AD4A46F" w14:textId="49931969" w:rsidR="00A00604" w:rsidRDefault="00846763" w:rsidP="00846763">
      <w:pPr>
        <w:pStyle w:val="NormalWeb"/>
        <w:shd w:val="clear" w:color="auto" w:fill="FFFFFF"/>
        <w:spacing w:before="0" w:beforeAutospacing="0" w:after="0" w:afterAutospacing="0" w:line="360" w:lineRule="auto"/>
        <w:rPr>
          <w:rFonts w:asciiTheme="minorHAnsi" w:hAnsiTheme="minorHAnsi" w:cstheme="minorHAnsi"/>
        </w:rPr>
      </w:pPr>
      <w:r w:rsidRPr="00C53F01">
        <w:rPr>
          <w:rFonts w:asciiTheme="minorHAnsi" w:hAnsiTheme="minorHAnsi" w:cstheme="minorHAnsi"/>
        </w:rPr>
        <w:lastRenderedPageBreak/>
        <w:t xml:space="preserve">Table 2. </w:t>
      </w:r>
      <w:r w:rsidR="00A00604">
        <w:rPr>
          <w:rFonts w:asciiTheme="minorHAnsi" w:hAnsiTheme="minorHAnsi" w:cstheme="minorHAnsi"/>
        </w:rPr>
        <w:t xml:space="preserve">Element accumulation </w:t>
      </w:r>
      <w:r w:rsidR="00A00604" w:rsidRPr="00194AB9">
        <w:rPr>
          <w:rFonts w:asciiTheme="minorHAnsi" w:hAnsiTheme="minorHAnsi" w:cstheme="minorHAnsi"/>
        </w:rPr>
        <w:t>(µg g</w:t>
      </w:r>
      <w:r w:rsidR="00A00604" w:rsidRPr="00194AB9">
        <w:rPr>
          <w:rFonts w:asciiTheme="minorHAnsi" w:hAnsiTheme="minorHAnsi" w:cstheme="minorHAnsi"/>
          <w:vertAlign w:val="superscript"/>
        </w:rPr>
        <w:t>-1</w:t>
      </w:r>
      <w:r w:rsidR="00A00604" w:rsidRPr="00194AB9">
        <w:rPr>
          <w:rFonts w:asciiTheme="minorHAnsi" w:hAnsiTheme="minorHAnsi" w:cstheme="minorHAnsi"/>
        </w:rPr>
        <w:t>)</w:t>
      </w:r>
      <w:r w:rsidR="00A00604">
        <w:rPr>
          <w:rFonts w:asciiTheme="minorHAnsi" w:hAnsiTheme="minorHAnsi" w:cstheme="minorHAnsi"/>
        </w:rPr>
        <w:t xml:space="preserve"> </w:t>
      </w:r>
      <w:r w:rsidR="00A00604" w:rsidRPr="00194AB9">
        <w:rPr>
          <w:rFonts w:asciiTheme="minorHAnsi" w:hAnsiTheme="minorHAnsi" w:cstheme="minorHAnsi"/>
        </w:rPr>
        <w:t>means</w:t>
      </w:r>
      <w:r w:rsidR="00A00604">
        <w:rPr>
          <w:rFonts w:asciiTheme="minorHAnsi" w:hAnsiTheme="minorHAnsi" w:cstheme="minorHAnsi"/>
        </w:rPr>
        <w:t xml:space="preserve"> </w:t>
      </w:r>
      <w:r w:rsidR="00A00604" w:rsidRPr="00C53F01">
        <w:rPr>
          <w:rFonts w:ascii="Calibri" w:hAnsi="Calibri" w:cs="Calibri"/>
          <w:color w:val="000000"/>
        </w:rPr>
        <w:t>±</w:t>
      </w:r>
      <w:r w:rsidR="00A00604">
        <w:rPr>
          <w:rFonts w:ascii="Calibri" w:hAnsi="Calibri" w:cs="Calibri"/>
          <w:color w:val="000000"/>
        </w:rPr>
        <w:t xml:space="preserve"> </w:t>
      </w:r>
      <w:r w:rsidR="00A00604" w:rsidRPr="00194AB9">
        <w:rPr>
          <w:rFonts w:asciiTheme="minorHAnsi" w:hAnsiTheme="minorHAnsi" w:cstheme="minorHAnsi"/>
        </w:rPr>
        <w:t>standard error</w:t>
      </w:r>
      <w:r w:rsidR="00A00604">
        <w:rPr>
          <w:rFonts w:asciiTheme="minorHAnsi" w:hAnsiTheme="minorHAnsi" w:cstheme="minorHAnsi"/>
        </w:rPr>
        <w:t>s of the outbred F</w:t>
      </w:r>
      <w:r w:rsidR="00A00604">
        <w:rPr>
          <w:rFonts w:asciiTheme="minorHAnsi" w:hAnsiTheme="minorHAnsi" w:cstheme="minorHAnsi"/>
          <w:vertAlign w:val="subscript"/>
        </w:rPr>
        <w:t>2</w:t>
      </w:r>
      <w:r w:rsidR="00A00604">
        <w:rPr>
          <w:rFonts w:asciiTheme="minorHAnsi" w:hAnsiTheme="minorHAnsi" w:cstheme="minorHAnsi"/>
        </w:rPr>
        <w:t xml:space="preserve"> mapping population, and comparisons by Welch one-way test at the </w:t>
      </w:r>
      <w:r w:rsidR="0042101A">
        <w:rPr>
          <w:rFonts w:asciiTheme="minorHAnsi" w:hAnsiTheme="minorHAnsi" w:cstheme="minorHAnsi"/>
        </w:rPr>
        <w:t>three common</w:t>
      </w:r>
      <w:r w:rsidR="00A00604">
        <w:rPr>
          <w:rFonts w:asciiTheme="minorHAnsi" w:hAnsiTheme="minorHAnsi" w:cstheme="minorHAnsi"/>
        </w:rPr>
        <w:t xml:space="preserve"> gardens.</w:t>
      </w:r>
    </w:p>
    <w:p w14:paraId="601CA29B" w14:textId="3E9EC8EC" w:rsidR="00846763" w:rsidRPr="00C53F01" w:rsidRDefault="00846763" w:rsidP="00846763">
      <w:pPr>
        <w:pStyle w:val="NormalWeb"/>
        <w:shd w:val="clear" w:color="auto" w:fill="FFFFFF"/>
        <w:spacing w:before="0" w:beforeAutospacing="0" w:after="0" w:afterAutospacing="0" w:line="360" w:lineRule="auto"/>
        <w:rPr>
          <w:rFonts w:asciiTheme="minorHAnsi" w:hAnsiTheme="minorHAnsi" w:cstheme="minorHAnsi"/>
        </w:rPr>
      </w:pPr>
    </w:p>
    <w:tbl>
      <w:tblPr>
        <w:tblW w:w="7804" w:type="dxa"/>
        <w:jc w:val="center"/>
        <w:tblLook w:val="04A0" w:firstRow="1" w:lastRow="0" w:firstColumn="1" w:lastColumn="0" w:noHBand="0" w:noVBand="1"/>
      </w:tblPr>
      <w:tblGrid>
        <w:gridCol w:w="1514"/>
        <w:gridCol w:w="1025"/>
        <w:gridCol w:w="1441"/>
        <w:gridCol w:w="1441"/>
        <w:gridCol w:w="1329"/>
        <w:gridCol w:w="1054"/>
      </w:tblGrid>
      <w:tr w:rsidR="00BE32E3" w:rsidRPr="00C53F01" w14:paraId="17B5AE62" w14:textId="77777777" w:rsidTr="00C71FEF">
        <w:trPr>
          <w:trHeight w:val="288"/>
          <w:jc w:val="center"/>
        </w:trPr>
        <w:tc>
          <w:tcPr>
            <w:tcW w:w="1514" w:type="dxa"/>
            <w:tcBorders>
              <w:top w:val="single" w:sz="4" w:space="0" w:color="auto"/>
              <w:left w:val="nil"/>
              <w:right w:val="nil"/>
            </w:tcBorders>
          </w:tcPr>
          <w:p w14:paraId="45970F57" w14:textId="77777777" w:rsidR="00BE32E3" w:rsidRPr="00C53F01" w:rsidRDefault="00BE32E3" w:rsidP="00BE32E3">
            <w:pPr>
              <w:spacing w:after="0" w:line="240" w:lineRule="auto"/>
              <w:rPr>
                <w:rFonts w:ascii="Calibri" w:eastAsia="Times New Roman" w:hAnsi="Calibri" w:cs="Calibri"/>
                <w:color w:val="000000"/>
              </w:rPr>
            </w:pPr>
          </w:p>
        </w:tc>
        <w:tc>
          <w:tcPr>
            <w:tcW w:w="1025" w:type="dxa"/>
            <w:tcBorders>
              <w:top w:val="single" w:sz="4" w:space="0" w:color="auto"/>
              <w:left w:val="nil"/>
              <w:right w:val="nil"/>
            </w:tcBorders>
            <w:shd w:val="clear" w:color="auto" w:fill="auto"/>
            <w:noWrap/>
            <w:vAlign w:val="bottom"/>
            <w:hideMark/>
          </w:tcPr>
          <w:p w14:paraId="4F34602F" w14:textId="6049CFF2" w:rsidR="00BE32E3" w:rsidRPr="002958D0" w:rsidRDefault="00BE32E3" w:rsidP="00BE32E3">
            <w:pPr>
              <w:spacing w:after="0" w:line="240" w:lineRule="auto"/>
              <w:rPr>
                <w:rFonts w:ascii="Calibri" w:eastAsia="Times New Roman" w:hAnsi="Calibri" w:cs="Calibri"/>
                <w:color w:val="000000"/>
                <w:vertAlign w:val="superscript"/>
              </w:rPr>
            </w:pPr>
            <w:r w:rsidRPr="00C53F01">
              <w:rPr>
                <w:rFonts w:ascii="Calibri" w:eastAsia="Times New Roman" w:hAnsi="Calibri" w:cs="Calibri"/>
                <w:color w:val="000000"/>
              </w:rPr>
              <w:t>Element</w:t>
            </w:r>
            <w:r>
              <w:rPr>
                <w:rFonts w:ascii="Calibri" w:eastAsia="Times New Roman" w:hAnsi="Calibri" w:cs="Calibri"/>
                <w:color w:val="000000"/>
                <w:vertAlign w:val="superscript"/>
              </w:rPr>
              <w:t>a</w:t>
            </w:r>
          </w:p>
        </w:tc>
        <w:tc>
          <w:tcPr>
            <w:tcW w:w="1441" w:type="dxa"/>
            <w:tcBorders>
              <w:top w:val="single" w:sz="4" w:space="0" w:color="auto"/>
              <w:left w:val="nil"/>
              <w:right w:val="nil"/>
            </w:tcBorders>
            <w:vAlign w:val="bottom"/>
          </w:tcPr>
          <w:p w14:paraId="60C91A10" w14:textId="56926C6A"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TX</w:t>
            </w:r>
            <w:r w:rsidR="0042101A">
              <w:rPr>
                <w:rFonts w:ascii="Calibri" w:eastAsia="Times New Roman" w:hAnsi="Calibri" w:cs="Calibri"/>
                <w:color w:val="000000"/>
              </w:rPr>
              <w:t xml:space="preserve"> garden</w:t>
            </w:r>
          </w:p>
        </w:tc>
        <w:tc>
          <w:tcPr>
            <w:tcW w:w="1441" w:type="dxa"/>
            <w:tcBorders>
              <w:top w:val="single" w:sz="4" w:space="0" w:color="auto"/>
              <w:left w:val="nil"/>
              <w:right w:val="nil"/>
            </w:tcBorders>
            <w:shd w:val="clear" w:color="auto" w:fill="auto"/>
            <w:noWrap/>
            <w:vAlign w:val="bottom"/>
            <w:hideMark/>
          </w:tcPr>
          <w:p w14:paraId="628E5C2B" w14:textId="00311ECF"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r w:rsidR="0042101A">
              <w:rPr>
                <w:rFonts w:ascii="Calibri" w:eastAsia="Times New Roman" w:hAnsi="Calibri" w:cs="Calibri"/>
                <w:color w:val="000000"/>
              </w:rPr>
              <w:t xml:space="preserve"> garden</w:t>
            </w:r>
          </w:p>
        </w:tc>
        <w:tc>
          <w:tcPr>
            <w:tcW w:w="1329" w:type="dxa"/>
            <w:tcBorders>
              <w:top w:val="single" w:sz="4" w:space="0" w:color="auto"/>
              <w:left w:val="nil"/>
              <w:right w:val="nil"/>
            </w:tcBorders>
            <w:vAlign w:val="bottom"/>
          </w:tcPr>
          <w:p w14:paraId="28F2633B" w14:textId="55777180"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MI</w:t>
            </w:r>
            <w:r w:rsidR="0042101A">
              <w:rPr>
                <w:rFonts w:ascii="Calibri" w:eastAsia="Times New Roman" w:hAnsi="Calibri" w:cs="Calibri"/>
                <w:color w:val="000000"/>
              </w:rPr>
              <w:t xml:space="preserve"> garden</w:t>
            </w:r>
          </w:p>
        </w:tc>
        <w:tc>
          <w:tcPr>
            <w:tcW w:w="1054" w:type="dxa"/>
            <w:tcBorders>
              <w:top w:val="single" w:sz="4" w:space="0" w:color="auto"/>
              <w:left w:val="nil"/>
              <w:right w:val="nil"/>
            </w:tcBorders>
            <w:shd w:val="clear" w:color="auto" w:fill="auto"/>
            <w:noWrap/>
            <w:vAlign w:val="bottom"/>
            <w:hideMark/>
          </w:tcPr>
          <w:p w14:paraId="6DC41DBC" w14:textId="6A35B1C9" w:rsidR="00BE32E3" w:rsidRPr="00A00604"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r>
              <w:rPr>
                <w:rFonts w:ascii="Calibri" w:eastAsia="Times New Roman" w:hAnsi="Calibri" w:cs="Calibri"/>
                <w:color w:val="000000"/>
              </w:rPr>
              <w:t>-</w:t>
            </w:r>
            <w:proofErr w:type="spellStart"/>
            <w:r>
              <w:rPr>
                <w:rFonts w:ascii="Calibri" w:eastAsia="Times New Roman" w:hAnsi="Calibri" w:cs="Calibri"/>
                <w:color w:val="000000"/>
              </w:rPr>
              <w:t>value</w:t>
            </w:r>
            <w:r w:rsidRPr="002958D0">
              <w:rPr>
                <w:rFonts w:ascii="Calibri" w:eastAsia="Times New Roman" w:hAnsi="Calibri" w:cs="Calibri"/>
                <w:color w:val="000000"/>
                <w:vertAlign w:val="superscript"/>
              </w:rPr>
              <w:t>b</w:t>
            </w:r>
            <w:proofErr w:type="spellEnd"/>
          </w:p>
        </w:tc>
      </w:tr>
      <w:tr w:rsidR="00BE32E3" w:rsidRPr="00C53F01" w14:paraId="44096536" w14:textId="77777777" w:rsidTr="00C71FEF">
        <w:trPr>
          <w:trHeight w:val="288"/>
          <w:jc w:val="center"/>
        </w:trPr>
        <w:tc>
          <w:tcPr>
            <w:tcW w:w="1514" w:type="dxa"/>
            <w:tcBorders>
              <w:left w:val="nil"/>
              <w:right w:val="nil"/>
            </w:tcBorders>
          </w:tcPr>
          <w:p w14:paraId="2FEFAD76" w14:textId="77777777" w:rsidR="00BE32E3" w:rsidRDefault="00BE32E3" w:rsidP="00BE32E3">
            <w:pPr>
              <w:spacing w:after="0" w:line="240" w:lineRule="auto"/>
              <w:jc w:val="center"/>
              <w:rPr>
                <w:rFonts w:ascii="Calibri" w:eastAsia="Times New Roman" w:hAnsi="Calibri" w:cs="Calibri"/>
                <w:color w:val="000000"/>
              </w:rPr>
            </w:pPr>
          </w:p>
        </w:tc>
        <w:tc>
          <w:tcPr>
            <w:tcW w:w="1025" w:type="dxa"/>
            <w:tcBorders>
              <w:left w:val="nil"/>
              <w:right w:val="nil"/>
            </w:tcBorders>
            <w:shd w:val="clear" w:color="auto" w:fill="auto"/>
            <w:noWrap/>
            <w:vAlign w:val="bottom"/>
          </w:tcPr>
          <w:p w14:paraId="18DE42C3"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Ca</w:t>
            </w:r>
          </w:p>
        </w:tc>
        <w:tc>
          <w:tcPr>
            <w:tcW w:w="1441" w:type="dxa"/>
            <w:tcBorders>
              <w:left w:val="nil"/>
              <w:right w:val="nil"/>
            </w:tcBorders>
            <w:vAlign w:val="bottom"/>
          </w:tcPr>
          <w:p w14:paraId="106036FD" w14:textId="53C74002"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3768±35</w:t>
            </w:r>
          </w:p>
        </w:tc>
        <w:tc>
          <w:tcPr>
            <w:tcW w:w="1441" w:type="dxa"/>
            <w:tcBorders>
              <w:left w:val="nil"/>
              <w:right w:val="nil"/>
            </w:tcBorders>
            <w:shd w:val="clear" w:color="auto" w:fill="auto"/>
            <w:noWrap/>
            <w:vAlign w:val="bottom"/>
          </w:tcPr>
          <w:p w14:paraId="12041025"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1420±12</w:t>
            </w:r>
          </w:p>
        </w:tc>
        <w:tc>
          <w:tcPr>
            <w:tcW w:w="1329" w:type="dxa"/>
            <w:tcBorders>
              <w:left w:val="nil"/>
              <w:right w:val="nil"/>
            </w:tcBorders>
            <w:vAlign w:val="bottom"/>
          </w:tcPr>
          <w:p w14:paraId="2096F7C0" w14:textId="2EAC8770"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1408±15</w:t>
            </w:r>
          </w:p>
        </w:tc>
        <w:tc>
          <w:tcPr>
            <w:tcW w:w="1054" w:type="dxa"/>
            <w:tcBorders>
              <w:left w:val="nil"/>
              <w:right w:val="nil"/>
            </w:tcBorders>
            <w:shd w:val="clear" w:color="auto" w:fill="auto"/>
            <w:noWrap/>
            <w:vAlign w:val="bottom"/>
          </w:tcPr>
          <w:p w14:paraId="3ED67313" w14:textId="75D5A7E5"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7E2354AC" w14:textId="77777777" w:rsidTr="00C71FEF">
        <w:trPr>
          <w:trHeight w:val="288"/>
          <w:jc w:val="center"/>
        </w:trPr>
        <w:tc>
          <w:tcPr>
            <w:tcW w:w="1514" w:type="dxa"/>
            <w:tcBorders>
              <w:left w:val="nil"/>
              <w:right w:val="nil"/>
            </w:tcBorders>
          </w:tcPr>
          <w:p w14:paraId="5BB5E3B4" w14:textId="77777777" w:rsidR="00BE32E3" w:rsidRDefault="00BE32E3" w:rsidP="00BE32E3">
            <w:pPr>
              <w:spacing w:after="0" w:line="240" w:lineRule="auto"/>
              <w:jc w:val="center"/>
              <w:rPr>
                <w:rFonts w:ascii="Calibri" w:eastAsia="Times New Roman" w:hAnsi="Calibri" w:cs="Calibri"/>
                <w:color w:val="000000"/>
              </w:rPr>
            </w:pPr>
          </w:p>
        </w:tc>
        <w:tc>
          <w:tcPr>
            <w:tcW w:w="1025" w:type="dxa"/>
            <w:tcBorders>
              <w:left w:val="nil"/>
              <w:right w:val="nil"/>
            </w:tcBorders>
            <w:shd w:val="clear" w:color="auto" w:fill="auto"/>
            <w:noWrap/>
            <w:vAlign w:val="bottom"/>
          </w:tcPr>
          <w:p w14:paraId="6BED4BF3" w14:textId="0D68D78A" w:rsidR="00BE32E3" w:rsidRPr="00C53F01" w:rsidRDefault="00BE32E3" w:rsidP="00BE32E3">
            <w:pPr>
              <w:spacing w:after="0" w:line="240" w:lineRule="auto"/>
              <w:rPr>
                <w:rFonts w:ascii="Calibri" w:eastAsia="Times New Roman" w:hAnsi="Calibri" w:cs="Calibri"/>
                <w:color w:val="000000"/>
              </w:rPr>
            </w:pPr>
            <w:r>
              <w:rPr>
                <w:rFonts w:ascii="Calibri" w:eastAsia="Times New Roman" w:hAnsi="Calibri" w:cs="Calibri"/>
                <w:color w:val="000000"/>
              </w:rPr>
              <w:t>Soil Ca</w:t>
            </w:r>
          </w:p>
        </w:tc>
        <w:tc>
          <w:tcPr>
            <w:tcW w:w="1441" w:type="dxa"/>
            <w:tcBorders>
              <w:left w:val="nil"/>
              <w:right w:val="nil"/>
            </w:tcBorders>
            <w:vAlign w:val="bottom"/>
          </w:tcPr>
          <w:p w14:paraId="2D93F25F" w14:textId="635B7AC3"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16865</w:t>
            </w:r>
          </w:p>
        </w:tc>
        <w:tc>
          <w:tcPr>
            <w:tcW w:w="1441" w:type="dxa"/>
            <w:tcBorders>
              <w:left w:val="nil"/>
              <w:right w:val="nil"/>
            </w:tcBorders>
            <w:shd w:val="clear" w:color="auto" w:fill="auto"/>
            <w:noWrap/>
            <w:vAlign w:val="bottom"/>
          </w:tcPr>
          <w:p w14:paraId="3449E7C2" w14:textId="22A3F086"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2351</w:t>
            </w:r>
          </w:p>
        </w:tc>
        <w:tc>
          <w:tcPr>
            <w:tcW w:w="1329" w:type="dxa"/>
            <w:tcBorders>
              <w:left w:val="nil"/>
              <w:right w:val="nil"/>
            </w:tcBorders>
            <w:vAlign w:val="bottom"/>
          </w:tcPr>
          <w:p w14:paraId="780783D2" w14:textId="71E9D952"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2154</w:t>
            </w:r>
          </w:p>
        </w:tc>
        <w:tc>
          <w:tcPr>
            <w:tcW w:w="1054" w:type="dxa"/>
            <w:tcBorders>
              <w:left w:val="nil"/>
              <w:right w:val="nil"/>
            </w:tcBorders>
            <w:shd w:val="clear" w:color="auto" w:fill="auto"/>
            <w:noWrap/>
            <w:vAlign w:val="bottom"/>
          </w:tcPr>
          <w:p w14:paraId="2985693F" w14:textId="51B3F91B" w:rsidR="00BE32E3" w:rsidRPr="002958D0" w:rsidRDefault="00971C82" w:rsidP="00BE32E3">
            <w:pPr>
              <w:spacing w:after="0" w:line="240" w:lineRule="auto"/>
              <w:rPr>
                <w:rFonts w:ascii="Calibri" w:eastAsia="Times New Roman" w:hAnsi="Calibri" w:cs="Calibri"/>
                <w:color w:val="000000"/>
                <w:vertAlign w:val="superscript"/>
              </w:rPr>
            </w:pPr>
            <w:r>
              <w:rPr>
                <w:rFonts w:ascii="Calibri" w:eastAsia="Times New Roman" w:hAnsi="Calibri" w:cs="Calibri"/>
                <w:color w:val="000000"/>
              </w:rPr>
              <w:t>CL: 180</w:t>
            </w:r>
            <w:r>
              <w:rPr>
                <w:rFonts w:ascii="Calibri" w:eastAsia="Times New Roman" w:hAnsi="Calibri" w:cs="Calibri"/>
                <w:color w:val="000000"/>
                <w:vertAlign w:val="superscript"/>
              </w:rPr>
              <w:t>c</w:t>
            </w:r>
          </w:p>
        </w:tc>
      </w:tr>
      <w:tr w:rsidR="00BE32E3" w:rsidRPr="00C53F01" w14:paraId="5181B710" w14:textId="77777777" w:rsidTr="00C71FEF">
        <w:trPr>
          <w:trHeight w:val="288"/>
          <w:jc w:val="center"/>
        </w:trPr>
        <w:tc>
          <w:tcPr>
            <w:tcW w:w="1514" w:type="dxa"/>
            <w:tcBorders>
              <w:left w:val="nil"/>
              <w:right w:val="nil"/>
            </w:tcBorders>
          </w:tcPr>
          <w:p w14:paraId="377CA322" w14:textId="77777777" w:rsidR="00BE32E3" w:rsidRDefault="00BE32E3" w:rsidP="00BE32E3">
            <w:pPr>
              <w:spacing w:after="0" w:line="240" w:lineRule="auto"/>
              <w:jc w:val="center"/>
              <w:rPr>
                <w:rFonts w:ascii="Calibri" w:eastAsia="Times New Roman" w:hAnsi="Calibri" w:cs="Calibri"/>
                <w:color w:val="000000"/>
              </w:rPr>
            </w:pPr>
          </w:p>
        </w:tc>
        <w:tc>
          <w:tcPr>
            <w:tcW w:w="1025" w:type="dxa"/>
            <w:tcBorders>
              <w:left w:val="nil"/>
              <w:right w:val="nil"/>
            </w:tcBorders>
            <w:shd w:val="pct15" w:color="auto" w:fill="auto"/>
            <w:noWrap/>
            <w:vAlign w:val="bottom"/>
          </w:tcPr>
          <w:p w14:paraId="438B1303"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K</w:t>
            </w:r>
          </w:p>
        </w:tc>
        <w:tc>
          <w:tcPr>
            <w:tcW w:w="1441" w:type="dxa"/>
            <w:tcBorders>
              <w:left w:val="nil"/>
              <w:right w:val="nil"/>
            </w:tcBorders>
            <w:shd w:val="pct15" w:color="auto" w:fill="auto"/>
            <w:vAlign w:val="bottom"/>
          </w:tcPr>
          <w:p w14:paraId="06D5133B" w14:textId="1DEF7FD2"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60162±882</w:t>
            </w:r>
          </w:p>
        </w:tc>
        <w:tc>
          <w:tcPr>
            <w:tcW w:w="1441" w:type="dxa"/>
            <w:tcBorders>
              <w:left w:val="nil"/>
              <w:right w:val="nil"/>
            </w:tcBorders>
            <w:shd w:val="pct15" w:color="auto" w:fill="auto"/>
            <w:noWrap/>
            <w:vAlign w:val="bottom"/>
          </w:tcPr>
          <w:p w14:paraId="4AA5A1B6"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60032±1010</w:t>
            </w:r>
          </w:p>
        </w:tc>
        <w:tc>
          <w:tcPr>
            <w:tcW w:w="1329" w:type="dxa"/>
            <w:tcBorders>
              <w:left w:val="nil"/>
              <w:right w:val="nil"/>
            </w:tcBorders>
            <w:shd w:val="pct15" w:color="auto" w:fill="auto"/>
            <w:vAlign w:val="bottom"/>
          </w:tcPr>
          <w:p w14:paraId="1A9D278F" w14:textId="2BD498C6"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55912±958</w:t>
            </w:r>
          </w:p>
        </w:tc>
        <w:tc>
          <w:tcPr>
            <w:tcW w:w="1054" w:type="dxa"/>
            <w:tcBorders>
              <w:left w:val="nil"/>
              <w:right w:val="nil"/>
            </w:tcBorders>
            <w:shd w:val="pct15" w:color="auto" w:fill="auto"/>
            <w:noWrap/>
            <w:vAlign w:val="bottom"/>
          </w:tcPr>
          <w:p w14:paraId="6F2AA17A" w14:textId="53590EE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0.00</w:t>
            </w:r>
            <w:r>
              <w:rPr>
                <w:rFonts w:ascii="Calibri" w:eastAsia="Times New Roman" w:hAnsi="Calibri" w:cs="Calibri"/>
                <w:color w:val="000000"/>
              </w:rPr>
              <w:t>2</w:t>
            </w:r>
            <w:r w:rsidRPr="00C53F01">
              <w:rPr>
                <w:rFonts w:ascii="Calibri" w:eastAsia="Times New Roman" w:hAnsi="Calibri" w:cs="Calibri"/>
                <w:color w:val="000000"/>
              </w:rPr>
              <w:t>*</w:t>
            </w:r>
          </w:p>
        </w:tc>
      </w:tr>
      <w:tr w:rsidR="00BE32E3" w:rsidRPr="00C53F01" w14:paraId="37AD57AE" w14:textId="77777777" w:rsidTr="00C71FEF">
        <w:trPr>
          <w:trHeight w:val="288"/>
          <w:jc w:val="center"/>
        </w:trPr>
        <w:tc>
          <w:tcPr>
            <w:tcW w:w="1514" w:type="dxa"/>
            <w:tcBorders>
              <w:left w:val="nil"/>
              <w:right w:val="nil"/>
            </w:tcBorders>
          </w:tcPr>
          <w:p w14:paraId="0C5CBECD" w14:textId="77777777" w:rsidR="00BE32E3" w:rsidRDefault="00BE32E3" w:rsidP="00BE32E3">
            <w:pPr>
              <w:spacing w:after="0" w:line="240" w:lineRule="auto"/>
              <w:jc w:val="center"/>
              <w:rPr>
                <w:rFonts w:ascii="Calibri" w:eastAsia="Times New Roman" w:hAnsi="Calibri" w:cs="Calibri"/>
                <w:color w:val="000000"/>
              </w:rPr>
            </w:pPr>
          </w:p>
        </w:tc>
        <w:tc>
          <w:tcPr>
            <w:tcW w:w="1025" w:type="dxa"/>
            <w:tcBorders>
              <w:left w:val="nil"/>
              <w:right w:val="nil"/>
            </w:tcBorders>
            <w:shd w:val="pct15" w:color="auto" w:fill="auto"/>
            <w:noWrap/>
            <w:vAlign w:val="bottom"/>
          </w:tcPr>
          <w:p w14:paraId="5D108700" w14:textId="7C49A936"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Soil K</w:t>
            </w:r>
          </w:p>
        </w:tc>
        <w:tc>
          <w:tcPr>
            <w:tcW w:w="1441" w:type="dxa"/>
            <w:tcBorders>
              <w:left w:val="nil"/>
              <w:right w:val="nil"/>
            </w:tcBorders>
            <w:shd w:val="pct15" w:color="auto" w:fill="auto"/>
            <w:vAlign w:val="bottom"/>
          </w:tcPr>
          <w:p w14:paraId="7B8A4391" w14:textId="4B09BE74"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285</w:t>
            </w:r>
          </w:p>
        </w:tc>
        <w:tc>
          <w:tcPr>
            <w:tcW w:w="1441" w:type="dxa"/>
            <w:tcBorders>
              <w:left w:val="nil"/>
              <w:right w:val="nil"/>
            </w:tcBorders>
            <w:shd w:val="pct15" w:color="auto" w:fill="auto"/>
            <w:noWrap/>
            <w:vAlign w:val="bottom"/>
          </w:tcPr>
          <w:p w14:paraId="5A75A6F1" w14:textId="559DBAEE"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106</w:t>
            </w:r>
          </w:p>
        </w:tc>
        <w:tc>
          <w:tcPr>
            <w:tcW w:w="1329" w:type="dxa"/>
            <w:tcBorders>
              <w:left w:val="nil"/>
              <w:right w:val="nil"/>
            </w:tcBorders>
            <w:shd w:val="pct15" w:color="auto" w:fill="auto"/>
            <w:vAlign w:val="bottom"/>
          </w:tcPr>
          <w:p w14:paraId="0BC2E155" w14:textId="21AF3B01"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41</w:t>
            </w:r>
          </w:p>
        </w:tc>
        <w:tc>
          <w:tcPr>
            <w:tcW w:w="1054" w:type="dxa"/>
            <w:tcBorders>
              <w:left w:val="nil"/>
              <w:right w:val="nil"/>
            </w:tcBorders>
            <w:shd w:val="pct15" w:color="auto" w:fill="auto"/>
            <w:noWrap/>
            <w:vAlign w:val="bottom"/>
          </w:tcPr>
          <w:p w14:paraId="7F0681C5" w14:textId="31B336E0" w:rsidR="00BE32E3" w:rsidRPr="002958D0" w:rsidRDefault="00971C82" w:rsidP="00BE32E3">
            <w:pPr>
              <w:spacing w:after="0" w:line="240" w:lineRule="auto"/>
              <w:rPr>
                <w:rFonts w:ascii="Calibri" w:eastAsia="Times New Roman" w:hAnsi="Calibri" w:cs="Calibri"/>
                <w:color w:val="000000"/>
                <w:vertAlign w:val="superscript"/>
              </w:rPr>
            </w:pPr>
            <w:r>
              <w:rPr>
                <w:rFonts w:ascii="Calibri" w:eastAsia="Times New Roman" w:hAnsi="Calibri" w:cs="Calibri"/>
                <w:color w:val="000000"/>
              </w:rPr>
              <w:t>CL: 125</w:t>
            </w:r>
            <w:r>
              <w:rPr>
                <w:rFonts w:ascii="Calibri" w:eastAsia="Times New Roman" w:hAnsi="Calibri" w:cs="Calibri"/>
                <w:color w:val="000000"/>
                <w:vertAlign w:val="superscript"/>
              </w:rPr>
              <w:t>c</w:t>
            </w:r>
          </w:p>
        </w:tc>
      </w:tr>
      <w:tr w:rsidR="00BE32E3" w:rsidRPr="00C53F01" w14:paraId="3E759C3B" w14:textId="77777777" w:rsidTr="00C71FEF">
        <w:trPr>
          <w:trHeight w:val="288"/>
          <w:jc w:val="center"/>
        </w:trPr>
        <w:tc>
          <w:tcPr>
            <w:tcW w:w="1514" w:type="dxa"/>
            <w:vMerge w:val="restart"/>
            <w:tcBorders>
              <w:left w:val="nil"/>
              <w:right w:val="nil"/>
            </w:tcBorders>
          </w:tcPr>
          <w:p w14:paraId="7858B075" w14:textId="77777777" w:rsidR="00BE32E3" w:rsidRPr="00C53F01"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macronutrient</w:t>
            </w:r>
          </w:p>
        </w:tc>
        <w:tc>
          <w:tcPr>
            <w:tcW w:w="1025" w:type="dxa"/>
            <w:tcBorders>
              <w:left w:val="nil"/>
              <w:right w:val="nil"/>
            </w:tcBorders>
            <w:shd w:val="clear" w:color="auto" w:fill="auto"/>
            <w:noWrap/>
            <w:vAlign w:val="bottom"/>
          </w:tcPr>
          <w:p w14:paraId="4EA978BA"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Mg</w:t>
            </w:r>
          </w:p>
          <w:p w14:paraId="7D767BED" w14:textId="6D31C6A0"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Soil Mg</w:t>
            </w:r>
          </w:p>
        </w:tc>
        <w:tc>
          <w:tcPr>
            <w:tcW w:w="1441" w:type="dxa"/>
            <w:tcBorders>
              <w:left w:val="nil"/>
              <w:right w:val="nil"/>
            </w:tcBorders>
            <w:vAlign w:val="bottom"/>
          </w:tcPr>
          <w:p w14:paraId="717566E3"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1530±14</w:t>
            </w:r>
          </w:p>
          <w:p w14:paraId="2D3FE424" w14:textId="72ED8387"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222</w:t>
            </w:r>
          </w:p>
        </w:tc>
        <w:tc>
          <w:tcPr>
            <w:tcW w:w="1441" w:type="dxa"/>
            <w:tcBorders>
              <w:left w:val="nil"/>
              <w:right w:val="nil"/>
            </w:tcBorders>
            <w:shd w:val="clear" w:color="auto" w:fill="auto"/>
            <w:noWrap/>
            <w:vAlign w:val="bottom"/>
          </w:tcPr>
          <w:p w14:paraId="485DB0FC"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1144±8</w:t>
            </w:r>
          </w:p>
          <w:p w14:paraId="6CDB7D19" w14:textId="26E15F47"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332</w:t>
            </w:r>
          </w:p>
        </w:tc>
        <w:tc>
          <w:tcPr>
            <w:tcW w:w="1329" w:type="dxa"/>
            <w:tcBorders>
              <w:left w:val="nil"/>
              <w:right w:val="nil"/>
            </w:tcBorders>
            <w:vAlign w:val="bottom"/>
          </w:tcPr>
          <w:p w14:paraId="708A31DA"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1309±11</w:t>
            </w:r>
          </w:p>
          <w:p w14:paraId="374294C5" w14:textId="63A638FE"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108</w:t>
            </w:r>
          </w:p>
        </w:tc>
        <w:tc>
          <w:tcPr>
            <w:tcW w:w="1054" w:type="dxa"/>
            <w:tcBorders>
              <w:left w:val="nil"/>
              <w:right w:val="nil"/>
            </w:tcBorders>
            <w:shd w:val="clear" w:color="auto" w:fill="auto"/>
            <w:noWrap/>
            <w:vAlign w:val="bottom"/>
          </w:tcPr>
          <w:p w14:paraId="65D90814"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p w14:paraId="33A0E4C8" w14:textId="7279D049" w:rsidR="0042101A" w:rsidRPr="002958D0" w:rsidRDefault="00971C82" w:rsidP="00BE32E3">
            <w:pPr>
              <w:spacing w:after="0" w:line="240" w:lineRule="auto"/>
              <w:rPr>
                <w:rFonts w:ascii="Calibri" w:eastAsia="Times New Roman" w:hAnsi="Calibri" w:cs="Calibri"/>
                <w:color w:val="000000"/>
                <w:vertAlign w:val="superscript"/>
              </w:rPr>
            </w:pPr>
            <w:r>
              <w:rPr>
                <w:rFonts w:ascii="Calibri" w:eastAsia="Times New Roman" w:hAnsi="Calibri" w:cs="Calibri"/>
                <w:color w:val="000000"/>
              </w:rPr>
              <w:t>CL: 50</w:t>
            </w:r>
            <w:r>
              <w:rPr>
                <w:rFonts w:ascii="Calibri" w:eastAsia="Times New Roman" w:hAnsi="Calibri" w:cs="Calibri"/>
                <w:color w:val="000000"/>
                <w:vertAlign w:val="superscript"/>
              </w:rPr>
              <w:t>c</w:t>
            </w:r>
          </w:p>
        </w:tc>
      </w:tr>
      <w:tr w:rsidR="00BE32E3" w:rsidRPr="00C53F01" w14:paraId="3660CC90" w14:textId="77777777" w:rsidTr="00C71FEF">
        <w:trPr>
          <w:trHeight w:val="288"/>
          <w:jc w:val="center"/>
        </w:trPr>
        <w:tc>
          <w:tcPr>
            <w:tcW w:w="1514" w:type="dxa"/>
            <w:vMerge/>
            <w:tcBorders>
              <w:left w:val="nil"/>
              <w:right w:val="nil"/>
            </w:tcBorders>
            <w:shd w:val="pct15" w:color="auto" w:fill="auto"/>
          </w:tcPr>
          <w:p w14:paraId="40F75987"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tcPr>
          <w:p w14:paraId="27F286C4"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p>
          <w:p w14:paraId="6C325E91" w14:textId="6309F4DD"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Soil P</w:t>
            </w:r>
          </w:p>
        </w:tc>
        <w:tc>
          <w:tcPr>
            <w:tcW w:w="1441" w:type="dxa"/>
            <w:tcBorders>
              <w:top w:val="nil"/>
              <w:left w:val="nil"/>
              <w:right w:val="nil"/>
            </w:tcBorders>
            <w:shd w:val="pct15" w:color="auto" w:fill="auto"/>
            <w:vAlign w:val="bottom"/>
          </w:tcPr>
          <w:p w14:paraId="13035FD6"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421±4</w:t>
            </w:r>
          </w:p>
          <w:p w14:paraId="7263627C" w14:textId="7AE5463B"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1441" w:type="dxa"/>
            <w:tcBorders>
              <w:top w:val="nil"/>
              <w:left w:val="nil"/>
              <w:right w:val="nil"/>
            </w:tcBorders>
            <w:shd w:val="pct15" w:color="auto" w:fill="auto"/>
            <w:noWrap/>
            <w:vAlign w:val="bottom"/>
          </w:tcPr>
          <w:p w14:paraId="6808F74A"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485±7</w:t>
            </w:r>
          </w:p>
          <w:p w14:paraId="5FAB13E7" w14:textId="2B689EB5"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19</w:t>
            </w:r>
          </w:p>
        </w:tc>
        <w:tc>
          <w:tcPr>
            <w:tcW w:w="1329" w:type="dxa"/>
            <w:tcBorders>
              <w:top w:val="nil"/>
              <w:left w:val="nil"/>
              <w:right w:val="nil"/>
            </w:tcBorders>
            <w:shd w:val="pct15" w:color="auto" w:fill="auto"/>
            <w:vAlign w:val="bottom"/>
          </w:tcPr>
          <w:p w14:paraId="49DE7026"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294±3</w:t>
            </w:r>
          </w:p>
          <w:p w14:paraId="3B9DAD83" w14:textId="180DA290"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32</w:t>
            </w:r>
          </w:p>
        </w:tc>
        <w:tc>
          <w:tcPr>
            <w:tcW w:w="1054" w:type="dxa"/>
            <w:tcBorders>
              <w:top w:val="nil"/>
              <w:left w:val="nil"/>
              <w:right w:val="nil"/>
            </w:tcBorders>
            <w:shd w:val="pct15" w:color="auto" w:fill="auto"/>
            <w:noWrap/>
            <w:vAlign w:val="bottom"/>
          </w:tcPr>
          <w:p w14:paraId="6F517C62"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p w14:paraId="20BE0F61" w14:textId="5C68C2F7" w:rsidR="0042101A" w:rsidRPr="002958D0" w:rsidRDefault="00971C82" w:rsidP="00BE32E3">
            <w:pPr>
              <w:spacing w:after="0" w:line="240" w:lineRule="auto"/>
              <w:rPr>
                <w:rFonts w:ascii="Calibri" w:eastAsia="Times New Roman" w:hAnsi="Calibri" w:cs="Calibri"/>
                <w:color w:val="000000"/>
                <w:vertAlign w:val="superscript"/>
              </w:rPr>
            </w:pPr>
            <w:r>
              <w:rPr>
                <w:rFonts w:ascii="Calibri" w:eastAsia="Times New Roman" w:hAnsi="Calibri" w:cs="Calibri"/>
                <w:color w:val="000000"/>
              </w:rPr>
              <w:t>CL: 50</w:t>
            </w:r>
            <w:r>
              <w:rPr>
                <w:rFonts w:ascii="Calibri" w:eastAsia="Times New Roman" w:hAnsi="Calibri" w:cs="Calibri"/>
                <w:color w:val="000000"/>
                <w:vertAlign w:val="superscript"/>
              </w:rPr>
              <w:t>c</w:t>
            </w:r>
          </w:p>
        </w:tc>
      </w:tr>
      <w:tr w:rsidR="00BE32E3" w:rsidRPr="00C53F01" w14:paraId="1F13FDEC" w14:textId="77777777" w:rsidTr="00C71FEF">
        <w:trPr>
          <w:trHeight w:val="288"/>
          <w:jc w:val="center"/>
        </w:trPr>
        <w:tc>
          <w:tcPr>
            <w:tcW w:w="1514" w:type="dxa"/>
            <w:vMerge w:val="restart"/>
            <w:tcBorders>
              <w:left w:val="nil"/>
              <w:right w:val="nil"/>
            </w:tcBorders>
          </w:tcPr>
          <w:p w14:paraId="3A947F5D" w14:textId="77777777" w:rsidR="00BE32E3"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macronutrient</w:t>
            </w:r>
          </w:p>
          <w:p w14:paraId="6DE6DE76" w14:textId="77777777" w:rsidR="00BE32E3" w:rsidRPr="00C53F01"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analogue</w:t>
            </w:r>
          </w:p>
        </w:tc>
        <w:tc>
          <w:tcPr>
            <w:tcW w:w="1025" w:type="dxa"/>
            <w:tcBorders>
              <w:left w:val="nil"/>
              <w:right w:val="nil"/>
            </w:tcBorders>
            <w:shd w:val="clear" w:color="auto" w:fill="auto"/>
            <w:noWrap/>
            <w:vAlign w:val="bottom"/>
            <w:hideMark/>
          </w:tcPr>
          <w:p w14:paraId="4CF1403D"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Rb</w:t>
            </w:r>
          </w:p>
        </w:tc>
        <w:tc>
          <w:tcPr>
            <w:tcW w:w="1441" w:type="dxa"/>
            <w:tcBorders>
              <w:left w:val="nil"/>
              <w:right w:val="nil"/>
            </w:tcBorders>
            <w:vAlign w:val="bottom"/>
          </w:tcPr>
          <w:p w14:paraId="735FF85F" w14:textId="20F418C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1.788±0.027</w:t>
            </w:r>
          </w:p>
        </w:tc>
        <w:tc>
          <w:tcPr>
            <w:tcW w:w="1441" w:type="dxa"/>
            <w:tcBorders>
              <w:left w:val="nil"/>
              <w:right w:val="nil"/>
            </w:tcBorders>
            <w:shd w:val="clear" w:color="auto" w:fill="auto"/>
            <w:noWrap/>
            <w:vAlign w:val="bottom"/>
            <w:hideMark/>
          </w:tcPr>
          <w:p w14:paraId="7D188445"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2.436±0.026</w:t>
            </w:r>
          </w:p>
        </w:tc>
        <w:tc>
          <w:tcPr>
            <w:tcW w:w="1329" w:type="dxa"/>
            <w:tcBorders>
              <w:left w:val="nil"/>
              <w:right w:val="nil"/>
            </w:tcBorders>
            <w:vAlign w:val="bottom"/>
          </w:tcPr>
          <w:p w14:paraId="12363732" w14:textId="21984F13"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1.087±0.019</w:t>
            </w:r>
          </w:p>
        </w:tc>
        <w:tc>
          <w:tcPr>
            <w:tcW w:w="1054" w:type="dxa"/>
            <w:tcBorders>
              <w:left w:val="nil"/>
              <w:right w:val="nil"/>
            </w:tcBorders>
            <w:shd w:val="clear" w:color="auto" w:fill="auto"/>
            <w:noWrap/>
            <w:vAlign w:val="bottom"/>
            <w:hideMark/>
          </w:tcPr>
          <w:p w14:paraId="36777017" w14:textId="2B165135"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6AD2B4AF" w14:textId="77777777" w:rsidTr="00C71FEF">
        <w:trPr>
          <w:trHeight w:val="288"/>
          <w:jc w:val="center"/>
        </w:trPr>
        <w:tc>
          <w:tcPr>
            <w:tcW w:w="1514" w:type="dxa"/>
            <w:vMerge/>
            <w:tcBorders>
              <w:left w:val="nil"/>
              <w:right w:val="nil"/>
            </w:tcBorders>
            <w:shd w:val="pct15" w:color="auto" w:fill="auto"/>
          </w:tcPr>
          <w:p w14:paraId="5D00F8DC"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hideMark/>
          </w:tcPr>
          <w:p w14:paraId="0957FD9F"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Sr</w:t>
            </w:r>
          </w:p>
        </w:tc>
        <w:tc>
          <w:tcPr>
            <w:tcW w:w="1441" w:type="dxa"/>
            <w:tcBorders>
              <w:top w:val="nil"/>
              <w:left w:val="nil"/>
              <w:right w:val="nil"/>
            </w:tcBorders>
            <w:shd w:val="pct15" w:color="auto" w:fill="auto"/>
            <w:vAlign w:val="bottom"/>
          </w:tcPr>
          <w:p w14:paraId="78555791" w14:textId="4F66E56D"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8.459±0.073</w:t>
            </w:r>
          </w:p>
        </w:tc>
        <w:tc>
          <w:tcPr>
            <w:tcW w:w="1441" w:type="dxa"/>
            <w:tcBorders>
              <w:top w:val="nil"/>
              <w:left w:val="nil"/>
              <w:right w:val="nil"/>
            </w:tcBorders>
            <w:shd w:val="pct15" w:color="auto" w:fill="auto"/>
            <w:noWrap/>
            <w:vAlign w:val="bottom"/>
            <w:hideMark/>
          </w:tcPr>
          <w:p w14:paraId="71D0AB01"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8.534±0.078</w:t>
            </w:r>
          </w:p>
        </w:tc>
        <w:tc>
          <w:tcPr>
            <w:tcW w:w="1329" w:type="dxa"/>
            <w:tcBorders>
              <w:top w:val="nil"/>
              <w:left w:val="nil"/>
              <w:right w:val="nil"/>
            </w:tcBorders>
            <w:shd w:val="pct15" w:color="auto" w:fill="auto"/>
            <w:vAlign w:val="bottom"/>
          </w:tcPr>
          <w:p w14:paraId="506B5907" w14:textId="6B1E41B3"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3.846±0.04</w:t>
            </w:r>
          </w:p>
        </w:tc>
        <w:tc>
          <w:tcPr>
            <w:tcW w:w="1054" w:type="dxa"/>
            <w:tcBorders>
              <w:top w:val="nil"/>
              <w:left w:val="nil"/>
              <w:right w:val="nil"/>
            </w:tcBorders>
            <w:shd w:val="pct15" w:color="auto" w:fill="auto"/>
            <w:noWrap/>
            <w:vAlign w:val="bottom"/>
            <w:hideMark/>
          </w:tcPr>
          <w:p w14:paraId="5E868CC1" w14:textId="44F043F1"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38CB38A5" w14:textId="77777777" w:rsidTr="00C71FEF">
        <w:trPr>
          <w:trHeight w:val="288"/>
          <w:jc w:val="center"/>
        </w:trPr>
        <w:tc>
          <w:tcPr>
            <w:tcW w:w="1514" w:type="dxa"/>
            <w:vMerge w:val="restart"/>
            <w:tcBorders>
              <w:left w:val="nil"/>
              <w:right w:val="nil"/>
            </w:tcBorders>
          </w:tcPr>
          <w:p w14:paraId="306A7EFB" w14:textId="77777777" w:rsidR="00BE32E3" w:rsidRDefault="00BE32E3" w:rsidP="00BE32E3">
            <w:pPr>
              <w:spacing w:after="0" w:line="240" w:lineRule="auto"/>
              <w:jc w:val="center"/>
              <w:rPr>
                <w:rFonts w:ascii="Calibri" w:eastAsia="Times New Roman" w:hAnsi="Calibri" w:cs="Calibri"/>
                <w:color w:val="000000"/>
              </w:rPr>
            </w:pPr>
          </w:p>
          <w:p w14:paraId="0096421F" w14:textId="77777777" w:rsidR="00BE32E3" w:rsidRDefault="00BE32E3" w:rsidP="00BE32E3">
            <w:pPr>
              <w:spacing w:after="0" w:line="240" w:lineRule="auto"/>
              <w:jc w:val="center"/>
              <w:rPr>
                <w:rFonts w:ascii="Calibri" w:eastAsia="Times New Roman" w:hAnsi="Calibri" w:cs="Calibri"/>
                <w:color w:val="000000"/>
              </w:rPr>
            </w:pPr>
          </w:p>
          <w:p w14:paraId="1F73580F" w14:textId="77777777" w:rsidR="00BE32E3" w:rsidRDefault="00BE32E3" w:rsidP="00BE32E3">
            <w:pPr>
              <w:spacing w:after="0" w:line="240" w:lineRule="auto"/>
              <w:jc w:val="center"/>
              <w:rPr>
                <w:rFonts w:ascii="Calibri" w:eastAsia="Times New Roman" w:hAnsi="Calibri" w:cs="Calibri"/>
                <w:color w:val="000000"/>
              </w:rPr>
            </w:pPr>
          </w:p>
          <w:p w14:paraId="27060527" w14:textId="77777777" w:rsidR="00BE32E3" w:rsidRDefault="00BE32E3" w:rsidP="00BE32E3">
            <w:pPr>
              <w:spacing w:after="0" w:line="240" w:lineRule="auto"/>
              <w:jc w:val="center"/>
              <w:rPr>
                <w:rFonts w:ascii="Calibri" w:eastAsia="Times New Roman" w:hAnsi="Calibri" w:cs="Calibri"/>
                <w:color w:val="000000"/>
              </w:rPr>
            </w:pPr>
          </w:p>
          <w:p w14:paraId="2D007602" w14:textId="77777777" w:rsidR="00BE32E3" w:rsidRPr="00C53F01"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micronutrient</w:t>
            </w:r>
          </w:p>
        </w:tc>
        <w:tc>
          <w:tcPr>
            <w:tcW w:w="1025" w:type="dxa"/>
            <w:tcBorders>
              <w:left w:val="nil"/>
              <w:right w:val="nil"/>
            </w:tcBorders>
            <w:shd w:val="clear" w:color="auto" w:fill="auto"/>
            <w:noWrap/>
            <w:vAlign w:val="bottom"/>
            <w:hideMark/>
          </w:tcPr>
          <w:p w14:paraId="05BBFBD7"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B</w:t>
            </w:r>
          </w:p>
        </w:tc>
        <w:tc>
          <w:tcPr>
            <w:tcW w:w="1441" w:type="dxa"/>
            <w:tcBorders>
              <w:left w:val="nil"/>
              <w:right w:val="nil"/>
            </w:tcBorders>
            <w:vAlign w:val="bottom"/>
          </w:tcPr>
          <w:p w14:paraId="0065AFF0" w14:textId="397C78B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5.565±0.059</w:t>
            </w:r>
          </w:p>
        </w:tc>
        <w:tc>
          <w:tcPr>
            <w:tcW w:w="1441" w:type="dxa"/>
            <w:tcBorders>
              <w:left w:val="nil"/>
              <w:right w:val="nil"/>
            </w:tcBorders>
            <w:shd w:val="clear" w:color="auto" w:fill="auto"/>
            <w:noWrap/>
            <w:vAlign w:val="bottom"/>
            <w:hideMark/>
          </w:tcPr>
          <w:p w14:paraId="33F6FF76"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2.645±0.046</w:t>
            </w:r>
          </w:p>
        </w:tc>
        <w:tc>
          <w:tcPr>
            <w:tcW w:w="1329" w:type="dxa"/>
            <w:tcBorders>
              <w:left w:val="nil"/>
              <w:right w:val="nil"/>
            </w:tcBorders>
            <w:vAlign w:val="bottom"/>
          </w:tcPr>
          <w:p w14:paraId="4E9FA9DD" w14:textId="02CB59E8"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3.233±0.06</w:t>
            </w:r>
          </w:p>
        </w:tc>
        <w:tc>
          <w:tcPr>
            <w:tcW w:w="1054" w:type="dxa"/>
            <w:tcBorders>
              <w:left w:val="nil"/>
              <w:right w:val="nil"/>
            </w:tcBorders>
            <w:shd w:val="clear" w:color="auto" w:fill="auto"/>
            <w:noWrap/>
            <w:vAlign w:val="bottom"/>
            <w:hideMark/>
          </w:tcPr>
          <w:p w14:paraId="63185D96" w14:textId="414351A3"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6106C72D" w14:textId="77777777" w:rsidTr="00C71FEF">
        <w:trPr>
          <w:trHeight w:val="288"/>
          <w:jc w:val="center"/>
        </w:trPr>
        <w:tc>
          <w:tcPr>
            <w:tcW w:w="1514" w:type="dxa"/>
            <w:vMerge/>
            <w:tcBorders>
              <w:left w:val="nil"/>
              <w:right w:val="nil"/>
            </w:tcBorders>
            <w:shd w:val="pct15" w:color="auto" w:fill="auto"/>
          </w:tcPr>
          <w:p w14:paraId="6748D85F"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tcPr>
          <w:p w14:paraId="70A1AAD2"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Co</w:t>
            </w:r>
          </w:p>
        </w:tc>
        <w:tc>
          <w:tcPr>
            <w:tcW w:w="1441" w:type="dxa"/>
            <w:tcBorders>
              <w:top w:val="nil"/>
              <w:left w:val="nil"/>
              <w:right w:val="nil"/>
            </w:tcBorders>
            <w:shd w:val="pct15" w:color="auto" w:fill="auto"/>
            <w:vAlign w:val="bottom"/>
          </w:tcPr>
          <w:p w14:paraId="2A63DA0D" w14:textId="772FD07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0.065±0.001</w:t>
            </w:r>
          </w:p>
        </w:tc>
        <w:tc>
          <w:tcPr>
            <w:tcW w:w="1441" w:type="dxa"/>
            <w:tcBorders>
              <w:top w:val="nil"/>
              <w:left w:val="nil"/>
              <w:right w:val="nil"/>
            </w:tcBorders>
            <w:shd w:val="pct15" w:color="auto" w:fill="auto"/>
            <w:noWrap/>
            <w:vAlign w:val="bottom"/>
          </w:tcPr>
          <w:p w14:paraId="3270F224"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0.14±0.004</w:t>
            </w:r>
          </w:p>
        </w:tc>
        <w:tc>
          <w:tcPr>
            <w:tcW w:w="1329" w:type="dxa"/>
            <w:tcBorders>
              <w:top w:val="nil"/>
              <w:left w:val="nil"/>
              <w:right w:val="nil"/>
            </w:tcBorders>
            <w:shd w:val="pct15" w:color="auto" w:fill="auto"/>
            <w:vAlign w:val="bottom"/>
          </w:tcPr>
          <w:p w14:paraId="003100BD" w14:textId="4E44BFB8"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0.028±0</w:t>
            </w:r>
          </w:p>
        </w:tc>
        <w:tc>
          <w:tcPr>
            <w:tcW w:w="1054" w:type="dxa"/>
            <w:tcBorders>
              <w:top w:val="nil"/>
              <w:left w:val="nil"/>
              <w:right w:val="nil"/>
            </w:tcBorders>
            <w:shd w:val="pct15" w:color="auto" w:fill="auto"/>
            <w:noWrap/>
            <w:vAlign w:val="bottom"/>
          </w:tcPr>
          <w:p w14:paraId="300C402D" w14:textId="5E446058"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255063CD" w14:textId="77777777" w:rsidTr="00C71FEF">
        <w:trPr>
          <w:trHeight w:val="288"/>
          <w:jc w:val="center"/>
        </w:trPr>
        <w:tc>
          <w:tcPr>
            <w:tcW w:w="1514" w:type="dxa"/>
            <w:vMerge/>
            <w:tcBorders>
              <w:left w:val="nil"/>
              <w:right w:val="nil"/>
            </w:tcBorders>
            <w:shd w:val="pct15" w:color="auto" w:fill="auto"/>
          </w:tcPr>
          <w:p w14:paraId="5C13F877"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clear" w:color="auto" w:fill="auto"/>
            <w:noWrap/>
            <w:vAlign w:val="bottom"/>
          </w:tcPr>
          <w:p w14:paraId="052FD562"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Cu</w:t>
            </w:r>
          </w:p>
        </w:tc>
        <w:tc>
          <w:tcPr>
            <w:tcW w:w="1441" w:type="dxa"/>
            <w:tcBorders>
              <w:top w:val="nil"/>
              <w:left w:val="nil"/>
              <w:right w:val="nil"/>
            </w:tcBorders>
            <w:vAlign w:val="bottom"/>
          </w:tcPr>
          <w:p w14:paraId="44F81074" w14:textId="005CF96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4.926±0.058</w:t>
            </w:r>
          </w:p>
        </w:tc>
        <w:tc>
          <w:tcPr>
            <w:tcW w:w="1441" w:type="dxa"/>
            <w:tcBorders>
              <w:top w:val="nil"/>
              <w:left w:val="nil"/>
              <w:right w:val="nil"/>
            </w:tcBorders>
            <w:shd w:val="clear" w:color="auto" w:fill="auto"/>
            <w:noWrap/>
            <w:vAlign w:val="bottom"/>
          </w:tcPr>
          <w:p w14:paraId="5547251F"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8.325±0.117</w:t>
            </w:r>
          </w:p>
        </w:tc>
        <w:tc>
          <w:tcPr>
            <w:tcW w:w="1329" w:type="dxa"/>
            <w:tcBorders>
              <w:top w:val="nil"/>
              <w:left w:val="nil"/>
              <w:right w:val="nil"/>
            </w:tcBorders>
            <w:vAlign w:val="bottom"/>
          </w:tcPr>
          <w:p w14:paraId="657585F2" w14:textId="3E7BD6A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3.801±0.036</w:t>
            </w:r>
          </w:p>
        </w:tc>
        <w:tc>
          <w:tcPr>
            <w:tcW w:w="1054" w:type="dxa"/>
            <w:tcBorders>
              <w:top w:val="nil"/>
              <w:left w:val="nil"/>
              <w:right w:val="nil"/>
            </w:tcBorders>
            <w:shd w:val="clear" w:color="auto" w:fill="auto"/>
            <w:noWrap/>
            <w:vAlign w:val="bottom"/>
          </w:tcPr>
          <w:p w14:paraId="22AEC1E0" w14:textId="72F6144B"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34EAAAB2" w14:textId="77777777" w:rsidTr="00C71FEF">
        <w:trPr>
          <w:trHeight w:val="288"/>
          <w:jc w:val="center"/>
        </w:trPr>
        <w:tc>
          <w:tcPr>
            <w:tcW w:w="1514" w:type="dxa"/>
            <w:vMerge/>
            <w:tcBorders>
              <w:left w:val="nil"/>
              <w:right w:val="nil"/>
            </w:tcBorders>
            <w:shd w:val="pct15" w:color="auto" w:fill="auto"/>
          </w:tcPr>
          <w:p w14:paraId="18117682"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tcPr>
          <w:p w14:paraId="70FC1431"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Fe</w:t>
            </w:r>
          </w:p>
        </w:tc>
        <w:tc>
          <w:tcPr>
            <w:tcW w:w="1441" w:type="dxa"/>
            <w:tcBorders>
              <w:top w:val="nil"/>
              <w:left w:val="nil"/>
              <w:right w:val="nil"/>
            </w:tcBorders>
            <w:shd w:val="pct15" w:color="auto" w:fill="auto"/>
            <w:vAlign w:val="bottom"/>
          </w:tcPr>
          <w:p w14:paraId="2E225B3C" w14:textId="09D81F90"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43.48±0.4</w:t>
            </w:r>
          </w:p>
        </w:tc>
        <w:tc>
          <w:tcPr>
            <w:tcW w:w="1441" w:type="dxa"/>
            <w:tcBorders>
              <w:top w:val="nil"/>
              <w:left w:val="nil"/>
              <w:right w:val="nil"/>
            </w:tcBorders>
            <w:shd w:val="pct15" w:color="auto" w:fill="auto"/>
            <w:noWrap/>
            <w:vAlign w:val="bottom"/>
          </w:tcPr>
          <w:p w14:paraId="32E8C76B"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32.88±0.41</w:t>
            </w:r>
          </w:p>
        </w:tc>
        <w:tc>
          <w:tcPr>
            <w:tcW w:w="1329" w:type="dxa"/>
            <w:tcBorders>
              <w:top w:val="nil"/>
              <w:left w:val="nil"/>
              <w:right w:val="nil"/>
            </w:tcBorders>
            <w:shd w:val="pct15" w:color="auto" w:fill="auto"/>
            <w:vAlign w:val="bottom"/>
          </w:tcPr>
          <w:p w14:paraId="6E21AFA5" w14:textId="2FE6A939"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27.69±0.25</w:t>
            </w:r>
          </w:p>
        </w:tc>
        <w:tc>
          <w:tcPr>
            <w:tcW w:w="1054" w:type="dxa"/>
            <w:tcBorders>
              <w:top w:val="nil"/>
              <w:left w:val="nil"/>
              <w:right w:val="nil"/>
            </w:tcBorders>
            <w:shd w:val="pct15" w:color="auto" w:fill="auto"/>
            <w:noWrap/>
            <w:vAlign w:val="bottom"/>
          </w:tcPr>
          <w:p w14:paraId="0B180E56" w14:textId="68A07126"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092233C8" w14:textId="77777777" w:rsidTr="00C71FEF">
        <w:trPr>
          <w:trHeight w:val="288"/>
          <w:jc w:val="center"/>
        </w:trPr>
        <w:tc>
          <w:tcPr>
            <w:tcW w:w="1514" w:type="dxa"/>
            <w:vMerge/>
            <w:tcBorders>
              <w:left w:val="nil"/>
              <w:right w:val="nil"/>
            </w:tcBorders>
            <w:shd w:val="pct15" w:color="auto" w:fill="auto"/>
          </w:tcPr>
          <w:p w14:paraId="29A34402"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clear" w:color="auto" w:fill="auto"/>
            <w:noWrap/>
            <w:vAlign w:val="bottom"/>
          </w:tcPr>
          <w:p w14:paraId="7774D64B"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Mn</w:t>
            </w:r>
          </w:p>
        </w:tc>
        <w:tc>
          <w:tcPr>
            <w:tcW w:w="1441" w:type="dxa"/>
            <w:tcBorders>
              <w:top w:val="nil"/>
              <w:left w:val="nil"/>
              <w:right w:val="nil"/>
            </w:tcBorders>
            <w:vAlign w:val="bottom"/>
          </w:tcPr>
          <w:p w14:paraId="28696C72" w14:textId="433F8D90"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27.46±0.31</w:t>
            </w:r>
          </w:p>
        </w:tc>
        <w:tc>
          <w:tcPr>
            <w:tcW w:w="1441" w:type="dxa"/>
            <w:tcBorders>
              <w:top w:val="nil"/>
              <w:left w:val="nil"/>
              <w:right w:val="nil"/>
            </w:tcBorders>
            <w:shd w:val="clear" w:color="auto" w:fill="auto"/>
            <w:noWrap/>
            <w:vAlign w:val="bottom"/>
          </w:tcPr>
          <w:p w14:paraId="3F72A207"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80.63±0.97</w:t>
            </w:r>
          </w:p>
        </w:tc>
        <w:tc>
          <w:tcPr>
            <w:tcW w:w="1329" w:type="dxa"/>
            <w:tcBorders>
              <w:top w:val="nil"/>
              <w:left w:val="nil"/>
              <w:right w:val="nil"/>
            </w:tcBorders>
            <w:vAlign w:val="bottom"/>
          </w:tcPr>
          <w:p w14:paraId="767333EE" w14:textId="3EF6C068"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48.27±0.58</w:t>
            </w:r>
          </w:p>
        </w:tc>
        <w:tc>
          <w:tcPr>
            <w:tcW w:w="1054" w:type="dxa"/>
            <w:tcBorders>
              <w:top w:val="nil"/>
              <w:left w:val="nil"/>
              <w:right w:val="nil"/>
            </w:tcBorders>
            <w:shd w:val="clear" w:color="auto" w:fill="auto"/>
            <w:noWrap/>
            <w:vAlign w:val="bottom"/>
          </w:tcPr>
          <w:p w14:paraId="51C18BEF" w14:textId="1D5C3BEA"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421965E7" w14:textId="77777777" w:rsidTr="00C71FEF">
        <w:trPr>
          <w:trHeight w:val="288"/>
          <w:jc w:val="center"/>
        </w:trPr>
        <w:tc>
          <w:tcPr>
            <w:tcW w:w="1514" w:type="dxa"/>
            <w:vMerge/>
            <w:tcBorders>
              <w:left w:val="nil"/>
              <w:right w:val="nil"/>
            </w:tcBorders>
            <w:shd w:val="pct15" w:color="auto" w:fill="auto"/>
          </w:tcPr>
          <w:p w14:paraId="00293EFA"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tcPr>
          <w:p w14:paraId="49619C97"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441" w:type="dxa"/>
            <w:tcBorders>
              <w:top w:val="nil"/>
              <w:left w:val="nil"/>
              <w:right w:val="nil"/>
            </w:tcBorders>
            <w:shd w:val="pct15" w:color="auto" w:fill="auto"/>
            <w:vAlign w:val="bottom"/>
          </w:tcPr>
          <w:p w14:paraId="055D630E" w14:textId="7826A2A5"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0.053±0.001</w:t>
            </w:r>
          </w:p>
        </w:tc>
        <w:tc>
          <w:tcPr>
            <w:tcW w:w="1441" w:type="dxa"/>
            <w:tcBorders>
              <w:top w:val="nil"/>
              <w:left w:val="nil"/>
              <w:right w:val="nil"/>
            </w:tcBorders>
            <w:shd w:val="pct15" w:color="auto" w:fill="auto"/>
            <w:noWrap/>
            <w:vAlign w:val="bottom"/>
          </w:tcPr>
          <w:p w14:paraId="4D0D59B0"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0.059±0.001</w:t>
            </w:r>
          </w:p>
        </w:tc>
        <w:tc>
          <w:tcPr>
            <w:tcW w:w="1329" w:type="dxa"/>
            <w:tcBorders>
              <w:top w:val="nil"/>
              <w:left w:val="nil"/>
              <w:right w:val="nil"/>
            </w:tcBorders>
            <w:shd w:val="pct15" w:color="auto" w:fill="auto"/>
            <w:vAlign w:val="bottom"/>
          </w:tcPr>
          <w:p w14:paraId="4E750094" w14:textId="1B402150"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0.032±0</w:t>
            </w:r>
          </w:p>
        </w:tc>
        <w:tc>
          <w:tcPr>
            <w:tcW w:w="1054" w:type="dxa"/>
            <w:tcBorders>
              <w:top w:val="nil"/>
              <w:left w:val="nil"/>
              <w:right w:val="nil"/>
            </w:tcBorders>
            <w:shd w:val="pct15" w:color="auto" w:fill="auto"/>
            <w:noWrap/>
            <w:vAlign w:val="bottom"/>
          </w:tcPr>
          <w:p w14:paraId="0C15F9B6" w14:textId="3C9C2CF1"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400CCCCB" w14:textId="77777777" w:rsidTr="00C71FEF">
        <w:trPr>
          <w:trHeight w:val="288"/>
          <w:jc w:val="center"/>
        </w:trPr>
        <w:tc>
          <w:tcPr>
            <w:tcW w:w="1514" w:type="dxa"/>
            <w:vMerge/>
            <w:tcBorders>
              <w:left w:val="nil"/>
              <w:right w:val="nil"/>
            </w:tcBorders>
          </w:tcPr>
          <w:p w14:paraId="63671DE4"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left w:val="nil"/>
              <w:right w:val="nil"/>
            </w:tcBorders>
            <w:shd w:val="clear" w:color="auto" w:fill="auto"/>
            <w:noWrap/>
            <w:vAlign w:val="bottom"/>
          </w:tcPr>
          <w:p w14:paraId="05F29EE8"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Se</w:t>
            </w:r>
          </w:p>
        </w:tc>
        <w:tc>
          <w:tcPr>
            <w:tcW w:w="1441" w:type="dxa"/>
            <w:tcBorders>
              <w:left w:val="nil"/>
              <w:right w:val="nil"/>
            </w:tcBorders>
            <w:vAlign w:val="bottom"/>
          </w:tcPr>
          <w:p w14:paraId="262BC8E2" w14:textId="7D3A8096"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0.047±0.001</w:t>
            </w:r>
          </w:p>
        </w:tc>
        <w:tc>
          <w:tcPr>
            <w:tcW w:w="1441" w:type="dxa"/>
            <w:tcBorders>
              <w:left w:val="nil"/>
              <w:right w:val="nil"/>
            </w:tcBorders>
            <w:shd w:val="clear" w:color="auto" w:fill="auto"/>
            <w:noWrap/>
            <w:vAlign w:val="bottom"/>
          </w:tcPr>
          <w:p w14:paraId="30B529FD"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0.039±0.001</w:t>
            </w:r>
          </w:p>
        </w:tc>
        <w:tc>
          <w:tcPr>
            <w:tcW w:w="1329" w:type="dxa"/>
            <w:tcBorders>
              <w:left w:val="nil"/>
              <w:right w:val="nil"/>
            </w:tcBorders>
            <w:vAlign w:val="bottom"/>
          </w:tcPr>
          <w:p w14:paraId="235D4726" w14:textId="064AB123"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0.009±0.001</w:t>
            </w:r>
          </w:p>
        </w:tc>
        <w:tc>
          <w:tcPr>
            <w:tcW w:w="1054" w:type="dxa"/>
            <w:tcBorders>
              <w:left w:val="nil"/>
              <w:right w:val="nil"/>
            </w:tcBorders>
            <w:shd w:val="clear" w:color="auto" w:fill="auto"/>
            <w:noWrap/>
            <w:vAlign w:val="bottom"/>
          </w:tcPr>
          <w:p w14:paraId="19BB432D" w14:textId="79A3FE3C"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4BB490A3" w14:textId="77777777" w:rsidTr="00C71FEF">
        <w:trPr>
          <w:trHeight w:val="288"/>
          <w:jc w:val="center"/>
        </w:trPr>
        <w:tc>
          <w:tcPr>
            <w:tcW w:w="1514" w:type="dxa"/>
            <w:vMerge/>
            <w:tcBorders>
              <w:left w:val="nil"/>
              <w:right w:val="nil"/>
            </w:tcBorders>
            <w:shd w:val="pct15" w:color="auto" w:fill="auto"/>
          </w:tcPr>
          <w:p w14:paraId="46197178"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hideMark/>
          </w:tcPr>
          <w:p w14:paraId="5922EDBF"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Zn</w:t>
            </w:r>
          </w:p>
        </w:tc>
        <w:tc>
          <w:tcPr>
            <w:tcW w:w="1441" w:type="dxa"/>
            <w:tcBorders>
              <w:top w:val="nil"/>
              <w:left w:val="nil"/>
              <w:right w:val="nil"/>
            </w:tcBorders>
            <w:shd w:val="pct15" w:color="auto" w:fill="auto"/>
            <w:vAlign w:val="bottom"/>
          </w:tcPr>
          <w:p w14:paraId="6C9DBAC1" w14:textId="4863E30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18.819±0.349</w:t>
            </w:r>
          </w:p>
        </w:tc>
        <w:tc>
          <w:tcPr>
            <w:tcW w:w="1441" w:type="dxa"/>
            <w:tcBorders>
              <w:top w:val="nil"/>
              <w:left w:val="nil"/>
              <w:right w:val="nil"/>
            </w:tcBorders>
            <w:shd w:val="pct15" w:color="auto" w:fill="auto"/>
            <w:noWrap/>
            <w:vAlign w:val="bottom"/>
            <w:hideMark/>
          </w:tcPr>
          <w:p w14:paraId="3ABDBE84"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10.995±0.147</w:t>
            </w:r>
          </w:p>
        </w:tc>
        <w:tc>
          <w:tcPr>
            <w:tcW w:w="1329" w:type="dxa"/>
            <w:tcBorders>
              <w:top w:val="nil"/>
              <w:left w:val="nil"/>
              <w:right w:val="nil"/>
            </w:tcBorders>
            <w:shd w:val="pct15" w:color="auto" w:fill="auto"/>
            <w:vAlign w:val="bottom"/>
          </w:tcPr>
          <w:p w14:paraId="48D33027" w14:textId="7A7A5298"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6.509±0.096</w:t>
            </w:r>
          </w:p>
        </w:tc>
        <w:tc>
          <w:tcPr>
            <w:tcW w:w="1054" w:type="dxa"/>
            <w:tcBorders>
              <w:top w:val="nil"/>
              <w:left w:val="nil"/>
              <w:right w:val="nil"/>
            </w:tcBorders>
            <w:shd w:val="pct15" w:color="auto" w:fill="auto"/>
            <w:noWrap/>
            <w:vAlign w:val="bottom"/>
            <w:hideMark/>
          </w:tcPr>
          <w:p w14:paraId="4528DD0A" w14:textId="4C7F4051"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11187E87" w14:textId="77777777" w:rsidTr="00C71FEF">
        <w:trPr>
          <w:trHeight w:val="288"/>
          <w:jc w:val="center"/>
        </w:trPr>
        <w:tc>
          <w:tcPr>
            <w:tcW w:w="1514" w:type="dxa"/>
            <w:vMerge/>
            <w:tcBorders>
              <w:left w:val="nil"/>
              <w:right w:val="nil"/>
            </w:tcBorders>
            <w:shd w:val="pct15" w:color="auto" w:fill="auto"/>
          </w:tcPr>
          <w:p w14:paraId="691DAC68"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clear" w:color="auto" w:fill="auto"/>
            <w:noWrap/>
            <w:vAlign w:val="bottom"/>
          </w:tcPr>
          <w:p w14:paraId="326C00E7"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Al</w:t>
            </w:r>
          </w:p>
        </w:tc>
        <w:tc>
          <w:tcPr>
            <w:tcW w:w="1441" w:type="dxa"/>
            <w:tcBorders>
              <w:top w:val="nil"/>
              <w:left w:val="nil"/>
              <w:right w:val="nil"/>
            </w:tcBorders>
            <w:vAlign w:val="bottom"/>
          </w:tcPr>
          <w:p w14:paraId="32F7B600" w14:textId="3B08F94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58.96±0.73</w:t>
            </w:r>
          </w:p>
        </w:tc>
        <w:tc>
          <w:tcPr>
            <w:tcW w:w="1441" w:type="dxa"/>
            <w:tcBorders>
              <w:top w:val="nil"/>
              <w:left w:val="nil"/>
              <w:right w:val="nil"/>
            </w:tcBorders>
            <w:shd w:val="clear" w:color="auto" w:fill="auto"/>
            <w:noWrap/>
            <w:vAlign w:val="bottom"/>
          </w:tcPr>
          <w:p w14:paraId="564368A9"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76.17±0.71</w:t>
            </w:r>
          </w:p>
        </w:tc>
        <w:tc>
          <w:tcPr>
            <w:tcW w:w="1329" w:type="dxa"/>
            <w:tcBorders>
              <w:top w:val="nil"/>
              <w:left w:val="nil"/>
              <w:right w:val="nil"/>
            </w:tcBorders>
            <w:vAlign w:val="bottom"/>
          </w:tcPr>
          <w:p w14:paraId="1F847867" w14:textId="41BF8AFA"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41.06±0.5</w:t>
            </w:r>
          </w:p>
        </w:tc>
        <w:tc>
          <w:tcPr>
            <w:tcW w:w="1054" w:type="dxa"/>
            <w:tcBorders>
              <w:top w:val="nil"/>
              <w:left w:val="nil"/>
              <w:right w:val="nil"/>
            </w:tcBorders>
            <w:shd w:val="clear" w:color="auto" w:fill="auto"/>
            <w:noWrap/>
            <w:vAlign w:val="bottom"/>
          </w:tcPr>
          <w:p w14:paraId="3C0E712C" w14:textId="68EB2201"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64C23AD6" w14:textId="77777777" w:rsidTr="00C71FEF">
        <w:trPr>
          <w:trHeight w:val="288"/>
          <w:jc w:val="center"/>
        </w:trPr>
        <w:tc>
          <w:tcPr>
            <w:tcW w:w="1514" w:type="dxa"/>
            <w:vMerge w:val="restart"/>
            <w:tcBorders>
              <w:left w:val="nil"/>
              <w:right w:val="nil"/>
            </w:tcBorders>
          </w:tcPr>
          <w:p w14:paraId="73BAB6D7" w14:textId="29B7EF45" w:rsidR="00BE32E3"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potentially</w:t>
            </w:r>
          </w:p>
          <w:p w14:paraId="5D053FFA" w14:textId="77777777" w:rsidR="00BE32E3" w:rsidRPr="00C53F01"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harmful</w:t>
            </w:r>
          </w:p>
        </w:tc>
        <w:tc>
          <w:tcPr>
            <w:tcW w:w="1025" w:type="dxa"/>
            <w:tcBorders>
              <w:left w:val="nil"/>
              <w:right w:val="nil"/>
            </w:tcBorders>
            <w:shd w:val="pct15" w:color="auto" w:fill="auto"/>
            <w:noWrap/>
            <w:vAlign w:val="bottom"/>
          </w:tcPr>
          <w:p w14:paraId="2D744CFD"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As</w:t>
            </w:r>
          </w:p>
        </w:tc>
        <w:tc>
          <w:tcPr>
            <w:tcW w:w="1441" w:type="dxa"/>
            <w:tcBorders>
              <w:left w:val="nil"/>
              <w:right w:val="nil"/>
            </w:tcBorders>
            <w:shd w:val="pct15" w:color="auto" w:fill="auto"/>
            <w:vAlign w:val="bottom"/>
          </w:tcPr>
          <w:p w14:paraId="0631CD0F" w14:textId="624FF70D"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441" w:type="dxa"/>
            <w:tcBorders>
              <w:left w:val="nil"/>
              <w:right w:val="nil"/>
            </w:tcBorders>
            <w:shd w:val="pct15" w:color="auto" w:fill="auto"/>
            <w:noWrap/>
            <w:vAlign w:val="bottom"/>
          </w:tcPr>
          <w:p w14:paraId="4143B09C"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0.013±0</w:t>
            </w:r>
          </w:p>
        </w:tc>
        <w:tc>
          <w:tcPr>
            <w:tcW w:w="1329" w:type="dxa"/>
            <w:tcBorders>
              <w:left w:val="nil"/>
              <w:right w:val="nil"/>
            </w:tcBorders>
            <w:shd w:val="pct15" w:color="auto" w:fill="auto"/>
            <w:vAlign w:val="bottom"/>
          </w:tcPr>
          <w:p w14:paraId="34FC75A4" w14:textId="6C43791A"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054" w:type="dxa"/>
            <w:tcBorders>
              <w:left w:val="nil"/>
              <w:right w:val="nil"/>
            </w:tcBorders>
            <w:shd w:val="pct15" w:color="auto" w:fill="auto"/>
            <w:noWrap/>
            <w:vAlign w:val="bottom"/>
          </w:tcPr>
          <w:p w14:paraId="5EF7D564" w14:textId="380BBA72"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66B1625E" w14:textId="77777777" w:rsidTr="00C71FEF">
        <w:trPr>
          <w:trHeight w:val="288"/>
          <w:jc w:val="center"/>
        </w:trPr>
        <w:tc>
          <w:tcPr>
            <w:tcW w:w="1514" w:type="dxa"/>
            <w:vMerge/>
            <w:tcBorders>
              <w:left w:val="nil"/>
              <w:right w:val="nil"/>
            </w:tcBorders>
            <w:shd w:val="pct15" w:color="auto" w:fill="auto"/>
          </w:tcPr>
          <w:p w14:paraId="0A5817F6" w14:textId="77777777" w:rsidR="00BE32E3" w:rsidRPr="00C53F01" w:rsidRDefault="00BE32E3" w:rsidP="00BE32E3">
            <w:pPr>
              <w:spacing w:after="0" w:line="240" w:lineRule="auto"/>
              <w:rPr>
                <w:rFonts w:ascii="Calibri" w:eastAsia="Times New Roman" w:hAnsi="Calibri" w:cs="Calibri"/>
                <w:color w:val="000000"/>
              </w:rPr>
            </w:pPr>
          </w:p>
        </w:tc>
        <w:tc>
          <w:tcPr>
            <w:tcW w:w="1025" w:type="dxa"/>
            <w:tcBorders>
              <w:top w:val="nil"/>
              <w:left w:val="nil"/>
              <w:right w:val="nil"/>
            </w:tcBorders>
            <w:shd w:val="clear" w:color="auto" w:fill="auto"/>
            <w:noWrap/>
            <w:vAlign w:val="bottom"/>
          </w:tcPr>
          <w:p w14:paraId="709BE147"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Cd</w:t>
            </w:r>
          </w:p>
        </w:tc>
        <w:tc>
          <w:tcPr>
            <w:tcW w:w="1441" w:type="dxa"/>
            <w:tcBorders>
              <w:top w:val="nil"/>
              <w:left w:val="nil"/>
              <w:right w:val="nil"/>
            </w:tcBorders>
            <w:vAlign w:val="bottom"/>
          </w:tcPr>
          <w:p w14:paraId="3B33FDD3" w14:textId="30C59AE5"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0.003±0</w:t>
            </w:r>
          </w:p>
        </w:tc>
        <w:tc>
          <w:tcPr>
            <w:tcW w:w="1441" w:type="dxa"/>
            <w:tcBorders>
              <w:top w:val="nil"/>
              <w:left w:val="nil"/>
              <w:right w:val="nil"/>
            </w:tcBorders>
            <w:shd w:val="clear" w:color="auto" w:fill="auto"/>
            <w:noWrap/>
            <w:vAlign w:val="bottom"/>
          </w:tcPr>
          <w:p w14:paraId="4EBEDEF5"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0.024±0.001</w:t>
            </w:r>
          </w:p>
        </w:tc>
        <w:tc>
          <w:tcPr>
            <w:tcW w:w="1329" w:type="dxa"/>
            <w:tcBorders>
              <w:top w:val="nil"/>
              <w:left w:val="nil"/>
              <w:right w:val="nil"/>
            </w:tcBorders>
            <w:vAlign w:val="bottom"/>
          </w:tcPr>
          <w:p w14:paraId="4B5FE8DB" w14:textId="7389C3F1"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0.03±0.001</w:t>
            </w:r>
          </w:p>
        </w:tc>
        <w:tc>
          <w:tcPr>
            <w:tcW w:w="1054" w:type="dxa"/>
            <w:tcBorders>
              <w:top w:val="nil"/>
              <w:left w:val="nil"/>
              <w:right w:val="nil"/>
            </w:tcBorders>
            <w:shd w:val="clear" w:color="auto" w:fill="auto"/>
            <w:noWrap/>
            <w:vAlign w:val="bottom"/>
          </w:tcPr>
          <w:p w14:paraId="3A338CE8" w14:textId="5439E05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1F45A254" w14:textId="77777777" w:rsidTr="00C71FEF">
        <w:trPr>
          <w:trHeight w:val="288"/>
          <w:jc w:val="center"/>
        </w:trPr>
        <w:tc>
          <w:tcPr>
            <w:tcW w:w="1514" w:type="dxa"/>
            <w:vMerge/>
            <w:tcBorders>
              <w:left w:val="nil"/>
              <w:bottom w:val="single" w:sz="4" w:space="0" w:color="auto"/>
              <w:right w:val="nil"/>
            </w:tcBorders>
          </w:tcPr>
          <w:p w14:paraId="3E1791EE" w14:textId="77777777" w:rsidR="00BE32E3" w:rsidRPr="00C53F01" w:rsidRDefault="00BE32E3" w:rsidP="00BE32E3">
            <w:pPr>
              <w:spacing w:after="0" w:line="240" w:lineRule="auto"/>
              <w:rPr>
                <w:rFonts w:ascii="Calibri" w:eastAsia="Times New Roman" w:hAnsi="Calibri" w:cs="Calibri"/>
                <w:color w:val="000000"/>
              </w:rPr>
            </w:pPr>
          </w:p>
        </w:tc>
        <w:tc>
          <w:tcPr>
            <w:tcW w:w="1025" w:type="dxa"/>
            <w:tcBorders>
              <w:left w:val="nil"/>
              <w:bottom w:val="single" w:sz="4" w:space="0" w:color="auto"/>
              <w:right w:val="nil"/>
            </w:tcBorders>
            <w:shd w:val="pct15" w:color="auto" w:fill="auto"/>
            <w:noWrap/>
            <w:vAlign w:val="bottom"/>
          </w:tcPr>
          <w:p w14:paraId="33B8169B"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Na</w:t>
            </w:r>
          </w:p>
          <w:p w14:paraId="294632E0" w14:textId="06F28405"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Soil Na</w:t>
            </w:r>
          </w:p>
        </w:tc>
        <w:tc>
          <w:tcPr>
            <w:tcW w:w="1441" w:type="dxa"/>
            <w:tcBorders>
              <w:left w:val="nil"/>
              <w:bottom w:val="single" w:sz="4" w:space="0" w:color="auto"/>
              <w:right w:val="nil"/>
            </w:tcBorders>
            <w:shd w:val="pct15" w:color="auto" w:fill="auto"/>
            <w:vAlign w:val="bottom"/>
          </w:tcPr>
          <w:p w14:paraId="31AB3EB5"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70.46±1.47</w:t>
            </w:r>
          </w:p>
          <w:p w14:paraId="31DD9109" w14:textId="40F908CE"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1441" w:type="dxa"/>
            <w:tcBorders>
              <w:left w:val="nil"/>
              <w:bottom w:val="single" w:sz="4" w:space="0" w:color="auto"/>
              <w:right w:val="nil"/>
            </w:tcBorders>
            <w:shd w:val="pct15" w:color="auto" w:fill="auto"/>
            <w:noWrap/>
            <w:vAlign w:val="bottom"/>
          </w:tcPr>
          <w:p w14:paraId="0DDBF163"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25.56±0.53</w:t>
            </w:r>
          </w:p>
          <w:p w14:paraId="6590CB08" w14:textId="2856C079"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1329" w:type="dxa"/>
            <w:tcBorders>
              <w:left w:val="nil"/>
              <w:bottom w:val="single" w:sz="4" w:space="0" w:color="auto"/>
              <w:right w:val="nil"/>
            </w:tcBorders>
            <w:shd w:val="pct15" w:color="auto" w:fill="auto"/>
            <w:vAlign w:val="bottom"/>
          </w:tcPr>
          <w:p w14:paraId="7373143F"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9.72±0.17</w:t>
            </w:r>
          </w:p>
          <w:p w14:paraId="57B89592" w14:textId="5595C422"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1054" w:type="dxa"/>
            <w:tcBorders>
              <w:left w:val="nil"/>
              <w:bottom w:val="single" w:sz="4" w:space="0" w:color="auto"/>
              <w:right w:val="nil"/>
            </w:tcBorders>
            <w:shd w:val="pct15" w:color="auto" w:fill="auto"/>
            <w:noWrap/>
            <w:vAlign w:val="bottom"/>
          </w:tcPr>
          <w:p w14:paraId="4FD96143"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p w14:paraId="23CA3450" w14:textId="22C0EA54" w:rsidR="0042101A" w:rsidRPr="00C53F01" w:rsidRDefault="0042101A" w:rsidP="00BE32E3">
            <w:pPr>
              <w:spacing w:after="0" w:line="240" w:lineRule="auto"/>
              <w:rPr>
                <w:rFonts w:ascii="Calibri" w:eastAsia="Times New Roman" w:hAnsi="Calibri" w:cs="Calibri"/>
                <w:color w:val="000000"/>
              </w:rPr>
            </w:pPr>
          </w:p>
        </w:tc>
      </w:tr>
    </w:tbl>
    <w:p w14:paraId="654C0594" w14:textId="77777777" w:rsidR="00C71FEF" w:rsidRDefault="00C71FEF" w:rsidP="00C71FEF">
      <w:pPr>
        <w:pStyle w:val="NormalWeb"/>
        <w:shd w:val="clear" w:color="auto" w:fill="FFFFFF"/>
        <w:spacing w:before="0" w:beforeAutospacing="0" w:after="0" w:afterAutospacing="0" w:line="360" w:lineRule="auto"/>
        <w:rPr>
          <w:rFonts w:asciiTheme="minorHAnsi" w:hAnsiTheme="minorHAnsi" w:cstheme="minorHAnsi"/>
        </w:rPr>
      </w:pPr>
      <w:proofErr w:type="spellStart"/>
      <w:r>
        <w:rPr>
          <w:rFonts w:asciiTheme="minorHAnsi" w:hAnsiTheme="minorHAnsi" w:cstheme="minorHAnsi"/>
          <w:vertAlign w:val="superscript"/>
        </w:rPr>
        <w:t>a</w:t>
      </w:r>
      <w:r>
        <w:rPr>
          <w:rFonts w:asciiTheme="minorHAnsi" w:hAnsiTheme="minorHAnsi" w:cstheme="minorHAnsi"/>
        </w:rPr>
        <w:t>When</w:t>
      </w:r>
      <w:proofErr w:type="spellEnd"/>
      <w:r>
        <w:rPr>
          <w:rFonts w:asciiTheme="minorHAnsi" w:hAnsiTheme="minorHAnsi" w:cstheme="minorHAnsi"/>
        </w:rPr>
        <w:t xml:space="preserve"> the element indicated is prefaced by the word ‘Soil’ the row contains average soil elemental content at this garden.</w:t>
      </w:r>
    </w:p>
    <w:p w14:paraId="6DADA75E" w14:textId="77777777" w:rsidR="00A74600" w:rsidRDefault="00BE32E3" w:rsidP="00A00604">
      <w:pPr>
        <w:pStyle w:val="NormalWeb"/>
        <w:shd w:val="clear" w:color="auto" w:fill="FFFFFF"/>
        <w:spacing w:before="0" w:beforeAutospacing="0" w:after="0" w:afterAutospacing="0" w:line="360" w:lineRule="auto"/>
        <w:rPr>
          <w:rFonts w:asciiTheme="minorHAnsi" w:hAnsiTheme="minorHAnsi" w:cstheme="minorHAnsi"/>
        </w:rPr>
      </w:pPr>
      <w:proofErr w:type="spellStart"/>
      <w:r>
        <w:rPr>
          <w:rFonts w:asciiTheme="minorHAnsi" w:hAnsiTheme="minorHAnsi" w:cstheme="minorHAnsi"/>
          <w:vertAlign w:val="superscript"/>
        </w:rPr>
        <w:t>b</w:t>
      </w:r>
      <w:r w:rsidR="00A00604">
        <w:rPr>
          <w:rFonts w:asciiTheme="minorHAnsi" w:hAnsiTheme="minorHAnsi" w:cstheme="minorHAnsi"/>
        </w:rPr>
        <w:t>Stars</w:t>
      </w:r>
      <w:proofErr w:type="spellEnd"/>
      <w:r w:rsidR="00A00604">
        <w:rPr>
          <w:rFonts w:asciiTheme="minorHAnsi" w:hAnsiTheme="minorHAnsi" w:cstheme="minorHAnsi"/>
        </w:rPr>
        <w:t xml:space="preserve"> in this column indicate p-values that are significant after a Bonferroni correction for 18 independent Welch one-way tests.</w:t>
      </w:r>
    </w:p>
    <w:p w14:paraId="7A7399E0" w14:textId="3520F0F9" w:rsidR="00A00604" w:rsidRPr="000476F1" w:rsidRDefault="00A74600" w:rsidP="00A00604">
      <w:pPr>
        <w:pStyle w:val="NormalWeb"/>
        <w:shd w:val="clear" w:color="auto" w:fill="FFFFFF"/>
        <w:spacing w:before="0" w:beforeAutospacing="0" w:after="0" w:afterAutospacing="0" w:line="360" w:lineRule="auto"/>
        <w:rPr>
          <w:rFonts w:asciiTheme="minorHAnsi" w:hAnsiTheme="minorHAnsi" w:cstheme="minorHAnsi"/>
        </w:rPr>
      </w:pPr>
      <w:proofErr w:type="spellStart"/>
      <w:r>
        <w:rPr>
          <w:rFonts w:asciiTheme="minorHAnsi" w:hAnsiTheme="minorHAnsi" w:cstheme="minorHAnsi"/>
          <w:vertAlign w:val="superscript"/>
        </w:rPr>
        <w:t>c</w:t>
      </w:r>
      <w:r>
        <w:rPr>
          <w:rFonts w:asciiTheme="minorHAnsi" w:hAnsiTheme="minorHAnsi" w:cstheme="minorHAnsi"/>
        </w:rPr>
        <w:t>CL</w:t>
      </w:r>
      <w:proofErr w:type="spellEnd"/>
      <w:r>
        <w:rPr>
          <w:rFonts w:asciiTheme="minorHAnsi" w:hAnsiTheme="minorHAnsi" w:cstheme="minorHAnsi"/>
        </w:rPr>
        <w:t xml:space="preserve">: Critical level. The point at which the Soil, Water, and Forage Testing Laboratory of </w:t>
      </w:r>
      <w:r w:rsidR="00D249DE">
        <w:rPr>
          <w:rFonts w:asciiTheme="minorHAnsi" w:hAnsiTheme="minorHAnsi" w:cstheme="minorHAnsi"/>
        </w:rPr>
        <w:t>Texas A&amp;M University</w:t>
      </w:r>
      <w:r>
        <w:rPr>
          <w:rFonts w:asciiTheme="minorHAnsi" w:hAnsiTheme="minorHAnsi" w:cstheme="minorHAnsi"/>
        </w:rPr>
        <w:t xml:space="preserve"> recommends no additional nutrient input.</w:t>
      </w:r>
    </w:p>
    <w:p w14:paraId="06A5E58F" w14:textId="0407CEE4" w:rsidR="007A74EA" w:rsidRDefault="007A74EA" w:rsidP="002958D0">
      <w:pPr>
        <w:pStyle w:val="NormalWeb"/>
        <w:shd w:val="clear" w:color="auto" w:fill="FFFFFF"/>
        <w:spacing w:before="0" w:beforeAutospacing="0" w:after="0" w:afterAutospacing="0" w:line="360" w:lineRule="auto"/>
      </w:pPr>
    </w:p>
    <w:p w14:paraId="25644A56" w14:textId="77777777" w:rsidR="007A74EA" w:rsidRDefault="007A74EA" w:rsidP="007A74EA">
      <w:pPr>
        <w:pStyle w:val="NormalWeb"/>
        <w:shd w:val="clear" w:color="auto" w:fill="FFFFFF"/>
        <w:spacing w:before="0" w:beforeAutospacing="0" w:after="240" w:afterAutospacing="0"/>
        <w:sectPr w:rsidR="007A74EA" w:rsidSect="006E35D4">
          <w:pgSz w:w="12240" w:h="15840"/>
          <w:pgMar w:top="1440" w:right="1440" w:bottom="1440" w:left="1440" w:header="720" w:footer="720" w:gutter="0"/>
          <w:lnNumType w:countBy="1" w:restart="continuous"/>
          <w:cols w:space="720"/>
          <w:docGrid w:linePitch="360"/>
        </w:sectPr>
      </w:pPr>
    </w:p>
    <w:p w14:paraId="13847F3D" w14:textId="77777777" w:rsidR="007A74EA" w:rsidRPr="005B6C4E" w:rsidRDefault="007A74EA" w:rsidP="007A74EA">
      <w:pPr>
        <w:pStyle w:val="NormalWeb"/>
        <w:shd w:val="clear" w:color="auto" w:fill="FFFFFF"/>
        <w:spacing w:before="0" w:beforeAutospacing="0" w:after="0" w:afterAutospacing="0" w:line="360" w:lineRule="auto"/>
        <w:rPr>
          <w:rFonts w:asciiTheme="minorHAnsi" w:hAnsiTheme="minorHAnsi" w:cstheme="minorHAnsi"/>
          <w:b/>
        </w:rPr>
      </w:pPr>
      <w:r w:rsidRPr="005B6C4E">
        <w:rPr>
          <w:rFonts w:asciiTheme="minorHAnsi" w:hAnsiTheme="minorHAnsi" w:cstheme="minorHAnsi"/>
          <w:b/>
        </w:rPr>
        <w:lastRenderedPageBreak/>
        <w:t>List of figures</w:t>
      </w:r>
    </w:p>
    <w:p w14:paraId="192D29D5" w14:textId="2BD4D178" w:rsidR="007A74EA" w:rsidRPr="002B194F" w:rsidRDefault="007A74EA" w:rsidP="007A74EA">
      <w:pPr>
        <w:pStyle w:val="NormalWeb"/>
        <w:shd w:val="clear" w:color="auto" w:fill="FFFFFF"/>
        <w:spacing w:before="0" w:beforeAutospacing="0" w:after="120" w:afterAutospacing="0" w:line="360" w:lineRule="auto"/>
        <w:rPr>
          <w:rFonts w:asciiTheme="minorHAnsi" w:hAnsiTheme="minorHAnsi" w:cstheme="minorHAnsi"/>
        </w:rPr>
      </w:pPr>
      <w:r w:rsidRPr="002B194F">
        <w:rPr>
          <w:rFonts w:asciiTheme="minorHAnsi" w:hAnsiTheme="minorHAnsi" w:cstheme="minorHAnsi"/>
        </w:rPr>
        <w:t xml:space="preserve">Figure 1. </w:t>
      </w:r>
      <w:r w:rsidR="005E1070" w:rsidRPr="002B194F">
        <w:rPr>
          <w:rFonts w:asciiTheme="minorHAnsi" w:hAnsiTheme="minorHAnsi" w:cstheme="minorHAnsi"/>
        </w:rPr>
        <w:t xml:space="preserve">(a) </w:t>
      </w:r>
      <w:r w:rsidRPr="002B194F">
        <w:rPr>
          <w:rFonts w:asciiTheme="minorHAnsi" w:hAnsiTheme="minorHAnsi" w:cstheme="minorHAnsi"/>
        </w:rPr>
        <w:t>Phenotypic variation (</w:t>
      </w:r>
      <w:r w:rsidR="00B26A02" w:rsidRPr="002B194F">
        <w:rPr>
          <w:rFonts w:asciiTheme="minorHAnsi" w:hAnsiTheme="minorHAnsi" w:cstheme="minorHAnsi"/>
        </w:rPr>
        <w:t>half violin plots</w:t>
      </w:r>
      <w:r w:rsidRPr="002B194F">
        <w:rPr>
          <w:rFonts w:asciiTheme="minorHAnsi" w:hAnsiTheme="minorHAnsi" w:cstheme="minorHAnsi"/>
        </w:rPr>
        <w:t xml:space="preserve">) of </w:t>
      </w:r>
      <w:proofErr w:type="spellStart"/>
      <w:r w:rsidRPr="002B194F">
        <w:rPr>
          <w:rFonts w:asciiTheme="minorHAnsi" w:hAnsiTheme="minorHAnsi" w:cstheme="minorHAnsi"/>
        </w:rPr>
        <w:t>ionomic</w:t>
      </w:r>
      <w:proofErr w:type="spellEnd"/>
      <w:r w:rsidRPr="002B194F">
        <w:rPr>
          <w:rFonts w:asciiTheme="minorHAnsi" w:hAnsiTheme="minorHAnsi" w:cstheme="minorHAnsi"/>
        </w:rPr>
        <w:t xml:space="preserve"> </w:t>
      </w:r>
      <w:r w:rsidR="00DA1E8D">
        <w:rPr>
          <w:rFonts w:asciiTheme="minorHAnsi" w:hAnsiTheme="minorHAnsi" w:cstheme="minorHAnsi"/>
        </w:rPr>
        <w:t xml:space="preserve">content </w:t>
      </w:r>
      <w:r w:rsidRPr="002B194F">
        <w:rPr>
          <w:rFonts w:asciiTheme="minorHAnsi" w:hAnsiTheme="minorHAnsi" w:cstheme="minorHAnsi"/>
        </w:rPr>
        <w:t>traits for the mapping population (F</w:t>
      </w:r>
      <w:r w:rsidRPr="002B194F">
        <w:rPr>
          <w:rFonts w:asciiTheme="minorHAnsi" w:hAnsiTheme="minorHAnsi" w:cstheme="minorHAnsi"/>
          <w:vertAlign w:val="subscript"/>
        </w:rPr>
        <w:t>2</w:t>
      </w:r>
      <w:r w:rsidRPr="002B194F">
        <w:rPr>
          <w:rFonts w:asciiTheme="minorHAnsi" w:hAnsiTheme="minorHAnsi" w:cstheme="minorHAnsi"/>
        </w:rPr>
        <w:t xml:space="preserve">) at the three field sites (TX, MO, and MI). </w:t>
      </w:r>
      <w:r w:rsidR="005E1070" w:rsidRPr="002B194F">
        <w:rPr>
          <w:rFonts w:asciiTheme="minorHAnsi" w:hAnsiTheme="minorHAnsi" w:cstheme="minorHAnsi"/>
        </w:rPr>
        <w:t>(b)</w:t>
      </w:r>
      <w:r w:rsidR="00551C00">
        <w:rPr>
          <w:rFonts w:asciiTheme="minorHAnsi" w:hAnsiTheme="minorHAnsi" w:cstheme="minorHAnsi"/>
        </w:rPr>
        <w:t xml:space="preserve"> </w:t>
      </w:r>
      <w:r w:rsidRPr="002B194F">
        <w:rPr>
          <w:rFonts w:asciiTheme="minorHAnsi" w:hAnsiTheme="minorHAnsi" w:cstheme="minorHAnsi"/>
        </w:rPr>
        <w:t xml:space="preserve">Heritability of each </w:t>
      </w:r>
      <w:proofErr w:type="spellStart"/>
      <w:r w:rsidRPr="002B194F">
        <w:rPr>
          <w:rFonts w:asciiTheme="minorHAnsi" w:hAnsiTheme="minorHAnsi" w:cstheme="minorHAnsi"/>
        </w:rPr>
        <w:t>ionomic</w:t>
      </w:r>
      <w:proofErr w:type="spellEnd"/>
      <w:r w:rsidRPr="002B194F">
        <w:rPr>
          <w:rFonts w:asciiTheme="minorHAnsi" w:hAnsiTheme="minorHAnsi" w:cstheme="minorHAnsi"/>
        </w:rPr>
        <w:t xml:space="preserve"> </w:t>
      </w:r>
      <w:r w:rsidR="004A2320">
        <w:rPr>
          <w:rFonts w:asciiTheme="minorHAnsi" w:hAnsiTheme="minorHAnsi" w:cstheme="minorHAnsi"/>
        </w:rPr>
        <w:t>content</w:t>
      </w:r>
      <w:r w:rsidR="00DA1E8D">
        <w:rPr>
          <w:rFonts w:asciiTheme="minorHAnsi" w:hAnsiTheme="minorHAnsi" w:cstheme="minorHAnsi"/>
        </w:rPr>
        <w:t xml:space="preserve"> </w:t>
      </w:r>
      <w:r w:rsidRPr="002B194F">
        <w:rPr>
          <w:rFonts w:asciiTheme="minorHAnsi" w:hAnsiTheme="minorHAnsi" w:cstheme="minorHAnsi"/>
        </w:rPr>
        <w:t>trait at each of the three field sites (TX, MO, and MI).</w:t>
      </w:r>
    </w:p>
    <w:p w14:paraId="74AA98D5" w14:textId="1DDBE812" w:rsidR="007A74EA" w:rsidRPr="002B194F" w:rsidRDefault="007A74EA" w:rsidP="007A74EA">
      <w:pPr>
        <w:pStyle w:val="NormalWeb"/>
        <w:shd w:val="clear" w:color="auto" w:fill="FFFFFF"/>
        <w:spacing w:before="0" w:beforeAutospacing="0" w:after="120" w:afterAutospacing="0" w:line="360" w:lineRule="auto"/>
        <w:rPr>
          <w:rFonts w:asciiTheme="minorHAnsi" w:hAnsiTheme="minorHAnsi" w:cstheme="minorHAnsi"/>
        </w:rPr>
      </w:pPr>
      <w:r w:rsidRPr="002B194F">
        <w:rPr>
          <w:rFonts w:asciiTheme="minorHAnsi" w:hAnsiTheme="minorHAnsi" w:cstheme="minorHAnsi"/>
        </w:rPr>
        <w:t xml:space="preserve">Figure </w:t>
      </w:r>
      <w:r w:rsidR="002B194F" w:rsidRPr="002B194F">
        <w:rPr>
          <w:rFonts w:asciiTheme="minorHAnsi" w:hAnsiTheme="minorHAnsi" w:cstheme="minorHAnsi"/>
        </w:rPr>
        <w:t>2</w:t>
      </w:r>
      <w:r w:rsidRPr="002B194F">
        <w:rPr>
          <w:rFonts w:asciiTheme="minorHAnsi" w:hAnsiTheme="minorHAnsi" w:cstheme="minorHAnsi"/>
        </w:rPr>
        <w:t xml:space="preserve">. </w:t>
      </w:r>
      <w:r w:rsidR="002B194F" w:rsidRPr="002B194F">
        <w:rPr>
          <w:rFonts w:asciiTheme="minorHAnsi" w:eastAsia="SimSun" w:hAnsiTheme="minorHAnsi" w:cstheme="minorHAnsi"/>
        </w:rPr>
        <w:t>(a)</w:t>
      </w:r>
      <w:r w:rsidR="002B194F" w:rsidRPr="002B194F">
        <w:rPr>
          <w:rFonts w:asciiTheme="minorHAnsi" w:hAnsiTheme="minorHAnsi" w:cstheme="minorHAnsi"/>
        </w:rPr>
        <w:t xml:space="preserve"> </w:t>
      </w:r>
      <w:r w:rsidRPr="002B194F">
        <w:rPr>
          <w:rFonts w:asciiTheme="minorHAnsi" w:hAnsiTheme="minorHAnsi" w:cstheme="minorHAnsi"/>
        </w:rPr>
        <w:t xml:space="preserve">QTL with 1.5-LOD supportive intervals for each ionomic trait using the multi-environment QTL model from </w:t>
      </w:r>
      <w:proofErr w:type="spellStart"/>
      <w:r w:rsidRPr="002B194F">
        <w:rPr>
          <w:rFonts w:asciiTheme="minorHAnsi" w:hAnsiTheme="minorHAnsi" w:cstheme="minorHAnsi"/>
        </w:rPr>
        <w:t>Genstat</w:t>
      </w:r>
      <w:proofErr w:type="spellEnd"/>
      <w:r w:rsidRPr="002B194F">
        <w:rPr>
          <w:rFonts w:asciiTheme="minorHAnsi" w:hAnsiTheme="minorHAnsi" w:cstheme="minorHAnsi"/>
        </w:rPr>
        <w:t xml:space="preserve">. (b) </w:t>
      </w:r>
      <w:proofErr w:type="spellStart"/>
      <w:r w:rsidR="007F71DF">
        <w:rPr>
          <w:rFonts w:asciiTheme="minorHAnsi" w:hAnsiTheme="minorHAnsi" w:cstheme="minorHAnsi"/>
        </w:rPr>
        <w:t>UpSet</w:t>
      </w:r>
      <w:proofErr w:type="spellEnd"/>
      <w:r w:rsidR="007F71DF">
        <w:rPr>
          <w:rFonts w:asciiTheme="minorHAnsi" w:hAnsiTheme="minorHAnsi" w:cstheme="minorHAnsi"/>
        </w:rPr>
        <w:t xml:space="preserve"> plot showing patterns in elemental</w:t>
      </w:r>
      <w:r w:rsidRPr="002B194F">
        <w:rPr>
          <w:rFonts w:asciiTheme="minorHAnsi" w:hAnsiTheme="minorHAnsi" w:cstheme="minorHAnsi"/>
        </w:rPr>
        <w:t xml:space="preserve"> </w:t>
      </w:r>
      <w:r w:rsidR="007F71DF">
        <w:rPr>
          <w:rFonts w:asciiTheme="minorHAnsi" w:hAnsiTheme="minorHAnsi" w:cstheme="minorHAnsi"/>
        </w:rPr>
        <w:t xml:space="preserve">content </w:t>
      </w:r>
      <w:r w:rsidRPr="002B194F">
        <w:rPr>
          <w:rFonts w:asciiTheme="minorHAnsi" w:hAnsiTheme="minorHAnsi" w:cstheme="minorHAnsi"/>
        </w:rPr>
        <w:t>QTL colocalization between elements.</w:t>
      </w:r>
    </w:p>
    <w:p w14:paraId="6F8E82B9" w14:textId="200246B7" w:rsidR="007A74EA" w:rsidRPr="00DE5C47" w:rsidRDefault="007A74EA" w:rsidP="002958D0">
      <w:pPr>
        <w:pStyle w:val="NormalWeb"/>
        <w:shd w:val="clear" w:color="auto" w:fill="FFFFFF"/>
        <w:spacing w:before="0" w:beforeAutospacing="0" w:after="120" w:afterAutospacing="0" w:line="360" w:lineRule="auto"/>
        <w:rPr>
          <w:rFonts w:asciiTheme="minorHAnsi" w:hAnsiTheme="minorHAnsi" w:cstheme="minorHAnsi"/>
        </w:rPr>
      </w:pPr>
      <w:r w:rsidRPr="002B194F">
        <w:rPr>
          <w:rFonts w:asciiTheme="minorHAnsi" w:hAnsiTheme="minorHAnsi" w:cstheme="minorHAnsi"/>
        </w:rPr>
        <w:t xml:space="preserve">Figure </w:t>
      </w:r>
      <w:r w:rsidR="002B194F" w:rsidRPr="002B194F">
        <w:rPr>
          <w:rFonts w:asciiTheme="minorHAnsi" w:eastAsiaTheme="minorEastAsia" w:hAnsiTheme="minorHAnsi" w:cstheme="minorHAnsi"/>
        </w:rPr>
        <w:t>3</w:t>
      </w:r>
      <w:r w:rsidRPr="002B194F">
        <w:rPr>
          <w:rFonts w:asciiTheme="minorHAnsi" w:hAnsiTheme="minorHAnsi" w:cstheme="minorHAnsi"/>
        </w:rPr>
        <w:t xml:space="preserve">. QTL effects (reaction norms) across the three field sites (TX, MO, and MI) for </w:t>
      </w:r>
      <w:r w:rsidR="00DA1E8D">
        <w:rPr>
          <w:rFonts w:asciiTheme="minorHAnsi" w:hAnsiTheme="minorHAnsi" w:cstheme="minorHAnsi"/>
        </w:rPr>
        <w:t>a sample of representative</w:t>
      </w:r>
      <w:r w:rsidR="00DA1E8D" w:rsidRPr="002B194F">
        <w:rPr>
          <w:rFonts w:asciiTheme="minorHAnsi" w:hAnsiTheme="minorHAnsi" w:cstheme="minorHAnsi"/>
        </w:rPr>
        <w:t xml:space="preserve"> </w:t>
      </w:r>
      <w:r w:rsidR="00B26A02" w:rsidRPr="002B194F">
        <w:rPr>
          <w:rFonts w:asciiTheme="minorHAnsi" w:hAnsiTheme="minorHAnsi" w:cstheme="minorHAnsi"/>
        </w:rPr>
        <w:t>elements</w:t>
      </w:r>
      <w:r w:rsidR="00DA1E8D">
        <w:rPr>
          <w:rFonts w:asciiTheme="minorHAnsi" w:hAnsiTheme="minorHAnsi" w:cstheme="minorHAnsi"/>
        </w:rPr>
        <w:t>: (a)</w:t>
      </w:r>
      <w:r w:rsidR="00B26A02" w:rsidRPr="002B194F">
        <w:rPr>
          <w:rFonts w:asciiTheme="minorHAnsi" w:hAnsiTheme="minorHAnsi" w:cstheme="minorHAnsi"/>
        </w:rPr>
        <w:t xml:space="preserve"> Na (potentially harmful element),</w:t>
      </w:r>
      <w:r w:rsidR="00DA1E8D">
        <w:rPr>
          <w:rFonts w:asciiTheme="minorHAnsi" w:hAnsiTheme="minorHAnsi" w:cstheme="minorHAnsi"/>
        </w:rPr>
        <w:t xml:space="preserve"> (b)</w:t>
      </w:r>
      <w:r w:rsidR="00B26A02" w:rsidRPr="002B194F">
        <w:rPr>
          <w:rFonts w:asciiTheme="minorHAnsi" w:hAnsiTheme="minorHAnsi" w:cstheme="minorHAnsi"/>
        </w:rPr>
        <w:t xml:space="preserve"> Mn (micronutrient), </w:t>
      </w:r>
      <w:r w:rsidR="00DA1E8D">
        <w:rPr>
          <w:rFonts w:asciiTheme="minorHAnsi" w:hAnsiTheme="minorHAnsi" w:cstheme="minorHAnsi"/>
        </w:rPr>
        <w:t xml:space="preserve">(c) </w:t>
      </w:r>
      <w:r w:rsidR="00B26A02" w:rsidRPr="002B194F">
        <w:rPr>
          <w:rFonts w:asciiTheme="minorHAnsi" w:hAnsiTheme="minorHAnsi" w:cstheme="minorHAnsi"/>
        </w:rPr>
        <w:t xml:space="preserve">Rb (macronutrient analog), and </w:t>
      </w:r>
      <w:r w:rsidR="00DA1E8D">
        <w:rPr>
          <w:rFonts w:asciiTheme="minorHAnsi" w:hAnsiTheme="minorHAnsi" w:cstheme="minorHAnsi"/>
        </w:rPr>
        <w:t xml:space="preserve">(d) </w:t>
      </w:r>
      <w:r w:rsidR="00B26A02" w:rsidRPr="002B194F">
        <w:rPr>
          <w:rFonts w:asciiTheme="minorHAnsi" w:hAnsiTheme="minorHAnsi" w:cstheme="minorHAnsi"/>
        </w:rPr>
        <w:t>P (macronutrient)</w:t>
      </w:r>
      <w:r w:rsidRPr="002B194F">
        <w:rPr>
          <w:rFonts w:asciiTheme="minorHAnsi" w:hAnsiTheme="minorHAnsi" w:cstheme="minorHAnsi"/>
        </w:rPr>
        <w:t>. A x B represents the lowland AP13 x upland DAC cross, C x D represents the lowland WBC x upland VS16 cross.</w:t>
      </w:r>
    </w:p>
    <w:sectPr w:rsidR="007A74EA" w:rsidRPr="00DE5C47" w:rsidSect="00C71FE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Li Zhang" w:date="2020-11-27T15:45:00Z" w:initials="LZ">
    <w:p w14:paraId="1F8E2BE7" w14:textId="77777777" w:rsidR="00F55566" w:rsidRDefault="00F55566">
      <w:pPr>
        <w:pStyle w:val="CommentText"/>
        <w:rPr>
          <w:rFonts w:eastAsia="Times New Roman" w:cstheme="minorHAnsi"/>
          <w:bCs/>
          <w:color w:val="24292E"/>
          <w:kern w:val="36"/>
          <w:sz w:val="24"/>
          <w:szCs w:val="24"/>
        </w:rPr>
      </w:pPr>
      <w:r>
        <w:rPr>
          <w:rStyle w:val="CommentReference"/>
        </w:rPr>
        <w:annotationRef/>
      </w:r>
      <w:r>
        <w:rPr>
          <w:rFonts w:eastAsia="Times New Roman" w:cstheme="minorHAnsi"/>
          <w:bCs/>
          <w:color w:val="24292E"/>
          <w:kern w:val="36"/>
          <w:sz w:val="24"/>
          <w:szCs w:val="24"/>
        </w:rPr>
        <w:t xml:space="preserve">Hi Dr. </w:t>
      </w:r>
      <w:proofErr w:type="spellStart"/>
      <w:r w:rsidRPr="00F94C71">
        <w:rPr>
          <w:rFonts w:eastAsia="Times New Roman" w:cstheme="minorHAnsi"/>
          <w:bCs/>
          <w:color w:val="24292E"/>
          <w:kern w:val="36"/>
          <w:sz w:val="24"/>
          <w:szCs w:val="24"/>
        </w:rPr>
        <w:t>Fritschi</w:t>
      </w:r>
      <w:proofErr w:type="spellEnd"/>
      <w:r>
        <w:rPr>
          <w:rFonts w:eastAsia="Times New Roman" w:cstheme="minorHAnsi"/>
          <w:bCs/>
          <w:color w:val="24292E"/>
          <w:kern w:val="36"/>
          <w:sz w:val="24"/>
          <w:szCs w:val="24"/>
        </w:rPr>
        <w:t xml:space="preserve">, </w:t>
      </w:r>
    </w:p>
    <w:p w14:paraId="0CF5569A" w14:textId="28B60F5D" w:rsidR="00F55566" w:rsidRDefault="00F55566">
      <w:pPr>
        <w:pStyle w:val="CommentText"/>
      </w:pPr>
      <w:r>
        <w:t>We would like to have your inputs on this part, we wonder if you can help editing, add to, or interpret the soil descriptions here or in Discussion. We also have the information in Table 2.</w:t>
      </w:r>
    </w:p>
  </w:comment>
  <w:comment w:id="1" w:author="Juenger, Thomas E" w:date="2020-11-25T14:10:00Z" w:initials="JTE">
    <w:p w14:paraId="331E8894" w14:textId="77777777" w:rsidR="00F55566" w:rsidRDefault="00F55566">
      <w:pPr>
        <w:pStyle w:val="CommentText"/>
      </w:pPr>
      <w:r>
        <w:rPr>
          <w:rStyle w:val="CommentReference"/>
        </w:rPr>
        <w:annotationRef/>
      </w:r>
      <w:r>
        <w:t xml:space="preserve">Given its importance, it might make sense to include this in a table or provide more interpretation.  Felix might be able to help with this.  We probably need to mention that these soils analyses were completed a TAMU. </w:t>
      </w:r>
    </w:p>
    <w:p w14:paraId="1DDF5E6C" w14:textId="77777777" w:rsidR="00F55566" w:rsidRDefault="00F55566">
      <w:pPr>
        <w:pStyle w:val="CommentText"/>
      </w:pPr>
    </w:p>
    <w:p w14:paraId="259A6736" w14:textId="0EE6440F" w:rsidR="00F55566" w:rsidRDefault="00F55566">
      <w:pPr>
        <w:pStyle w:val="CommentText"/>
      </w:pPr>
      <w:r>
        <w:t>Did sample get submitted for micronutrients?</w:t>
      </w:r>
    </w:p>
  </w:comment>
  <w:comment w:id="2" w:author="Alice MacQueen" w:date="2020-11-28T09:51:00Z" w:initials="AHM">
    <w:p w14:paraId="301D4D06" w14:textId="031529E5" w:rsidR="00F55566" w:rsidRDefault="00F55566">
      <w:pPr>
        <w:pStyle w:val="CommentText"/>
      </w:pPr>
      <w:r>
        <w:rPr>
          <w:rStyle w:val="CommentReference"/>
        </w:rPr>
        <w:annotationRef/>
      </w:r>
      <w:r>
        <w:t>Yes, Jason submitted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F5569A" w15:done="0"/>
  <w15:commentEx w15:paraId="259A6736" w15:done="0"/>
  <w15:commentEx w15:paraId="301D4D06" w15:paraIdParent="259A67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9C2C" w16cex:dateUtc="2020-11-28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F5569A" w16cid:durableId="236B9DAA"/>
  <w16cid:commentId w16cid:paraId="259A6736" w16cid:durableId="2368E46A"/>
  <w16cid:commentId w16cid:paraId="301D4D06" w16cid:durableId="236C9C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5F3FB" w14:textId="77777777" w:rsidR="00621396" w:rsidRDefault="00621396" w:rsidP="00382796">
      <w:pPr>
        <w:spacing w:after="0" w:line="240" w:lineRule="auto"/>
      </w:pPr>
      <w:r>
        <w:separator/>
      </w:r>
    </w:p>
  </w:endnote>
  <w:endnote w:type="continuationSeparator" w:id="0">
    <w:p w14:paraId="36256D0A" w14:textId="77777777" w:rsidR="00621396" w:rsidRDefault="00621396" w:rsidP="003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6707153"/>
      <w:docPartObj>
        <w:docPartGallery w:val="Page Numbers (Bottom of Page)"/>
        <w:docPartUnique/>
      </w:docPartObj>
    </w:sdtPr>
    <w:sdtEndPr>
      <w:rPr>
        <w:noProof/>
      </w:rPr>
    </w:sdtEndPr>
    <w:sdtContent>
      <w:p w14:paraId="04571471" w14:textId="7B020478" w:rsidR="00F55566" w:rsidRDefault="00F55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DB4248" w14:textId="77777777" w:rsidR="00F55566" w:rsidRDefault="00F55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067C6" w14:textId="77777777" w:rsidR="00621396" w:rsidRDefault="00621396" w:rsidP="00382796">
      <w:pPr>
        <w:spacing w:after="0" w:line="240" w:lineRule="auto"/>
      </w:pPr>
      <w:r>
        <w:separator/>
      </w:r>
    </w:p>
  </w:footnote>
  <w:footnote w:type="continuationSeparator" w:id="0">
    <w:p w14:paraId="08891C65" w14:textId="77777777" w:rsidR="00621396" w:rsidRDefault="00621396" w:rsidP="003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F77A2"/>
    <w:multiLevelType w:val="hybridMultilevel"/>
    <w:tmpl w:val="AE3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F76EB"/>
    <w:multiLevelType w:val="hybridMultilevel"/>
    <w:tmpl w:val="D22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41445"/>
    <w:multiLevelType w:val="hybridMultilevel"/>
    <w:tmpl w:val="A0C8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4E1A1F"/>
    <w:multiLevelType w:val="multilevel"/>
    <w:tmpl w:val="9236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8440A"/>
    <w:multiLevelType w:val="hybridMultilevel"/>
    <w:tmpl w:val="ECA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Zhang">
    <w15:presenceInfo w15:providerId="None" w15:userId="Li Zhang"/>
  </w15:person>
  <w15:person w15:author="Juenger, Thomas E">
    <w15:presenceInfo w15:providerId="AD" w15:userId="S-1-5-21-1300416419-2318684016-2794709267-1001"/>
  </w15:person>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ew Phytologis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74BA1"/>
    <w:rsid w:val="000009A1"/>
    <w:rsid w:val="00007D5F"/>
    <w:rsid w:val="00015223"/>
    <w:rsid w:val="00017D3E"/>
    <w:rsid w:val="0002110B"/>
    <w:rsid w:val="0002309A"/>
    <w:rsid w:val="00024A67"/>
    <w:rsid w:val="0002573A"/>
    <w:rsid w:val="00026A5D"/>
    <w:rsid w:val="00030454"/>
    <w:rsid w:val="0003201E"/>
    <w:rsid w:val="00034479"/>
    <w:rsid w:val="00044668"/>
    <w:rsid w:val="000476F1"/>
    <w:rsid w:val="00050285"/>
    <w:rsid w:val="0005120A"/>
    <w:rsid w:val="000518EE"/>
    <w:rsid w:val="00067A0D"/>
    <w:rsid w:val="000722C1"/>
    <w:rsid w:val="0008087E"/>
    <w:rsid w:val="00082B50"/>
    <w:rsid w:val="00085882"/>
    <w:rsid w:val="0009465B"/>
    <w:rsid w:val="000A0064"/>
    <w:rsid w:val="000A0FBA"/>
    <w:rsid w:val="000B0CE8"/>
    <w:rsid w:val="000B16BB"/>
    <w:rsid w:val="000B3AD8"/>
    <w:rsid w:val="000C1220"/>
    <w:rsid w:val="000C38EC"/>
    <w:rsid w:val="000D04E9"/>
    <w:rsid w:val="000D06C3"/>
    <w:rsid w:val="000D41CA"/>
    <w:rsid w:val="000E12CF"/>
    <w:rsid w:val="000E56B7"/>
    <w:rsid w:val="001035C7"/>
    <w:rsid w:val="00114491"/>
    <w:rsid w:val="0012346A"/>
    <w:rsid w:val="00135410"/>
    <w:rsid w:val="00136F4A"/>
    <w:rsid w:val="00143C43"/>
    <w:rsid w:val="00151689"/>
    <w:rsid w:val="001518AC"/>
    <w:rsid w:val="00153D1F"/>
    <w:rsid w:val="0015482B"/>
    <w:rsid w:val="0015790C"/>
    <w:rsid w:val="001602EA"/>
    <w:rsid w:val="00163BE1"/>
    <w:rsid w:val="00170286"/>
    <w:rsid w:val="00171F60"/>
    <w:rsid w:val="001766CF"/>
    <w:rsid w:val="00177337"/>
    <w:rsid w:val="00181CE8"/>
    <w:rsid w:val="00183296"/>
    <w:rsid w:val="00185428"/>
    <w:rsid w:val="0018545E"/>
    <w:rsid w:val="00194AB9"/>
    <w:rsid w:val="00194D4D"/>
    <w:rsid w:val="001969D5"/>
    <w:rsid w:val="001A195A"/>
    <w:rsid w:val="001A37D9"/>
    <w:rsid w:val="001A710A"/>
    <w:rsid w:val="001A7815"/>
    <w:rsid w:val="001B283E"/>
    <w:rsid w:val="001B37E7"/>
    <w:rsid w:val="001C0450"/>
    <w:rsid w:val="001C0D1E"/>
    <w:rsid w:val="001D2880"/>
    <w:rsid w:val="001E34CC"/>
    <w:rsid w:val="001F033D"/>
    <w:rsid w:val="001F14EB"/>
    <w:rsid w:val="001F4087"/>
    <w:rsid w:val="001F5C1A"/>
    <w:rsid w:val="001F68CE"/>
    <w:rsid w:val="001F7032"/>
    <w:rsid w:val="0020187F"/>
    <w:rsid w:val="00202F70"/>
    <w:rsid w:val="002105A5"/>
    <w:rsid w:val="002127EE"/>
    <w:rsid w:val="002203E6"/>
    <w:rsid w:val="0022321F"/>
    <w:rsid w:val="00233B84"/>
    <w:rsid w:val="002422F5"/>
    <w:rsid w:val="00245BD5"/>
    <w:rsid w:val="00246D72"/>
    <w:rsid w:val="00260932"/>
    <w:rsid w:val="00261ED5"/>
    <w:rsid w:val="00267B9D"/>
    <w:rsid w:val="00270E57"/>
    <w:rsid w:val="0027424D"/>
    <w:rsid w:val="00274829"/>
    <w:rsid w:val="00274C59"/>
    <w:rsid w:val="00283A63"/>
    <w:rsid w:val="0029020D"/>
    <w:rsid w:val="00293180"/>
    <w:rsid w:val="002945F9"/>
    <w:rsid w:val="002958D0"/>
    <w:rsid w:val="00297DE0"/>
    <w:rsid w:val="002A07F4"/>
    <w:rsid w:val="002A1203"/>
    <w:rsid w:val="002A3192"/>
    <w:rsid w:val="002A6F2B"/>
    <w:rsid w:val="002A751F"/>
    <w:rsid w:val="002B0111"/>
    <w:rsid w:val="002B194F"/>
    <w:rsid w:val="002B3041"/>
    <w:rsid w:val="002B64B4"/>
    <w:rsid w:val="002D007A"/>
    <w:rsid w:val="002D22E0"/>
    <w:rsid w:val="002D7FBE"/>
    <w:rsid w:val="002E4011"/>
    <w:rsid w:val="002F3F36"/>
    <w:rsid w:val="002F7464"/>
    <w:rsid w:val="003059CF"/>
    <w:rsid w:val="00306650"/>
    <w:rsid w:val="0031022E"/>
    <w:rsid w:val="00320B1A"/>
    <w:rsid w:val="003353E8"/>
    <w:rsid w:val="00342A75"/>
    <w:rsid w:val="00343C37"/>
    <w:rsid w:val="00343C51"/>
    <w:rsid w:val="003677D9"/>
    <w:rsid w:val="00370073"/>
    <w:rsid w:val="003708C7"/>
    <w:rsid w:val="00374942"/>
    <w:rsid w:val="00382796"/>
    <w:rsid w:val="003842F6"/>
    <w:rsid w:val="003860DF"/>
    <w:rsid w:val="00387DAD"/>
    <w:rsid w:val="003A7574"/>
    <w:rsid w:val="003C0D6E"/>
    <w:rsid w:val="003C44F1"/>
    <w:rsid w:val="003D2380"/>
    <w:rsid w:val="003D2DF7"/>
    <w:rsid w:val="003D43A9"/>
    <w:rsid w:val="00407FAA"/>
    <w:rsid w:val="0041153E"/>
    <w:rsid w:val="00415400"/>
    <w:rsid w:val="0042101A"/>
    <w:rsid w:val="00424C2B"/>
    <w:rsid w:val="00440312"/>
    <w:rsid w:val="00451344"/>
    <w:rsid w:val="004602E5"/>
    <w:rsid w:val="004609B0"/>
    <w:rsid w:val="004660C9"/>
    <w:rsid w:val="00472F58"/>
    <w:rsid w:val="004744F5"/>
    <w:rsid w:val="00480259"/>
    <w:rsid w:val="00484195"/>
    <w:rsid w:val="00487E02"/>
    <w:rsid w:val="00491871"/>
    <w:rsid w:val="0049613F"/>
    <w:rsid w:val="004A0040"/>
    <w:rsid w:val="004A2320"/>
    <w:rsid w:val="004A41E0"/>
    <w:rsid w:val="004A7019"/>
    <w:rsid w:val="004B3856"/>
    <w:rsid w:val="004B5FCF"/>
    <w:rsid w:val="004C0388"/>
    <w:rsid w:val="004C0493"/>
    <w:rsid w:val="004C4935"/>
    <w:rsid w:val="004D37B5"/>
    <w:rsid w:val="004D40AD"/>
    <w:rsid w:val="004D43C0"/>
    <w:rsid w:val="004E17B9"/>
    <w:rsid w:val="004E295F"/>
    <w:rsid w:val="004E6FCA"/>
    <w:rsid w:val="004F78D6"/>
    <w:rsid w:val="00501CFA"/>
    <w:rsid w:val="00503610"/>
    <w:rsid w:val="00503E4B"/>
    <w:rsid w:val="00503E5D"/>
    <w:rsid w:val="00506563"/>
    <w:rsid w:val="00516D34"/>
    <w:rsid w:val="00520B8B"/>
    <w:rsid w:val="00525F47"/>
    <w:rsid w:val="00542765"/>
    <w:rsid w:val="005434B9"/>
    <w:rsid w:val="0055014F"/>
    <w:rsid w:val="00550E16"/>
    <w:rsid w:val="00551C00"/>
    <w:rsid w:val="00560BAC"/>
    <w:rsid w:val="00567361"/>
    <w:rsid w:val="005714E7"/>
    <w:rsid w:val="00580010"/>
    <w:rsid w:val="00581C85"/>
    <w:rsid w:val="0058395F"/>
    <w:rsid w:val="00591B26"/>
    <w:rsid w:val="00592308"/>
    <w:rsid w:val="0059330F"/>
    <w:rsid w:val="005939D7"/>
    <w:rsid w:val="00595C4F"/>
    <w:rsid w:val="005A071A"/>
    <w:rsid w:val="005A188C"/>
    <w:rsid w:val="005A6D4A"/>
    <w:rsid w:val="005B4D90"/>
    <w:rsid w:val="005B691F"/>
    <w:rsid w:val="005B6C4E"/>
    <w:rsid w:val="005B7AE4"/>
    <w:rsid w:val="005C3AA3"/>
    <w:rsid w:val="005E1070"/>
    <w:rsid w:val="005E202A"/>
    <w:rsid w:val="005E3AB0"/>
    <w:rsid w:val="005E7548"/>
    <w:rsid w:val="005F147E"/>
    <w:rsid w:val="005F4878"/>
    <w:rsid w:val="005F7ED8"/>
    <w:rsid w:val="00600B0C"/>
    <w:rsid w:val="00600D35"/>
    <w:rsid w:val="00604547"/>
    <w:rsid w:val="0060770C"/>
    <w:rsid w:val="00611845"/>
    <w:rsid w:val="00621396"/>
    <w:rsid w:val="006226FD"/>
    <w:rsid w:val="00623491"/>
    <w:rsid w:val="00623F47"/>
    <w:rsid w:val="00624224"/>
    <w:rsid w:val="006271C5"/>
    <w:rsid w:val="00635401"/>
    <w:rsid w:val="00651CB7"/>
    <w:rsid w:val="00657680"/>
    <w:rsid w:val="0066201B"/>
    <w:rsid w:val="006623FB"/>
    <w:rsid w:val="00667566"/>
    <w:rsid w:val="00667AC5"/>
    <w:rsid w:val="00667B0B"/>
    <w:rsid w:val="006718E5"/>
    <w:rsid w:val="006732CC"/>
    <w:rsid w:val="00680664"/>
    <w:rsid w:val="00681CFF"/>
    <w:rsid w:val="00682EB4"/>
    <w:rsid w:val="006871CF"/>
    <w:rsid w:val="00692304"/>
    <w:rsid w:val="00693B62"/>
    <w:rsid w:val="00693ECF"/>
    <w:rsid w:val="006A4636"/>
    <w:rsid w:val="006B0309"/>
    <w:rsid w:val="006B453D"/>
    <w:rsid w:val="006D4B3B"/>
    <w:rsid w:val="006E35D4"/>
    <w:rsid w:val="006F7FF0"/>
    <w:rsid w:val="00707D5A"/>
    <w:rsid w:val="00712DEF"/>
    <w:rsid w:val="00717DD9"/>
    <w:rsid w:val="007211F5"/>
    <w:rsid w:val="007272D7"/>
    <w:rsid w:val="0073290F"/>
    <w:rsid w:val="007353E1"/>
    <w:rsid w:val="0074421D"/>
    <w:rsid w:val="00750098"/>
    <w:rsid w:val="00757D92"/>
    <w:rsid w:val="00760F86"/>
    <w:rsid w:val="007658DB"/>
    <w:rsid w:val="00770B28"/>
    <w:rsid w:val="00774229"/>
    <w:rsid w:val="00783277"/>
    <w:rsid w:val="00787E05"/>
    <w:rsid w:val="007913B3"/>
    <w:rsid w:val="00795E5E"/>
    <w:rsid w:val="00796D42"/>
    <w:rsid w:val="007977CA"/>
    <w:rsid w:val="007A3A35"/>
    <w:rsid w:val="007A74EA"/>
    <w:rsid w:val="007B08CD"/>
    <w:rsid w:val="007B0D7B"/>
    <w:rsid w:val="007B478B"/>
    <w:rsid w:val="007B4D39"/>
    <w:rsid w:val="007B4EBC"/>
    <w:rsid w:val="007C3AFB"/>
    <w:rsid w:val="007C3B1E"/>
    <w:rsid w:val="007C5A0D"/>
    <w:rsid w:val="007D40CA"/>
    <w:rsid w:val="007D73BA"/>
    <w:rsid w:val="007E2E0B"/>
    <w:rsid w:val="007E693B"/>
    <w:rsid w:val="007F19BC"/>
    <w:rsid w:val="007F1ACA"/>
    <w:rsid w:val="007F71DF"/>
    <w:rsid w:val="008066DE"/>
    <w:rsid w:val="0081314F"/>
    <w:rsid w:val="00824D5A"/>
    <w:rsid w:val="0082596E"/>
    <w:rsid w:val="00831AE6"/>
    <w:rsid w:val="00846763"/>
    <w:rsid w:val="008528B9"/>
    <w:rsid w:val="008610B0"/>
    <w:rsid w:val="0086345B"/>
    <w:rsid w:val="008639B9"/>
    <w:rsid w:val="0087701C"/>
    <w:rsid w:val="00884EF1"/>
    <w:rsid w:val="00890C56"/>
    <w:rsid w:val="0089347A"/>
    <w:rsid w:val="00896239"/>
    <w:rsid w:val="0089733C"/>
    <w:rsid w:val="008A06A6"/>
    <w:rsid w:val="008A6B67"/>
    <w:rsid w:val="008B39D7"/>
    <w:rsid w:val="008C6EDD"/>
    <w:rsid w:val="008C7676"/>
    <w:rsid w:val="008D1D55"/>
    <w:rsid w:val="008D750F"/>
    <w:rsid w:val="008F094E"/>
    <w:rsid w:val="008F163F"/>
    <w:rsid w:val="008F36EF"/>
    <w:rsid w:val="00904193"/>
    <w:rsid w:val="009045AD"/>
    <w:rsid w:val="009063D3"/>
    <w:rsid w:val="00914A31"/>
    <w:rsid w:val="009172E7"/>
    <w:rsid w:val="009207A5"/>
    <w:rsid w:val="0092264C"/>
    <w:rsid w:val="0092319C"/>
    <w:rsid w:val="009347AB"/>
    <w:rsid w:val="0093520F"/>
    <w:rsid w:val="00940A45"/>
    <w:rsid w:val="00963556"/>
    <w:rsid w:val="00963B7A"/>
    <w:rsid w:val="009657F6"/>
    <w:rsid w:val="00971C82"/>
    <w:rsid w:val="00974254"/>
    <w:rsid w:val="00977D94"/>
    <w:rsid w:val="009958AA"/>
    <w:rsid w:val="009A1858"/>
    <w:rsid w:val="009A7C32"/>
    <w:rsid w:val="009B0BB2"/>
    <w:rsid w:val="009D411B"/>
    <w:rsid w:val="009D4FC3"/>
    <w:rsid w:val="009D6A98"/>
    <w:rsid w:val="009E0E86"/>
    <w:rsid w:val="009F00CD"/>
    <w:rsid w:val="009F1173"/>
    <w:rsid w:val="009F4530"/>
    <w:rsid w:val="009F5598"/>
    <w:rsid w:val="00A00604"/>
    <w:rsid w:val="00A059F8"/>
    <w:rsid w:val="00A07AF6"/>
    <w:rsid w:val="00A07FB7"/>
    <w:rsid w:val="00A10184"/>
    <w:rsid w:val="00A253A3"/>
    <w:rsid w:val="00A27506"/>
    <w:rsid w:val="00A34FE8"/>
    <w:rsid w:val="00A36BFD"/>
    <w:rsid w:val="00A4084A"/>
    <w:rsid w:val="00A45AEB"/>
    <w:rsid w:val="00A47CC8"/>
    <w:rsid w:val="00A52E8D"/>
    <w:rsid w:val="00A56486"/>
    <w:rsid w:val="00A575FD"/>
    <w:rsid w:val="00A70B02"/>
    <w:rsid w:val="00A7104F"/>
    <w:rsid w:val="00A74600"/>
    <w:rsid w:val="00A77DFE"/>
    <w:rsid w:val="00A81250"/>
    <w:rsid w:val="00A8181C"/>
    <w:rsid w:val="00A83028"/>
    <w:rsid w:val="00A83220"/>
    <w:rsid w:val="00A92BC2"/>
    <w:rsid w:val="00A9576C"/>
    <w:rsid w:val="00A966AA"/>
    <w:rsid w:val="00AA1C6E"/>
    <w:rsid w:val="00AB4600"/>
    <w:rsid w:val="00AB5898"/>
    <w:rsid w:val="00AE0230"/>
    <w:rsid w:val="00AE3F53"/>
    <w:rsid w:val="00AF04B8"/>
    <w:rsid w:val="00AF14D3"/>
    <w:rsid w:val="00AF6816"/>
    <w:rsid w:val="00AF737C"/>
    <w:rsid w:val="00B00117"/>
    <w:rsid w:val="00B0250B"/>
    <w:rsid w:val="00B03301"/>
    <w:rsid w:val="00B03BD3"/>
    <w:rsid w:val="00B26A02"/>
    <w:rsid w:val="00B37135"/>
    <w:rsid w:val="00B4333B"/>
    <w:rsid w:val="00B43F7F"/>
    <w:rsid w:val="00B46FC5"/>
    <w:rsid w:val="00B50432"/>
    <w:rsid w:val="00B526D5"/>
    <w:rsid w:val="00B528D5"/>
    <w:rsid w:val="00B65D4D"/>
    <w:rsid w:val="00B661C0"/>
    <w:rsid w:val="00B67176"/>
    <w:rsid w:val="00B70A61"/>
    <w:rsid w:val="00B72C9C"/>
    <w:rsid w:val="00B74BA1"/>
    <w:rsid w:val="00B74D55"/>
    <w:rsid w:val="00B77379"/>
    <w:rsid w:val="00B826B4"/>
    <w:rsid w:val="00B83169"/>
    <w:rsid w:val="00B86546"/>
    <w:rsid w:val="00B93674"/>
    <w:rsid w:val="00B95642"/>
    <w:rsid w:val="00BA105C"/>
    <w:rsid w:val="00BA4139"/>
    <w:rsid w:val="00BA7C4A"/>
    <w:rsid w:val="00BB01DC"/>
    <w:rsid w:val="00BC19D5"/>
    <w:rsid w:val="00BD0F92"/>
    <w:rsid w:val="00BD3879"/>
    <w:rsid w:val="00BE32E3"/>
    <w:rsid w:val="00BE518B"/>
    <w:rsid w:val="00BF1F2F"/>
    <w:rsid w:val="00BF5E14"/>
    <w:rsid w:val="00C0039D"/>
    <w:rsid w:val="00C038A9"/>
    <w:rsid w:val="00C03F7F"/>
    <w:rsid w:val="00C10AC3"/>
    <w:rsid w:val="00C12D64"/>
    <w:rsid w:val="00C1363F"/>
    <w:rsid w:val="00C167D8"/>
    <w:rsid w:val="00C2170D"/>
    <w:rsid w:val="00C260BE"/>
    <w:rsid w:val="00C44D8B"/>
    <w:rsid w:val="00C478D6"/>
    <w:rsid w:val="00C521DA"/>
    <w:rsid w:val="00C53F01"/>
    <w:rsid w:val="00C62D19"/>
    <w:rsid w:val="00C70776"/>
    <w:rsid w:val="00C71FEF"/>
    <w:rsid w:val="00C75569"/>
    <w:rsid w:val="00C82B0C"/>
    <w:rsid w:val="00C82FBD"/>
    <w:rsid w:val="00C86A63"/>
    <w:rsid w:val="00C97120"/>
    <w:rsid w:val="00C97322"/>
    <w:rsid w:val="00C973D5"/>
    <w:rsid w:val="00CA4784"/>
    <w:rsid w:val="00CA78A0"/>
    <w:rsid w:val="00CB31C7"/>
    <w:rsid w:val="00CB404F"/>
    <w:rsid w:val="00CB687B"/>
    <w:rsid w:val="00CC5DBA"/>
    <w:rsid w:val="00CC6BA8"/>
    <w:rsid w:val="00CD14CC"/>
    <w:rsid w:val="00CD4AA7"/>
    <w:rsid w:val="00CD7213"/>
    <w:rsid w:val="00CE4CA8"/>
    <w:rsid w:val="00CE534A"/>
    <w:rsid w:val="00CF42BA"/>
    <w:rsid w:val="00CF5C74"/>
    <w:rsid w:val="00D012C9"/>
    <w:rsid w:val="00D12750"/>
    <w:rsid w:val="00D249DE"/>
    <w:rsid w:val="00D25B9B"/>
    <w:rsid w:val="00D56DE5"/>
    <w:rsid w:val="00D578F4"/>
    <w:rsid w:val="00D66204"/>
    <w:rsid w:val="00D72737"/>
    <w:rsid w:val="00D7432E"/>
    <w:rsid w:val="00D81805"/>
    <w:rsid w:val="00D82AB3"/>
    <w:rsid w:val="00D82F1D"/>
    <w:rsid w:val="00D854CE"/>
    <w:rsid w:val="00D90E5F"/>
    <w:rsid w:val="00D90EDC"/>
    <w:rsid w:val="00D93390"/>
    <w:rsid w:val="00DA1E8D"/>
    <w:rsid w:val="00DA678A"/>
    <w:rsid w:val="00DC009F"/>
    <w:rsid w:val="00DD0FCB"/>
    <w:rsid w:val="00DD3ED3"/>
    <w:rsid w:val="00DD5AF9"/>
    <w:rsid w:val="00DE5C47"/>
    <w:rsid w:val="00DE6B1C"/>
    <w:rsid w:val="00DF29A7"/>
    <w:rsid w:val="00DF38F4"/>
    <w:rsid w:val="00E043F6"/>
    <w:rsid w:val="00E216DA"/>
    <w:rsid w:val="00E3358F"/>
    <w:rsid w:val="00E3366A"/>
    <w:rsid w:val="00E33743"/>
    <w:rsid w:val="00E42D1D"/>
    <w:rsid w:val="00E435B0"/>
    <w:rsid w:val="00E450A9"/>
    <w:rsid w:val="00E50C4D"/>
    <w:rsid w:val="00E60DC5"/>
    <w:rsid w:val="00E6304C"/>
    <w:rsid w:val="00E67316"/>
    <w:rsid w:val="00E73B36"/>
    <w:rsid w:val="00E869A9"/>
    <w:rsid w:val="00EA10B4"/>
    <w:rsid w:val="00EB3CD0"/>
    <w:rsid w:val="00EC4F86"/>
    <w:rsid w:val="00EC7703"/>
    <w:rsid w:val="00ED1A2B"/>
    <w:rsid w:val="00EE7D50"/>
    <w:rsid w:val="00EF3FCD"/>
    <w:rsid w:val="00F02C5F"/>
    <w:rsid w:val="00F050F5"/>
    <w:rsid w:val="00F12194"/>
    <w:rsid w:val="00F14E1A"/>
    <w:rsid w:val="00F26F90"/>
    <w:rsid w:val="00F365FB"/>
    <w:rsid w:val="00F37AE9"/>
    <w:rsid w:val="00F37DA6"/>
    <w:rsid w:val="00F412FB"/>
    <w:rsid w:val="00F42E1D"/>
    <w:rsid w:val="00F435F3"/>
    <w:rsid w:val="00F44B71"/>
    <w:rsid w:val="00F44CC4"/>
    <w:rsid w:val="00F450A4"/>
    <w:rsid w:val="00F46437"/>
    <w:rsid w:val="00F52B1B"/>
    <w:rsid w:val="00F54248"/>
    <w:rsid w:val="00F55566"/>
    <w:rsid w:val="00F663AD"/>
    <w:rsid w:val="00F71E3E"/>
    <w:rsid w:val="00F77FBC"/>
    <w:rsid w:val="00F80B14"/>
    <w:rsid w:val="00F86859"/>
    <w:rsid w:val="00F94C71"/>
    <w:rsid w:val="00FA26F1"/>
    <w:rsid w:val="00FA2CE9"/>
    <w:rsid w:val="00FA363F"/>
    <w:rsid w:val="00FA5435"/>
    <w:rsid w:val="00FA74E2"/>
    <w:rsid w:val="00FA7D5F"/>
    <w:rsid w:val="00FB4085"/>
    <w:rsid w:val="00FB5798"/>
    <w:rsid w:val="00FC2760"/>
    <w:rsid w:val="00FC4E34"/>
    <w:rsid w:val="00FC5283"/>
    <w:rsid w:val="00FC5D0F"/>
    <w:rsid w:val="00FD1252"/>
    <w:rsid w:val="00FD56F9"/>
    <w:rsid w:val="00FE1434"/>
    <w:rsid w:val="00FE1702"/>
    <w:rsid w:val="00FE34C0"/>
    <w:rsid w:val="00FE6B0B"/>
    <w:rsid w:val="00FF0B8E"/>
    <w:rsid w:val="00FF1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47A3"/>
  <w15:chartTrackingRefBased/>
  <w15:docId w15:val="{77224AE7-05B9-4BDF-8867-77FB9E91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81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250"/>
    <w:rPr>
      <w:rFonts w:ascii="Times New Roman" w:eastAsia="Times New Roman" w:hAnsi="Times New Roman" w:cs="Times New Roman"/>
      <w:b/>
      <w:bCs/>
      <w:sz w:val="36"/>
      <w:szCs w:val="36"/>
    </w:rPr>
  </w:style>
  <w:style w:type="paragraph" w:styleId="NormalWeb">
    <w:name w:val="Normal (Web)"/>
    <w:basedOn w:val="Normal"/>
    <w:uiPriority w:val="99"/>
    <w:unhideWhenUsed/>
    <w:rsid w:val="00A812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rsid w:val="00A81250"/>
    <w:rPr>
      <w:rFonts w:ascii="Courier New" w:eastAsia="Times New Roman" w:hAnsi="Courier New" w:cs="Courier New"/>
      <w:sz w:val="20"/>
      <w:szCs w:val="20"/>
    </w:rPr>
  </w:style>
  <w:style w:type="character" w:styleId="Hyperlink">
    <w:name w:val="Hyperlink"/>
    <w:basedOn w:val="DefaultParagraphFont"/>
    <w:uiPriority w:val="99"/>
    <w:unhideWhenUsed/>
    <w:rsid w:val="00A81250"/>
    <w:rPr>
      <w:color w:val="0000FF"/>
      <w:u w:val="single"/>
    </w:rPr>
  </w:style>
  <w:style w:type="character" w:customStyle="1" w:styleId="Heading3Char">
    <w:name w:val="Heading 3 Char"/>
    <w:basedOn w:val="DefaultParagraphFont"/>
    <w:link w:val="Heading3"/>
    <w:uiPriority w:val="9"/>
    <w:rsid w:val="00A812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2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E5D"/>
    <w:rPr>
      <w:rFonts w:ascii="Segoe UI" w:hAnsi="Segoe UI" w:cs="Segoe UI"/>
      <w:sz w:val="18"/>
      <w:szCs w:val="18"/>
    </w:rPr>
  </w:style>
  <w:style w:type="character" w:styleId="UnresolvedMention">
    <w:name w:val="Unresolved Mention"/>
    <w:basedOn w:val="DefaultParagraphFont"/>
    <w:uiPriority w:val="99"/>
    <w:semiHidden/>
    <w:unhideWhenUsed/>
    <w:rsid w:val="004B5FCF"/>
    <w:rPr>
      <w:color w:val="605E5C"/>
      <w:shd w:val="clear" w:color="auto" w:fill="E1DFDD"/>
    </w:rPr>
  </w:style>
  <w:style w:type="character" w:styleId="FollowedHyperlink">
    <w:name w:val="FollowedHyperlink"/>
    <w:basedOn w:val="DefaultParagraphFont"/>
    <w:uiPriority w:val="99"/>
    <w:semiHidden/>
    <w:unhideWhenUsed/>
    <w:rsid w:val="00306650"/>
    <w:rPr>
      <w:color w:val="954F72" w:themeColor="followedHyperlink"/>
      <w:u w:val="single"/>
    </w:rPr>
  </w:style>
  <w:style w:type="paragraph" w:styleId="ListParagraph">
    <w:name w:val="List Paragraph"/>
    <w:basedOn w:val="Normal"/>
    <w:uiPriority w:val="34"/>
    <w:qFormat/>
    <w:rsid w:val="005B6C4E"/>
    <w:pPr>
      <w:ind w:left="720"/>
      <w:contextualSpacing/>
    </w:pPr>
  </w:style>
  <w:style w:type="paragraph" w:styleId="Header">
    <w:name w:val="header"/>
    <w:basedOn w:val="Normal"/>
    <w:link w:val="HeaderChar"/>
    <w:uiPriority w:val="99"/>
    <w:unhideWhenUsed/>
    <w:rsid w:val="003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796"/>
  </w:style>
  <w:style w:type="paragraph" w:styleId="Footer">
    <w:name w:val="footer"/>
    <w:basedOn w:val="Normal"/>
    <w:link w:val="FooterChar"/>
    <w:uiPriority w:val="99"/>
    <w:unhideWhenUsed/>
    <w:rsid w:val="003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96"/>
  </w:style>
  <w:style w:type="character" w:styleId="CommentReference">
    <w:name w:val="annotation reference"/>
    <w:basedOn w:val="DefaultParagraphFont"/>
    <w:uiPriority w:val="99"/>
    <w:semiHidden/>
    <w:unhideWhenUsed/>
    <w:rsid w:val="00581C85"/>
    <w:rPr>
      <w:sz w:val="16"/>
      <w:szCs w:val="16"/>
    </w:rPr>
  </w:style>
  <w:style w:type="paragraph" w:styleId="CommentText">
    <w:name w:val="annotation text"/>
    <w:basedOn w:val="Normal"/>
    <w:link w:val="CommentTextChar"/>
    <w:uiPriority w:val="99"/>
    <w:semiHidden/>
    <w:unhideWhenUsed/>
    <w:rsid w:val="00581C85"/>
    <w:pPr>
      <w:spacing w:line="240" w:lineRule="auto"/>
    </w:pPr>
    <w:rPr>
      <w:sz w:val="20"/>
      <w:szCs w:val="20"/>
    </w:rPr>
  </w:style>
  <w:style w:type="character" w:customStyle="1" w:styleId="CommentTextChar">
    <w:name w:val="Comment Text Char"/>
    <w:basedOn w:val="DefaultParagraphFont"/>
    <w:link w:val="CommentText"/>
    <w:uiPriority w:val="99"/>
    <w:semiHidden/>
    <w:rsid w:val="00581C85"/>
    <w:rPr>
      <w:sz w:val="20"/>
      <w:szCs w:val="20"/>
    </w:rPr>
  </w:style>
  <w:style w:type="paragraph" w:styleId="CommentSubject">
    <w:name w:val="annotation subject"/>
    <w:basedOn w:val="CommentText"/>
    <w:next w:val="CommentText"/>
    <w:link w:val="CommentSubjectChar"/>
    <w:uiPriority w:val="99"/>
    <w:semiHidden/>
    <w:unhideWhenUsed/>
    <w:rsid w:val="00AB4600"/>
    <w:rPr>
      <w:b/>
      <w:bCs/>
    </w:rPr>
  </w:style>
  <w:style w:type="character" w:customStyle="1" w:styleId="CommentSubjectChar">
    <w:name w:val="Comment Subject Char"/>
    <w:basedOn w:val="CommentTextChar"/>
    <w:link w:val="CommentSubject"/>
    <w:uiPriority w:val="99"/>
    <w:semiHidden/>
    <w:rsid w:val="00AB4600"/>
    <w:rPr>
      <w:b/>
      <w:bCs/>
      <w:sz w:val="20"/>
      <w:szCs w:val="20"/>
    </w:rPr>
  </w:style>
  <w:style w:type="character" w:styleId="LineNumber">
    <w:name w:val="line number"/>
    <w:basedOn w:val="DefaultParagraphFont"/>
    <w:uiPriority w:val="99"/>
    <w:semiHidden/>
    <w:unhideWhenUsed/>
    <w:rsid w:val="00DD0FCB"/>
  </w:style>
  <w:style w:type="paragraph" w:customStyle="1" w:styleId="EndNoteBibliographyTitle">
    <w:name w:val="EndNote Bibliography Title"/>
    <w:basedOn w:val="Normal"/>
    <w:link w:val="EndNoteBibliographyTitleChar"/>
    <w:rsid w:val="00FF0B8E"/>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0B8E"/>
    <w:rPr>
      <w:rFonts w:ascii="Times New Roman" w:hAnsi="Times New Roman" w:cs="Times New Roman"/>
      <w:noProof/>
      <w:sz w:val="24"/>
    </w:rPr>
  </w:style>
  <w:style w:type="paragraph" w:customStyle="1" w:styleId="EndNoteBibliography">
    <w:name w:val="EndNote Bibliography"/>
    <w:basedOn w:val="Normal"/>
    <w:link w:val="EndNoteBibliographyChar"/>
    <w:rsid w:val="00FF0B8E"/>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0B8E"/>
    <w:rPr>
      <w:rFonts w:ascii="Times New Roman" w:hAnsi="Times New Roman" w:cs="Times New Roman"/>
      <w:noProof/>
      <w:sz w:val="24"/>
    </w:rPr>
  </w:style>
  <w:style w:type="character" w:styleId="Strong">
    <w:name w:val="Strong"/>
    <w:basedOn w:val="DefaultParagraphFont"/>
    <w:uiPriority w:val="22"/>
    <w:qFormat/>
    <w:rsid w:val="003D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15547">
      <w:bodyDiv w:val="1"/>
      <w:marLeft w:val="0"/>
      <w:marRight w:val="0"/>
      <w:marTop w:val="0"/>
      <w:marBottom w:val="0"/>
      <w:divBdr>
        <w:top w:val="none" w:sz="0" w:space="0" w:color="auto"/>
        <w:left w:val="none" w:sz="0" w:space="0" w:color="auto"/>
        <w:bottom w:val="none" w:sz="0" w:space="0" w:color="auto"/>
        <w:right w:val="none" w:sz="0" w:space="0" w:color="auto"/>
      </w:divBdr>
    </w:div>
    <w:div w:id="449475395">
      <w:bodyDiv w:val="1"/>
      <w:marLeft w:val="0"/>
      <w:marRight w:val="0"/>
      <w:marTop w:val="0"/>
      <w:marBottom w:val="0"/>
      <w:divBdr>
        <w:top w:val="none" w:sz="0" w:space="0" w:color="auto"/>
        <w:left w:val="none" w:sz="0" w:space="0" w:color="auto"/>
        <w:bottom w:val="none" w:sz="0" w:space="0" w:color="auto"/>
        <w:right w:val="none" w:sz="0" w:space="0" w:color="auto"/>
      </w:divBdr>
    </w:div>
    <w:div w:id="714355460">
      <w:bodyDiv w:val="1"/>
      <w:marLeft w:val="0"/>
      <w:marRight w:val="0"/>
      <w:marTop w:val="0"/>
      <w:marBottom w:val="0"/>
      <w:divBdr>
        <w:top w:val="none" w:sz="0" w:space="0" w:color="auto"/>
        <w:left w:val="none" w:sz="0" w:space="0" w:color="auto"/>
        <w:bottom w:val="none" w:sz="0" w:space="0" w:color="auto"/>
        <w:right w:val="none" w:sz="0" w:space="0" w:color="auto"/>
      </w:divBdr>
    </w:div>
    <w:div w:id="792669555">
      <w:bodyDiv w:val="1"/>
      <w:marLeft w:val="0"/>
      <w:marRight w:val="0"/>
      <w:marTop w:val="0"/>
      <w:marBottom w:val="0"/>
      <w:divBdr>
        <w:top w:val="none" w:sz="0" w:space="0" w:color="auto"/>
        <w:left w:val="none" w:sz="0" w:space="0" w:color="auto"/>
        <w:bottom w:val="none" w:sz="0" w:space="0" w:color="auto"/>
        <w:right w:val="none" w:sz="0" w:space="0" w:color="auto"/>
      </w:divBdr>
    </w:div>
    <w:div w:id="812452517">
      <w:bodyDiv w:val="1"/>
      <w:marLeft w:val="0"/>
      <w:marRight w:val="0"/>
      <w:marTop w:val="0"/>
      <w:marBottom w:val="0"/>
      <w:divBdr>
        <w:top w:val="none" w:sz="0" w:space="0" w:color="auto"/>
        <w:left w:val="none" w:sz="0" w:space="0" w:color="auto"/>
        <w:bottom w:val="none" w:sz="0" w:space="0" w:color="auto"/>
        <w:right w:val="none" w:sz="0" w:space="0" w:color="auto"/>
      </w:divBdr>
    </w:div>
    <w:div w:id="1125848155">
      <w:bodyDiv w:val="1"/>
      <w:marLeft w:val="0"/>
      <w:marRight w:val="0"/>
      <w:marTop w:val="0"/>
      <w:marBottom w:val="0"/>
      <w:divBdr>
        <w:top w:val="none" w:sz="0" w:space="0" w:color="auto"/>
        <w:left w:val="none" w:sz="0" w:space="0" w:color="auto"/>
        <w:bottom w:val="none" w:sz="0" w:space="0" w:color="auto"/>
        <w:right w:val="none" w:sz="0" w:space="0" w:color="auto"/>
      </w:divBdr>
    </w:div>
    <w:div w:id="1842235686">
      <w:bodyDiv w:val="1"/>
      <w:marLeft w:val="0"/>
      <w:marRight w:val="0"/>
      <w:marTop w:val="0"/>
      <w:marBottom w:val="0"/>
      <w:divBdr>
        <w:top w:val="none" w:sz="0" w:space="0" w:color="auto"/>
        <w:left w:val="none" w:sz="0" w:space="0" w:color="auto"/>
        <w:bottom w:val="none" w:sz="0" w:space="0" w:color="auto"/>
        <w:right w:val="none" w:sz="0" w:space="0" w:color="auto"/>
      </w:divBdr>
    </w:div>
    <w:div w:id="1917207745">
      <w:bodyDiv w:val="1"/>
      <w:marLeft w:val="0"/>
      <w:marRight w:val="0"/>
      <w:marTop w:val="0"/>
      <w:marBottom w:val="0"/>
      <w:divBdr>
        <w:top w:val="none" w:sz="0" w:space="0" w:color="auto"/>
        <w:left w:val="none" w:sz="0" w:space="0" w:color="auto"/>
        <w:bottom w:val="none" w:sz="0" w:space="0" w:color="auto"/>
        <w:right w:val="none" w:sz="0" w:space="0" w:color="auto"/>
      </w:divBdr>
    </w:div>
    <w:div w:id="21219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i.org/10.5061/dryad.ghx3ffbj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28</Pages>
  <Words>16557</Words>
  <Characters>94376</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Alice MacQueen</cp:lastModifiedBy>
  <cp:revision>16</cp:revision>
  <dcterms:created xsi:type="dcterms:W3CDTF">2020-11-28T15:47:00Z</dcterms:created>
  <dcterms:modified xsi:type="dcterms:W3CDTF">2020-11-28T16:32:00Z</dcterms:modified>
</cp:coreProperties>
</file>