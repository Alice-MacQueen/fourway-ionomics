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Michael Udvardi (or his postdocs), Gautum Sarath, Geoff Morris, Brian Dilkes</w:t>
      </w:r>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0D723C3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ins w:id="1" w:author="Alice MacQueen" w:date="2020-11-23T19:30:00Z">
        <w:r w:rsidR="004A7019">
          <w:rPr>
            <w:rFonts w:eastAsia="Times New Roman" w:cstheme="minorHAnsi"/>
            <w:bCs/>
            <w:color w:val="24292E"/>
            <w:kern w:val="36"/>
            <w:sz w:val="24"/>
            <w:szCs w:val="24"/>
          </w:rPr>
          <w:t xml:space="preserve"> (585</w:t>
        </w:r>
      </w:ins>
      <w:ins w:id="2" w:author="Alice MacQueen" w:date="2020-11-23T19:33:00Z">
        <w:r w:rsidR="002127EE">
          <w:rPr>
            <w:rFonts w:eastAsia="Times New Roman" w:cstheme="minorHAnsi"/>
            <w:bCs/>
            <w:color w:val="24292E"/>
            <w:kern w:val="36"/>
            <w:sz w:val="24"/>
            <w:szCs w:val="24"/>
          </w:rPr>
          <w:t>1</w:t>
        </w:r>
      </w:ins>
      <w:ins w:id="3" w:author="Alice MacQueen" w:date="2020-11-23T19:30:00Z">
        <w:r w:rsidR="004A7019">
          <w:rPr>
            <w:rFonts w:eastAsia="Times New Roman" w:cstheme="minorHAnsi"/>
            <w:bCs/>
            <w:color w:val="24292E"/>
            <w:kern w:val="36"/>
            <w:sz w:val="24"/>
            <w:szCs w:val="24"/>
          </w:rPr>
          <w:t xml:space="preserve"> Intro, </w:t>
        </w:r>
      </w:ins>
      <w:ins w:id="4" w:author="Alice MacQueen" w:date="2020-11-23T19:31:00Z">
        <w:r w:rsidR="004A7019">
          <w:rPr>
            <w:rFonts w:eastAsia="Times New Roman" w:cstheme="minorHAnsi"/>
            <w:bCs/>
            <w:color w:val="24292E"/>
            <w:kern w:val="36"/>
            <w:sz w:val="24"/>
            <w:szCs w:val="24"/>
          </w:rPr>
          <w:t>M&amp;M, Results, Discussion – needs to be &lt;6500).</w:t>
        </w:r>
      </w:ins>
    </w:p>
    <w:p w14:paraId="2DE4D13A" w14:textId="5BA793C2"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ins w:id="5" w:author="Alice MacQueen" w:date="2020-11-23T19:28:00Z">
        <w:r w:rsidR="003A7574">
          <w:rPr>
            <w:rFonts w:eastAsia="Times New Roman" w:cstheme="minorHAnsi"/>
            <w:bCs/>
            <w:color w:val="24292E"/>
            <w:kern w:val="36"/>
            <w:sz w:val="24"/>
            <w:szCs w:val="24"/>
          </w:rPr>
          <w:t xml:space="preserve"> 107</w:t>
        </w:r>
      </w:ins>
      <w:ins w:id="6" w:author="Alice MacQueen" w:date="2020-11-23T19:33:00Z">
        <w:r w:rsidR="002127EE">
          <w:rPr>
            <w:rFonts w:eastAsia="Times New Roman" w:cstheme="minorHAnsi"/>
            <w:bCs/>
            <w:color w:val="24292E"/>
            <w:kern w:val="36"/>
            <w:sz w:val="24"/>
            <w:szCs w:val="24"/>
          </w:rPr>
          <w:t>0</w:t>
        </w:r>
      </w:ins>
    </w:p>
    <w:p w14:paraId="0E163A69" w14:textId="5D9A1A2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ins w:id="7" w:author="Alice MacQueen" w:date="2020-11-23T19:28:00Z">
        <w:r w:rsidR="003A7574">
          <w:rPr>
            <w:rFonts w:eastAsia="Times New Roman" w:cstheme="minorHAnsi"/>
            <w:bCs/>
            <w:color w:val="24292E"/>
            <w:kern w:val="36"/>
            <w:sz w:val="24"/>
            <w:szCs w:val="24"/>
          </w:rPr>
          <w:t xml:space="preserve"> 1107 (will increase)</w:t>
        </w:r>
      </w:ins>
    </w:p>
    <w:p w14:paraId="4F3BA298" w14:textId="63179016"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ins w:id="8" w:author="Alice MacQueen" w:date="2020-11-23T19:29:00Z">
        <w:r w:rsidR="004A7019">
          <w:rPr>
            <w:rFonts w:eastAsia="Times New Roman" w:cstheme="minorHAnsi"/>
            <w:bCs/>
            <w:color w:val="24292E"/>
            <w:kern w:val="36"/>
            <w:sz w:val="24"/>
            <w:szCs w:val="24"/>
          </w:rPr>
          <w:t xml:space="preserve"> 2363</w:t>
        </w:r>
      </w:ins>
    </w:p>
    <w:p w14:paraId="465E8FA9" w14:textId="5C9DE1AB"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ins w:id="9" w:author="Alice MacQueen" w:date="2020-11-23T19:30:00Z">
        <w:r w:rsidR="004A7019">
          <w:rPr>
            <w:rFonts w:eastAsia="Times New Roman" w:cstheme="minorHAnsi"/>
            <w:bCs/>
            <w:color w:val="24292E"/>
            <w:kern w:val="36"/>
            <w:sz w:val="24"/>
            <w:szCs w:val="24"/>
          </w:rPr>
          <w:t xml:space="preserve"> 1311</w:t>
        </w:r>
      </w:ins>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2F6C44AC" w:rsidR="00C12D64" w:rsidRPr="00085882" w:rsidRDefault="005B4D90" w:rsidP="005B4D90">
      <w:pPr>
        <w:pStyle w:val="ListParagraph"/>
        <w:numPr>
          <w:ilvl w:val="0"/>
          <w:numId w:val="3"/>
        </w:numPr>
        <w:shd w:val="clear" w:color="auto" w:fill="FFFFFF"/>
        <w:spacing w:after="120" w:line="360" w:lineRule="auto"/>
        <w:rPr>
          <w:rFonts w:eastAsia="Times New Roman" w:cstheme="minorHAnsi"/>
          <w:color w:val="24292E"/>
          <w:sz w:val="24"/>
          <w:szCs w:val="24"/>
        </w:rPr>
      </w:pPr>
      <w:ins w:id="10" w:author="Alice MacQueen" w:date="2020-11-23T18:54:00Z">
        <w:r w:rsidRPr="00712DEF">
          <w:rPr>
            <w:rFonts w:eastAsia="Times New Roman" w:cstheme="minorHAnsi"/>
            <w:color w:val="24292E"/>
            <w:sz w:val="24"/>
            <w:szCs w:val="24"/>
          </w:rPr>
          <w:t xml:space="preserve">Ionomics provides a snapshot of the functional status of a biological organism and captures information about </w:t>
        </w:r>
      </w:ins>
      <w:ins w:id="11" w:author="Alice MacQueen" w:date="2020-11-23T18:55:00Z">
        <w:r>
          <w:rPr>
            <w:rFonts w:eastAsia="Times New Roman" w:cstheme="minorHAnsi"/>
            <w:color w:val="24292E"/>
            <w:sz w:val="24"/>
            <w:szCs w:val="24"/>
          </w:rPr>
          <w:t xml:space="preserve">its </w:t>
        </w:r>
      </w:ins>
      <w:ins w:id="12" w:author="Alice MacQueen" w:date="2020-11-23T18:54:00Z">
        <w:r>
          <w:rPr>
            <w:rFonts w:eastAsia="Times New Roman" w:cstheme="minorHAnsi"/>
            <w:color w:val="24292E"/>
            <w:sz w:val="24"/>
            <w:szCs w:val="24"/>
          </w:rPr>
          <w:t xml:space="preserve">physiological </w:t>
        </w:r>
        <w:r w:rsidRPr="00712DEF">
          <w:rPr>
            <w:rFonts w:eastAsia="Times New Roman" w:cstheme="minorHAnsi"/>
            <w:color w:val="24292E"/>
            <w:sz w:val="24"/>
            <w:szCs w:val="24"/>
          </w:rPr>
          <w:t>status under different conditions</w:t>
        </w:r>
        <w:r>
          <w:rPr>
            <w:rFonts w:eastAsia="Times New Roman" w:cstheme="minorHAnsi"/>
            <w:color w:val="24292E"/>
            <w:sz w:val="24"/>
            <w:szCs w:val="24"/>
          </w:rPr>
          <w:t>.</w:t>
        </w:r>
      </w:ins>
      <w:ins w:id="13" w:author="Alice MacQueen" w:date="2020-11-23T18:55:00Z">
        <w:r>
          <w:rPr>
            <w:rFonts w:eastAsia="Times New Roman" w:cstheme="minorHAnsi"/>
            <w:color w:val="24292E"/>
            <w:sz w:val="24"/>
            <w:szCs w:val="24"/>
          </w:rPr>
          <w:t xml:space="preserve"> </w:t>
        </w:r>
      </w:ins>
      <w:del w:id="14" w:author="Alice MacQueen" w:date="2020-11-23T18:55:00Z">
        <w:r w:rsidR="00382796" w:rsidRPr="001D2880" w:rsidDel="005B4D90">
          <w:rPr>
            <w:rFonts w:eastAsia="Times New Roman" w:cstheme="minorHAnsi"/>
            <w:bCs/>
            <w:color w:val="24292E"/>
            <w:kern w:val="36"/>
            <w:sz w:val="24"/>
            <w:szCs w:val="24"/>
          </w:rPr>
          <w:delText xml:space="preserve">The ionome is the elemental composition of a tissue or an organism. Natural variation in the regulation of </w:delText>
        </w:r>
        <w:r w:rsidR="002A1203" w:rsidDel="005B4D90">
          <w:rPr>
            <w:rFonts w:eastAsia="Times New Roman" w:cstheme="minorHAnsi"/>
            <w:bCs/>
            <w:color w:val="24292E"/>
            <w:kern w:val="36"/>
            <w:sz w:val="24"/>
            <w:szCs w:val="24"/>
          </w:rPr>
          <w:delText xml:space="preserve">the </w:delText>
        </w:r>
        <w:r w:rsidR="00382796" w:rsidRPr="001D2880" w:rsidDel="005B4D90">
          <w:rPr>
            <w:rFonts w:eastAsia="Times New Roman" w:cstheme="minorHAnsi"/>
            <w:bCs/>
            <w:color w:val="24292E"/>
            <w:kern w:val="36"/>
            <w:sz w:val="24"/>
            <w:szCs w:val="24"/>
          </w:rPr>
          <w:delText xml:space="preserve">ionome in plants is </w:delText>
        </w:r>
        <w:r w:rsidR="006A4636" w:rsidRPr="001D2880" w:rsidDel="005B4D90">
          <w:rPr>
            <w:rFonts w:eastAsia="Times New Roman" w:cstheme="minorHAnsi"/>
            <w:bCs/>
            <w:color w:val="24292E"/>
            <w:kern w:val="36"/>
            <w:sz w:val="24"/>
            <w:szCs w:val="24"/>
          </w:rPr>
          <w:delText>critical</w:delText>
        </w:r>
        <w:r w:rsidR="00382796" w:rsidRPr="001D2880" w:rsidDel="005B4D90">
          <w:rPr>
            <w:rFonts w:eastAsia="Times New Roman" w:cstheme="minorHAnsi"/>
            <w:bCs/>
            <w:color w:val="24292E"/>
            <w:kern w:val="36"/>
            <w:sz w:val="24"/>
            <w:szCs w:val="24"/>
          </w:rPr>
          <w:delText xml:space="preserve"> to metabolism and development across different environments. </w:delText>
        </w:r>
        <w:r w:rsidR="006A4636" w:rsidRPr="001D2880" w:rsidDel="005B4D90">
          <w:rPr>
            <w:rFonts w:eastAsia="Times New Roman" w:cstheme="minorHAnsi"/>
            <w:color w:val="24292E"/>
            <w:sz w:val="24"/>
            <w:szCs w:val="24"/>
          </w:rPr>
          <w:delText xml:space="preserve">This study </w:delText>
        </w:r>
        <w:r w:rsidR="00CB404F" w:rsidDel="005B4D90">
          <w:rPr>
            <w:rFonts w:eastAsia="Times New Roman" w:cstheme="minorHAnsi"/>
            <w:color w:val="24292E"/>
            <w:sz w:val="24"/>
            <w:szCs w:val="24"/>
          </w:rPr>
          <w:delText>evaluates</w:delText>
        </w:r>
      </w:del>
      <w:ins w:id="15" w:author="Alice MacQueen" w:date="2020-11-23T18:55:00Z">
        <w:r>
          <w:rPr>
            <w:rFonts w:eastAsia="Times New Roman" w:cstheme="minorHAnsi"/>
            <w:bCs/>
            <w:color w:val="24292E"/>
            <w:kern w:val="36"/>
            <w:sz w:val="24"/>
            <w:szCs w:val="24"/>
          </w:rPr>
          <w:t>We evaluate</w:t>
        </w:r>
      </w:ins>
      <w:del w:id="16" w:author="Alice MacQueen" w:date="2020-11-23T18:55:00Z">
        <w:r w:rsidR="00CB404F" w:rsidDel="005B4D90">
          <w:rPr>
            <w:rFonts w:eastAsia="Times New Roman" w:cstheme="minorHAnsi"/>
            <w:color w:val="24292E"/>
            <w:sz w:val="24"/>
            <w:szCs w:val="24"/>
          </w:rPr>
          <w:delText xml:space="preserve"> </w:delText>
        </w:r>
        <w:r w:rsidR="006A4636" w:rsidRPr="001D2880" w:rsidDel="005B4D90">
          <w:rPr>
            <w:rFonts w:eastAsia="Times New Roman" w:cstheme="minorHAnsi"/>
            <w:color w:val="24292E"/>
            <w:sz w:val="24"/>
            <w:szCs w:val="24"/>
          </w:rPr>
          <w:delText>the</w:delText>
        </w:r>
      </w:del>
      <w:r w:rsidR="006A4636" w:rsidRPr="001D2880">
        <w:rPr>
          <w:rFonts w:eastAsia="Times New Roman" w:cstheme="minorHAnsi"/>
          <w:color w:val="24292E"/>
          <w:sz w:val="24"/>
          <w:szCs w:val="24"/>
        </w:rPr>
        <w:t xml:space="preserve"> genetic variation </w:t>
      </w:r>
      <w:ins w:id="17" w:author="Alice MacQueen" w:date="2020-11-23T18:55:00Z">
        <w:r>
          <w:rPr>
            <w:rFonts w:eastAsia="Times New Roman" w:cstheme="minorHAnsi"/>
            <w:color w:val="24292E"/>
            <w:sz w:val="24"/>
            <w:szCs w:val="24"/>
          </w:rPr>
          <w:t>in</w:t>
        </w:r>
      </w:ins>
      <w:del w:id="18" w:author="Alice MacQueen" w:date="2020-11-23T18:55:00Z">
        <w:r w:rsidR="006A4636" w:rsidRPr="001D2880" w:rsidDel="005B4D90">
          <w:rPr>
            <w:rFonts w:eastAsia="Times New Roman" w:cstheme="minorHAnsi"/>
            <w:color w:val="24292E"/>
            <w:sz w:val="24"/>
            <w:szCs w:val="24"/>
          </w:rPr>
          <w:delText>of</w:delText>
        </w:r>
      </w:del>
      <w:r w:rsidR="006A4636" w:rsidRPr="001D2880">
        <w:rPr>
          <w:rFonts w:eastAsia="Times New Roman" w:cstheme="minorHAnsi"/>
          <w:color w:val="24292E"/>
          <w:sz w:val="24"/>
          <w:szCs w:val="24"/>
        </w:rPr>
        <w:t xml:space="preserve">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ionome in</w:t>
      </w:r>
      <w:del w:id="19" w:author="Alice MacQueen" w:date="2020-11-23T18:55:00Z">
        <w:r w:rsidR="006A4636" w:rsidRPr="001D2880" w:rsidDel="005B4D90">
          <w:rPr>
            <w:rFonts w:eastAsia="Times New Roman" w:cstheme="minorHAnsi"/>
            <w:color w:val="24292E"/>
            <w:sz w:val="24"/>
            <w:szCs w:val="24"/>
          </w:rPr>
          <w:delText xml:space="preserve"> an</w:delText>
        </w:r>
      </w:del>
      <w:r w:rsidR="006A4636" w:rsidRPr="001D2880">
        <w:rPr>
          <w:rFonts w:eastAsia="Times New Roman" w:cstheme="minorHAnsi"/>
          <w:color w:val="24292E"/>
          <w:sz w:val="24"/>
          <w:szCs w:val="24"/>
        </w:rPr>
        <w:t xml:space="preserve"> outbred, perennial </w:t>
      </w:r>
      <w:del w:id="20" w:author="Alice MacQueen" w:date="2020-11-23T18:55:00Z">
        <w:r w:rsidR="006A4636" w:rsidRPr="001D2880" w:rsidDel="005B4D90">
          <w:rPr>
            <w:rFonts w:eastAsia="Times New Roman" w:cstheme="minorHAnsi"/>
            <w:color w:val="24292E"/>
            <w:sz w:val="24"/>
            <w:szCs w:val="24"/>
          </w:rPr>
          <w:delText xml:space="preserve">system </w:delText>
        </w:r>
      </w:del>
      <w:ins w:id="21" w:author="Alice MacQueen" w:date="2020-11-23T18:55:00Z">
        <w:r>
          <w:rPr>
            <w:rFonts w:eastAsia="Times New Roman" w:cstheme="minorHAnsi"/>
            <w:color w:val="24292E"/>
            <w:sz w:val="24"/>
            <w:szCs w:val="24"/>
          </w:rPr>
          <w:t>switchgrass</w:t>
        </w:r>
      </w:ins>
      <w:ins w:id="22" w:author="Alice MacQueen" w:date="2020-11-23T19:22:00Z">
        <w:r w:rsidR="003A7574">
          <w:rPr>
            <w:rFonts w:eastAsia="Times New Roman" w:cstheme="minorHAnsi"/>
            <w:color w:val="24292E"/>
            <w:sz w:val="24"/>
            <w:szCs w:val="24"/>
          </w:rPr>
          <w:t xml:space="preserve"> (</w:t>
        </w:r>
        <w:r w:rsidR="003A7574">
          <w:rPr>
            <w:rFonts w:eastAsia="Times New Roman" w:cstheme="minorHAnsi"/>
            <w:i/>
            <w:iCs/>
            <w:color w:val="24292E"/>
            <w:sz w:val="24"/>
            <w:szCs w:val="24"/>
          </w:rPr>
          <w:t>Panicum virgatum</w:t>
        </w:r>
        <w:r w:rsidR="003A7574">
          <w:rPr>
            <w:rFonts w:eastAsia="Times New Roman" w:cstheme="minorHAnsi"/>
            <w:color w:val="24292E"/>
            <w:sz w:val="24"/>
            <w:szCs w:val="24"/>
          </w:rPr>
          <w:t>)</w:t>
        </w:r>
      </w:ins>
      <w:ins w:id="23" w:author="Alice MacQueen" w:date="2020-11-23T18:55:00Z">
        <w:r w:rsidRPr="001D2880">
          <w:rPr>
            <w:rFonts w:eastAsia="Times New Roman" w:cstheme="minorHAnsi"/>
            <w:color w:val="24292E"/>
            <w:sz w:val="24"/>
            <w:szCs w:val="24"/>
          </w:rPr>
          <w:t xml:space="preserve"> </w:t>
        </w:r>
      </w:ins>
      <w:ins w:id="24" w:author="Alice MacQueen" w:date="2020-11-23T18:56:00Z">
        <w:r>
          <w:rPr>
            <w:rFonts w:eastAsia="Times New Roman" w:cstheme="minorHAnsi"/>
            <w:color w:val="24292E"/>
            <w:sz w:val="24"/>
            <w:szCs w:val="24"/>
          </w:rPr>
          <w:t xml:space="preserve">in three environments </w:t>
        </w:r>
      </w:ins>
      <w:ins w:id="25" w:author="Alice MacQueen" w:date="2020-11-23T19:02:00Z">
        <w:r w:rsidR="00D82F1D">
          <w:rPr>
            <w:rFonts w:eastAsia="Times New Roman" w:cstheme="minorHAnsi"/>
            <w:color w:val="24292E"/>
            <w:sz w:val="24"/>
            <w:szCs w:val="24"/>
          </w:rPr>
          <w:t>across</w:t>
        </w:r>
      </w:ins>
      <w:ins w:id="26" w:author="Alice MacQueen" w:date="2020-11-23T18:56:00Z">
        <w:r>
          <w:rPr>
            <w:rFonts w:eastAsia="Times New Roman" w:cstheme="minorHAnsi"/>
            <w:color w:val="24292E"/>
            <w:sz w:val="24"/>
            <w:szCs w:val="24"/>
          </w:rPr>
          <w:t xml:space="preserve"> </w:t>
        </w:r>
      </w:ins>
      <w:ins w:id="27" w:author="Alice MacQueen" w:date="2020-11-23T18:57:00Z">
        <w:r>
          <w:rPr>
            <w:rFonts w:eastAsia="Times New Roman" w:cstheme="minorHAnsi"/>
            <w:color w:val="24292E"/>
            <w:sz w:val="24"/>
            <w:szCs w:val="24"/>
          </w:rPr>
          <w:t>the species’</w:t>
        </w:r>
      </w:ins>
      <w:ins w:id="28" w:author="Alice MacQueen" w:date="2020-11-23T18:56:00Z">
        <w:r>
          <w:rPr>
            <w:rFonts w:eastAsia="Times New Roman" w:cstheme="minorHAnsi"/>
            <w:color w:val="24292E"/>
            <w:sz w:val="24"/>
            <w:szCs w:val="24"/>
          </w:rPr>
          <w:t xml:space="preserve"> native range, </w:t>
        </w:r>
      </w:ins>
      <w:r w:rsidR="006A4636" w:rsidRPr="001D2880">
        <w:rPr>
          <w:rFonts w:eastAsia="Times New Roman" w:cstheme="minorHAnsi"/>
          <w:color w:val="24292E"/>
          <w:sz w:val="24"/>
          <w:szCs w:val="24"/>
        </w:rPr>
        <w:t xml:space="preserve">and </w:t>
      </w:r>
      <w:r w:rsidR="00D56DE5">
        <w:rPr>
          <w:rFonts w:eastAsia="Times New Roman" w:cstheme="minorHAnsi"/>
          <w:color w:val="24292E"/>
          <w:sz w:val="24"/>
          <w:szCs w:val="24"/>
        </w:rPr>
        <w:t>explore</w:t>
      </w:r>
      <w:ins w:id="29" w:author="Alice MacQueen" w:date="2020-11-23T18:56:00Z">
        <w:r>
          <w:rPr>
            <w:rFonts w:eastAsia="Times New Roman" w:cstheme="minorHAnsi"/>
            <w:color w:val="24292E"/>
            <w:sz w:val="24"/>
            <w:szCs w:val="24"/>
          </w:rPr>
          <w:t xml:space="preserve"> patterns </w:t>
        </w:r>
      </w:ins>
      <w:del w:id="30" w:author="Alice MacQueen" w:date="2020-11-23T18:56:00Z">
        <w:r w:rsidR="00F37DA6" w:rsidDel="005B4D90">
          <w:rPr>
            <w:rFonts w:eastAsia="Times New Roman" w:cstheme="minorHAnsi"/>
            <w:color w:val="24292E"/>
            <w:sz w:val="24"/>
            <w:szCs w:val="24"/>
          </w:rPr>
          <w:delText>s</w:delText>
        </w:r>
        <w:r w:rsidR="00D56DE5" w:rsidDel="005B4D90">
          <w:rPr>
            <w:rFonts w:eastAsia="Times New Roman" w:cstheme="minorHAnsi"/>
            <w:color w:val="24292E"/>
            <w:sz w:val="24"/>
            <w:szCs w:val="24"/>
          </w:rPr>
          <w:delText xml:space="preserve"> the importance </w:delText>
        </w:r>
      </w:del>
      <w:r w:rsidR="00D56DE5">
        <w:rPr>
          <w:rFonts w:eastAsia="Times New Roman" w:cstheme="minorHAnsi"/>
          <w:color w:val="24292E"/>
          <w:sz w:val="24"/>
          <w:szCs w:val="24"/>
        </w:rPr>
        <w:t xml:space="preserve">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47962B56" w:rsidR="001D2880" w:rsidRDefault="00D82F1D" w:rsidP="001D2880">
      <w:pPr>
        <w:pStyle w:val="ListParagraph"/>
        <w:numPr>
          <w:ilvl w:val="0"/>
          <w:numId w:val="3"/>
        </w:numPr>
        <w:shd w:val="clear" w:color="auto" w:fill="FFFFFF"/>
        <w:spacing w:after="120" w:line="360" w:lineRule="auto"/>
        <w:rPr>
          <w:ins w:id="31" w:author="Alice MacQueen" w:date="2020-11-23T19:20:00Z"/>
          <w:rFonts w:eastAsia="Times New Roman" w:cstheme="minorHAnsi"/>
          <w:color w:val="24292E"/>
          <w:sz w:val="24"/>
          <w:szCs w:val="24"/>
        </w:rPr>
      </w:pPr>
      <w:ins w:id="32" w:author="Alice MacQueen" w:date="2020-11-23T19:05:00Z">
        <w:r>
          <w:rPr>
            <w:rFonts w:eastAsia="Times New Roman" w:cstheme="minorHAnsi"/>
            <w:color w:val="24292E"/>
            <w:sz w:val="24"/>
            <w:szCs w:val="24"/>
          </w:rPr>
          <w:t xml:space="preserve">725 </w:t>
        </w:r>
      </w:ins>
      <w:del w:id="33" w:author="Alice MacQueen" w:date="2020-11-23T19:02:00Z">
        <w:r w:rsidR="00D56DE5" w:rsidRPr="00085882" w:rsidDel="00D82F1D">
          <w:rPr>
            <w:rFonts w:eastAsia="Times New Roman" w:cstheme="minorHAnsi"/>
            <w:color w:val="24292E"/>
            <w:sz w:val="24"/>
            <w:szCs w:val="24"/>
          </w:rPr>
          <w:delText xml:space="preserve">Progeny </w:delText>
        </w:r>
      </w:del>
      <w:ins w:id="34" w:author="Alice MacQueen" w:date="2020-11-23T19:05:00Z">
        <w:r>
          <w:rPr>
            <w:rFonts w:eastAsia="Times New Roman" w:cstheme="minorHAnsi"/>
            <w:color w:val="24292E"/>
            <w:sz w:val="24"/>
            <w:szCs w:val="24"/>
          </w:rPr>
          <w:t>c</w:t>
        </w:r>
      </w:ins>
      <w:ins w:id="35" w:author="Alice MacQueen" w:date="2020-11-23T19:02:00Z">
        <w:r>
          <w:rPr>
            <w:rFonts w:eastAsia="Times New Roman" w:cstheme="minorHAnsi"/>
            <w:color w:val="24292E"/>
            <w:sz w:val="24"/>
            <w:szCs w:val="24"/>
          </w:rPr>
          <w:t>lon</w:t>
        </w:r>
      </w:ins>
      <w:ins w:id="36" w:author="Alice MacQueen" w:date="2020-11-23T19:03:00Z">
        <w:r>
          <w:rPr>
            <w:rFonts w:eastAsia="Times New Roman" w:cstheme="minorHAnsi"/>
            <w:color w:val="24292E"/>
            <w:sz w:val="24"/>
            <w:szCs w:val="24"/>
          </w:rPr>
          <w:t>ally replicated genotypes of</w:t>
        </w:r>
      </w:ins>
      <w:del w:id="37" w:author="Alice MacQueen" w:date="2020-11-23T19:03:00Z">
        <w:r w:rsidR="00D56DE5" w:rsidRPr="00085882" w:rsidDel="00D82F1D">
          <w:rPr>
            <w:rFonts w:eastAsia="Times New Roman" w:cstheme="minorHAnsi"/>
            <w:color w:val="24292E"/>
            <w:sz w:val="24"/>
            <w:szCs w:val="24"/>
          </w:rPr>
          <w:delText xml:space="preserve">from </w:delText>
        </w:r>
      </w:del>
      <w:ins w:id="38" w:author="Alice MacQueen" w:date="2020-11-23T19:03:00Z">
        <w:r>
          <w:rPr>
            <w:rFonts w:eastAsia="Times New Roman" w:cstheme="minorHAnsi"/>
            <w:color w:val="24292E"/>
            <w:sz w:val="24"/>
            <w:szCs w:val="24"/>
          </w:rPr>
          <w:t xml:space="preserve"> </w:t>
        </w:r>
      </w:ins>
      <w:r w:rsidR="00D56DE5" w:rsidRPr="00085882">
        <w:rPr>
          <w:rFonts w:eastAsia="Times New Roman" w:cstheme="minorHAnsi"/>
          <w:color w:val="24292E"/>
          <w:sz w:val="24"/>
          <w:szCs w:val="24"/>
        </w:rPr>
        <w:t xml:space="preserve">an outbred </w:t>
      </w:r>
      <w:ins w:id="39" w:author="Alice MacQueen" w:date="2020-11-23T19:00:00Z">
        <w:r w:rsidR="005B4D90">
          <w:rPr>
            <w:rFonts w:eastAsia="Times New Roman" w:cstheme="minorHAnsi"/>
            <w:color w:val="24292E"/>
            <w:sz w:val="24"/>
            <w:szCs w:val="24"/>
          </w:rPr>
          <w:t>F</w:t>
        </w:r>
        <w:r w:rsidR="005B4D90">
          <w:rPr>
            <w:rFonts w:eastAsia="Times New Roman" w:cstheme="minorHAnsi"/>
            <w:color w:val="24292E"/>
            <w:sz w:val="24"/>
            <w:szCs w:val="24"/>
            <w:vertAlign w:val="subscript"/>
          </w:rPr>
          <w:t>2</w:t>
        </w:r>
        <w:r w:rsidR="005B4D90">
          <w:rPr>
            <w:rFonts w:eastAsia="Times New Roman" w:cstheme="minorHAnsi"/>
            <w:color w:val="24292E"/>
            <w:sz w:val="24"/>
            <w:szCs w:val="24"/>
          </w:rPr>
          <w:t xml:space="preserve"> </w:t>
        </w:r>
      </w:ins>
      <w:r w:rsidR="00D56DE5" w:rsidRPr="00085882">
        <w:rPr>
          <w:rFonts w:eastAsia="Times New Roman" w:cstheme="minorHAnsi"/>
          <w:color w:val="24292E"/>
          <w:sz w:val="24"/>
          <w:szCs w:val="24"/>
        </w:rPr>
        <w:t>mapping population</w:t>
      </w:r>
      <w:ins w:id="40" w:author="Alice MacQueen" w:date="2020-11-23T19:00:00Z">
        <w:r w:rsidR="005B4D90">
          <w:rPr>
            <w:rFonts w:eastAsia="Times New Roman" w:cstheme="minorHAnsi"/>
            <w:color w:val="24292E"/>
            <w:sz w:val="24"/>
            <w:szCs w:val="24"/>
          </w:rPr>
          <w:t xml:space="preserve">, </w:t>
        </w:r>
      </w:ins>
      <w:del w:id="41" w:author="Alice MacQueen" w:date="2020-11-23T19:00:00Z">
        <w:r w:rsidR="007913B3" w:rsidRPr="00085882" w:rsidDel="005B4D90">
          <w:rPr>
            <w:rFonts w:eastAsia="Times New Roman" w:cstheme="minorHAnsi"/>
            <w:color w:val="24292E"/>
            <w:sz w:val="24"/>
            <w:szCs w:val="24"/>
          </w:rPr>
          <w:delText xml:space="preserve"> of </w:delText>
        </w:r>
      </w:del>
      <w:ins w:id="42" w:author="Alice MacQueen" w:date="2020-11-23T18:59:00Z">
        <w:r w:rsidR="005B4D90">
          <w:rPr>
            <w:rFonts w:eastAsia="Times New Roman" w:cstheme="minorHAnsi"/>
            <w:color w:val="24292E"/>
            <w:sz w:val="24"/>
            <w:szCs w:val="24"/>
          </w:rPr>
          <w:t>created from</w:t>
        </w:r>
      </w:ins>
      <w:ins w:id="43" w:author="Alice MacQueen" w:date="2020-11-23T19:21:00Z">
        <w:r w:rsidR="00C70776">
          <w:rPr>
            <w:rFonts w:eastAsia="Times New Roman" w:cstheme="minorHAnsi"/>
            <w:color w:val="24292E"/>
            <w:sz w:val="24"/>
            <w:szCs w:val="24"/>
          </w:rPr>
          <w:t xml:space="preserve"> deeply diverged</w:t>
        </w:r>
      </w:ins>
      <w:ins w:id="44" w:author="Alice MacQueen" w:date="2020-11-23T19:00:00Z">
        <w:r w:rsidR="005B4D90">
          <w:rPr>
            <w:rFonts w:eastAsia="Times New Roman" w:cstheme="minorHAnsi"/>
            <w:color w:val="24292E"/>
            <w:sz w:val="24"/>
            <w:szCs w:val="24"/>
          </w:rPr>
          <w:t xml:space="preserve"> </w:t>
        </w:r>
      </w:ins>
      <w:del w:id="45" w:author="Alice MacQueen" w:date="2020-11-23T11:15:00Z">
        <w:r w:rsidR="007913B3" w:rsidRPr="00085882" w:rsidDel="00A52E8D">
          <w:rPr>
            <w:rFonts w:eastAsia="Times New Roman" w:cstheme="minorHAnsi"/>
            <w:color w:val="24292E"/>
            <w:sz w:val="24"/>
            <w:szCs w:val="24"/>
          </w:rPr>
          <w:delText>switchgrass</w:delText>
        </w:r>
        <w:r w:rsidR="00D56DE5" w:rsidRPr="00085882" w:rsidDel="00A52E8D">
          <w:rPr>
            <w:rFonts w:eastAsia="Times New Roman" w:cstheme="minorHAnsi"/>
            <w:color w:val="24292E"/>
            <w:sz w:val="24"/>
            <w:szCs w:val="24"/>
          </w:rPr>
          <w:delText xml:space="preserve"> </w:delText>
        </w:r>
      </w:del>
      <w:del w:id="46" w:author="Alice MacQueen" w:date="2020-11-23T11:14:00Z">
        <w:r w:rsidR="00D56DE5" w:rsidRPr="00085882" w:rsidDel="00A52E8D">
          <w:rPr>
            <w:rFonts w:eastAsia="Times New Roman" w:cstheme="minorHAnsi"/>
            <w:color w:val="24292E"/>
            <w:sz w:val="24"/>
            <w:szCs w:val="24"/>
          </w:rPr>
          <w:delText xml:space="preserve">derived from </w:delText>
        </w:r>
      </w:del>
      <w:r w:rsidR="00D56DE5" w:rsidRPr="00085882">
        <w:rPr>
          <w:rFonts w:eastAsia="Times New Roman" w:cstheme="minorHAnsi"/>
          <w:color w:val="24292E"/>
          <w:sz w:val="24"/>
          <w:szCs w:val="24"/>
        </w:rPr>
        <w:t xml:space="preserve">upland and lowland </w:t>
      </w:r>
      <w:ins w:id="47" w:author="Alice MacQueen" w:date="2020-11-23T11:15:00Z">
        <w:r w:rsidR="00A52E8D" w:rsidRPr="00085882">
          <w:rPr>
            <w:rFonts w:eastAsia="Times New Roman" w:cstheme="minorHAnsi"/>
            <w:color w:val="24292E"/>
            <w:sz w:val="24"/>
            <w:szCs w:val="24"/>
          </w:rPr>
          <w:t xml:space="preserve">switchgrass </w:t>
        </w:r>
      </w:ins>
      <w:r w:rsidR="00D56DE5" w:rsidRPr="00085882">
        <w:rPr>
          <w:rFonts w:eastAsia="Times New Roman" w:cstheme="minorHAnsi"/>
          <w:color w:val="24292E"/>
          <w:sz w:val="24"/>
          <w:szCs w:val="24"/>
        </w:rPr>
        <w:t>ecotypes</w:t>
      </w:r>
      <w:ins w:id="48" w:author="Alice MacQueen" w:date="2020-11-23T19:00:00Z">
        <w:r w:rsidR="005B4D90">
          <w:rPr>
            <w:rFonts w:eastAsia="Times New Roman" w:cstheme="minorHAnsi"/>
            <w:color w:val="24292E"/>
            <w:sz w:val="24"/>
            <w:szCs w:val="24"/>
          </w:rPr>
          <w:t>, were</w:t>
        </w:r>
      </w:ins>
      <w:r w:rsidR="00D56DE5" w:rsidRPr="00085882">
        <w:rPr>
          <w:rFonts w:eastAsia="Times New Roman" w:cstheme="minorHAnsi"/>
          <w:color w:val="24292E"/>
          <w:sz w:val="24"/>
          <w:szCs w:val="24"/>
        </w:rPr>
        <w:t xml:space="preserve"> </w:t>
      </w:r>
      <w:del w:id="49" w:author="Alice MacQueen" w:date="2020-11-23T19:00:00Z">
        <w:r w:rsidR="00D56DE5" w:rsidRPr="00085882" w:rsidDel="005B4D90">
          <w:rPr>
            <w:rFonts w:eastAsia="Times New Roman" w:cstheme="minorHAnsi"/>
            <w:color w:val="24292E"/>
            <w:sz w:val="24"/>
            <w:szCs w:val="24"/>
          </w:rPr>
          <w:delText xml:space="preserve">were </w:delText>
        </w:r>
        <w:r w:rsidR="007913B3" w:rsidRPr="00085882" w:rsidDel="005B4D90">
          <w:rPr>
            <w:rFonts w:eastAsia="Times New Roman" w:cstheme="minorHAnsi"/>
            <w:color w:val="24292E"/>
            <w:sz w:val="24"/>
            <w:szCs w:val="24"/>
          </w:rPr>
          <w:delText>s</w:delText>
        </w:r>
        <w:r w:rsidR="001D2880" w:rsidRPr="00085882" w:rsidDel="005B4D90">
          <w:rPr>
            <w:rFonts w:eastAsia="Times New Roman" w:cstheme="minorHAnsi"/>
            <w:color w:val="24292E"/>
            <w:sz w:val="24"/>
            <w:szCs w:val="24"/>
          </w:rPr>
          <w:delText>ampled from</w:delText>
        </w:r>
      </w:del>
      <w:ins w:id="50" w:author="Alice MacQueen" w:date="2020-11-23T19:00:00Z">
        <w:r w:rsidR="005B4D90">
          <w:rPr>
            <w:rFonts w:eastAsia="Times New Roman" w:cstheme="minorHAnsi"/>
            <w:color w:val="24292E"/>
            <w:sz w:val="24"/>
            <w:szCs w:val="24"/>
          </w:rPr>
          <w:t>grown at</w:t>
        </w:r>
      </w:ins>
      <w:r w:rsidR="001D2880" w:rsidRPr="00085882">
        <w:rPr>
          <w:rFonts w:eastAsia="Times New Roman" w:cstheme="minorHAnsi"/>
          <w:color w:val="24292E"/>
          <w:sz w:val="24"/>
          <w:szCs w:val="24"/>
        </w:rPr>
        <w:t xml:space="preserve"> three </w:t>
      </w:r>
      <w:del w:id="51" w:author="Alice MacQueen" w:date="2020-11-23T19:00:00Z">
        <w:r w:rsidR="001D2880" w:rsidRPr="00085882" w:rsidDel="005B4D90">
          <w:rPr>
            <w:rFonts w:eastAsia="Times New Roman" w:cstheme="minorHAnsi"/>
            <w:color w:val="24292E"/>
            <w:sz w:val="24"/>
            <w:szCs w:val="24"/>
          </w:rPr>
          <w:delText>field sites</w:delText>
        </w:r>
      </w:del>
      <w:ins w:id="52" w:author="Alice MacQueen" w:date="2020-11-23T19:00:00Z">
        <w:r w:rsidR="005B4D90">
          <w:rPr>
            <w:rFonts w:eastAsia="Times New Roman" w:cstheme="minorHAnsi"/>
            <w:color w:val="24292E"/>
            <w:sz w:val="24"/>
            <w:szCs w:val="24"/>
          </w:rPr>
          <w:t>common gardens</w:t>
        </w:r>
      </w:ins>
      <w:ins w:id="53" w:author="Alice MacQueen" w:date="2020-11-23T19:06:00Z">
        <w:r>
          <w:rPr>
            <w:rFonts w:eastAsia="Times New Roman" w:cstheme="minorHAnsi"/>
            <w:color w:val="24292E"/>
            <w:sz w:val="24"/>
            <w:szCs w:val="24"/>
          </w:rPr>
          <w:t>. A</w:t>
        </w:r>
      </w:ins>
      <w:del w:id="54" w:author="Alice MacQueen" w:date="2020-11-23T19:06:00Z">
        <w:r w:rsidR="001D2880" w:rsidRPr="00085882" w:rsidDel="00D82F1D">
          <w:rPr>
            <w:rFonts w:eastAsia="Times New Roman" w:cstheme="minorHAnsi"/>
            <w:color w:val="24292E"/>
            <w:sz w:val="24"/>
            <w:szCs w:val="24"/>
          </w:rPr>
          <w:delText xml:space="preserve">, and </w:delText>
        </w:r>
        <w:r w:rsidR="00D56DE5" w:rsidRPr="00085882" w:rsidDel="00D82F1D">
          <w:rPr>
            <w:rFonts w:eastAsia="Times New Roman" w:cstheme="minorHAnsi"/>
            <w:color w:val="24292E"/>
            <w:sz w:val="24"/>
            <w:szCs w:val="24"/>
          </w:rPr>
          <w:delText xml:space="preserve">the </w:delText>
        </w:r>
        <w:r w:rsidR="00C12D64" w:rsidRPr="00085882" w:rsidDel="00D82F1D">
          <w:rPr>
            <w:rFonts w:eastAsia="Times New Roman" w:cstheme="minorHAnsi"/>
            <w:color w:val="24292E"/>
            <w:sz w:val="24"/>
            <w:szCs w:val="24"/>
          </w:rPr>
          <w:delText>a</w:delText>
        </w:r>
      </w:del>
      <w:r w:rsidR="00C12D64" w:rsidRPr="00085882">
        <w:rPr>
          <w:rFonts w:eastAsia="Times New Roman" w:cstheme="minorHAnsi"/>
          <w:color w:val="24292E"/>
          <w:sz w:val="24"/>
          <w:szCs w:val="24"/>
        </w:rPr>
        <w:t>bundance</w:t>
      </w:r>
      <w:ins w:id="55" w:author="Alice MacQueen" w:date="2020-11-23T11:15:00Z">
        <w:r w:rsidR="00A52E8D">
          <w:rPr>
            <w:rFonts w:eastAsia="Times New Roman" w:cstheme="minorHAnsi"/>
            <w:color w:val="24292E"/>
            <w:sz w:val="24"/>
            <w:szCs w:val="24"/>
          </w:rPr>
          <w:t>s</w:t>
        </w:r>
      </w:ins>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00D56DE5" w:rsidRPr="00085882">
        <w:rPr>
          <w:rFonts w:eastAsia="Times New Roman" w:cstheme="minorHAnsi"/>
          <w:color w:val="24292E"/>
          <w:sz w:val="24"/>
          <w:szCs w:val="24"/>
        </w:rPr>
        <w:t>for whole tillers</w:t>
      </w:r>
      <w:ins w:id="56" w:author="Alice MacQueen" w:date="2020-11-23T19:08:00Z">
        <w:r>
          <w:rPr>
            <w:rFonts w:eastAsia="Times New Roman" w:cstheme="minorHAnsi"/>
            <w:color w:val="24292E"/>
            <w:sz w:val="24"/>
            <w:szCs w:val="24"/>
          </w:rPr>
          <w:t xml:space="preserve"> using ICP-MS</w:t>
        </w:r>
      </w:ins>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ins w:id="57" w:author="Alice MacQueen" w:date="2020-11-23T19:01:00Z">
        <w:r w:rsidR="005B4D90">
          <w:rPr>
            <w:rFonts w:eastAsia="Times New Roman" w:cstheme="minorHAnsi"/>
            <w:color w:val="24292E"/>
            <w:sz w:val="24"/>
            <w:szCs w:val="24"/>
          </w:rPr>
          <w:t xml:space="preserve">These </w:t>
        </w:r>
      </w:ins>
      <w:ins w:id="58" w:author="Alice MacQueen" w:date="2020-11-23T19:09:00Z">
        <w:r>
          <w:rPr>
            <w:rFonts w:eastAsia="Times New Roman" w:cstheme="minorHAnsi"/>
            <w:color w:val="24292E"/>
            <w:sz w:val="24"/>
            <w:szCs w:val="24"/>
          </w:rPr>
          <w:t>abundances</w:t>
        </w:r>
      </w:ins>
      <w:ins w:id="59" w:author="Alice MacQueen" w:date="2020-11-23T19:01:00Z">
        <w:r w:rsidR="005B4D90">
          <w:rPr>
            <w:rFonts w:eastAsia="Times New Roman" w:cstheme="minorHAnsi"/>
            <w:color w:val="24292E"/>
            <w:sz w:val="24"/>
            <w:szCs w:val="24"/>
          </w:rPr>
          <w:t xml:space="preserve"> were used </w:t>
        </w:r>
      </w:ins>
      <w:del w:id="60" w:author="Alice MacQueen" w:date="2020-11-23T19:04:00Z">
        <w:r w:rsidR="007913B3" w:rsidRPr="00085882" w:rsidDel="00D82F1D">
          <w:rPr>
            <w:rFonts w:eastAsia="Times New Roman" w:cstheme="minorHAnsi"/>
            <w:color w:val="24292E"/>
            <w:sz w:val="24"/>
            <w:szCs w:val="24"/>
          </w:rPr>
          <w:delText>Heritabilit</w:delText>
        </w:r>
        <w:r w:rsidR="00085882" w:rsidRPr="00085882" w:rsidDel="00D82F1D">
          <w:rPr>
            <w:rFonts w:eastAsia="Times New Roman" w:cstheme="minorHAnsi"/>
            <w:color w:val="24292E"/>
            <w:sz w:val="24"/>
            <w:szCs w:val="24"/>
          </w:rPr>
          <w:delText>ies</w:delText>
        </w:r>
        <w:r w:rsidR="007913B3" w:rsidRPr="00085882" w:rsidDel="00D82F1D">
          <w:rPr>
            <w:rFonts w:eastAsia="Times New Roman" w:cstheme="minorHAnsi"/>
            <w:color w:val="24292E"/>
            <w:sz w:val="24"/>
            <w:szCs w:val="24"/>
          </w:rPr>
          <w:delText xml:space="preserve"> </w:delText>
        </w:r>
        <w:r w:rsidR="0092319C" w:rsidDel="00D82F1D">
          <w:rPr>
            <w:rFonts w:eastAsia="Times New Roman" w:cstheme="minorHAnsi"/>
            <w:color w:val="24292E"/>
            <w:sz w:val="24"/>
            <w:szCs w:val="24"/>
          </w:rPr>
          <w:delText>was</w:delText>
        </w:r>
        <w:r w:rsidR="007913B3" w:rsidRPr="00085882" w:rsidDel="00D82F1D">
          <w:rPr>
            <w:rFonts w:eastAsia="Times New Roman" w:cstheme="minorHAnsi"/>
            <w:color w:val="24292E"/>
            <w:sz w:val="24"/>
            <w:szCs w:val="24"/>
          </w:rPr>
          <w:delText xml:space="preserve"> estimated and GxE were tested at the trait level. </w:delText>
        </w:r>
        <w:r w:rsidR="00F14E1A" w:rsidRPr="00085882" w:rsidDel="00D82F1D">
          <w:rPr>
            <w:rFonts w:eastAsia="Times New Roman" w:cstheme="minorHAnsi"/>
            <w:color w:val="24292E"/>
            <w:sz w:val="24"/>
            <w:szCs w:val="24"/>
          </w:rPr>
          <w:delText xml:space="preserve">Significant </w:delText>
        </w:r>
      </w:del>
      <w:ins w:id="61" w:author="Alice MacQueen" w:date="2020-11-23T19:12:00Z">
        <w:r w:rsidR="00C70776">
          <w:rPr>
            <w:rFonts w:eastAsia="Times New Roman" w:cstheme="minorHAnsi"/>
            <w:color w:val="24292E"/>
            <w:sz w:val="24"/>
            <w:szCs w:val="24"/>
          </w:rPr>
          <w:t xml:space="preserve">to </w:t>
        </w:r>
      </w:ins>
      <w:ins w:id="62" w:author="Alice MacQueen" w:date="2020-11-23T19:09:00Z">
        <w:r>
          <w:rPr>
            <w:rFonts w:eastAsia="Times New Roman" w:cstheme="minorHAnsi"/>
            <w:color w:val="24292E"/>
            <w:sz w:val="24"/>
            <w:szCs w:val="24"/>
          </w:rPr>
          <w:t>identify</w:t>
        </w:r>
      </w:ins>
      <w:ins w:id="63" w:author="Alice MacQueen" w:date="2020-11-23T19:04:00Z">
        <w:r>
          <w:rPr>
            <w:rFonts w:eastAsia="Times New Roman" w:cstheme="minorHAnsi"/>
            <w:color w:val="24292E"/>
            <w:sz w:val="24"/>
            <w:szCs w:val="24"/>
          </w:rPr>
          <w:t xml:space="preserve"> </w:t>
        </w:r>
      </w:ins>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del w:id="64" w:author="Alice MacQueen" w:date="2020-11-23T19:04:00Z">
        <w:r w:rsidR="00085882" w:rsidRPr="00085882" w:rsidDel="00D82F1D">
          <w:rPr>
            <w:rFonts w:eastAsia="Times New Roman" w:cstheme="minorHAnsi"/>
            <w:color w:val="24292E"/>
            <w:sz w:val="24"/>
            <w:szCs w:val="24"/>
          </w:rPr>
          <w:delText xml:space="preserve">and </w:delText>
        </w:r>
      </w:del>
      <w:ins w:id="65" w:author="Alice MacQueen" w:date="2020-11-23T19:04:00Z">
        <w:r>
          <w:rPr>
            <w:rFonts w:eastAsia="Times New Roman" w:cstheme="minorHAnsi"/>
            <w:color w:val="24292E"/>
            <w:sz w:val="24"/>
            <w:szCs w:val="24"/>
          </w:rPr>
          <w:t>with and without</w:t>
        </w:r>
        <w:r w:rsidRPr="00085882">
          <w:rPr>
            <w:rFonts w:eastAsia="Times New Roman" w:cstheme="minorHAnsi"/>
            <w:color w:val="24292E"/>
            <w:sz w:val="24"/>
            <w:szCs w:val="24"/>
          </w:rPr>
          <w:t xml:space="preserve"> </w:t>
        </w:r>
      </w:ins>
      <w:r w:rsidR="00085882" w:rsidRPr="00085882">
        <w:rPr>
          <w:rFonts w:eastAsia="Times New Roman" w:cstheme="minorHAnsi"/>
          <w:color w:val="24292E"/>
          <w:sz w:val="24"/>
          <w:szCs w:val="24"/>
        </w:rPr>
        <w:t xml:space="preserve">QTL-by-environment interactions (QTLxE) </w:t>
      </w:r>
      <w:del w:id="66" w:author="Alice MacQueen" w:date="2020-11-23T19:09:00Z">
        <w:r w:rsidR="00F14E1A" w:rsidRPr="00085882" w:rsidDel="00D82F1D">
          <w:rPr>
            <w:rFonts w:eastAsia="Times New Roman" w:cstheme="minorHAnsi"/>
            <w:color w:val="24292E"/>
            <w:sz w:val="24"/>
            <w:szCs w:val="24"/>
          </w:rPr>
          <w:delText xml:space="preserve">were identified </w:delText>
        </w:r>
      </w:del>
      <w:r w:rsidR="00F14E1A" w:rsidRPr="00085882">
        <w:rPr>
          <w:rFonts w:eastAsia="Times New Roman" w:cstheme="minorHAnsi"/>
          <w:color w:val="24292E"/>
          <w:sz w:val="24"/>
          <w:szCs w:val="24"/>
        </w:rPr>
        <w:t xml:space="preserve">using </w:t>
      </w:r>
      <w:ins w:id="67" w:author="Alice MacQueen" w:date="2020-11-23T19:09:00Z">
        <w:r>
          <w:rPr>
            <w:rFonts w:eastAsia="Times New Roman" w:cstheme="minorHAnsi"/>
            <w:color w:val="24292E"/>
            <w:sz w:val="24"/>
            <w:szCs w:val="24"/>
          </w:rPr>
          <w:t xml:space="preserve">a </w:t>
        </w:r>
      </w:ins>
      <w:r w:rsidR="00F14E1A" w:rsidRPr="00085882">
        <w:rPr>
          <w:rFonts w:eastAsia="Times New Roman" w:cstheme="minorHAnsi"/>
          <w:color w:val="24292E"/>
          <w:sz w:val="24"/>
          <w:szCs w:val="24"/>
        </w:rPr>
        <w:t>multi-environment QTL</w:t>
      </w:r>
      <w:ins w:id="68" w:author="Alice MacQueen" w:date="2020-11-23T19:04:00Z">
        <w:r>
          <w:rPr>
            <w:rFonts w:eastAsia="Times New Roman" w:cstheme="minorHAnsi"/>
            <w:color w:val="24292E"/>
            <w:sz w:val="24"/>
            <w:szCs w:val="24"/>
          </w:rPr>
          <w:t xml:space="preserve"> mapping</w:t>
        </w:r>
      </w:ins>
      <w:r w:rsidR="00F14E1A" w:rsidRPr="00085882">
        <w:rPr>
          <w:rFonts w:eastAsia="Times New Roman" w:cstheme="minorHAnsi"/>
          <w:color w:val="24292E"/>
          <w:sz w:val="24"/>
          <w:szCs w:val="24"/>
        </w:rPr>
        <w:t xml:space="preserve"> approach.</w:t>
      </w:r>
    </w:p>
    <w:p w14:paraId="44D9E05B" w14:textId="5EBCAD99" w:rsidR="00D82F1D" w:rsidRPr="003A7574" w:rsidDel="00C70776" w:rsidRDefault="00C70776" w:rsidP="00527551">
      <w:pPr>
        <w:pStyle w:val="ListParagraph"/>
        <w:numPr>
          <w:ilvl w:val="0"/>
          <w:numId w:val="3"/>
        </w:numPr>
        <w:shd w:val="clear" w:color="auto" w:fill="FFFFFF"/>
        <w:spacing w:after="120" w:line="360" w:lineRule="auto"/>
        <w:rPr>
          <w:del w:id="69" w:author="Alice MacQueen" w:date="2020-11-23T19:13:00Z"/>
          <w:rFonts w:eastAsia="Times New Roman" w:cstheme="minorHAnsi"/>
          <w:color w:val="24292E"/>
          <w:sz w:val="24"/>
          <w:szCs w:val="24"/>
        </w:rPr>
      </w:pPr>
      <w:ins w:id="70" w:author="Alice MacQueen" w:date="2020-11-23T19:20:00Z">
        <w:r w:rsidRPr="003A7574">
          <w:rPr>
            <w:rFonts w:eastAsia="Times New Roman" w:cstheme="minorHAnsi"/>
            <w:color w:val="24292E"/>
            <w:sz w:val="24"/>
            <w:szCs w:val="24"/>
          </w:rPr>
          <w:t xml:space="preserve">Element content </w:t>
        </w:r>
      </w:ins>
      <w:ins w:id="71" w:author="Alice MacQueen" w:date="2020-11-23T19:21:00Z">
        <w:r w:rsidRPr="003A7574">
          <w:rPr>
            <w:rFonts w:eastAsia="Times New Roman" w:cstheme="minorHAnsi"/>
            <w:color w:val="24292E"/>
            <w:sz w:val="24"/>
            <w:szCs w:val="24"/>
          </w:rPr>
          <w:t xml:space="preserve">varied </w:t>
        </w:r>
      </w:ins>
      <w:ins w:id="72" w:author="Alice MacQueen" w:date="2020-11-23T19:32:00Z">
        <w:r w:rsidR="00824D5A">
          <w:rPr>
            <w:rFonts w:eastAsia="Times New Roman" w:cstheme="minorHAnsi"/>
            <w:color w:val="24292E"/>
            <w:sz w:val="24"/>
            <w:szCs w:val="24"/>
          </w:rPr>
          <w:t>significantly</w:t>
        </w:r>
      </w:ins>
      <w:ins w:id="73" w:author="Alice MacQueen" w:date="2020-11-23T19:22:00Z">
        <w:r w:rsidR="003A7574" w:rsidRPr="003A7574">
          <w:rPr>
            <w:rFonts w:eastAsia="Times New Roman" w:cstheme="minorHAnsi"/>
            <w:color w:val="24292E"/>
            <w:sz w:val="24"/>
            <w:szCs w:val="24"/>
          </w:rPr>
          <w:t xml:space="preserve"> </w:t>
        </w:r>
      </w:ins>
      <w:ins w:id="74" w:author="Alice MacQueen" w:date="2020-11-23T19:21:00Z">
        <w:r w:rsidRPr="003A7574">
          <w:rPr>
            <w:rFonts w:eastAsia="Times New Roman" w:cstheme="minorHAnsi"/>
            <w:color w:val="24292E"/>
            <w:sz w:val="24"/>
            <w:szCs w:val="24"/>
          </w:rPr>
          <w:t xml:space="preserve">both within </w:t>
        </w:r>
        <w:r w:rsidR="003A7574" w:rsidRPr="003A7574">
          <w:rPr>
            <w:rFonts w:eastAsia="Times New Roman" w:cstheme="minorHAnsi"/>
            <w:color w:val="24292E"/>
            <w:sz w:val="24"/>
            <w:szCs w:val="24"/>
          </w:rPr>
          <w:t xml:space="preserve">and between </w:t>
        </w:r>
      </w:ins>
      <w:ins w:id="75" w:author="Alice MacQueen" w:date="2020-11-23T19:22:00Z">
        <w:r w:rsidR="003A7574">
          <w:rPr>
            <w:rFonts w:eastAsia="Times New Roman" w:cstheme="minorHAnsi"/>
            <w:color w:val="24292E"/>
            <w:sz w:val="24"/>
            <w:szCs w:val="24"/>
          </w:rPr>
          <w:t xml:space="preserve">switchgrass </w:t>
        </w:r>
      </w:ins>
      <w:ins w:id="76" w:author="Alice MacQueen" w:date="2020-11-23T19:21:00Z">
        <w:r w:rsidR="003A7574" w:rsidRPr="003A7574">
          <w:rPr>
            <w:rFonts w:eastAsia="Times New Roman" w:cstheme="minorHAnsi"/>
            <w:color w:val="24292E"/>
            <w:sz w:val="24"/>
            <w:szCs w:val="24"/>
          </w:rPr>
          <w:t>ecotypes</w:t>
        </w:r>
      </w:ins>
      <w:ins w:id="77" w:author="Alice MacQueen" w:date="2020-11-23T19:22:00Z">
        <w:r w:rsidR="003A7574" w:rsidRPr="003A7574">
          <w:rPr>
            <w:rFonts w:eastAsia="Times New Roman" w:cstheme="minorHAnsi"/>
            <w:color w:val="24292E"/>
            <w:sz w:val="24"/>
            <w:szCs w:val="24"/>
          </w:rPr>
          <w:t xml:space="preserve">, and </w:t>
        </w:r>
      </w:ins>
    </w:p>
    <w:p w14:paraId="14AF3F03" w14:textId="6747B6DA" w:rsidR="0092319C" w:rsidRDefault="00AF04B8" w:rsidP="00304A9E">
      <w:pPr>
        <w:pStyle w:val="ListParagraph"/>
        <w:numPr>
          <w:ilvl w:val="0"/>
          <w:numId w:val="3"/>
        </w:numPr>
        <w:shd w:val="clear" w:color="auto" w:fill="FFFFFF"/>
        <w:spacing w:after="120" w:line="360" w:lineRule="auto"/>
        <w:rPr>
          <w:ins w:id="78" w:author="Alice MacQueen" w:date="2020-11-23T19:24:00Z"/>
          <w:rFonts w:eastAsia="Times New Roman" w:cstheme="minorHAnsi"/>
          <w:color w:val="24292E"/>
          <w:sz w:val="24"/>
          <w:szCs w:val="24"/>
        </w:rPr>
      </w:pPr>
      <w:r w:rsidRPr="00C70776">
        <w:rPr>
          <w:rFonts w:cstheme="minorHAnsi"/>
          <w:sz w:val="24"/>
          <w:szCs w:val="24"/>
        </w:rPr>
        <w:t xml:space="preserve">GxE was </w:t>
      </w:r>
      <w:del w:id="79" w:author="Alice MacQueen" w:date="2020-11-23T19:13:00Z">
        <w:r w:rsidRPr="00C70776" w:rsidDel="00C70776">
          <w:rPr>
            <w:rFonts w:cstheme="minorHAnsi"/>
            <w:sz w:val="24"/>
            <w:szCs w:val="24"/>
          </w:rPr>
          <w:delText>detected</w:delText>
        </w:r>
        <w:r w:rsidR="0092319C" w:rsidRPr="00C70776" w:rsidDel="00C70776">
          <w:rPr>
            <w:rFonts w:cstheme="minorHAnsi"/>
            <w:sz w:val="24"/>
            <w:szCs w:val="24"/>
          </w:rPr>
          <w:delText xml:space="preserve"> </w:delText>
        </w:r>
      </w:del>
      <w:ins w:id="80" w:author="Alice MacQueen" w:date="2020-11-23T19:13:00Z">
        <w:r w:rsidR="00C70776" w:rsidRPr="00C70776">
          <w:rPr>
            <w:rFonts w:cstheme="minorHAnsi"/>
            <w:sz w:val="24"/>
            <w:szCs w:val="24"/>
          </w:rPr>
          <w:t xml:space="preserve">present </w:t>
        </w:r>
      </w:ins>
      <w:r w:rsidR="0092319C" w:rsidRPr="00C70776">
        <w:rPr>
          <w:rFonts w:cstheme="minorHAnsi"/>
          <w:sz w:val="24"/>
          <w:szCs w:val="24"/>
        </w:rPr>
        <w:t>at both the trait and QTL level</w:t>
      </w:r>
      <w:r w:rsidR="000D06C3" w:rsidRPr="00C70776">
        <w:rPr>
          <w:rFonts w:cstheme="minorHAnsi"/>
          <w:sz w:val="24"/>
          <w:szCs w:val="24"/>
        </w:rPr>
        <w:t>.</w:t>
      </w:r>
      <w:r w:rsidRPr="00C70776">
        <w:rPr>
          <w:rFonts w:cstheme="minorHAnsi"/>
          <w:sz w:val="24"/>
          <w:szCs w:val="24"/>
        </w:rPr>
        <w:t xml:space="preserve"> </w:t>
      </w:r>
      <w:ins w:id="81" w:author="Alice MacQueen" w:date="2020-11-23T19:14:00Z">
        <w:r w:rsidR="00C70776" w:rsidRPr="00C70776">
          <w:rPr>
            <w:rFonts w:cstheme="minorHAnsi"/>
            <w:sz w:val="24"/>
            <w:szCs w:val="24"/>
          </w:rPr>
          <w:t>14 of 18 element</w:t>
        </w:r>
      </w:ins>
      <w:ins w:id="82" w:author="Alice MacQueen" w:date="2020-11-23T19:22:00Z">
        <w:r w:rsidR="003A7574">
          <w:rPr>
            <w:rFonts w:cstheme="minorHAnsi"/>
            <w:sz w:val="24"/>
            <w:szCs w:val="24"/>
          </w:rPr>
          <w:t xml:space="preserve"> content</w:t>
        </w:r>
      </w:ins>
      <w:ins w:id="83" w:author="Alice MacQueen" w:date="2020-11-23T19:14:00Z">
        <w:r w:rsidR="00C70776" w:rsidRPr="00C70776">
          <w:rPr>
            <w:rFonts w:cstheme="minorHAnsi"/>
            <w:sz w:val="24"/>
            <w:szCs w:val="24"/>
          </w:rPr>
          <w:t xml:space="preserve">s were under some genetic control, and </w:t>
        </w:r>
      </w:ins>
      <w:del w:id="84" w:author="Alice MacQueen" w:date="2020-11-23T19:13:00Z">
        <w:r w:rsidR="003D2DF7" w:rsidRPr="00C70776" w:rsidDel="00C70776">
          <w:rPr>
            <w:rFonts w:eastAsia="Times New Roman" w:cstheme="minorHAnsi"/>
            <w:color w:val="24292E"/>
            <w:sz w:val="24"/>
            <w:szCs w:val="24"/>
          </w:rPr>
          <w:delText xml:space="preserve">A total of </w:delText>
        </w:r>
      </w:del>
      <w:r w:rsidR="003D2DF7" w:rsidRPr="00C70776">
        <w:rPr>
          <w:rFonts w:eastAsia="Times New Roman" w:cstheme="minorHAnsi"/>
          <w:color w:val="24292E"/>
          <w:sz w:val="24"/>
          <w:szCs w:val="24"/>
        </w:rPr>
        <w:t xml:space="preserve">77 QTL </w:t>
      </w:r>
      <w:r w:rsidR="00D56DE5" w:rsidRPr="00C70776">
        <w:rPr>
          <w:rFonts w:eastAsia="Times New Roman" w:cstheme="minorHAnsi"/>
          <w:color w:val="24292E"/>
          <w:sz w:val="24"/>
          <w:szCs w:val="24"/>
        </w:rPr>
        <w:t xml:space="preserve">were </w:t>
      </w:r>
      <w:r w:rsidR="003D2DF7" w:rsidRPr="00C70776">
        <w:rPr>
          <w:rFonts w:eastAsia="Times New Roman" w:cstheme="minorHAnsi"/>
          <w:color w:val="24292E"/>
          <w:sz w:val="24"/>
          <w:szCs w:val="24"/>
        </w:rPr>
        <w:t xml:space="preserve">detected for </w:t>
      </w:r>
      <w:ins w:id="85" w:author="Alice MacQueen" w:date="2020-11-23T19:14:00Z">
        <w:r w:rsidR="00C70776">
          <w:rPr>
            <w:rFonts w:eastAsia="Times New Roman" w:cstheme="minorHAnsi"/>
            <w:color w:val="24292E"/>
            <w:sz w:val="24"/>
            <w:szCs w:val="24"/>
          </w:rPr>
          <w:t xml:space="preserve">these </w:t>
        </w:r>
      </w:ins>
      <w:del w:id="86" w:author="Alice MacQueen" w:date="2020-11-23T19:15:00Z">
        <w:r w:rsidR="003D2DF7" w:rsidRPr="00C70776" w:rsidDel="00C70776">
          <w:rPr>
            <w:rFonts w:eastAsia="Times New Roman" w:cstheme="minorHAnsi"/>
            <w:color w:val="24292E"/>
            <w:sz w:val="24"/>
            <w:szCs w:val="24"/>
          </w:rPr>
          <w:delText xml:space="preserve">14 </w:delText>
        </w:r>
      </w:del>
      <w:del w:id="87" w:author="Alice MacQueen" w:date="2020-11-23T19:14:00Z">
        <w:r w:rsidR="003D2DF7" w:rsidRPr="00C70776" w:rsidDel="00C70776">
          <w:rPr>
            <w:rFonts w:eastAsia="Times New Roman" w:cstheme="minorHAnsi"/>
            <w:color w:val="24292E"/>
            <w:sz w:val="24"/>
            <w:szCs w:val="24"/>
          </w:rPr>
          <w:delText xml:space="preserve">of the 18 </w:delText>
        </w:r>
      </w:del>
      <w:r w:rsidR="003D2DF7" w:rsidRPr="00C70776">
        <w:rPr>
          <w:rFonts w:eastAsia="Times New Roman" w:cstheme="minorHAnsi"/>
          <w:color w:val="24292E"/>
          <w:sz w:val="24"/>
          <w:szCs w:val="24"/>
        </w:rPr>
        <w:t>elements</w:t>
      </w:r>
      <w:ins w:id="88" w:author="Alice MacQueen" w:date="2020-11-23T19:14:00Z">
        <w:r w:rsidR="00C70776">
          <w:rPr>
            <w:rFonts w:eastAsia="Times New Roman" w:cstheme="minorHAnsi"/>
            <w:color w:val="24292E"/>
            <w:sz w:val="24"/>
            <w:szCs w:val="24"/>
          </w:rPr>
          <w:t xml:space="preserve">. </w:t>
        </w:r>
      </w:ins>
      <w:ins w:id="89" w:author="Alice MacQueen" w:date="2020-11-23T19:16:00Z">
        <w:r w:rsidR="00C70776">
          <w:rPr>
            <w:rFonts w:eastAsia="Times New Roman" w:cstheme="minorHAnsi"/>
            <w:color w:val="24292E"/>
            <w:sz w:val="24"/>
            <w:szCs w:val="24"/>
          </w:rPr>
          <w:t xml:space="preserve">74% of </w:t>
        </w:r>
      </w:ins>
      <w:ins w:id="90" w:author="Alice MacQueen" w:date="2020-11-23T19:14:00Z">
        <w:r w:rsidR="00C70776">
          <w:rPr>
            <w:rFonts w:eastAsia="Times New Roman" w:cstheme="minorHAnsi"/>
            <w:color w:val="24292E"/>
            <w:sz w:val="24"/>
            <w:szCs w:val="24"/>
          </w:rPr>
          <w:t xml:space="preserve">QTL </w:t>
        </w:r>
      </w:ins>
      <w:ins w:id="91" w:author="Alice MacQueen" w:date="2020-11-23T19:16:00Z">
        <w:r w:rsidR="00C70776">
          <w:rPr>
            <w:rFonts w:eastAsia="Times New Roman" w:cstheme="minorHAnsi"/>
            <w:color w:val="24292E"/>
            <w:sz w:val="24"/>
            <w:szCs w:val="24"/>
          </w:rPr>
          <w:t>colocalized multiple elements</w:t>
        </w:r>
      </w:ins>
      <w:del w:id="92" w:author="Alice MacQueen" w:date="2020-11-23T19:16:00Z">
        <w:r w:rsidR="003D2DF7" w:rsidRPr="00C70776" w:rsidDel="00C70776">
          <w:rPr>
            <w:rFonts w:eastAsia="Times New Roman" w:cstheme="minorHAnsi"/>
            <w:color w:val="24292E"/>
            <w:sz w:val="24"/>
            <w:szCs w:val="24"/>
          </w:rPr>
          <w:delText>, forming several clusters of overlapping QTL across the chromosomes</w:delText>
        </w:r>
      </w:del>
      <w:ins w:id="93" w:author="Alice MacQueen" w:date="2020-11-23T19:16:00Z">
        <w:r w:rsidR="00C70776">
          <w:rPr>
            <w:rFonts w:eastAsia="Times New Roman" w:cstheme="minorHAnsi"/>
            <w:color w:val="24292E"/>
            <w:sz w:val="24"/>
            <w:szCs w:val="24"/>
          </w:rPr>
          <w:t>,</w:t>
        </w:r>
      </w:ins>
      <w:ins w:id="94" w:author="Alice MacQueen" w:date="2020-11-23T19:23:00Z">
        <w:r w:rsidR="003A7574">
          <w:rPr>
            <w:rFonts w:eastAsia="Times New Roman" w:cstheme="minorHAnsi"/>
            <w:color w:val="24292E"/>
            <w:sz w:val="24"/>
            <w:szCs w:val="24"/>
          </w:rPr>
          <w:t xml:space="preserve"> </w:t>
        </w:r>
      </w:ins>
      <w:del w:id="95" w:author="Alice MacQueen" w:date="2020-11-23T19:18:00Z">
        <w:r w:rsidR="003D2DF7" w:rsidRPr="00C70776" w:rsidDel="00C70776">
          <w:rPr>
            <w:rFonts w:eastAsia="Times New Roman" w:cstheme="minorHAnsi"/>
            <w:color w:val="24292E"/>
            <w:sz w:val="24"/>
            <w:szCs w:val="24"/>
          </w:rPr>
          <w:delText>. H</w:delText>
        </w:r>
      </w:del>
      <w:ins w:id="96" w:author="Alice MacQueen" w:date="2020-11-23T19:18:00Z">
        <w:r w:rsidR="00C70776">
          <w:rPr>
            <w:rFonts w:eastAsia="Times New Roman" w:cstheme="minorHAnsi"/>
            <w:color w:val="24292E"/>
            <w:sz w:val="24"/>
            <w:szCs w:val="24"/>
          </w:rPr>
          <w:t>h</w:t>
        </w:r>
      </w:ins>
      <w:r w:rsidR="003D2DF7" w:rsidRPr="00C70776">
        <w:rPr>
          <w:rFonts w:eastAsia="Times New Roman" w:cstheme="minorHAnsi"/>
          <w:color w:val="24292E"/>
          <w:sz w:val="24"/>
          <w:szCs w:val="24"/>
        </w:rPr>
        <w:t xml:space="preserve">alf of </w:t>
      </w:r>
      <w:del w:id="97" w:author="Alice MacQueen" w:date="2020-11-23T19:23:00Z">
        <w:r w:rsidR="003D2DF7" w:rsidRPr="00C70776" w:rsidDel="003A7574">
          <w:rPr>
            <w:rFonts w:eastAsia="Times New Roman" w:cstheme="minorHAnsi"/>
            <w:color w:val="24292E"/>
            <w:sz w:val="24"/>
            <w:szCs w:val="24"/>
          </w:rPr>
          <w:delText xml:space="preserve">the </w:delText>
        </w:r>
      </w:del>
      <w:r w:rsidR="003D2DF7" w:rsidRPr="00C70776">
        <w:rPr>
          <w:rFonts w:eastAsia="Times New Roman" w:cstheme="minorHAnsi"/>
          <w:color w:val="24292E"/>
          <w:sz w:val="24"/>
          <w:szCs w:val="24"/>
        </w:rPr>
        <w:t xml:space="preserve">QTL exhibited significant </w:t>
      </w:r>
      <w:r w:rsidR="00153D1F" w:rsidRPr="00C70776">
        <w:rPr>
          <w:rFonts w:eastAsia="Times New Roman" w:cstheme="minorHAnsi"/>
          <w:color w:val="24292E"/>
          <w:sz w:val="24"/>
          <w:szCs w:val="24"/>
        </w:rPr>
        <w:t>QTLxE</w:t>
      </w:r>
      <w:r w:rsidR="005F7ED8" w:rsidRPr="00C70776">
        <w:rPr>
          <w:rFonts w:eastAsia="Times New Roman" w:cstheme="minorHAnsi"/>
          <w:color w:val="24292E"/>
          <w:sz w:val="24"/>
          <w:szCs w:val="24"/>
        </w:rPr>
        <w:t xml:space="preserve">, </w:t>
      </w:r>
      <w:del w:id="98" w:author="Alice MacQueen" w:date="2020-11-23T19:23:00Z">
        <w:r w:rsidR="00D56DE5" w:rsidRPr="00C70776" w:rsidDel="003A7574">
          <w:rPr>
            <w:rFonts w:eastAsia="Times New Roman" w:cstheme="minorHAnsi"/>
            <w:color w:val="24292E"/>
            <w:sz w:val="24"/>
            <w:szCs w:val="24"/>
          </w:rPr>
          <w:delText xml:space="preserve">with </w:delText>
        </w:r>
      </w:del>
      <w:ins w:id="99" w:author="Alice MacQueen" w:date="2020-11-23T19:23:00Z">
        <w:r w:rsidR="003A7574">
          <w:rPr>
            <w:rFonts w:eastAsia="Times New Roman" w:cstheme="minorHAnsi"/>
            <w:color w:val="24292E"/>
            <w:sz w:val="24"/>
            <w:szCs w:val="24"/>
          </w:rPr>
          <w:t>and</w:t>
        </w:r>
        <w:r w:rsidR="003A7574" w:rsidRPr="00C70776">
          <w:rPr>
            <w:rFonts w:eastAsia="Times New Roman" w:cstheme="minorHAnsi"/>
            <w:color w:val="24292E"/>
            <w:sz w:val="24"/>
            <w:szCs w:val="24"/>
          </w:rPr>
          <w:t xml:space="preserve"> </w:t>
        </w:r>
      </w:ins>
      <w:del w:id="100" w:author="Alice MacQueen" w:date="2020-11-23T19:18:00Z">
        <w:r w:rsidR="00D56DE5" w:rsidRPr="00C70776" w:rsidDel="00C70776">
          <w:rPr>
            <w:rFonts w:eastAsia="Times New Roman" w:cstheme="minorHAnsi"/>
            <w:color w:val="24292E"/>
            <w:sz w:val="24"/>
            <w:szCs w:val="24"/>
          </w:rPr>
          <w:delText xml:space="preserve">some QTL </w:delText>
        </w:r>
      </w:del>
      <w:ins w:id="101" w:author="Alice MacQueen" w:date="2020-11-23T19:18:00Z">
        <w:r w:rsidR="00C70776">
          <w:rPr>
            <w:rFonts w:eastAsia="Times New Roman" w:cstheme="minorHAnsi"/>
            <w:color w:val="24292E"/>
            <w:sz w:val="24"/>
            <w:szCs w:val="24"/>
          </w:rPr>
          <w:t xml:space="preserve">roughly equal numbers of QTL </w:t>
        </w:r>
      </w:ins>
      <w:ins w:id="102" w:author="Alice MacQueen" w:date="2020-11-23T19:23:00Z">
        <w:r w:rsidR="003A7574">
          <w:rPr>
            <w:rFonts w:eastAsia="Times New Roman" w:cstheme="minorHAnsi"/>
            <w:color w:val="24292E"/>
            <w:sz w:val="24"/>
            <w:szCs w:val="24"/>
          </w:rPr>
          <w:t>had</w:t>
        </w:r>
      </w:ins>
      <w:ins w:id="103" w:author="Alice MacQueen" w:date="2020-11-23T19:19:00Z">
        <w:r w:rsidR="00C70776">
          <w:rPr>
            <w:rFonts w:eastAsia="Times New Roman" w:cstheme="minorHAnsi"/>
            <w:color w:val="24292E"/>
            <w:sz w:val="24"/>
            <w:szCs w:val="24"/>
          </w:rPr>
          <w:t xml:space="preserve"> significant differences in magnitude and sign of </w:t>
        </w:r>
      </w:ins>
      <w:del w:id="104" w:author="Alice MacQueen" w:date="2020-11-23T19:19:00Z">
        <w:r w:rsidR="00D56DE5" w:rsidRPr="00C70776" w:rsidDel="00C70776">
          <w:rPr>
            <w:rFonts w:eastAsia="Times New Roman" w:cstheme="minorHAnsi"/>
            <w:color w:val="24292E"/>
            <w:sz w:val="24"/>
            <w:szCs w:val="24"/>
          </w:rPr>
          <w:delText xml:space="preserve">having conditionally neutral effects and others exhibiting antagonistic pleiotropy </w:delText>
        </w:r>
      </w:del>
      <w:ins w:id="105" w:author="Alice MacQueen" w:date="2020-11-23T19:19:00Z">
        <w:r w:rsidR="00C70776">
          <w:rPr>
            <w:rFonts w:eastAsia="Times New Roman" w:cstheme="minorHAnsi"/>
            <w:color w:val="24292E"/>
            <w:sz w:val="24"/>
            <w:szCs w:val="24"/>
          </w:rPr>
          <w:t xml:space="preserve">their effects </w:t>
        </w:r>
      </w:ins>
      <w:r w:rsidR="00D56DE5" w:rsidRPr="00C70776">
        <w:rPr>
          <w:rFonts w:eastAsia="Times New Roman" w:cstheme="minorHAnsi"/>
          <w:color w:val="24292E"/>
          <w:sz w:val="24"/>
          <w:szCs w:val="24"/>
        </w:rPr>
        <w:t xml:space="preserve">across environments.  </w:t>
      </w:r>
    </w:p>
    <w:p w14:paraId="453EC833" w14:textId="6DF43439" w:rsidR="003A7574" w:rsidRPr="00C70776" w:rsidDel="003A7574" w:rsidRDefault="003A7574">
      <w:pPr>
        <w:pStyle w:val="ListParagraph"/>
        <w:numPr>
          <w:ilvl w:val="0"/>
          <w:numId w:val="3"/>
        </w:numPr>
        <w:shd w:val="clear" w:color="auto" w:fill="FFFFFF"/>
        <w:spacing w:after="120" w:line="360" w:lineRule="auto"/>
        <w:rPr>
          <w:del w:id="106" w:author="Alice MacQueen" w:date="2020-11-23T19:27:00Z"/>
          <w:rFonts w:eastAsia="Times New Roman" w:cstheme="minorHAnsi"/>
          <w:color w:val="24292E"/>
          <w:sz w:val="24"/>
          <w:szCs w:val="24"/>
        </w:rPr>
      </w:pPr>
      <w:ins w:id="107" w:author="Alice MacQueen" w:date="2020-11-23T19:25:00Z">
        <w:r>
          <w:rPr>
            <w:rFonts w:eastAsia="Times New Roman" w:cstheme="minorHAnsi"/>
            <w:color w:val="24292E"/>
            <w:sz w:val="24"/>
            <w:szCs w:val="24"/>
          </w:rPr>
          <w:t xml:space="preserve">The switchgrass ionome </w:t>
        </w:r>
      </w:ins>
      <w:ins w:id="108" w:author="Alice MacQueen" w:date="2020-11-23T19:26:00Z">
        <w:r>
          <w:rPr>
            <w:rFonts w:eastAsia="Times New Roman" w:cstheme="minorHAnsi"/>
            <w:color w:val="24292E"/>
            <w:sz w:val="24"/>
            <w:szCs w:val="24"/>
          </w:rPr>
          <w:t xml:space="preserve">is </w:t>
        </w:r>
      </w:ins>
      <w:ins w:id="109" w:author="Alice MacQueen" w:date="2020-11-23T19:27:00Z">
        <w:r>
          <w:rPr>
            <w:rFonts w:eastAsia="Times New Roman" w:cstheme="minorHAnsi"/>
            <w:color w:val="24292E"/>
            <w:sz w:val="24"/>
            <w:szCs w:val="24"/>
          </w:rPr>
          <w:t xml:space="preserve">under moderate genetic control and is </w:t>
        </w:r>
      </w:ins>
      <w:ins w:id="110" w:author="Alice MacQueen" w:date="2020-11-23T19:26:00Z">
        <w:r>
          <w:rPr>
            <w:rFonts w:eastAsia="Times New Roman" w:cstheme="minorHAnsi"/>
            <w:color w:val="24292E"/>
            <w:sz w:val="24"/>
            <w:szCs w:val="24"/>
          </w:rPr>
          <w:t xml:space="preserve">controlled by </w:t>
        </w:r>
      </w:ins>
      <w:ins w:id="111" w:author="Alice MacQueen" w:date="2020-11-23T19:27:00Z">
        <w:r>
          <w:rPr>
            <w:rFonts w:eastAsia="Times New Roman" w:cstheme="minorHAnsi"/>
            <w:color w:val="24292E"/>
            <w:sz w:val="24"/>
            <w:szCs w:val="24"/>
          </w:rPr>
          <w:t xml:space="preserve">loci with </w:t>
        </w:r>
      </w:ins>
    </w:p>
    <w:p w14:paraId="25DC09DF" w14:textId="4C846C82" w:rsidR="005A188C" w:rsidRPr="0092319C" w:rsidDel="003A7574" w:rsidRDefault="00085882">
      <w:pPr>
        <w:pStyle w:val="ListParagraph"/>
        <w:numPr>
          <w:ilvl w:val="0"/>
          <w:numId w:val="3"/>
        </w:numPr>
        <w:shd w:val="clear" w:color="auto" w:fill="FFFFFF"/>
        <w:spacing w:after="120" w:line="360" w:lineRule="auto"/>
        <w:rPr>
          <w:del w:id="112" w:author="Alice MacQueen" w:date="2020-11-23T19:27:00Z"/>
          <w:rFonts w:eastAsia="Times New Roman" w:cstheme="minorHAnsi"/>
          <w:color w:val="24292E"/>
          <w:sz w:val="24"/>
          <w:szCs w:val="24"/>
        </w:rPr>
      </w:pPr>
      <w:del w:id="113" w:author="Alice MacQueen" w:date="2020-11-23T19:27:00Z">
        <w:r w:rsidRPr="0092319C" w:rsidDel="003A7574">
          <w:rPr>
            <w:rFonts w:eastAsia="Times New Roman" w:cstheme="minorHAnsi"/>
            <w:color w:val="24292E"/>
            <w:sz w:val="24"/>
            <w:szCs w:val="24"/>
          </w:rPr>
          <w:delText xml:space="preserve">Loci with </w:delText>
        </w:r>
      </w:del>
      <w:r w:rsidRPr="0092319C">
        <w:rPr>
          <w:rFonts w:eastAsia="Times New Roman" w:cstheme="minorHAnsi"/>
          <w:color w:val="24292E"/>
          <w:sz w:val="24"/>
          <w:szCs w:val="24"/>
        </w:rPr>
        <w:t>highly variable effects across environments</w:t>
      </w:r>
      <w:ins w:id="114" w:author="Alice MacQueen" w:date="2020-11-23T19:27:00Z">
        <w:r w:rsidR="003A7574">
          <w:rPr>
            <w:rFonts w:eastAsia="Times New Roman" w:cstheme="minorHAnsi"/>
            <w:color w:val="24292E"/>
            <w:sz w:val="24"/>
            <w:szCs w:val="24"/>
          </w:rPr>
          <w:t>.</w:t>
        </w:r>
      </w:ins>
      <w:r w:rsidRPr="0092319C">
        <w:rPr>
          <w:rFonts w:eastAsia="Times New Roman" w:cstheme="minorHAnsi"/>
          <w:color w:val="24292E"/>
          <w:sz w:val="24"/>
          <w:szCs w:val="24"/>
        </w:rPr>
        <w:t xml:space="preserve"> </w:t>
      </w:r>
      <w:del w:id="115" w:author="Alice MacQueen" w:date="2020-11-23T19:27:00Z">
        <w:r w:rsidRPr="0092319C" w:rsidDel="003A7574">
          <w:rPr>
            <w:rFonts w:eastAsia="Times New Roman" w:cstheme="minorHAnsi"/>
            <w:color w:val="24292E"/>
            <w:sz w:val="24"/>
            <w:szCs w:val="24"/>
          </w:rPr>
          <w:delText xml:space="preserve">underlie the ionomic variation in switchgrass. </w:delText>
        </w:r>
        <w:r w:rsidR="0092319C" w:rsidDel="003A7574">
          <w:rPr>
            <w:rFonts w:eastAsia="Times New Roman" w:cstheme="minorHAnsi"/>
            <w:color w:val="24292E"/>
            <w:sz w:val="24"/>
            <w:szCs w:val="24"/>
          </w:rPr>
          <w:delText>Expanding</w:delText>
        </w:r>
        <w:r w:rsidR="0092319C" w:rsidRPr="0092319C" w:rsidDel="003A7574">
          <w:rPr>
            <w:rFonts w:eastAsia="Times New Roman" w:cstheme="minorHAnsi"/>
            <w:color w:val="24292E"/>
            <w:sz w:val="24"/>
            <w:szCs w:val="24"/>
          </w:rPr>
          <w:delText xml:space="preserve"> ionomics into the scope of local adaptation will help realize the potential application of ionomics in adaptation to environments.   </w:delText>
        </w:r>
      </w:del>
    </w:p>
    <w:p w14:paraId="38CA8C6B" w14:textId="77777777" w:rsidR="005A188C" w:rsidRDefault="005A188C">
      <w:pPr>
        <w:pStyle w:val="ListParagraph"/>
        <w:numPr>
          <w:ilvl w:val="0"/>
          <w:numId w:val="3"/>
        </w:numPr>
        <w:shd w:val="clear" w:color="auto" w:fill="FFFFFF"/>
        <w:spacing w:after="120" w:line="360" w:lineRule="auto"/>
        <w:rPr>
          <w:rFonts w:eastAsia="Times New Roman" w:cstheme="minorHAnsi"/>
          <w:color w:val="24292E"/>
          <w:sz w:val="24"/>
          <w:szCs w:val="24"/>
        </w:rPr>
        <w:pPrChange w:id="116" w:author="Alice MacQueen" w:date="2020-11-23T19:27:00Z">
          <w:pPr>
            <w:shd w:val="clear" w:color="auto" w:fill="FFFFFF"/>
            <w:spacing w:after="120" w:line="360" w:lineRule="auto"/>
          </w:pPr>
        </w:pPrChange>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7E3F97BA" w:rsidR="00503E5D" w:rsidRPr="00712DEF" w:rsidDel="005B4D90" w:rsidRDefault="001602EA" w:rsidP="00A966AA">
      <w:pPr>
        <w:shd w:val="clear" w:color="auto" w:fill="FFFFFF"/>
        <w:spacing w:after="120" w:line="360" w:lineRule="auto"/>
        <w:ind w:firstLine="720"/>
        <w:rPr>
          <w:del w:id="117" w:author="Alice MacQueen" w:date="2020-11-23T18:58:00Z"/>
          <w:rFonts w:eastAsia="Times New Roman" w:cstheme="minorHAnsi"/>
          <w:color w:val="24292E"/>
          <w:sz w:val="24"/>
          <w:szCs w:val="24"/>
        </w:rPr>
      </w:pPr>
      <w:del w:id="118" w:author="Alice MacQueen" w:date="2020-11-23T18:58:00Z">
        <w:r w:rsidDel="005B4D90">
          <w:rPr>
            <w:rFonts w:eastAsia="Times New Roman" w:cstheme="minorHAnsi"/>
            <w:color w:val="24292E"/>
            <w:sz w:val="24"/>
            <w:szCs w:val="24"/>
          </w:rPr>
          <w:delText xml:space="preserve">Genotype-by-environment interaction (GxE) in mineral elements is common and important for plants to deal with life in different environment. </w:delText>
        </w:r>
      </w:del>
      <w:del w:id="119" w:author="Alice MacQueen" w:date="2020-11-23T18:53:00Z">
        <w:r w:rsidDel="005B4D90">
          <w:rPr>
            <w:rFonts w:eastAsia="Times New Roman" w:cstheme="minorHAnsi"/>
            <w:color w:val="24292E"/>
            <w:sz w:val="24"/>
            <w:szCs w:val="24"/>
          </w:rPr>
          <w:delText xml:space="preserve">Ionomics, a relatively new technology, offers a way forward. </w:delText>
        </w:r>
      </w:del>
      <w:del w:id="120" w:author="Alice MacQueen" w:date="2020-11-23T18:58:00Z">
        <w:r w:rsidRPr="00712DEF" w:rsidDel="005B4D90">
          <w:rPr>
            <w:rFonts w:eastAsia="Times New Roman" w:cstheme="minorHAnsi"/>
            <w:color w:val="24292E"/>
            <w:sz w:val="24"/>
            <w:szCs w:val="24"/>
          </w:rPr>
          <w:delText>Ionomics</w:delText>
        </w:r>
        <w:r w:rsidDel="005B4D90">
          <w:rPr>
            <w:rFonts w:eastAsia="Times New Roman" w:cstheme="minorHAnsi"/>
            <w:color w:val="24292E"/>
            <w:sz w:val="24"/>
            <w:szCs w:val="24"/>
          </w:rPr>
          <w:delText xml:space="preserve"> is </w:delText>
        </w:r>
        <w:r w:rsidRPr="00712DEF" w:rsidDel="005B4D90">
          <w:rPr>
            <w:rFonts w:eastAsia="Times New Roman" w:cstheme="minorHAnsi"/>
            <w:color w:val="24292E"/>
            <w:sz w:val="24"/>
            <w:szCs w:val="24"/>
          </w:rPr>
          <w:delText>the study of the ionome</w:delText>
        </w:r>
        <w:r w:rsidDel="005B4D90">
          <w:rPr>
            <w:rFonts w:eastAsia="Times New Roman" w:cstheme="minorHAnsi"/>
            <w:color w:val="24292E"/>
            <w:sz w:val="24"/>
            <w:szCs w:val="24"/>
          </w:rPr>
          <w:delText>, which</w:delText>
        </w:r>
        <w:r w:rsidRPr="001602EA" w:rsidDel="005B4D90">
          <w:rPr>
            <w:rFonts w:eastAsia="Times New Roman" w:cstheme="minorHAnsi"/>
            <w:color w:val="24292E"/>
            <w:sz w:val="24"/>
            <w:szCs w:val="24"/>
          </w:rPr>
          <w:delText xml:space="preserve"> </w:delText>
        </w:r>
        <w:r w:rsidRPr="00712DEF" w:rsidDel="005B4D90">
          <w:rPr>
            <w:rFonts w:eastAsia="Times New Roman" w:cstheme="minorHAnsi"/>
            <w:color w:val="24292E"/>
            <w:sz w:val="24"/>
            <w:szCs w:val="24"/>
          </w:rPr>
          <w:delText xml:space="preserve">is the mineral nutrient and trace element composition of a tissue or an organism </w:delText>
        </w:r>
        <w:r w:rsidDel="005B4D90">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sidDel="005B4D90">
          <w:rPr>
            <w:rFonts w:eastAsia="Times New Roman" w:cstheme="minorHAnsi"/>
            <w:color w:val="24292E"/>
            <w:sz w:val="24"/>
            <w:szCs w:val="24"/>
          </w:rPr>
          <w:delInstrText xml:space="preserve"> ADDIN EN.CITE </w:delInstrText>
        </w:r>
        <w:r w:rsidDel="005B4D90">
          <w:rPr>
            <w:rFonts w:eastAsia="Times New Roman" w:cstheme="minorHAnsi"/>
            <w:color w:val="24292E"/>
            <w:sz w:val="24"/>
            <w:szCs w:val="24"/>
          </w:rPr>
          <w:fldChar w:fldCharType="begin">
            <w:fldData xml:space="preserve">PEVuZE5vdGU+PENpdGU+PEF1dGhvcj5MYWhuZXI8L0F1dGhvcj48WWVhcj4yMDAzPC9ZZWFyPjxS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</w:fldData>
          </w:fldChar>
        </w:r>
        <w:r w:rsidDel="005B4D90">
          <w:rPr>
            <w:rFonts w:eastAsia="Times New Roman" w:cstheme="minorHAnsi"/>
            <w:color w:val="24292E"/>
            <w:sz w:val="24"/>
            <w:szCs w:val="24"/>
          </w:rPr>
          <w:delInstrText xml:space="preserve"> ADDIN EN.CITE.DATA </w:delInstrText>
        </w:r>
        <w:r w:rsidDel="005B4D90">
          <w:rPr>
            <w:rFonts w:eastAsia="Times New Roman" w:cstheme="minorHAnsi"/>
            <w:color w:val="24292E"/>
            <w:sz w:val="24"/>
            <w:szCs w:val="24"/>
          </w:rPr>
        </w:r>
        <w:r w:rsidDel="005B4D90">
          <w:rPr>
            <w:rFonts w:eastAsia="Times New Roman" w:cstheme="minorHAnsi"/>
            <w:color w:val="24292E"/>
            <w:sz w:val="24"/>
            <w:szCs w:val="24"/>
          </w:rPr>
          <w:fldChar w:fldCharType="end"/>
        </w:r>
        <w:r w:rsidDel="005B4D90">
          <w:rPr>
            <w:rFonts w:eastAsia="Times New Roman" w:cstheme="minorHAnsi"/>
            <w:color w:val="24292E"/>
            <w:sz w:val="24"/>
            <w:szCs w:val="24"/>
          </w:rPr>
        </w:r>
        <w:r w:rsidDel="005B4D90">
          <w:rPr>
            <w:rFonts w:eastAsia="Times New Roman" w:cstheme="minorHAnsi"/>
            <w:color w:val="24292E"/>
            <w:sz w:val="24"/>
            <w:szCs w:val="24"/>
          </w:rPr>
          <w:fldChar w:fldCharType="separate"/>
        </w:r>
        <w:r w:rsidDel="005B4D90">
          <w:rPr>
            <w:rFonts w:eastAsia="Times New Roman" w:cstheme="minorHAnsi"/>
            <w:noProof/>
            <w:color w:val="24292E"/>
            <w:sz w:val="24"/>
            <w:szCs w:val="24"/>
          </w:rPr>
          <w:delText>(Lahner</w:delText>
        </w:r>
        <w:r w:rsidRPr="007C5A0D" w:rsidDel="005B4D90">
          <w:rPr>
            <w:rFonts w:eastAsia="Times New Roman" w:cstheme="minorHAnsi"/>
            <w:i/>
            <w:noProof/>
            <w:color w:val="24292E"/>
            <w:sz w:val="24"/>
            <w:szCs w:val="24"/>
          </w:rPr>
          <w:delText xml:space="preserve"> et al.</w:delText>
        </w:r>
        <w:r w:rsidDel="005B4D90">
          <w:rPr>
            <w:rFonts w:eastAsia="Times New Roman" w:cstheme="minorHAnsi"/>
            <w:noProof/>
            <w:color w:val="24292E"/>
            <w:sz w:val="24"/>
            <w:szCs w:val="24"/>
          </w:rPr>
          <w:delText>, 2003; Salt</w:delText>
        </w:r>
        <w:r w:rsidRPr="007C5A0D" w:rsidDel="005B4D90">
          <w:rPr>
            <w:rFonts w:eastAsia="Times New Roman" w:cstheme="minorHAnsi"/>
            <w:i/>
            <w:noProof/>
            <w:color w:val="24292E"/>
            <w:sz w:val="24"/>
            <w:szCs w:val="24"/>
          </w:rPr>
          <w:delText xml:space="preserve"> et al.</w:delText>
        </w:r>
        <w:r w:rsidDel="005B4D90">
          <w:rPr>
            <w:rFonts w:eastAsia="Times New Roman" w:cstheme="minorHAnsi"/>
            <w:noProof/>
            <w:color w:val="24292E"/>
            <w:sz w:val="24"/>
            <w:szCs w:val="24"/>
          </w:rPr>
          <w:delText>, 2008)</w:delText>
        </w:r>
        <w:r w:rsidDel="005B4D90">
          <w:rPr>
            <w:rFonts w:eastAsia="Times New Roman" w:cstheme="minorHAnsi"/>
            <w:color w:val="24292E"/>
            <w:sz w:val="24"/>
            <w:szCs w:val="24"/>
          </w:rPr>
          <w:fldChar w:fldCharType="end"/>
        </w:r>
        <w:r w:rsidRPr="00712DEF" w:rsidDel="005B4D90">
          <w:rPr>
            <w:rFonts w:eastAsia="Times New Roman" w:cstheme="minorHAnsi"/>
            <w:color w:val="24292E"/>
            <w:sz w:val="24"/>
            <w:szCs w:val="24"/>
          </w:rPr>
          <w:delText>.</w:delText>
        </w:r>
        <w:r w:rsidDel="005B4D90">
          <w:rPr>
            <w:rFonts w:eastAsia="Times New Roman" w:cstheme="minorHAnsi"/>
            <w:color w:val="24292E"/>
            <w:sz w:val="24"/>
            <w:szCs w:val="24"/>
          </w:rPr>
          <w:delText xml:space="preserve"> </w:delText>
        </w:r>
        <w:r w:rsidR="00506563" w:rsidRPr="00712DEF" w:rsidDel="005B4D90">
          <w:rPr>
            <w:rFonts w:eastAsia="Times New Roman" w:cstheme="minorHAnsi"/>
            <w:color w:val="24292E"/>
            <w:sz w:val="24"/>
            <w:szCs w:val="24"/>
          </w:rPr>
          <w:delText>Ionomics requires high throughput elemental profiling and has been used to discover the genes and gene networks controlling the ionome in plants</w:delText>
        </w:r>
        <w:r w:rsidR="00506563" w:rsidDel="005B4D90">
          <w:rPr>
            <w:rFonts w:eastAsia="Times New Roman" w:cstheme="minorHAnsi"/>
            <w:color w:val="24292E"/>
            <w:sz w:val="24"/>
            <w:szCs w:val="24"/>
          </w:rPr>
          <w:delText xml:space="preserve"> including transporters, transcription factors, and metal binding proteins</w:delText>
        </w:r>
        <w:r w:rsidR="00506563" w:rsidRPr="00712DEF" w:rsidDel="005B4D90">
          <w:rPr>
            <w:rFonts w:eastAsia="Times New Roman" w:cstheme="minorHAnsi"/>
            <w:color w:val="24292E"/>
            <w:sz w:val="24"/>
            <w:szCs w:val="24"/>
          </w:rPr>
          <w:delText xml:space="preserve">. Numerous studies on ionome from more than 10 </w:delText>
        </w:r>
        <w:r w:rsidR="00506563" w:rsidDel="005B4D90">
          <w:rPr>
            <w:rFonts w:eastAsia="Times New Roman" w:cstheme="minorHAnsi"/>
            <w:color w:val="24292E"/>
            <w:sz w:val="24"/>
            <w:szCs w:val="24"/>
          </w:rPr>
          <w:delText>plant species</w:delText>
        </w:r>
        <w:r w:rsidR="00506563" w:rsidRPr="00712DEF" w:rsidDel="005B4D90">
          <w:rPr>
            <w:rFonts w:eastAsia="Times New Roman" w:cstheme="minorHAnsi"/>
            <w:color w:val="24292E"/>
            <w:sz w:val="24"/>
            <w:szCs w:val="24"/>
          </w:rPr>
          <w:delText xml:space="preserve"> have been performed over the last decade as reviewed in Baxter</w:delText>
        </w:r>
        <w:r w:rsidR="00506563" w:rsidDel="005B4D90">
          <w:rPr>
            <w:rFonts w:eastAsia="Times New Roman" w:cstheme="minorHAnsi"/>
            <w:color w:val="24292E"/>
            <w:sz w:val="24"/>
            <w:szCs w:val="24"/>
          </w:rPr>
          <w:delText xml:space="preserve"> </w:delText>
        </w:r>
        <w:r w:rsidR="00506563" w:rsidDel="005B4D90">
          <w:rPr>
            <w:rFonts w:eastAsia="Times New Roman" w:cstheme="minorHAnsi"/>
            <w:color w:val="24292E"/>
            <w:sz w:val="24"/>
            <w:szCs w:val="24"/>
          </w:rPr>
          <w:fldChar w:fldCharType="begin"/>
        </w:r>
        <w:r w:rsidR="00506563" w:rsidDel="005B4D90">
          <w:rPr>
            <w:rFonts w:eastAsia="Times New Roman" w:cstheme="minorHAnsi"/>
            <w:color w:val="24292E"/>
            <w:sz w:val="24"/>
            <w:szCs w:val="24"/>
          </w:rPr>
          <w:delInstrText xml:space="preserve"> ADDIN EN.CITE &lt;EndNote&gt;&lt;Cite ExcludeAuth="1"&gt;&lt;Author&gt;Baxter&lt;/Author&gt;&lt;Year&gt;2015&lt;/Year&gt;&lt;RecNum&gt;108&lt;/RecNum&gt;&lt;DisplayText&gt;(2015)&lt;/DisplayText&gt;&lt;record&gt;&lt;rec-number&gt;108&lt;/rec-number&gt;&lt;foreign-keys&gt;&lt;key app="EN" db-id="a5zpwxw5fxepzpedpx95exr922ptdv0d9dv9" timestamp="1605377517"&gt;108&lt;/key&gt;&lt;/foreign-keys&gt;&lt;ref-type name="Journal Article"&gt;17&lt;/ref-type&gt;&lt;contributors&gt;&lt;authors&gt;&lt;author&gt;Baxter, Ivan&lt;/author&gt;&lt;/authors&gt;&lt;/contributors&gt;&lt;titles&gt;&lt;title&gt;Should we treat the ionome as a combination of individual elements, or should we be deriving novel combined traits?&lt;/title&gt;&lt;secondary-title&gt;Journal of Experimental Botany&lt;/secondary-title&gt;&lt;/titles&gt;&lt;periodical&gt;&lt;full-title&gt;Journal of Experimental Botany&lt;/full-title&gt;&lt;/periodical&gt;&lt;pages&gt;2127-2131&lt;/pages&gt;&lt;volume&gt;66&lt;/volume&gt;&lt;number&gt;8&lt;/number&gt;&lt;dates&gt;&lt;year&gt;2015&lt;/year&gt;&lt;/dates&gt;&lt;isbn&gt;0022-0957&lt;/isbn&gt;&lt;urls&gt;&lt;related-urls&gt;&lt;url&gt;https://doi.org/10.1093/jxb/erv040&lt;/url&gt;&lt;/related-urls&gt;&lt;/urls&gt;&lt;electronic-resource-num&gt;10.1093/jxb/erv040&lt;/electronic-resource-num&gt;&lt;access-date&gt;11/14/2020&lt;/access-date&gt;&lt;/record&gt;&lt;/Cite&gt;&lt;/EndNote&gt;</w:delInstrText>
        </w:r>
        <w:r w:rsidR="00506563" w:rsidDel="005B4D90">
          <w:rPr>
            <w:rFonts w:eastAsia="Times New Roman" w:cstheme="minorHAnsi"/>
            <w:color w:val="24292E"/>
            <w:sz w:val="24"/>
            <w:szCs w:val="24"/>
          </w:rPr>
          <w:fldChar w:fldCharType="separate"/>
        </w:r>
        <w:r w:rsidR="00506563" w:rsidDel="005B4D90">
          <w:rPr>
            <w:rFonts w:eastAsia="Times New Roman" w:cstheme="minorHAnsi"/>
            <w:noProof/>
            <w:color w:val="24292E"/>
            <w:sz w:val="24"/>
            <w:szCs w:val="24"/>
          </w:rPr>
          <w:delText>(2015)</w:delText>
        </w:r>
        <w:r w:rsidR="00506563" w:rsidDel="005B4D90">
          <w:rPr>
            <w:rFonts w:eastAsia="Times New Roman" w:cstheme="minorHAnsi"/>
            <w:color w:val="24292E"/>
            <w:sz w:val="24"/>
            <w:szCs w:val="24"/>
          </w:rPr>
          <w:fldChar w:fldCharType="end"/>
        </w:r>
        <w:r w:rsidR="00506563" w:rsidRPr="00712DEF" w:rsidDel="005B4D90">
          <w:rPr>
            <w:rFonts w:eastAsia="Times New Roman" w:cstheme="minorHAnsi"/>
            <w:color w:val="24292E"/>
            <w:sz w:val="24"/>
            <w:szCs w:val="24"/>
          </w:rPr>
          <w:delText xml:space="preserve"> and Huang &amp; Salt </w:delText>
        </w:r>
        <w:r w:rsidR="00506563" w:rsidDel="005B4D90">
          <w:rPr>
            <w:rFonts w:eastAsia="Times New Roman" w:cstheme="minorHAnsi"/>
            <w:color w:val="24292E"/>
            <w:sz w:val="24"/>
            <w:szCs w:val="24"/>
          </w:rPr>
          <w:fldChar w:fldCharType="begin"/>
        </w:r>
        <w:r w:rsidR="00506563" w:rsidDel="005B4D90">
          <w:rPr>
            <w:rFonts w:eastAsia="Times New Roman" w:cstheme="minorHAnsi"/>
            <w:color w:val="24292E"/>
            <w:sz w:val="24"/>
            <w:szCs w:val="24"/>
          </w:rPr>
          <w:delInstrText xml:space="preserve"> ADDIN EN.CITE &lt;EndNote&gt;&lt;Cite ExcludeAuth="1"&gt;&lt;Author&gt;Huang&lt;/Author&gt;&lt;Year&gt;2016&lt;/Year&gt;&lt;RecNum&gt;65&lt;/RecNum&gt;&lt;DisplayText&gt;(2016)&lt;/DisplayText&gt;&lt;record&gt;&lt;rec-number&gt;65&lt;/rec-number&gt;&lt;foreign-keys&gt;&lt;key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delInstrText>
        </w:r>
        <w:r w:rsidR="00506563" w:rsidDel="005B4D90">
          <w:rPr>
            <w:rFonts w:eastAsia="Times New Roman" w:cstheme="minorHAnsi"/>
            <w:color w:val="24292E"/>
            <w:sz w:val="24"/>
            <w:szCs w:val="24"/>
          </w:rPr>
          <w:fldChar w:fldCharType="separate"/>
        </w:r>
        <w:r w:rsidR="00506563" w:rsidDel="005B4D90">
          <w:rPr>
            <w:rFonts w:eastAsia="Times New Roman" w:cstheme="minorHAnsi"/>
            <w:noProof/>
            <w:color w:val="24292E"/>
            <w:sz w:val="24"/>
            <w:szCs w:val="24"/>
          </w:rPr>
          <w:delText>(2016)</w:delText>
        </w:r>
        <w:r w:rsidR="00506563" w:rsidDel="005B4D90">
          <w:rPr>
            <w:rFonts w:eastAsia="Times New Roman" w:cstheme="minorHAnsi"/>
            <w:color w:val="24292E"/>
            <w:sz w:val="24"/>
            <w:szCs w:val="24"/>
          </w:rPr>
          <w:fldChar w:fldCharType="end"/>
        </w:r>
        <w:r w:rsidR="00506563" w:rsidRPr="00712DEF" w:rsidDel="005B4D90">
          <w:rPr>
            <w:rFonts w:eastAsia="Times New Roman" w:cstheme="minorHAnsi"/>
            <w:color w:val="24292E"/>
            <w:sz w:val="24"/>
            <w:szCs w:val="24"/>
          </w:rPr>
          <w:delText xml:space="preserve">. </w:delText>
        </w:r>
        <w:r w:rsidDel="005B4D90">
          <w:rPr>
            <w:rFonts w:eastAsia="Times New Roman" w:cstheme="minorHAnsi"/>
            <w:color w:val="24292E"/>
            <w:sz w:val="24"/>
            <w:szCs w:val="24"/>
          </w:rPr>
          <w:delText>Ionomics</w:delText>
        </w:r>
        <w:r w:rsidRPr="00712DEF" w:rsidDel="005B4D90">
          <w:rPr>
            <w:rFonts w:eastAsia="Times New Roman" w:cstheme="minorHAnsi"/>
            <w:color w:val="24292E"/>
            <w:sz w:val="24"/>
            <w:szCs w:val="24"/>
          </w:rPr>
          <w:delText xml:space="preserve"> involves </w:delText>
        </w:r>
        <w:r w:rsidR="00506563" w:rsidDel="005B4D90">
          <w:rPr>
            <w:rFonts w:eastAsia="Times New Roman" w:cstheme="minorHAnsi"/>
            <w:color w:val="24292E"/>
            <w:sz w:val="24"/>
            <w:szCs w:val="24"/>
          </w:rPr>
          <w:delText xml:space="preserve">not only </w:delText>
        </w:r>
        <w:r w:rsidRPr="00712DEF" w:rsidDel="005B4D90">
          <w:rPr>
            <w:rFonts w:eastAsia="Times New Roman" w:cstheme="minorHAnsi"/>
            <w:color w:val="24292E"/>
            <w:sz w:val="24"/>
            <w:szCs w:val="24"/>
          </w:rPr>
          <w:delText xml:space="preserve">the quantification of the elemental composition of living organisms, </w:delText>
        </w:r>
        <w:r w:rsidR="00506563" w:rsidDel="005B4D90">
          <w:rPr>
            <w:rFonts w:eastAsia="Times New Roman" w:cstheme="minorHAnsi"/>
            <w:color w:val="24292E"/>
            <w:sz w:val="24"/>
            <w:szCs w:val="24"/>
          </w:rPr>
          <w:delText>but also</w:delText>
        </w:r>
        <w:r w:rsidRPr="00712DEF" w:rsidDel="005B4D90">
          <w:rPr>
            <w:rFonts w:eastAsia="Times New Roman" w:cstheme="minorHAnsi"/>
            <w:color w:val="24292E"/>
            <w:sz w:val="24"/>
            <w:szCs w:val="24"/>
          </w:rPr>
          <w:delText xml:space="preserve"> </w:delText>
        </w:r>
        <w:r w:rsidDel="005B4D90">
          <w:rPr>
            <w:rFonts w:eastAsia="Times New Roman" w:cstheme="minorHAnsi"/>
            <w:color w:val="24292E"/>
            <w:sz w:val="24"/>
            <w:szCs w:val="24"/>
          </w:rPr>
          <w:delText xml:space="preserve">the </w:delText>
        </w:r>
        <w:r w:rsidRPr="00712DEF" w:rsidDel="005B4D90">
          <w:rPr>
            <w:rFonts w:eastAsia="Times New Roman" w:cstheme="minorHAnsi"/>
            <w:color w:val="24292E"/>
            <w:sz w:val="24"/>
            <w:szCs w:val="24"/>
          </w:rPr>
          <w:delText xml:space="preserve">changes in this composition in response to physiological stimuli (biotic and abiotic), developmental state, and genetic modifications. Ionomics </w:delText>
        </w:r>
        <w:r w:rsidDel="005B4D90">
          <w:rPr>
            <w:rFonts w:eastAsia="Times New Roman" w:cstheme="minorHAnsi"/>
            <w:color w:val="24292E"/>
            <w:sz w:val="24"/>
            <w:szCs w:val="24"/>
          </w:rPr>
          <w:delText xml:space="preserve">thus </w:delText>
        </w:r>
        <w:r w:rsidRPr="00712DEF" w:rsidDel="005B4D90">
          <w:rPr>
            <w:rFonts w:eastAsia="Times New Roman" w:cstheme="minorHAnsi"/>
            <w:color w:val="24292E"/>
            <w:sz w:val="24"/>
            <w:szCs w:val="24"/>
          </w:rPr>
          <w:delText xml:space="preserve">provides a snapshot of the functional status of a biological organism and captures information about </w:delText>
        </w:r>
        <w:r w:rsidDel="005B4D90">
          <w:rPr>
            <w:rFonts w:eastAsia="Times New Roman" w:cstheme="minorHAnsi"/>
            <w:color w:val="24292E"/>
            <w:sz w:val="24"/>
            <w:szCs w:val="24"/>
          </w:rPr>
          <w:delText xml:space="preserve">physiological </w:delText>
        </w:r>
        <w:r w:rsidRPr="00712DEF" w:rsidDel="005B4D90">
          <w:rPr>
            <w:rFonts w:eastAsia="Times New Roman" w:cstheme="minorHAnsi"/>
            <w:color w:val="24292E"/>
            <w:sz w:val="24"/>
            <w:szCs w:val="24"/>
          </w:rPr>
          <w:delText>status under different conditions</w:delText>
        </w:r>
        <w:r w:rsidR="00506563" w:rsidDel="005B4D90">
          <w:rPr>
            <w:rFonts w:eastAsia="Times New Roman" w:cstheme="minorHAnsi"/>
            <w:color w:val="24292E"/>
            <w:sz w:val="24"/>
            <w:szCs w:val="24"/>
          </w:rPr>
          <w:delText>. Stud</w:delText>
        </w:r>
        <w:r w:rsidR="00667B0B" w:rsidDel="005B4D90">
          <w:rPr>
            <w:rFonts w:eastAsia="Times New Roman" w:cstheme="minorHAnsi"/>
            <w:color w:val="24292E"/>
            <w:sz w:val="24"/>
            <w:szCs w:val="24"/>
          </w:rPr>
          <w:delText xml:space="preserve">ying </w:delText>
        </w:r>
        <w:r w:rsidR="00E043F6" w:rsidDel="005B4D90">
          <w:rPr>
            <w:rFonts w:eastAsia="Times New Roman" w:cstheme="minorHAnsi"/>
            <w:color w:val="24292E"/>
            <w:sz w:val="24"/>
            <w:szCs w:val="24"/>
          </w:rPr>
          <w:delText>the variation of plant ionome in different environments can provide valuable knowledge in understanding GxE of ionome.</w:delText>
        </w:r>
      </w:del>
    </w:p>
    <w:p w14:paraId="089779A5" w14:textId="2FBAA5B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w:t>
      </w:r>
      <w:ins w:id="121" w:author="Alice MacQueen" w:date="2020-11-23T18:58:00Z">
        <w:r w:rsidR="005B4D90">
          <w:rPr>
            <w:rFonts w:eastAsia="Times New Roman" w:cstheme="minorHAnsi"/>
            <w:color w:val="24292E"/>
            <w:sz w:val="24"/>
            <w:szCs w:val="24"/>
          </w:rPr>
          <w:t>, including transporters, transcription factors, and metal binding proteins</w:t>
        </w:r>
      </w:ins>
      <w:r w:rsidR="00C82B0C"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However, the ionome of an individual depends not only on its genetic makeup, but also on the environment it experiences. Genetic variation in the makeup of the ionome between environments is a type of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765AE5CB"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w:t>
      </w:r>
      <w:ins w:id="122" w:author="Alice MacQueen" w:date="2020-11-23T18:49:00Z">
        <w:r w:rsidR="001F5C1A">
          <w:rPr>
            <w:rFonts w:eastAsia="Times New Roman" w:cstheme="minorHAnsi"/>
            <w:color w:val="24292E"/>
            <w:sz w:val="24"/>
            <w:szCs w:val="24"/>
          </w:rPr>
          <w:t xml:space="preserve"> </w:t>
        </w:r>
      </w:ins>
      <w:del w:id="123" w:author="Alice MacQueen" w:date="2020-11-23T18:49:00Z">
        <w:r w:rsidDel="001F5C1A">
          <w:rPr>
            <w:rFonts w:eastAsia="Times New Roman" w:cstheme="minorHAnsi"/>
            <w:color w:val="24292E"/>
            <w:sz w:val="24"/>
            <w:szCs w:val="24"/>
          </w:rPr>
          <w:delText xml:space="preserve">, </w:delText>
        </w:r>
      </w:del>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lastRenderedPageBreak/>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w:t>
      </w:r>
      <w:del w:id="124" w:author="Alice MacQueen" w:date="2020-11-23T18:50:00Z">
        <w:r w:rsidR="00A966AA" w:rsidDel="001F5C1A">
          <w:rPr>
            <w:rFonts w:eastAsia="Times New Roman" w:cstheme="minorHAnsi"/>
            <w:color w:val="24292E"/>
            <w:sz w:val="24"/>
            <w:szCs w:val="24"/>
          </w:rPr>
          <w:delText xml:space="preserve">local </w:delText>
        </w:r>
      </w:del>
      <w:ins w:id="125" w:author="Alice MacQueen" w:date="2020-11-23T18:50:00Z">
        <w:r w:rsidR="001F5C1A">
          <w:rPr>
            <w:rFonts w:eastAsia="Times New Roman" w:cstheme="minorHAnsi"/>
            <w:color w:val="24292E"/>
            <w:sz w:val="24"/>
            <w:szCs w:val="24"/>
          </w:rPr>
          <w:t xml:space="preserve">natural </w:t>
        </w:r>
      </w:ins>
      <w:r w:rsidR="00A966AA">
        <w:rPr>
          <w:rFonts w:eastAsia="Times New Roman" w:cstheme="minorHAnsi"/>
          <w:color w:val="24292E"/>
          <w:sz w:val="24"/>
          <w:szCs w:val="24"/>
        </w:rPr>
        <w:t xml:space="preserve">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involving essential elements are often found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p>
    <w:p w14:paraId="39218708" w14:textId="4EA6A358"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3174768E"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t>
      </w:r>
      <w:del w:id="126" w:author="Alice MacQueen" w:date="2020-11-23T19:33:00Z">
        <w:r w:rsidDel="002F3F36">
          <w:rPr>
            <w:rFonts w:eastAsia="Times New Roman" w:cstheme="minorHAnsi"/>
            <w:color w:val="24292E"/>
            <w:sz w:val="24"/>
            <w:szCs w:val="24"/>
          </w:rPr>
          <w:delText>warm</w:delText>
        </w:r>
        <w:r w:rsidR="002B0111" w:rsidDel="002F3F36">
          <w:rPr>
            <w:rFonts w:eastAsia="Times New Roman" w:cstheme="minorHAnsi"/>
            <w:color w:val="24292E"/>
            <w:sz w:val="24"/>
            <w:szCs w:val="24"/>
          </w:rPr>
          <w:delText xml:space="preserve"> </w:delText>
        </w:r>
        <w:r w:rsidDel="002F3F36">
          <w:rPr>
            <w:rFonts w:eastAsia="Times New Roman" w:cstheme="minorHAnsi"/>
            <w:color w:val="24292E"/>
            <w:sz w:val="24"/>
            <w:szCs w:val="24"/>
          </w:rPr>
          <w:delText xml:space="preserve">season, </w:delText>
        </w:r>
      </w:del>
      <w:r>
        <w:rPr>
          <w:rFonts w:eastAsia="Times New Roman" w:cstheme="minorHAnsi"/>
          <w:color w:val="24292E"/>
          <w:sz w:val="24"/>
          <w:szCs w:val="24"/>
        </w:rPr>
        <w:t>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w:t>
      </w:r>
      <w:r w:rsidR="00472F58" w:rsidRPr="00472F58">
        <w:rPr>
          <w:rFonts w:eastAsia="Times New Roman" w:cstheme="minorHAnsi"/>
          <w:i/>
          <w:noProof/>
          <w:color w:val="24292E"/>
          <w:sz w:val="24"/>
          <w:szCs w:val="24"/>
        </w:rPr>
        <w:lastRenderedPageBreak/>
        <w:t>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lastRenderedPageBreak/>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42B78204"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had</w:t>
      </w:r>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 xml:space="preserve">TX site (30.384°N, -97.73°W) has clay soil, MO (38.897°N, -92.22°W) and MI (42.420°N, -85.37°W) sites have loam soil. </w:t>
      </w:r>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r w:rsidR="00F02C5F">
        <w:rPr>
          <w:rFonts w:cstheme="minorHAnsi"/>
          <w:sz w:val="24"/>
          <w:szCs w:val="24"/>
        </w:rPr>
        <w:t xml:space="preserve">available </w:t>
      </w:r>
      <w:r w:rsidR="00177337" w:rsidRPr="00F02C5F">
        <w:rPr>
          <w:rFonts w:cstheme="minorHAnsi"/>
          <w:sz w:val="24"/>
          <w:szCs w:val="24"/>
        </w:rPr>
        <w:t xml:space="preserve">from the six inches soil profile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 xml:space="preserve">and 10 ppm at MI site.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r w:rsidR="004B3856" w:rsidRPr="00F02C5F">
        <w:rPr>
          <w:rFonts w:cstheme="minorHAnsi"/>
          <w:sz w:val="24"/>
          <w:szCs w:val="24"/>
        </w:rPr>
        <w:t>, respectively. The annual precipitations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72F2222" w14:textId="0C13EA77" w:rsidR="004B3856" w:rsidRPr="00FE1434" w:rsidRDefault="004B3856" w:rsidP="001C0450">
      <w:pPr>
        <w:spacing w:after="120" w:line="360" w:lineRule="auto"/>
        <w:rPr>
          <w:rFonts w:cstheme="minorHAnsi"/>
          <w:sz w:val="24"/>
          <w:szCs w:val="24"/>
          <w:highlight w:val="yellow"/>
        </w:rPr>
      </w:pPr>
      <w:r w:rsidRPr="00E3358F">
        <w:rPr>
          <w:rFonts w:cstheme="minorHAnsi"/>
          <w:sz w:val="24"/>
          <w:szCs w:val="24"/>
          <w:highlight w:val="yellow"/>
        </w:rPr>
        <w:t>Phenotyping XXXXXXXXXXX</w:t>
      </w:r>
      <w:r w:rsidRPr="00E3358F">
        <w:rPr>
          <w:rFonts w:eastAsia="Times New Roman" w:cstheme="minorHAnsi"/>
          <w:color w:val="24292E"/>
          <w:sz w:val="24"/>
          <w:szCs w:val="24"/>
          <w:highlight w:val="yellow"/>
        </w:rPr>
        <w:t xml:space="preserve"> </w:t>
      </w:r>
      <w:r w:rsidR="00194AB9" w:rsidRPr="00E3358F">
        <w:rPr>
          <w:rFonts w:eastAsia="Times New Roman" w:cstheme="minorHAnsi"/>
          <w:color w:val="24292E"/>
          <w:sz w:val="24"/>
          <w:szCs w:val="24"/>
          <w:highlight w:val="yellow"/>
        </w:rPr>
        <w:t>ICP-MS?</w:t>
      </w:r>
      <w:r w:rsidR="000722C1" w:rsidRPr="00E3358F">
        <w:rPr>
          <w:rFonts w:eastAsia="Times New Roman" w:cstheme="minorHAnsi"/>
          <w:color w:val="24292E"/>
          <w:sz w:val="24"/>
          <w:szCs w:val="24"/>
          <w:highlight w:val="yellow"/>
        </w:rPr>
        <w:t xml:space="preserve"> </w:t>
      </w:r>
      <w:r w:rsidR="00E3358F">
        <w:rPr>
          <w:rFonts w:eastAsia="Times New Roman" w:cstheme="minorHAnsi"/>
          <w:color w:val="24292E"/>
          <w:sz w:val="24"/>
          <w:szCs w:val="24"/>
          <w:highlight w:val="yellow"/>
        </w:rPr>
        <w:t>Jason is working on this</w:t>
      </w:r>
    </w:p>
    <w:p w14:paraId="53618930" w14:textId="588DA7C2" w:rsidR="004B3856" w:rsidRPr="00FE1434" w:rsidRDefault="004B3856" w:rsidP="001C0450">
      <w:pPr>
        <w:spacing w:after="120" w:line="360" w:lineRule="auto"/>
        <w:ind w:firstLine="720"/>
        <w:rPr>
          <w:rFonts w:cstheme="minorHAnsi"/>
          <w:sz w:val="24"/>
          <w:szCs w:val="24"/>
        </w:rPr>
      </w:pPr>
      <w:r w:rsidRPr="00E3358F">
        <w:rPr>
          <w:rFonts w:cstheme="minorHAnsi"/>
          <w:sz w:val="24"/>
          <w:szCs w:val="24"/>
        </w:rPr>
        <w:t xml:space="preserve">Samples of </w:t>
      </w:r>
      <w:r w:rsidR="00C97322" w:rsidRPr="00E3358F">
        <w:rPr>
          <w:rFonts w:cstheme="minorHAnsi"/>
          <w:sz w:val="24"/>
          <w:szCs w:val="24"/>
        </w:rPr>
        <w:t xml:space="preserve">whole </w:t>
      </w:r>
      <w:r w:rsidR="00DD5AF9" w:rsidRPr="00E3358F">
        <w:rPr>
          <w:rFonts w:cstheme="minorHAnsi"/>
          <w:sz w:val="24"/>
          <w:szCs w:val="24"/>
        </w:rPr>
        <w:t xml:space="preserve">tillers </w:t>
      </w:r>
      <w:r w:rsidRPr="00E3358F">
        <w:rPr>
          <w:rFonts w:cstheme="minorHAnsi"/>
          <w:sz w:val="24"/>
          <w:szCs w:val="24"/>
        </w:rPr>
        <w:t xml:space="preserve">of </w:t>
      </w:r>
      <w:r w:rsidR="00E3358F" w:rsidRPr="00E3358F">
        <w:rPr>
          <w:rFonts w:cstheme="minorHAnsi"/>
          <w:sz w:val="24"/>
          <w:szCs w:val="24"/>
        </w:rPr>
        <w:t xml:space="preserve">approximately 700 </w:t>
      </w:r>
      <w:del w:id="127" w:author="Alice MacQueen" w:date="2020-11-23T19:34:00Z">
        <w:r w:rsidR="00E3358F" w:rsidRPr="00E3358F" w:rsidDel="00C0039D">
          <w:rPr>
            <w:rFonts w:cstheme="minorHAnsi"/>
            <w:sz w:val="24"/>
            <w:szCs w:val="24"/>
          </w:rPr>
          <w:delText xml:space="preserve">(some died) </w:delText>
        </w:r>
      </w:del>
      <w:r w:rsidRPr="00E3358F">
        <w:rPr>
          <w:rFonts w:cstheme="minorHAnsi"/>
          <w:sz w:val="24"/>
          <w:szCs w:val="24"/>
        </w:rPr>
        <w:t>plants were collected at each of the three sites</w:t>
      </w:r>
      <w:r w:rsidR="00E3358F" w:rsidRPr="00E3358F">
        <w:rPr>
          <w:rFonts w:cstheme="minorHAnsi"/>
          <w:sz w:val="24"/>
          <w:szCs w:val="24"/>
        </w:rPr>
        <w:t xml:space="preserve"> at the end of growing season in 2016</w:t>
      </w:r>
      <w:r w:rsidR="00C97322" w:rsidRPr="00E3358F">
        <w:rPr>
          <w:rFonts w:cstheme="minorHAnsi"/>
          <w:sz w:val="24"/>
          <w:szCs w:val="24"/>
        </w:rPr>
        <w:t xml:space="preserve">, and sent to Danforth </w:t>
      </w:r>
      <w:r w:rsidR="00E3358F">
        <w:rPr>
          <w:rFonts w:cstheme="minorHAnsi"/>
          <w:sz w:val="24"/>
          <w:szCs w:val="24"/>
        </w:rPr>
        <w:t xml:space="preserve">plant science </w:t>
      </w:r>
      <w:r w:rsidR="00C97322" w:rsidRPr="00E3358F">
        <w:rPr>
          <w:rFonts w:cstheme="minorHAnsi"/>
          <w:sz w:val="24"/>
          <w:szCs w:val="24"/>
        </w:rPr>
        <w:t>center for elemental contents</w:t>
      </w:r>
      <w:r w:rsidR="00E3358F">
        <w:rPr>
          <w:rFonts w:cstheme="minorHAnsi"/>
          <w:sz w:val="24"/>
          <w:szCs w:val="24"/>
        </w:rPr>
        <w:t xml:space="preserve"> assay</w:t>
      </w:r>
      <w:r w:rsidR="00C97322" w:rsidRPr="00E3358F">
        <w:rPr>
          <w:rFonts w:cstheme="minorHAnsi"/>
          <w:sz w:val="24"/>
          <w:szCs w:val="24"/>
        </w:rPr>
        <w:t xml:space="preserve"> of 18 elements (P, K, Ca, Mg, Rb, Sr, Mn, Zn, Cu, Co, Fe, Mo, B, Se, Al, Na, Cd, and As)</w:t>
      </w:r>
      <w:r w:rsidRPr="00E3358F">
        <w:rPr>
          <w:rFonts w:cstheme="minorHAnsi"/>
          <w:sz w:val="24"/>
          <w:szCs w:val="24"/>
        </w:rPr>
        <w:t>.</w:t>
      </w:r>
      <w:r w:rsidR="00C97322" w:rsidRPr="00E3358F">
        <w:rPr>
          <w:rFonts w:cstheme="minorHAnsi"/>
          <w:sz w:val="24"/>
          <w:szCs w:val="24"/>
        </w:rPr>
        <w:t xml:space="preserve"> Details of the </w:t>
      </w:r>
      <w:r w:rsidR="00E3358F" w:rsidRPr="00E3358F">
        <w:rPr>
          <w:rFonts w:cstheme="minorHAnsi"/>
          <w:sz w:val="24"/>
          <w:szCs w:val="24"/>
        </w:rPr>
        <w:t>process</w:t>
      </w:r>
      <w:r w:rsidR="00C97322" w:rsidRPr="00E3358F">
        <w:rPr>
          <w:rFonts w:cstheme="minorHAnsi"/>
          <w:sz w:val="24"/>
          <w:szCs w:val="24"/>
        </w:rPr>
        <w:t xml:space="preserve"> can be found in Ziegler </w:t>
      </w:r>
      <w:r w:rsidR="00C97322" w:rsidRPr="00E3358F">
        <w:rPr>
          <w:rFonts w:cstheme="minorHAnsi"/>
          <w:i/>
          <w:sz w:val="24"/>
          <w:szCs w:val="24"/>
        </w:rPr>
        <w:t>et al</w:t>
      </w:r>
      <w:r w:rsidR="00C97322" w:rsidRPr="00E3358F">
        <w:rPr>
          <w:rFonts w:cstheme="minorHAnsi"/>
          <w:sz w:val="24"/>
          <w:szCs w:val="24"/>
        </w:rPr>
        <w:t>.</w:t>
      </w:r>
      <w:r w:rsidR="00E3358F" w:rsidRPr="00E3358F" w:rsidDel="00E3358F">
        <w:rPr>
          <w:rFonts w:cstheme="minorHAnsi"/>
          <w:sz w:val="24"/>
          <w:szCs w:val="24"/>
        </w:rPr>
        <w:t xml:space="preserve"> </w:t>
      </w:r>
      <w:r w:rsidR="00E3358F">
        <w:rPr>
          <w:rFonts w:cstheme="minorHAnsi"/>
          <w:sz w:val="24"/>
          <w:szCs w:val="24"/>
        </w:rPr>
        <w:fldChar w:fldCharType="begin"/>
      </w:r>
      <w:r w:rsidR="00E3358F">
        <w:rPr>
          <w:rFonts w:cstheme="minorHAnsi"/>
          <w:sz w:val="24"/>
          <w:szCs w:val="24"/>
        </w:rPr>
        <w:instrText xml:space="preserve"> 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sidR="00E3358F">
        <w:rPr>
          <w:rFonts w:cstheme="minorHAnsi"/>
          <w:sz w:val="24"/>
          <w:szCs w:val="24"/>
        </w:rPr>
        <w:fldChar w:fldCharType="separate"/>
      </w:r>
      <w:r w:rsidR="00E3358F">
        <w:rPr>
          <w:rFonts w:cstheme="minorHAnsi"/>
          <w:noProof/>
          <w:sz w:val="24"/>
          <w:szCs w:val="24"/>
        </w:rPr>
        <w:t>(2013)</w:t>
      </w:r>
      <w:r w:rsidR="00E3358F">
        <w:rPr>
          <w:rFonts w:cstheme="minorHAnsi"/>
          <w:sz w:val="24"/>
          <w:szCs w:val="24"/>
        </w:rPr>
        <w:fldChar w:fldCharType="end"/>
      </w:r>
      <w:r w:rsidR="00C97322" w:rsidRPr="00E3358F">
        <w:rPr>
          <w:rFonts w:cstheme="minorHAnsi"/>
          <w:sz w:val="24"/>
          <w:szCs w:val="24"/>
        </w:rPr>
        <w:t>. Briefly, tissue samples were weighed and digested in nitric acid at room temperature overnight, and then heated at 100 °C for 3 hours. Total analyte contents were measured by ICP-MS (Perkin Elmer NexION 350D). Measurements were corrected for potential variation in sample preparation and instrument drift using both internal standards and matrix matched controls as described in Ziegler</w:t>
      </w:r>
      <w:r w:rsidR="00E3358F">
        <w:rPr>
          <w:rFonts w:cstheme="minorHAnsi"/>
          <w:sz w:val="24"/>
          <w:szCs w:val="24"/>
        </w:rPr>
        <w:t xml:space="preserve"> </w:t>
      </w:r>
      <w:r w:rsidR="00E3358F" w:rsidRPr="00E3358F">
        <w:rPr>
          <w:rFonts w:cstheme="minorHAnsi"/>
          <w:i/>
          <w:sz w:val="24"/>
          <w:szCs w:val="24"/>
        </w:rPr>
        <w:t>et al</w:t>
      </w:r>
      <w:r w:rsidR="00E3358F">
        <w:rPr>
          <w:rFonts w:cstheme="minorHAnsi"/>
          <w:sz w:val="24"/>
          <w:szCs w:val="24"/>
        </w:rPr>
        <w:t>.</w:t>
      </w:r>
      <w:r w:rsidR="00C97322" w:rsidRPr="00E3358F">
        <w:rPr>
          <w:rFonts w:cstheme="minorHAnsi"/>
          <w:sz w:val="24"/>
          <w:szCs w:val="24"/>
        </w:rPr>
        <w:t xml:space="preserve"> </w:t>
      </w:r>
      <w:r w:rsidR="00E3358F">
        <w:rPr>
          <w:rFonts w:cstheme="minorHAnsi"/>
          <w:sz w:val="24"/>
          <w:szCs w:val="24"/>
        </w:rPr>
        <w:t>(</w:t>
      </w:r>
      <w:r w:rsidR="00C97322" w:rsidRPr="00E3358F">
        <w:rPr>
          <w:rFonts w:cstheme="minorHAnsi"/>
          <w:sz w:val="24"/>
          <w:szCs w:val="24"/>
        </w:rPr>
        <w:t>2013</w:t>
      </w:r>
      <w:r w:rsidR="00E3358F">
        <w:rPr>
          <w:rFonts w:cstheme="minorHAnsi"/>
          <w:sz w:val="24"/>
          <w:szCs w:val="24"/>
        </w:rPr>
        <w:t>)</w:t>
      </w:r>
      <w:r w:rsidR="00C97322" w:rsidRPr="00E3358F">
        <w:rPr>
          <w:rFonts w:cstheme="minorHAnsi"/>
          <w:sz w:val="24"/>
          <w:szCs w:val="24"/>
        </w:rPr>
        <w:t xml:space="preserve">. </w:t>
      </w:r>
      <w:r w:rsidRPr="00E3358F">
        <w:rPr>
          <w:rFonts w:cstheme="minorHAnsi"/>
          <w:sz w:val="24"/>
          <w:szCs w:val="24"/>
        </w:rPr>
        <w:t xml:space="preserve">Outliers and negative values yielded due to machine error were </w:t>
      </w:r>
      <w:r w:rsidR="00E3358F" w:rsidRPr="00E3358F">
        <w:rPr>
          <w:rFonts w:cstheme="minorHAnsi"/>
          <w:sz w:val="24"/>
          <w:szCs w:val="24"/>
        </w:rPr>
        <w:t xml:space="preserve">further </w:t>
      </w:r>
      <w:r w:rsidRPr="00E3358F">
        <w:rPr>
          <w:rFonts w:cstheme="minorHAnsi"/>
          <w:sz w:val="24"/>
          <w:szCs w:val="24"/>
        </w:rPr>
        <w:t xml:space="preserve">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lastRenderedPageBreak/>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0013F3EA"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mmer)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w:t>
      </w:r>
      <w:r w:rsidRPr="00CA4784">
        <w:rPr>
          <w:sz w:val="24"/>
          <w:szCs w:val="24"/>
        </w:rPr>
        <w:t xml:space="preserve">for each ionomic element. </w:t>
      </w:r>
      <w:r w:rsidR="007D40CA" w:rsidRPr="00CA4784">
        <w:rPr>
          <w:sz w:val="24"/>
          <w:szCs w:val="24"/>
        </w:rPr>
        <w:t xml:space="preserve">We further tested </w:t>
      </w:r>
      <w:r w:rsidR="00246D72" w:rsidRPr="00CA4784">
        <w:rPr>
          <w:sz w:val="24"/>
          <w:szCs w:val="24"/>
        </w:rPr>
        <w:t>GxE on the trait level using the same multivariate mixed model</w:t>
      </w:r>
      <w:r w:rsidR="00CA4784" w:rsidRPr="00CA4784">
        <w:rPr>
          <w:sz w:val="24"/>
          <w:szCs w:val="24"/>
        </w:rPr>
        <w:t xml:space="preserve">. In other words, we tested whether </w:t>
      </w:r>
      <w:r w:rsidR="00CA4784" w:rsidRPr="00CA4784">
        <w:rPr>
          <w:i/>
          <w:sz w:val="24"/>
          <w:szCs w:val="24"/>
        </w:rPr>
        <w:t>V</w:t>
      </w:r>
      <w:r w:rsidR="00CA4784" w:rsidRPr="00CA4784">
        <w:rPr>
          <w:i/>
          <w:sz w:val="24"/>
          <w:szCs w:val="24"/>
          <w:vertAlign w:val="subscript"/>
        </w:rPr>
        <w:t>a</w:t>
      </w:r>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did a likelihood-ratio test between two models. One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the genotype effect plus the fixed effect for environment is enough to predict the additive effect in all environments of interest. The other 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that an unstructured variance-covariance matrix for the </w:t>
      </w:r>
      <w:r w:rsidR="00246D72">
        <w:rPr>
          <w:sz w:val="24"/>
          <w:szCs w:val="24"/>
        </w:rPr>
        <w:lastRenderedPageBreak/>
        <w:t>environment exist</w:t>
      </w:r>
      <w:r w:rsidR="00F02C5F">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Malosetti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In brief, a multienvironment mixed model implemented in Genstat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4AE308F5"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 and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Phytozome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 xml:space="preserve">isher’s exact test for each GO term via R package ‘topGO’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64A2CDD9" w:rsidR="005E3AB0" w:rsidRDefault="005E3AB0" w:rsidP="005E3AB0">
      <w:pPr>
        <w:spacing w:after="120" w:line="360" w:lineRule="auto"/>
        <w:ind w:firstLine="720"/>
        <w:rPr>
          <w:rFonts w:cstheme="minorHAnsi"/>
          <w:sz w:val="24"/>
          <w:szCs w:val="24"/>
        </w:rPr>
      </w:pPr>
      <w:r>
        <w:rPr>
          <w:rFonts w:cstheme="minorHAnsi"/>
          <w:bCs/>
          <w:sz w:val="24"/>
          <w:szCs w:val="24"/>
        </w:rPr>
        <w:lastRenderedPageBreak/>
        <w:t>To explore the genetic component of ionomic variation in switchgrass, w</w:t>
      </w:r>
      <w:r w:rsidRPr="00FE1434">
        <w:rPr>
          <w:rFonts w:cstheme="minorHAnsi"/>
          <w:sz w:val="24"/>
          <w:szCs w:val="24"/>
        </w:rPr>
        <w:t xml:space="preserve">e </w:t>
      </w:r>
      <w:r>
        <w:rPr>
          <w:rFonts w:cstheme="minorHAnsi"/>
          <w:sz w:val="24"/>
          <w:szCs w:val="24"/>
        </w:rPr>
        <w:t xml:space="preserve">determined 18 elemental compositions for </w:t>
      </w:r>
      <w:ins w:id="128" w:author="Alice MacQueen" w:date="2020-11-23T11:50:00Z">
        <w:r w:rsidR="00DF38F4">
          <w:rPr>
            <w:rFonts w:cstheme="minorHAnsi"/>
            <w:sz w:val="24"/>
            <w:szCs w:val="24"/>
          </w:rPr>
          <w:t xml:space="preserve">both </w:t>
        </w:r>
      </w:ins>
      <w:r>
        <w:rPr>
          <w:rFonts w:cstheme="minorHAnsi"/>
          <w:sz w:val="24"/>
          <w:szCs w:val="24"/>
        </w:rPr>
        <w:t xml:space="preserve">the </w:t>
      </w:r>
      <w:ins w:id="129" w:author="Alice MacQueen" w:date="2020-11-23T11:50:00Z">
        <w:r w:rsidR="00DF38F4">
          <w:rPr>
            <w:rFonts w:cstheme="minorHAnsi"/>
            <w:sz w:val="24"/>
            <w:szCs w:val="24"/>
          </w:rPr>
          <w:t>F</w:t>
        </w:r>
        <w:r w:rsidR="00DF38F4">
          <w:rPr>
            <w:rFonts w:cstheme="minorHAnsi"/>
            <w:sz w:val="24"/>
            <w:szCs w:val="24"/>
            <w:vertAlign w:val="subscript"/>
          </w:rPr>
          <w:t>0</w:t>
        </w:r>
        <w:r w:rsidR="00DF38F4">
          <w:rPr>
            <w:rFonts w:cstheme="minorHAnsi"/>
            <w:sz w:val="24"/>
            <w:szCs w:val="24"/>
          </w:rPr>
          <w:t xml:space="preserve"> ‘grandparent’ genotypes and for the</w:t>
        </w:r>
        <w:r w:rsidR="00DF38F4" w:rsidRPr="00FE1434">
          <w:rPr>
            <w:rFonts w:cstheme="minorHAnsi"/>
            <w:sz w:val="24"/>
            <w:szCs w:val="24"/>
          </w:rPr>
          <w:t xml:space="preserve"> </w:t>
        </w:r>
      </w:ins>
      <w:r>
        <w:rPr>
          <w:rFonts w:cstheme="minorHAnsi"/>
          <w:sz w:val="24"/>
          <w:szCs w:val="24"/>
        </w:rPr>
        <w:t>clonally replicated, outbred F</w:t>
      </w:r>
      <w:r>
        <w:rPr>
          <w:rFonts w:cstheme="minorHAnsi"/>
          <w:sz w:val="24"/>
          <w:szCs w:val="24"/>
          <w:vertAlign w:val="subscript"/>
        </w:rPr>
        <w:t>2</w:t>
      </w:r>
      <w:r>
        <w:rPr>
          <w:rFonts w:cstheme="minorHAnsi"/>
          <w:sz w:val="24"/>
          <w:szCs w:val="24"/>
        </w:rPr>
        <w:t xml:space="preserve"> genotypes</w:t>
      </w:r>
      <w:ins w:id="130" w:author="Alice MacQueen" w:date="2020-11-23T11:49:00Z">
        <w:r w:rsidR="00DF38F4">
          <w:rPr>
            <w:rFonts w:cstheme="minorHAnsi"/>
            <w:sz w:val="24"/>
            <w:szCs w:val="24"/>
          </w:rPr>
          <w:t xml:space="preserve"> </w:t>
        </w:r>
      </w:ins>
      <w:del w:id="131" w:author="Alice MacQueen" w:date="2020-11-23T11:50:00Z">
        <w:r w:rsidRPr="00FE1434" w:rsidDel="00DF38F4">
          <w:rPr>
            <w:rFonts w:cstheme="minorHAnsi"/>
            <w:sz w:val="24"/>
            <w:szCs w:val="24"/>
          </w:rPr>
          <w:delText xml:space="preserve"> </w:delText>
        </w:r>
      </w:del>
      <w:r w:rsidRPr="00FE1434">
        <w:rPr>
          <w:rFonts w:cstheme="minorHAnsi"/>
          <w:sz w:val="24"/>
          <w:szCs w:val="24"/>
        </w:rPr>
        <w:t xml:space="preserve">at three </w:t>
      </w:r>
      <w:r>
        <w:rPr>
          <w:rFonts w:cstheme="minorHAnsi"/>
          <w:sz w:val="24"/>
          <w:szCs w:val="24"/>
        </w:rPr>
        <w:t>common gardens</w:t>
      </w:r>
      <w:r w:rsidRPr="00FE1434">
        <w:rPr>
          <w:rFonts w:cstheme="minorHAnsi"/>
          <w:sz w:val="24"/>
          <w:szCs w:val="24"/>
        </w:rPr>
        <w:t xml:space="preserve">. </w:t>
      </w:r>
      <w:del w:id="132" w:author="Alice MacQueen" w:date="2020-11-23T11:50:00Z">
        <w:r w:rsidDel="00DF38F4">
          <w:rPr>
            <w:rFonts w:cstheme="minorHAnsi"/>
            <w:sz w:val="24"/>
            <w:szCs w:val="24"/>
          </w:rPr>
          <w:delText>We first explored phenotypic variation in these F</w:delText>
        </w:r>
        <w:r w:rsidDel="00DF38F4">
          <w:rPr>
            <w:rFonts w:cstheme="minorHAnsi"/>
            <w:sz w:val="24"/>
            <w:szCs w:val="24"/>
            <w:vertAlign w:val="subscript"/>
          </w:rPr>
          <w:delText>2</w:delText>
        </w:r>
        <w:r w:rsidDel="00DF38F4">
          <w:rPr>
            <w:vertAlign w:val="subscript"/>
          </w:rPr>
          <w:delText xml:space="preserve"> </w:delText>
        </w:r>
        <w:r w:rsidDel="00DF38F4">
          <w:rPr>
            <w:rFonts w:cstheme="minorHAnsi"/>
            <w:sz w:val="24"/>
            <w:szCs w:val="24"/>
          </w:rPr>
          <w:delText>genotypes and in the F</w:delText>
        </w:r>
        <w:r w:rsidDel="00DF38F4">
          <w:rPr>
            <w:rFonts w:cstheme="minorHAnsi"/>
            <w:sz w:val="24"/>
            <w:szCs w:val="24"/>
            <w:vertAlign w:val="subscript"/>
          </w:rPr>
          <w:delText>0</w:delText>
        </w:r>
        <w:r w:rsidDel="00DF38F4">
          <w:rPr>
            <w:rFonts w:cstheme="minorHAnsi"/>
            <w:sz w:val="24"/>
            <w:szCs w:val="24"/>
          </w:rPr>
          <w:delText>, ‘</w:delText>
        </w:r>
        <w:r w:rsidR="002105A5" w:rsidDel="00DF38F4">
          <w:rPr>
            <w:rFonts w:cstheme="minorHAnsi"/>
            <w:sz w:val="24"/>
            <w:szCs w:val="24"/>
          </w:rPr>
          <w:delText>grand</w:delText>
        </w:r>
        <w:r w:rsidDel="00DF38F4">
          <w:rPr>
            <w:rFonts w:cstheme="minorHAnsi"/>
            <w:sz w:val="24"/>
            <w:szCs w:val="24"/>
          </w:rPr>
          <w:delText xml:space="preserve">parent’ genotypes. </w:delText>
        </w:r>
      </w:del>
      <w:r>
        <w:rPr>
          <w:rFonts w:cstheme="minorHAnsi"/>
          <w:sz w:val="24"/>
          <w:szCs w:val="24"/>
        </w:rPr>
        <w:t>Average element content varied over six orders of magnitude</w:t>
      </w:r>
      <w:del w:id="133" w:author="Alice MacQueen" w:date="2020-11-23T11:51:00Z">
        <w:r w:rsidDel="00DF38F4">
          <w:rPr>
            <w:rFonts w:cstheme="minorHAnsi"/>
            <w:sz w:val="24"/>
            <w:szCs w:val="24"/>
          </w:rPr>
          <w:delText xml:space="preserve">, with </w:delText>
        </w:r>
      </w:del>
      <w:ins w:id="134" w:author="Alice MacQueen" w:date="2020-11-23T11:51:00Z">
        <w:r w:rsidR="00DF38F4">
          <w:rPr>
            <w:rFonts w:cstheme="minorHAnsi"/>
            <w:sz w:val="24"/>
            <w:szCs w:val="24"/>
          </w:rPr>
          <w:t xml:space="preserve">: </w:t>
        </w:r>
      </w:ins>
      <w:r>
        <w:rPr>
          <w:rFonts w:cstheme="minorHAnsi"/>
          <w:sz w:val="24"/>
          <w:szCs w:val="24"/>
        </w:rPr>
        <w:t xml:space="preserve">Co, Se, Mo, and Cd </w:t>
      </w:r>
      <w:del w:id="135" w:author="Alice MacQueen" w:date="2020-11-23T11:51:00Z">
        <w:r w:rsidDel="00DF38F4">
          <w:rPr>
            <w:rFonts w:cstheme="minorHAnsi"/>
            <w:sz w:val="24"/>
            <w:szCs w:val="24"/>
          </w:rPr>
          <w:delText xml:space="preserve">having </w:delText>
        </w:r>
      </w:del>
      <w:ins w:id="136" w:author="Alice MacQueen" w:date="2020-11-23T11:51:00Z">
        <w:r w:rsidR="00DF38F4">
          <w:rPr>
            <w:rFonts w:cstheme="minorHAnsi"/>
            <w:sz w:val="24"/>
            <w:szCs w:val="24"/>
          </w:rPr>
          <w:t xml:space="preserve">had </w:t>
        </w:r>
      </w:ins>
      <w:r>
        <w:rPr>
          <w:rFonts w:cstheme="minorHAnsi"/>
          <w:sz w:val="24"/>
          <w:szCs w:val="24"/>
        </w:rPr>
        <w:t>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w:t>
      </w:r>
      <w:del w:id="137" w:author="Alice MacQueen" w:date="2020-11-23T11:51:00Z">
        <w:r w:rsidDel="00DF38F4">
          <w:rPr>
            <w:rFonts w:cstheme="minorHAnsi"/>
            <w:sz w:val="24"/>
            <w:szCs w:val="24"/>
          </w:rPr>
          <w:delText xml:space="preserve">having </w:delText>
        </w:r>
      </w:del>
      <w:ins w:id="138" w:author="Alice MacQueen" w:date="2020-11-23T11:51:00Z">
        <w:r w:rsidR="00DF38F4">
          <w:rPr>
            <w:rFonts w:cstheme="minorHAnsi"/>
            <w:sz w:val="24"/>
            <w:szCs w:val="24"/>
          </w:rPr>
          <w:t xml:space="preserve">had </w:t>
        </w:r>
      </w:ins>
      <w:r>
        <w:rPr>
          <w:rFonts w:cstheme="minorHAnsi"/>
          <w:sz w:val="24"/>
          <w:szCs w:val="24"/>
        </w:rPr>
        <w:t xml:space="preserve">the highest </w:t>
      </w:r>
      <w:del w:id="139" w:author="Alice MacQueen" w:date="2020-11-23T11:51:00Z">
        <w:r w:rsidDel="00DF38F4">
          <w:rPr>
            <w:rFonts w:cstheme="minorHAnsi"/>
            <w:sz w:val="24"/>
            <w:szCs w:val="24"/>
          </w:rPr>
          <w:delText xml:space="preserve">content </w:delText>
        </w:r>
      </w:del>
      <w:ins w:id="140" w:author="Alice MacQueen" w:date="2020-11-23T11:51:00Z">
        <w:r w:rsidR="00DF38F4">
          <w:rPr>
            <w:rFonts w:cstheme="minorHAnsi"/>
            <w:sz w:val="24"/>
            <w:szCs w:val="24"/>
          </w:rPr>
          <w:t xml:space="preserve">accumulation </w:t>
        </w:r>
      </w:ins>
      <w:r>
        <w:rPr>
          <w:rFonts w:cstheme="minorHAnsi"/>
          <w:sz w:val="24"/>
          <w:szCs w:val="24"/>
        </w:rPr>
        <w:t>(~1x10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w:t>
      </w:r>
      <w:ins w:id="141" w:author="Alice MacQueen" w:date="2020-11-23T12:24:00Z">
        <w:r w:rsidR="001F033D">
          <w:rPr>
            <w:rFonts w:cstheme="minorHAnsi"/>
            <w:sz w:val="24"/>
            <w:szCs w:val="24"/>
          </w:rPr>
          <w:t xml:space="preserve">After correction for multiple testing, eleven of the 18 element abundances </w:t>
        </w:r>
        <w:r w:rsidR="00611845">
          <w:rPr>
            <w:rFonts w:cstheme="minorHAnsi"/>
            <w:sz w:val="24"/>
            <w:szCs w:val="24"/>
          </w:rPr>
          <w:t>differed significantly between the four grandparents</w:t>
        </w:r>
      </w:ins>
      <w:ins w:id="142" w:author="Alice MacQueen" w:date="2020-11-23T12:26:00Z">
        <w:r w:rsidR="00611845">
          <w:rPr>
            <w:rFonts w:cstheme="minorHAnsi"/>
            <w:sz w:val="24"/>
            <w:szCs w:val="24"/>
          </w:rPr>
          <w:t xml:space="preserve"> (AP13, DAC6, WBC, and VS16)</w:t>
        </w:r>
      </w:ins>
      <w:ins w:id="143" w:author="Alice MacQueen" w:date="2020-11-23T12:24:00Z">
        <w:r w:rsidR="00611845">
          <w:rPr>
            <w:rFonts w:cstheme="minorHAnsi"/>
            <w:sz w:val="24"/>
            <w:szCs w:val="24"/>
          </w:rPr>
          <w:t xml:space="preserve"> at one or more gard</w:t>
        </w:r>
      </w:ins>
      <w:ins w:id="144" w:author="Alice MacQueen" w:date="2020-11-23T12:25:00Z">
        <w:r w:rsidR="00611845">
          <w:rPr>
            <w:rFonts w:cstheme="minorHAnsi"/>
            <w:sz w:val="24"/>
            <w:szCs w:val="24"/>
          </w:rPr>
          <w:t xml:space="preserve">en (Table 1). </w:t>
        </w:r>
      </w:ins>
      <w:del w:id="145" w:author="Alice MacQueen" w:date="2020-11-23T12:25:00Z">
        <w:r w:rsidDel="00611845">
          <w:rPr>
            <w:rFonts w:cstheme="minorHAnsi"/>
            <w:sz w:val="24"/>
            <w:szCs w:val="24"/>
          </w:rPr>
          <w:delText>Five of 18 element</w:delText>
        </w:r>
      </w:del>
      <w:ins w:id="146" w:author="Alice MacQueen" w:date="2020-11-23T12:25:00Z">
        <w:r w:rsidR="00611845">
          <w:rPr>
            <w:rFonts w:cstheme="minorHAnsi"/>
            <w:sz w:val="24"/>
            <w:szCs w:val="24"/>
          </w:rPr>
          <w:t>Three element</w:t>
        </w:r>
      </w:ins>
      <w:r>
        <w:rPr>
          <w:rFonts w:cstheme="minorHAnsi"/>
          <w:sz w:val="24"/>
          <w:szCs w:val="24"/>
        </w:rPr>
        <w:t xml:space="preserve"> abundances (</w:t>
      </w:r>
      <w:ins w:id="147" w:author="Alice MacQueen" w:date="2020-11-23T12:25:00Z">
        <w:r w:rsidR="00611845">
          <w:rPr>
            <w:rFonts w:cstheme="minorHAnsi"/>
            <w:sz w:val="24"/>
            <w:szCs w:val="24"/>
          </w:rPr>
          <w:t>Ca, P</w:t>
        </w:r>
      </w:ins>
      <w:ins w:id="148" w:author="Alice MacQueen" w:date="2020-11-23T12:26:00Z">
        <w:r w:rsidR="00611845">
          <w:rPr>
            <w:rFonts w:cstheme="minorHAnsi"/>
            <w:sz w:val="24"/>
            <w:szCs w:val="24"/>
          </w:rPr>
          <w:t>, Na</w:t>
        </w:r>
      </w:ins>
      <w:del w:id="149" w:author="Alice MacQueen" w:date="2020-11-23T12:26:00Z">
        <w:r w:rsidDel="00611845">
          <w:rPr>
            <w:rFonts w:cstheme="minorHAnsi"/>
            <w:sz w:val="24"/>
            <w:szCs w:val="24"/>
          </w:rPr>
          <w:delText>Na, Mg, P, Ca, Sr</w:delText>
        </w:r>
      </w:del>
      <w:r>
        <w:rPr>
          <w:rFonts w:cstheme="minorHAnsi"/>
          <w:sz w:val="24"/>
          <w:szCs w:val="24"/>
        </w:rPr>
        <w:t xml:space="preserve">) differed significantly between the four </w:t>
      </w:r>
      <w:r w:rsidR="002105A5">
        <w:rPr>
          <w:rFonts w:cstheme="minorHAnsi"/>
          <w:sz w:val="24"/>
          <w:szCs w:val="24"/>
        </w:rPr>
        <w:t>grand</w:t>
      </w:r>
      <w:r>
        <w:rPr>
          <w:rFonts w:cstheme="minorHAnsi"/>
          <w:sz w:val="24"/>
          <w:szCs w:val="24"/>
        </w:rPr>
        <w:t xml:space="preserve">parents </w:t>
      </w:r>
      <w:del w:id="150" w:author="Alice MacQueen" w:date="2020-11-23T12:26:00Z">
        <w:r w:rsidDel="00611845">
          <w:rPr>
            <w:rFonts w:cstheme="minorHAnsi"/>
            <w:sz w:val="24"/>
            <w:szCs w:val="24"/>
          </w:rPr>
          <w:delText xml:space="preserve">(AP13, DAC6, WBC, and VS16) </w:delText>
        </w:r>
      </w:del>
      <w:r>
        <w:rPr>
          <w:rFonts w:cstheme="minorHAnsi"/>
          <w:sz w:val="24"/>
          <w:szCs w:val="24"/>
        </w:rPr>
        <w:t xml:space="preserve">at every </w:t>
      </w:r>
      <w:del w:id="151" w:author="Alice MacQueen" w:date="2020-11-23T11:51:00Z">
        <w:r w:rsidDel="00DF38F4">
          <w:rPr>
            <w:rFonts w:cstheme="minorHAnsi"/>
            <w:sz w:val="24"/>
            <w:szCs w:val="24"/>
          </w:rPr>
          <w:delText>site</w:delText>
        </w:r>
      </w:del>
      <w:ins w:id="152" w:author="Alice MacQueen" w:date="2020-11-23T11:51:00Z">
        <w:r w:rsidR="00DF38F4">
          <w:rPr>
            <w:rFonts w:cstheme="minorHAnsi"/>
            <w:sz w:val="24"/>
            <w:szCs w:val="24"/>
          </w:rPr>
          <w:t>garden</w:t>
        </w:r>
      </w:ins>
      <w:ins w:id="153" w:author="Alice MacQueen" w:date="2020-11-23T12:26:00Z">
        <w:r w:rsidR="00611845">
          <w:rPr>
            <w:rFonts w:cstheme="minorHAnsi"/>
            <w:sz w:val="24"/>
            <w:szCs w:val="24"/>
          </w:rPr>
          <w:t xml:space="preserve"> after corre</w:t>
        </w:r>
      </w:ins>
      <w:ins w:id="154" w:author="Alice MacQueen" w:date="2020-11-23T12:27:00Z">
        <w:r w:rsidR="00611845">
          <w:rPr>
            <w:rFonts w:cstheme="minorHAnsi"/>
            <w:sz w:val="24"/>
            <w:szCs w:val="24"/>
          </w:rPr>
          <w:t xml:space="preserve">ction for multiple testing, and Sr and Mg </w:t>
        </w:r>
      </w:ins>
      <w:ins w:id="155" w:author="Alice MacQueen" w:date="2020-11-23T17:01:00Z">
        <w:r w:rsidR="00A70B02">
          <w:rPr>
            <w:rFonts w:cstheme="minorHAnsi"/>
            <w:sz w:val="24"/>
            <w:szCs w:val="24"/>
          </w:rPr>
          <w:t xml:space="preserve">abundances </w:t>
        </w:r>
      </w:ins>
      <w:ins w:id="156" w:author="Alice MacQueen" w:date="2020-11-23T12:27:00Z">
        <w:r w:rsidR="00611845">
          <w:rPr>
            <w:rFonts w:cstheme="minorHAnsi"/>
            <w:sz w:val="24"/>
            <w:szCs w:val="24"/>
          </w:rPr>
          <w:t xml:space="preserve">also differed at every garden before this correction (Table 1). Interestingly, </w:t>
        </w:r>
      </w:ins>
      <w:del w:id="157" w:author="Alice MacQueen" w:date="2020-11-23T12:27:00Z">
        <w:r w:rsidDel="00611845">
          <w:rPr>
            <w:rFonts w:cstheme="minorHAnsi"/>
            <w:sz w:val="24"/>
            <w:szCs w:val="24"/>
          </w:rPr>
          <w:delText>, with</w:delText>
        </w:r>
      </w:del>
      <w:del w:id="158" w:author="Alice MacQueen" w:date="2020-11-23T17:02:00Z">
        <w:r w:rsidDel="00A70B02">
          <w:rPr>
            <w:rFonts w:cstheme="minorHAnsi"/>
            <w:sz w:val="24"/>
            <w:szCs w:val="24"/>
          </w:rPr>
          <w:delText xml:space="preserve"> </w:delText>
        </w:r>
      </w:del>
      <w:r>
        <w:rPr>
          <w:rFonts w:cstheme="minorHAnsi"/>
          <w:sz w:val="24"/>
          <w:szCs w:val="24"/>
        </w:rPr>
        <w:t>the</w:t>
      </w:r>
      <w:ins w:id="159" w:author="Alice MacQueen" w:date="2020-11-23T17:02:00Z">
        <w:r w:rsidR="00A70B02">
          <w:rPr>
            <w:rFonts w:cstheme="minorHAnsi"/>
            <w:sz w:val="24"/>
            <w:szCs w:val="24"/>
          </w:rPr>
          <w:t xml:space="preserve">re were </w:t>
        </w:r>
      </w:ins>
      <w:ins w:id="160" w:author="Alice MacQueen" w:date="2020-11-23T17:03:00Z">
        <w:r w:rsidR="00A70B02">
          <w:rPr>
            <w:rFonts w:cstheme="minorHAnsi"/>
            <w:sz w:val="24"/>
            <w:szCs w:val="24"/>
          </w:rPr>
          <w:t>just as many</w:t>
        </w:r>
      </w:ins>
      <w:ins w:id="161" w:author="Alice MacQueen" w:date="2020-11-23T17:06:00Z">
        <w:r w:rsidR="00A70B02">
          <w:rPr>
            <w:rFonts w:cstheme="minorHAnsi"/>
            <w:sz w:val="24"/>
            <w:szCs w:val="24"/>
          </w:rPr>
          <w:t xml:space="preserve"> significant differences in element*garden content </w:t>
        </w:r>
      </w:ins>
      <w:del w:id="162" w:author="Alice MacQueen" w:date="2020-11-23T17:03:00Z">
        <w:r w:rsidDel="00A70B02">
          <w:rPr>
            <w:rFonts w:cstheme="minorHAnsi"/>
            <w:sz w:val="24"/>
            <w:szCs w:val="24"/>
          </w:rPr>
          <w:delText xml:space="preserve"> largest</w:delText>
        </w:r>
      </w:del>
      <w:del w:id="163" w:author="Alice MacQueen" w:date="2020-11-23T17:06:00Z">
        <w:r w:rsidDel="00A70B02">
          <w:rPr>
            <w:rFonts w:cstheme="minorHAnsi"/>
            <w:sz w:val="24"/>
            <w:szCs w:val="24"/>
          </w:rPr>
          <w:delText xml:space="preserve"> difference </w:delText>
        </w:r>
      </w:del>
      <w:ins w:id="164" w:author="Alice MacQueen" w:date="2020-11-23T17:03:00Z">
        <w:r w:rsidR="00A70B02">
          <w:rPr>
            <w:rFonts w:cstheme="minorHAnsi"/>
            <w:sz w:val="24"/>
            <w:szCs w:val="24"/>
          </w:rPr>
          <w:t xml:space="preserve">(16) </w:t>
        </w:r>
      </w:ins>
      <w:r>
        <w:rPr>
          <w:rFonts w:cstheme="minorHAnsi"/>
          <w:sz w:val="24"/>
          <w:szCs w:val="24"/>
        </w:rPr>
        <w:t>between the two lowland genotypes, AP13 and WBC</w:t>
      </w:r>
      <w:ins w:id="165" w:author="Alice MacQueen" w:date="2020-11-23T17:03:00Z">
        <w:r w:rsidR="00A70B02">
          <w:rPr>
            <w:rFonts w:cstheme="minorHAnsi"/>
            <w:sz w:val="24"/>
            <w:szCs w:val="24"/>
          </w:rPr>
          <w:t>, as there were between the upland and lowland parents</w:t>
        </w:r>
      </w:ins>
      <w:del w:id="166" w:author="Alice MacQueen" w:date="2020-11-23T17:05:00Z">
        <w:r w:rsidRPr="00FA7D5F" w:rsidDel="00A70B02">
          <w:rPr>
            <w:rFonts w:cstheme="minorHAnsi"/>
            <w:sz w:val="24"/>
            <w:szCs w:val="24"/>
          </w:rPr>
          <w:delText xml:space="preserve"> </w:delText>
        </w:r>
        <w:r w:rsidDel="00A70B02">
          <w:rPr>
            <w:rFonts w:cstheme="minorHAnsi"/>
            <w:sz w:val="24"/>
            <w:szCs w:val="24"/>
          </w:rPr>
          <w:delText>(Table 1)</w:delText>
        </w:r>
      </w:del>
      <w:r>
        <w:rPr>
          <w:rFonts w:cstheme="minorHAnsi"/>
          <w:sz w:val="24"/>
          <w:szCs w:val="24"/>
        </w:rPr>
        <w:t xml:space="preserve">. </w:t>
      </w:r>
      <w:ins w:id="167" w:author="Alice MacQueen" w:date="2020-11-23T17:03:00Z">
        <w:r w:rsidR="00A70B02">
          <w:rPr>
            <w:rFonts w:cstheme="minorHAnsi"/>
            <w:sz w:val="24"/>
            <w:szCs w:val="24"/>
          </w:rPr>
          <w:t xml:space="preserve">In </w:t>
        </w:r>
      </w:ins>
      <w:ins w:id="168" w:author="Alice MacQueen" w:date="2020-11-23T17:04:00Z">
        <w:r w:rsidR="00A70B02">
          <w:rPr>
            <w:rFonts w:cstheme="minorHAnsi"/>
            <w:sz w:val="24"/>
            <w:szCs w:val="24"/>
          </w:rPr>
          <w:t xml:space="preserve">contrast, </w:t>
        </w:r>
      </w:ins>
      <w:ins w:id="169" w:author="Alice MacQueen" w:date="2020-11-23T17:07:00Z">
        <w:r w:rsidR="00A70B02">
          <w:rPr>
            <w:rFonts w:cstheme="minorHAnsi"/>
            <w:sz w:val="24"/>
            <w:szCs w:val="24"/>
          </w:rPr>
          <w:t xml:space="preserve">there were only two significant differences in element*garden </w:t>
        </w:r>
      </w:ins>
      <w:ins w:id="170" w:author="Alice MacQueen" w:date="2020-11-23T17:04:00Z">
        <w:r w:rsidR="00A70B02">
          <w:rPr>
            <w:rFonts w:cstheme="minorHAnsi"/>
            <w:sz w:val="24"/>
            <w:szCs w:val="24"/>
          </w:rPr>
          <w:t>content between the two upland parents</w:t>
        </w:r>
      </w:ins>
      <w:ins w:id="171" w:author="Alice MacQueen" w:date="2020-11-23T17:07:00Z">
        <w:r w:rsidR="00A70B02">
          <w:rPr>
            <w:rFonts w:cstheme="minorHAnsi"/>
            <w:sz w:val="24"/>
            <w:szCs w:val="24"/>
          </w:rPr>
          <w:t>.</w:t>
        </w:r>
      </w:ins>
    </w:p>
    <w:p w14:paraId="61657C28" w14:textId="0F2233A1"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w:t>
      </w:r>
      <w:r w:rsidR="00516D34">
        <w:rPr>
          <w:rFonts w:cstheme="minorHAnsi"/>
          <w:sz w:val="24"/>
          <w:szCs w:val="24"/>
        </w:rPr>
        <w:t>3</w:t>
      </w:r>
      <w:r>
        <w:rPr>
          <w:rFonts w:cstheme="minorHAnsi"/>
          <w:sz w:val="24"/>
          <w:szCs w:val="24"/>
        </w:rPr>
        <w:t xml:space="preserve">%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w:t>
      </w:r>
      <w:r w:rsidR="00516D34">
        <w:rPr>
          <w:rFonts w:cstheme="minorHAnsi"/>
          <w:sz w:val="24"/>
          <w:szCs w:val="24"/>
        </w:rPr>
        <w:t>8</w:t>
      </w:r>
      <w:r w:rsidRPr="00FE1434">
        <w:rPr>
          <w:rFonts w:cstheme="minorHAnsi"/>
          <w:sz w:val="24"/>
          <w:szCs w:val="24"/>
        </w:rPr>
        <w:t>-0.</w:t>
      </w:r>
      <w:r w:rsidR="00516D34">
        <w:rPr>
          <w:rFonts w:cstheme="minorHAnsi"/>
          <w:sz w:val="24"/>
          <w:szCs w:val="24"/>
        </w:rPr>
        <w:t>9</w:t>
      </w:r>
      <w:r w:rsidRPr="00FE1434">
        <w:rPr>
          <w:rFonts w:cstheme="minorHAnsi"/>
          <w:sz w:val="24"/>
          <w:szCs w:val="24"/>
        </w:rPr>
        <w:t>),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w:t>
      </w:r>
      <w:r w:rsidR="00516D34">
        <w:rPr>
          <w:rFonts w:cstheme="minorHAnsi"/>
          <w:sz w:val="24"/>
          <w:szCs w:val="24"/>
        </w:rPr>
        <w:t>8</w:t>
      </w:r>
      <w:r w:rsidRPr="00FE1434">
        <w:rPr>
          <w:rFonts w:cstheme="minorHAnsi"/>
          <w:sz w:val="24"/>
          <w:szCs w:val="24"/>
        </w:rPr>
        <w:t>) and TX (0.</w:t>
      </w:r>
      <w:r w:rsidR="00516D34">
        <w:rPr>
          <w:rFonts w:cstheme="minorHAnsi"/>
          <w:sz w:val="24"/>
          <w:szCs w:val="24"/>
        </w:rPr>
        <w:t>5</w:t>
      </w:r>
      <w:r w:rsidRPr="00FE1434">
        <w:rPr>
          <w:rFonts w:cstheme="minorHAnsi"/>
          <w:sz w:val="24"/>
          <w:szCs w:val="24"/>
        </w:rPr>
        <w:t>).</w:t>
      </w:r>
      <w:r>
        <w:rPr>
          <w:rFonts w:cstheme="minorHAnsi"/>
          <w:sz w:val="24"/>
          <w:szCs w:val="24"/>
        </w:rPr>
        <w:t xml:space="preserve"> </w:t>
      </w:r>
    </w:p>
    <w:p w14:paraId="2AA10B46" w14:textId="5D7D5265"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ins w:id="172" w:author="Alice MacQueen" w:date="2020-11-23T17:30:00Z">
        <w:r w:rsidR="00C82FBD">
          <w:rPr>
            <w:rFonts w:cstheme="minorHAnsi"/>
            <w:sz w:val="24"/>
            <w:szCs w:val="24"/>
          </w:rPr>
          <w:t xml:space="preserve">(0.2 &lt; </w:t>
        </w:r>
        <w:r w:rsidR="00C82FBD" w:rsidRPr="00E33743">
          <w:rPr>
            <w:rFonts w:cstheme="minorHAnsi"/>
            <w:i/>
            <w:sz w:val="24"/>
            <w:szCs w:val="24"/>
          </w:rPr>
          <w:t>h</w:t>
        </w:r>
        <w:r w:rsidR="00C82FBD" w:rsidRPr="00E33743">
          <w:rPr>
            <w:rFonts w:cstheme="minorHAnsi"/>
            <w:i/>
            <w:sz w:val="24"/>
            <w:szCs w:val="24"/>
            <w:vertAlign w:val="superscript"/>
          </w:rPr>
          <w:t>2</w:t>
        </w:r>
        <w:r w:rsidR="00C82FBD">
          <w:rPr>
            <w:rFonts w:cstheme="minorHAnsi"/>
            <w:sz w:val="24"/>
            <w:szCs w:val="24"/>
          </w:rPr>
          <w:t xml:space="preserve"> &lt; 0.6</w:t>
        </w:r>
      </w:ins>
      <w:del w:id="173" w:author="Alice MacQueen" w:date="2020-11-23T17:30:00Z">
        <w:r w:rsidDel="00C82FBD">
          <w:rPr>
            <w:rFonts w:cstheme="minorHAnsi"/>
            <w:sz w:val="24"/>
            <w:szCs w:val="24"/>
          </w:rPr>
          <w:delText>(&gt;</w:delText>
        </w:r>
        <w:r w:rsidRPr="00945037" w:rsidDel="00C82FBD">
          <w:rPr>
            <w:rFonts w:cstheme="minorHAnsi"/>
            <w:sz w:val="24"/>
            <w:szCs w:val="24"/>
          </w:rPr>
          <w:delText>0.</w:delText>
        </w:r>
        <w:r w:rsidDel="00C82FBD">
          <w:rPr>
            <w:rFonts w:cstheme="minorHAnsi"/>
            <w:sz w:val="24"/>
            <w:szCs w:val="24"/>
          </w:rPr>
          <w:delText>2</w:delText>
        </w:r>
      </w:del>
      <w:r>
        <w:rPr>
          <w:rFonts w:cstheme="minorHAnsi"/>
          <w:sz w:val="24"/>
          <w:szCs w:val="24"/>
        </w:rPr>
        <w:t>)</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w:t>
      </w:r>
      <w:ins w:id="174" w:author="Alice MacQueen" w:date="2020-11-23T17:31:00Z">
        <w:r w:rsidR="00A575FD">
          <w:rPr>
            <w:rFonts w:cstheme="minorHAnsi"/>
            <w:sz w:val="24"/>
            <w:szCs w:val="24"/>
          </w:rPr>
          <w:t>(</w:t>
        </w:r>
      </w:ins>
      <w:ins w:id="175" w:author="Alice MacQueen" w:date="2020-11-23T17:30:00Z">
        <w:r w:rsidR="00A575FD" w:rsidRPr="00E33743">
          <w:rPr>
            <w:rFonts w:cstheme="minorHAnsi"/>
            <w:i/>
            <w:sz w:val="24"/>
            <w:szCs w:val="24"/>
          </w:rPr>
          <w:t>h</w:t>
        </w:r>
        <w:r w:rsidR="00A575FD" w:rsidRPr="00E33743">
          <w:rPr>
            <w:rFonts w:cstheme="minorHAnsi"/>
            <w:i/>
            <w:sz w:val="24"/>
            <w:szCs w:val="24"/>
            <w:vertAlign w:val="superscript"/>
          </w:rPr>
          <w:t>2</w:t>
        </w:r>
      </w:ins>
      <w:ins w:id="176" w:author="Alice MacQueen" w:date="2020-11-23T17:31:00Z">
        <w:r w:rsidR="00A575FD">
          <w:rPr>
            <w:rFonts w:cstheme="minorHAnsi"/>
            <w:sz w:val="24"/>
            <w:szCs w:val="24"/>
          </w:rPr>
          <w:t xml:space="preserve"> &lt; 0.2) </w:t>
        </w:r>
      </w:ins>
      <w:r>
        <w:rPr>
          <w:rFonts w:cstheme="minorHAnsi"/>
          <w:sz w:val="24"/>
          <w:szCs w:val="24"/>
        </w:rPr>
        <w:t xml:space="preserve">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r w:rsidRPr="007337C6">
        <w:rPr>
          <w:rFonts w:cstheme="minorHAnsi"/>
          <w:i/>
          <w:sz w:val="24"/>
          <w:szCs w:val="24"/>
        </w:rPr>
        <w:t>V</w:t>
      </w:r>
      <w:r w:rsidRPr="007337C6">
        <w:rPr>
          <w:rFonts w:cstheme="minorHAnsi"/>
          <w:i/>
          <w:sz w:val="24"/>
          <w:szCs w:val="24"/>
          <w:vertAlign w:val="subscript"/>
        </w:rPr>
        <w:t>e</w:t>
      </w:r>
      <w:r w:rsidRPr="007337C6">
        <w:rPr>
          <w:rFonts w:cstheme="minorHAnsi"/>
          <w:sz w:val="24"/>
          <w:szCs w:val="24"/>
        </w:rPr>
        <w:t>) and the near zero additive genetic variance (</w:t>
      </w:r>
      <w:r w:rsidRPr="007337C6">
        <w:rPr>
          <w:rFonts w:cstheme="minorHAnsi"/>
          <w:i/>
          <w:sz w:val="24"/>
          <w:szCs w:val="24"/>
        </w:rPr>
        <w:t>V</w:t>
      </w:r>
      <w:r w:rsidRPr="007337C6">
        <w:rPr>
          <w:rFonts w:cstheme="minorHAnsi"/>
          <w:i/>
          <w:sz w:val="24"/>
          <w:szCs w:val="24"/>
          <w:vertAlign w:val="subscript"/>
        </w:rPr>
        <w:t>a</w:t>
      </w:r>
      <w:r w:rsidRPr="007337C6">
        <w:rPr>
          <w:rFonts w:cstheme="minorHAnsi"/>
          <w:sz w:val="24"/>
          <w:szCs w:val="24"/>
        </w:rPr>
        <w:t xml:space="preserve">) for these elemental contents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w:t>
      </w:r>
      <w:ins w:id="177" w:author="Alice MacQueen" w:date="2020-11-23T17:31:00Z">
        <w:r w:rsidR="00A575FD">
          <w:rPr>
            <w:rFonts w:cstheme="minorHAnsi"/>
            <w:sz w:val="24"/>
            <w:szCs w:val="24"/>
          </w:rPr>
          <w:t>s</w:t>
        </w:r>
      </w:ins>
      <w:r w:rsidR="004C0493" w:rsidRPr="00D81805">
        <w:rPr>
          <w:rFonts w:cstheme="minorHAnsi"/>
          <w:sz w:val="24"/>
          <w:szCs w:val="24"/>
        </w:rPr>
        <w:t xml:space="preserve"> between </w:t>
      </w:r>
      <w:del w:id="178" w:author="Alice MacQueen" w:date="2020-11-23T17:31:00Z">
        <w:r w:rsidR="004C0493" w:rsidRPr="00D81805" w:rsidDel="00A575FD">
          <w:rPr>
            <w:rFonts w:cstheme="minorHAnsi"/>
            <w:sz w:val="24"/>
            <w:szCs w:val="24"/>
          </w:rPr>
          <w:delText>the main</w:delText>
        </w:r>
      </w:del>
      <w:ins w:id="179" w:author="Alice MacQueen" w:date="2020-11-23T17:31:00Z">
        <w:r w:rsidR="00A575FD">
          <w:rPr>
            <w:rFonts w:cstheme="minorHAnsi"/>
            <w:sz w:val="24"/>
            <w:szCs w:val="24"/>
          </w:rPr>
          <w:t xml:space="preserve">models with </w:t>
        </w:r>
      </w:ins>
      <w:ins w:id="180" w:author="Alice MacQueen" w:date="2020-11-23T17:32:00Z">
        <w:r w:rsidR="00A575FD">
          <w:rPr>
            <w:rFonts w:cstheme="minorHAnsi"/>
            <w:sz w:val="24"/>
            <w:szCs w:val="24"/>
          </w:rPr>
          <w:t xml:space="preserve">genetic effects only and models with </w:t>
        </w:r>
      </w:ins>
      <w:ins w:id="181" w:author="Alice MacQueen" w:date="2020-11-23T17:33:00Z">
        <w:r w:rsidR="00A575FD">
          <w:rPr>
            <w:rFonts w:cstheme="minorHAnsi"/>
            <w:sz w:val="24"/>
            <w:szCs w:val="24"/>
          </w:rPr>
          <w:t xml:space="preserve">genetic and GxE effects </w:t>
        </w:r>
      </w:ins>
      <w:del w:id="182" w:author="Alice MacQueen" w:date="2020-11-23T17:32:00Z">
        <w:r w:rsidR="004C0493" w:rsidRPr="00D81805" w:rsidDel="00A575FD">
          <w:rPr>
            <w:rFonts w:cstheme="minorHAnsi"/>
            <w:sz w:val="24"/>
            <w:szCs w:val="24"/>
          </w:rPr>
          <w:lastRenderedPageBreak/>
          <w:delText xml:space="preserve"> effect model and the unstructured model</w:delText>
        </w:r>
        <w:r w:rsidR="00C10AC3" w:rsidRPr="00CA78A0" w:rsidDel="00A575FD">
          <w:rPr>
            <w:rFonts w:cstheme="minorHAnsi"/>
            <w:sz w:val="24"/>
            <w:szCs w:val="24"/>
          </w:rPr>
          <w:delText xml:space="preserve"> </w:delText>
        </w:r>
      </w:del>
      <w:ins w:id="183" w:author="Alice MacQueen" w:date="2020-11-23T17:32:00Z">
        <w:r w:rsidR="00A575FD">
          <w:rPr>
            <w:rFonts w:cstheme="minorHAnsi"/>
            <w:sz w:val="24"/>
            <w:szCs w:val="24"/>
          </w:rPr>
          <w:t>indicated</w:t>
        </w:r>
      </w:ins>
      <w:del w:id="184" w:author="Alice MacQueen" w:date="2020-11-23T17:32:00Z">
        <w:r w:rsidR="00C10AC3" w:rsidRPr="00CA78A0" w:rsidDel="00A575FD">
          <w:rPr>
            <w:rFonts w:cstheme="minorHAnsi"/>
            <w:sz w:val="24"/>
            <w:szCs w:val="24"/>
          </w:rPr>
          <w:delText xml:space="preserve">showed </w:delText>
        </w:r>
      </w:del>
      <w:ins w:id="185" w:author="Alice MacQueen" w:date="2020-11-23T17:32:00Z">
        <w:r w:rsidR="00A575FD">
          <w:rPr>
            <w:rFonts w:cstheme="minorHAnsi"/>
            <w:sz w:val="24"/>
            <w:szCs w:val="24"/>
          </w:rPr>
          <w:t xml:space="preserve"> </w:t>
        </w:r>
      </w:ins>
      <w:r w:rsidR="00C10AC3" w:rsidRPr="00CA78A0">
        <w:rPr>
          <w:rFonts w:cstheme="minorHAnsi"/>
          <w:sz w:val="24"/>
          <w:szCs w:val="24"/>
        </w:rPr>
        <w:t>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w:t>
      </w:r>
      <w:del w:id="186" w:author="Alice MacQueen" w:date="2020-11-23T17:33:00Z">
        <w:r w:rsidR="00D81805" w:rsidRPr="00CA78A0" w:rsidDel="00A575FD">
          <w:rPr>
            <w:rFonts w:cstheme="minorHAnsi"/>
            <w:sz w:val="24"/>
            <w:szCs w:val="24"/>
          </w:rPr>
          <w:delText xml:space="preserve">except </w:delText>
        </w:r>
      </w:del>
      <w:ins w:id="187" w:author="Alice MacQueen" w:date="2020-11-23T17:33:00Z">
        <w:r w:rsidR="00A575FD">
          <w:rPr>
            <w:rFonts w:cstheme="minorHAnsi"/>
            <w:sz w:val="24"/>
            <w:szCs w:val="24"/>
          </w:rPr>
          <w:t>all but</w:t>
        </w:r>
        <w:r w:rsidR="00A575FD" w:rsidRPr="00CA78A0">
          <w:rPr>
            <w:rFonts w:cstheme="minorHAnsi"/>
            <w:sz w:val="24"/>
            <w:szCs w:val="24"/>
          </w:rPr>
          <w:t xml:space="preserve"> </w:t>
        </w:r>
      </w:ins>
      <w:r w:rsidR="00D81805" w:rsidRPr="00CA78A0">
        <w:rPr>
          <w:rFonts w:cstheme="minorHAnsi"/>
          <w:sz w:val="24"/>
          <w:szCs w:val="24"/>
        </w:rPr>
        <w:t>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del w:id="188" w:author="Alice MacQueen" w:date="2020-11-23T17:32:00Z">
        <w:r w:rsidRPr="00CA78A0" w:rsidDel="00A575FD">
          <w:rPr>
            <w:rFonts w:cstheme="minorHAnsi"/>
            <w:sz w:val="24"/>
            <w:szCs w:val="24"/>
          </w:rPr>
          <w:delText>These results indicated that</w:delText>
        </w:r>
      </w:del>
      <w:ins w:id="189" w:author="Alice MacQueen" w:date="2020-11-23T17:32:00Z">
        <w:r w:rsidR="00A575FD">
          <w:rPr>
            <w:rFonts w:cstheme="minorHAnsi"/>
            <w:sz w:val="24"/>
            <w:szCs w:val="24"/>
          </w:rPr>
          <w:t>Thus,</w:t>
        </w:r>
      </w:ins>
      <w:r w:rsidRPr="00CA78A0">
        <w:rPr>
          <w:rFonts w:cstheme="minorHAnsi"/>
          <w:sz w:val="24"/>
          <w:szCs w:val="24"/>
        </w:rPr>
        <w:t xml:space="preserve"> switchgrass exert</w:t>
      </w:r>
      <w:ins w:id="190" w:author="Alice MacQueen" w:date="2020-11-23T17:32:00Z">
        <w:r w:rsidR="00A575FD">
          <w:rPr>
            <w:rFonts w:cstheme="minorHAnsi"/>
            <w:sz w:val="24"/>
            <w:szCs w:val="24"/>
          </w:rPr>
          <w:t xml:space="preserve">ed </w:t>
        </w:r>
      </w:ins>
      <w:del w:id="191" w:author="Alice MacQueen" w:date="2020-11-23T17:32:00Z">
        <w:r w:rsidRPr="00CA78A0" w:rsidDel="00A575FD">
          <w:rPr>
            <w:rFonts w:cstheme="minorHAnsi"/>
            <w:sz w:val="24"/>
            <w:szCs w:val="24"/>
          </w:rPr>
          <w:delText xml:space="preserve">ed </w:delText>
        </w:r>
      </w:del>
      <w:del w:id="192" w:author="Alice MacQueen" w:date="2020-11-23T17:34:00Z">
        <w:r w:rsidRPr="00CA78A0" w:rsidDel="00A575FD">
          <w:rPr>
            <w:rFonts w:cstheme="minorHAnsi"/>
            <w:sz w:val="24"/>
            <w:szCs w:val="24"/>
          </w:rPr>
          <w:delText xml:space="preserve">some </w:delText>
        </w:r>
      </w:del>
      <w:r w:rsidRPr="00CA78A0">
        <w:rPr>
          <w:rFonts w:cstheme="minorHAnsi"/>
          <w:sz w:val="24"/>
          <w:szCs w:val="24"/>
        </w:rPr>
        <w:t xml:space="preserve">genetic control of </w:t>
      </w:r>
      <w:del w:id="193" w:author="Alice MacQueen" w:date="2020-11-23T17:32:00Z">
        <w:r w:rsidRPr="00CA78A0" w:rsidDel="00A575FD">
          <w:rPr>
            <w:rFonts w:cstheme="minorHAnsi"/>
            <w:sz w:val="24"/>
            <w:szCs w:val="24"/>
          </w:rPr>
          <w:delText xml:space="preserve">the </w:delText>
        </w:r>
      </w:del>
      <w:r w:rsidR="00D81805" w:rsidRPr="00CA78A0">
        <w:rPr>
          <w:rFonts w:cstheme="minorHAnsi"/>
          <w:sz w:val="24"/>
          <w:szCs w:val="24"/>
        </w:rPr>
        <w:t xml:space="preserve">elemental </w:t>
      </w:r>
      <w:r w:rsidRPr="00CA78A0">
        <w:rPr>
          <w:rFonts w:cstheme="minorHAnsi"/>
          <w:sz w:val="24"/>
          <w:szCs w:val="24"/>
        </w:rPr>
        <w:t>accumulation</w:t>
      </w:r>
      <w:del w:id="194" w:author="Alice MacQueen" w:date="2020-11-23T17:34:00Z">
        <w:r w:rsidRPr="00CA78A0" w:rsidDel="00A575FD">
          <w:rPr>
            <w:rFonts w:cstheme="minorHAnsi"/>
            <w:sz w:val="24"/>
            <w:szCs w:val="24"/>
          </w:rPr>
          <w:delText xml:space="preserve">, and </w:delText>
        </w:r>
      </w:del>
      <w:del w:id="195" w:author="Alice MacQueen" w:date="2020-11-23T17:32:00Z">
        <w:r w:rsidRPr="00CA78A0" w:rsidDel="00A575FD">
          <w:rPr>
            <w:rFonts w:cstheme="minorHAnsi"/>
            <w:sz w:val="24"/>
            <w:szCs w:val="24"/>
          </w:rPr>
          <w:delText xml:space="preserve">did </w:delText>
        </w:r>
      </w:del>
      <w:del w:id="196" w:author="Alice MacQueen" w:date="2020-11-23T17:34:00Z">
        <w:r w:rsidRPr="00CA78A0" w:rsidDel="00A575FD">
          <w:rPr>
            <w:rFonts w:cstheme="minorHAnsi"/>
            <w:sz w:val="24"/>
            <w:szCs w:val="24"/>
          </w:rPr>
          <w:delText>so</w:delText>
        </w:r>
      </w:del>
      <w:r w:rsidRPr="00CA78A0">
        <w:rPr>
          <w:rFonts w:cstheme="minorHAnsi"/>
          <w:sz w:val="24"/>
          <w:szCs w:val="24"/>
        </w:rPr>
        <w:t xml:space="preserve"> in an environmentally-sensitive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2D08B674"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ins w:id="197" w:author="Alice MacQueen" w:date="2020-11-23T17:38:00Z">
        <w:r w:rsidR="00A575FD">
          <w:rPr>
            <w:rFonts w:cstheme="minorHAnsi"/>
            <w:sz w:val="24"/>
            <w:szCs w:val="24"/>
          </w:rPr>
          <w:t xml:space="preserve">all </w:t>
        </w:r>
      </w:ins>
      <w:r w:rsidR="008528B9" w:rsidRPr="008528B9">
        <w:rPr>
          <w:rFonts w:cstheme="minorHAnsi"/>
          <w:i/>
          <w:sz w:val="24"/>
          <w:szCs w:val="24"/>
        </w:rPr>
        <w:t xml:space="preserve">p </w:t>
      </w:r>
      <w:r w:rsidR="008528B9">
        <w:rPr>
          <w:rFonts w:cstheme="minorHAnsi"/>
          <w:sz w:val="24"/>
          <w:szCs w:val="24"/>
        </w:rPr>
        <w:t>&lt; 0.0</w:t>
      </w:r>
      <w:ins w:id="198" w:author="Alice MacQueen" w:date="2020-11-23T17:37:00Z">
        <w:r w:rsidR="00A575FD">
          <w:rPr>
            <w:rFonts w:cstheme="minorHAnsi"/>
            <w:sz w:val="24"/>
            <w:szCs w:val="24"/>
          </w:rPr>
          <w:t>02</w:t>
        </w:r>
      </w:ins>
      <w:del w:id="199" w:author="Alice MacQueen" w:date="2020-11-23T17:37:00Z">
        <w:r w:rsidR="008528B9" w:rsidDel="00A575FD">
          <w:rPr>
            <w:rFonts w:cstheme="minorHAnsi"/>
            <w:sz w:val="24"/>
            <w:szCs w:val="24"/>
          </w:rPr>
          <w:delText>5</w:delText>
        </w:r>
      </w:del>
      <w:r w:rsidR="008528B9">
        <w:rPr>
          <w:rFonts w:cstheme="minorHAnsi"/>
          <w:sz w:val="24"/>
          <w:szCs w:val="24"/>
        </w:rPr>
        <w:t>, Welch one-way test</w:t>
      </w:r>
      <w:ins w:id="200" w:author="Alice MacQueen" w:date="2020-11-23T17:37:00Z">
        <w:r w:rsidR="00A575FD">
          <w:rPr>
            <w:rFonts w:cstheme="minorHAnsi"/>
            <w:sz w:val="24"/>
            <w:szCs w:val="24"/>
          </w:rPr>
          <w:t>s</w:t>
        </w:r>
      </w:ins>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These distinct phenotypic distributions were</w:t>
      </w:r>
      <w:ins w:id="201" w:author="Alice MacQueen" w:date="2020-11-23T17:48:00Z">
        <w:r w:rsidR="00BF1F2F">
          <w:rPr>
            <w:rFonts w:cstheme="minorHAnsi"/>
            <w:sz w:val="24"/>
            <w:szCs w:val="24"/>
          </w:rPr>
          <w:t xml:space="preserve"> undoubtedly affected by</w:t>
        </w:r>
      </w:ins>
      <w:r>
        <w:rPr>
          <w:rFonts w:cstheme="minorHAnsi"/>
          <w:sz w:val="24"/>
          <w:szCs w:val="24"/>
        </w:rPr>
        <w:t xml:space="preserve"> </w:t>
      </w:r>
      <w:ins w:id="202" w:author="Alice MacQueen" w:date="2020-11-23T17:45:00Z">
        <w:r w:rsidR="00BF1F2F">
          <w:rPr>
            <w:rFonts w:cstheme="minorHAnsi"/>
            <w:sz w:val="24"/>
            <w:szCs w:val="24"/>
          </w:rPr>
          <w:t xml:space="preserve">soil element abundances, which varied </w:t>
        </w:r>
      </w:ins>
      <w:ins w:id="203" w:author="Alice MacQueen" w:date="2020-11-23T17:48:00Z">
        <w:r w:rsidR="00BF1F2F">
          <w:rPr>
            <w:rFonts w:cstheme="minorHAnsi"/>
            <w:sz w:val="24"/>
            <w:szCs w:val="24"/>
          </w:rPr>
          <w:t>in ways that had both intuitive (Ca, K)</w:t>
        </w:r>
      </w:ins>
      <w:ins w:id="204" w:author="Alice MacQueen" w:date="2020-11-23T17:49:00Z">
        <w:r w:rsidR="00BF1F2F">
          <w:rPr>
            <w:rFonts w:cstheme="minorHAnsi"/>
            <w:sz w:val="24"/>
            <w:szCs w:val="24"/>
          </w:rPr>
          <w:t xml:space="preserve"> and non-intuitive (Mg, P, Na)</w:t>
        </w:r>
      </w:ins>
      <w:ins w:id="205" w:author="Alice MacQueen" w:date="2020-11-23T17:50:00Z">
        <w:r w:rsidR="00BF1F2F">
          <w:rPr>
            <w:rFonts w:cstheme="minorHAnsi"/>
            <w:sz w:val="24"/>
            <w:szCs w:val="24"/>
          </w:rPr>
          <w:t xml:space="preserve"> effects on plant element content (Table 2)</w:t>
        </w:r>
      </w:ins>
      <w:ins w:id="206" w:author="Alice MacQueen" w:date="2020-11-23T17:46:00Z">
        <w:r w:rsidR="00BF1F2F">
          <w:rPr>
            <w:rFonts w:cstheme="minorHAnsi"/>
            <w:sz w:val="24"/>
            <w:szCs w:val="24"/>
          </w:rPr>
          <w:t xml:space="preserve">. </w:t>
        </w:r>
      </w:ins>
      <w:ins w:id="207" w:author="Alice MacQueen" w:date="2020-11-23T17:50:00Z">
        <w:r w:rsidR="00BF1F2F">
          <w:rPr>
            <w:rFonts w:cstheme="minorHAnsi"/>
            <w:sz w:val="24"/>
            <w:szCs w:val="24"/>
          </w:rPr>
          <w:t xml:space="preserve">They were also </w:t>
        </w:r>
      </w:ins>
      <w:r>
        <w:rPr>
          <w:rFonts w:cstheme="minorHAnsi"/>
          <w:sz w:val="24"/>
          <w:szCs w:val="24"/>
        </w:rPr>
        <w:t xml:space="preserve">underlain by moderate to </w:t>
      </w:r>
      <w:r w:rsidRPr="00B54F16">
        <w:rPr>
          <w:rFonts w:cstheme="minorHAnsi"/>
          <w:sz w:val="24"/>
          <w:szCs w:val="24"/>
        </w:rPr>
        <w:t>strong positive genetic correlations for the majority of the elements among sites (</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xml:space="preserve">. </w:t>
      </w:r>
      <w:moveToRangeStart w:id="208" w:author="Alice MacQueen" w:date="2020-11-23T17:40:00Z" w:name="move57045638"/>
      <w:moveTo w:id="209" w:author="Alice MacQueen" w:date="2020-11-23T17:40:00Z">
        <w:r w:rsidR="00890C56">
          <w:rPr>
            <w:rFonts w:cstheme="minorHAnsi"/>
            <w:sz w:val="24"/>
            <w:szCs w:val="24"/>
          </w:rPr>
          <w:t>Positive genetic correlations less than one indicate the presence of GxE at the trait level, and likely magnitude-changing instead of sign-changing patterns of GxE at the level of QTL across the common gardens</w:t>
        </w:r>
        <w:r w:rsidR="00890C56" w:rsidDel="00BE518B">
          <w:rPr>
            <w:rFonts w:cstheme="minorHAnsi"/>
            <w:sz w:val="24"/>
            <w:szCs w:val="24"/>
          </w:rPr>
          <w:t xml:space="preserve"> </w:t>
        </w:r>
        <w:r w:rsidR="00890C56">
          <w:rPr>
            <w:rFonts w:cstheme="minorHAnsi"/>
            <w:sz w:val="24"/>
            <w:szCs w:val="24"/>
          </w:rPr>
          <w:t xml:space="preserve">for the elemental accumulations. </w:t>
        </w:r>
      </w:moveTo>
      <w:moveToRangeEnd w:id="208"/>
      <w:r>
        <w:rPr>
          <w:rFonts w:cstheme="minorHAnsi"/>
          <w:sz w:val="24"/>
          <w:szCs w:val="24"/>
        </w:rPr>
        <w:t>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 xml:space="preserve">content; however, </w:t>
      </w:r>
      <w:ins w:id="210" w:author="Alice MacQueen" w:date="2020-11-23T17:35:00Z">
        <w:r w:rsidR="00A575FD">
          <w:rPr>
            <w:rFonts w:cstheme="minorHAnsi"/>
            <w:sz w:val="24"/>
            <w:szCs w:val="24"/>
          </w:rPr>
          <w:t xml:space="preserve">B content </w:t>
        </w:r>
      </w:ins>
      <w:r>
        <w:rPr>
          <w:rFonts w:cstheme="minorHAnsi"/>
          <w:sz w:val="24"/>
          <w:szCs w:val="24"/>
        </w:rPr>
        <w:t>heritability was low at both of these gardens, reducing our power to identify QTL</w:t>
      </w:r>
      <w:del w:id="211" w:author="Alice MacQueen" w:date="2020-11-23T17:35:00Z">
        <w:r w:rsidDel="00A575FD">
          <w:rPr>
            <w:rFonts w:cstheme="minorHAnsi"/>
            <w:sz w:val="24"/>
            <w:szCs w:val="24"/>
          </w:rPr>
          <w:delText xml:space="preserve"> for B content</w:delText>
        </w:r>
      </w:del>
      <w:r w:rsidRPr="00595DE2">
        <w:rPr>
          <w:rFonts w:cstheme="minorHAnsi"/>
          <w:sz w:val="24"/>
          <w:szCs w:val="24"/>
        </w:rPr>
        <w:t xml:space="preserve">. The genetic correlations for </w:t>
      </w:r>
      <w:del w:id="212" w:author="Alice MacQueen" w:date="2020-11-23T17:52:00Z">
        <w:r w:rsidRPr="00595DE2" w:rsidDel="00A07FB7">
          <w:rPr>
            <w:rFonts w:cstheme="minorHAnsi"/>
            <w:sz w:val="24"/>
            <w:szCs w:val="24"/>
          </w:rPr>
          <w:delText xml:space="preserve">some </w:delText>
        </w:r>
      </w:del>
      <w:ins w:id="213" w:author="Alice MacQueen" w:date="2020-11-23T17:52:00Z">
        <w:r w:rsidR="00A07FB7">
          <w:rPr>
            <w:rFonts w:cstheme="minorHAnsi"/>
            <w:sz w:val="24"/>
            <w:szCs w:val="24"/>
          </w:rPr>
          <w:t>two</w:t>
        </w:r>
        <w:r w:rsidR="00A07FB7" w:rsidRPr="00595DE2">
          <w:rPr>
            <w:rFonts w:cstheme="minorHAnsi"/>
            <w:sz w:val="24"/>
            <w:szCs w:val="24"/>
          </w:rPr>
          <w:t xml:space="preserve"> </w:t>
        </w:r>
      </w:ins>
      <w:r w:rsidRPr="00595DE2">
        <w:rPr>
          <w:rFonts w:cstheme="minorHAnsi"/>
          <w:sz w:val="24"/>
          <w:szCs w:val="24"/>
        </w:rPr>
        <w:t>elements (</w:t>
      </w:r>
      <w:del w:id="214" w:author="Alice MacQueen" w:date="2020-11-23T17:52:00Z">
        <w:r w:rsidRPr="00595DE2" w:rsidDel="00A07FB7">
          <w:rPr>
            <w:rFonts w:cstheme="minorHAnsi"/>
            <w:sz w:val="24"/>
            <w:szCs w:val="24"/>
          </w:rPr>
          <w:delText xml:space="preserve">i.e., </w:delText>
        </w:r>
      </w:del>
      <w:r w:rsidRPr="00595DE2">
        <w:rPr>
          <w:rFonts w:cstheme="minorHAnsi"/>
          <w:sz w:val="24"/>
          <w:szCs w:val="24"/>
        </w:rPr>
        <w:t xml:space="preserve">As and Se) </w:t>
      </w:r>
      <w:del w:id="215" w:author="Alice MacQueen" w:date="2020-11-23T17:51:00Z">
        <w:r w:rsidDel="00A07FB7">
          <w:rPr>
            <w:rFonts w:cstheme="minorHAnsi"/>
            <w:sz w:val="24"/>
            <w:szCs w:val="24"/>
          </w:rPr>
          <w:delText>did</w:delText>
        </w:r>
        <w:r w:rsidRPr="00595DE2" w:rsidDel="00A07FB7">
          <w:rPr>
            <w:rFonts w:cstheme="minorHAnsi"/>
            <w:sz w:val="24"/>
            <w:szCs w:val="24"/>
          </w:rPr>
          <w:delText xml:space="preserve"> not converge</w:delText>
        </w:r>
      </w:del>
      <w:ins w:id="216" w:author="Alice MacQueen" w:date="2020-11-23T17:51:00Z">
        <w:r w:rsidR="00A07FB7">
          <w:rPr>
            <w:rFonts w:cstheme="minorHAnsi"/>
            <w:sz w:val="24"/>
            <w:szCs w:val="24"/>
          </w:rPr>
          <w:t>could not be determined becaus</w:t>
        </w:r>
      </w:ins>
      <w:ins w:id="217" w:author="Alice MacQueen" w:date="2020-11-23T17:52:00Z">
        <w:r w:rsidR="00A07FB7">
          <w:rPr>
            <w:rFonts w:cstheme="minorHAnsi"/>
            <w:sz w:val="24"/>
            <w:szCs w:val="24"/>
          </w:rPr>
          <w:t xml:space="preserve">e the </w:t>
        </w:r>
      </w:ins>
      <w:del w:id="218" w:author="Alice MacQueen" w:date="2020-11-23T17:52:00Z">
        <w:r w:rsidDel="00A07FB7">
          <w:rPr>
            <w:rFonts w:cstheme="minorHAnsi"/>
            <w:sz w:val="24"/>
            <w:szCs w:val="24"/>
          </w:rPr>
          <w:delText>,</w:delText>
        </w:r>
        <w:r w:rsidRPr="00595DE2" w:rsidDel="00A07FB7">
          <w:rPr>
            <w:rFonts w:cstheme="minorHAnsi"/>
            <w:sz w:val="24"/>
            <w:szCs w:val="24"/>
          </w:rPr>
          <w:delText xml:space="preserve"> </w:delText>
        </w:r>
        <w:r w:rsidDel="00A07FB7">
          <w:rPr>
            <w:rFonts w:cstheme="minorHAnsi"/>
            <w:sz w:val="24"/>
            <w:szCs w:val="24"/>
          </w:rPr>
          <w:delText xml:space="preserve">because </w:delText>
        </w:r>
      </w:del>
      <w:r>
        <w:rPr>
          <w:rFonts w:cstheme="minorHAnsi"/>
          <w:sz w:val="24"/>
          <w:szCs w:val="24"/>
        </w:rPr>
        <w:t>content of these elements had close to zero</w:t>
      </w:r>
      <w:r w:rsidRPr="00595DE2">
        <w:rPr>
          <w:rFonts w:cstheme="minorHAnsi"/>
          <w:sz w:val="24"/>
          <w:szCs w:val="24"/>
        </w:rPr>
        <w:t xml:space="preserve"> genetic variance.</w:t>
      </w:r>
      <w:r>
        <w:rPr>
          <w:rFonts w:cstheme="minorHAnsi"/>
          <w:sz w:val="24"/>
          <w:szCs w:val="24"/>
        </w:rPr>
        <w:t xml:space="preserve"> </w:t>
      </w:r>
      <w:moveFromRangeStart w:id="219" w:author="Alice MacQueen" w:date="2020-11-23T17:40:00Z" w:name="move57045638"/>
      <w:moveFrom w:id="220" w:author="Alice MacQueen" w:date="2020-11-23T17:40:00Z">
        <w:r w:rsidDel="00890C56">
          <w:rPr>
            <w:rFonts w:cstheme="minorHAnsi"/>
            <w:sz w:val="24"/>
            <w:szCs w:val="24"/>
          </w:rPr>
          <w:t>Positive genetic correlations less than one indicate the presence of GxE</w:t>
        </w:r>
        <w:r w:rsidR="00BE518B" w:rsidDel="00890C56">
          <w:rPr>
            <w:rFonts w:cstheme="minorHAnsi"/>
            <w:sz w:val="24"/>
            <w:szCs w:val="24"/>
          </w:rPr>
          <w:t xml:space="preserve"> at the trait level, and likely magnitude-changing instead of sign-changing patterns of GxE at the level of QTL across the common gardens for the elemental accumulations</w:t>
        </w:r>
        <w:r w:rsidDel="00890C56">
          <w:rPr>
            <w:rFonts w:cstheme="minorHAnsi"/>
            <w:sz w:val="24"/>
            <w:szCs w:val="24"/>
          </w:rPr>
          <w:t xml:space="preserve">. </w:t>
        </w:r>
      </w:moveFrom>
      <w:moveFromRangeEnd w:id="219"/>
    </w:p>
    <w:p w14:paraId="773E1E16" w14:textId="0F61B788"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We detected 77 significant QTL with LOD threshold</w:t>
      </w:r>
      <w:ins w:id="221" w:author="Alice MacQueen" w:date="2020-11-23T17:40:00Z">
        <w:r w:rsidR="00890C56">
          <w:rPr>
            <w:rFonts w:cstheme="minorHAnsi"/>
            <w:sz w:val="24"/>
            <w:szCs w:val="24"/>
          </w:rPr>
          <w:t>s</w:t>
        </w:r>
      </w:ins>
      <w:r w:rsidRPr="00B54F16">
        <w:rPr>
          <w:rFonts w:cstheme="minorHAnsi"/>
          <w:sz w:val="24"/>
          <w:szCs w:val="24"/>
        </w:rPr>
        <w:t xml:space="preserve"> above 3.5 for 14 elemental compositions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r>
        <w:rPr>
          <w:rFonts w:cstheme="minorHAnsi"/>
          <w:sz w:val="24"/>
          <w:szCs w:val="24"/>
        </w:rPr>
        <w:t xml:space="preserve">38 (49%)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lastRenderedPageBreak/>
        <w:t>QTL colocalization across elements</w:t>
      </w:r>
      <w:r>
        <w:rPr>
          <w:rFonts w:cstheme="minorHAnsi"/>
          <w:b/>
          <w:bCs/>
          <w:sz w:val="24"/>
          <w:szCs w:val="24"/>
        </w:rPr>
        <w:t xml:space="preserve"> of the ionome</w:t>
      </w:r>
    </w:p>
    <w:p w14:paraId="4473D05F" w14:textId="04CDF7BC"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most commonly bioavailable in the soil as similar ions.</w:t>
      </w:r>
      <w:del w:id="222" w:author="Alice MacQueen" w:date="2020-11-23T17:53:00Z">
        <w:r w:rsidR="00CD14CC" w:rsidDel="000009A1">
          <w:rPr>
            <w:rFonts w:eastAsia="Times New Roman" w:cstheme="minorHAnsi"/>
            <w:color w:val="24292E"/>
            <w:sz w:val="24"/>
            <w:szCs w:val="24"/>
          </w:rPr>
          <w:delText xml:space="preserve"> </w:delText>
        </w:r>
        <w:r w:rsidR="00CD14CC" w:rsidRPr="003E69FB" w:rsidDel="000009A1">
          <w:rPr>
            <w:rFonts w:cstheme="minorHAnsi"/>
            <w:sz w:val="24"/>
            <w:szCs w:val="24"/>
          </w:rPr>
          <w:delText xml:space="preserve">To identify QTL </w:delText>
        </w:r>
        <w:r w:rsidR="00CD14CC" w:rsidDel="000009A1">
          <w:rPr>
            <w:rFonts w:cstheme="minorHAnsi"/>
            <w:sz w:val="24"/>
            <w:szCs w:val="24"/>
          </w:rPr>
          <w:delText xml:space="preserve">with overlapping </w:delText>
        </w:r>
        <w:r w:rsidR="00CD14CC" w:rsidRPr="003E69FB" w:rsidDel="000009A1">
          <w:rPr>
            <w:rFonts w:cstheme="minorHAnsi"/>
            <w:sz w:val="24"/>
            <w:szCs w:val="24"/>
          </w:rPr>
          <w:delText>intervals, we</w:delText>
        </w:r>
      </w:del>
      <w:ins w:id="223" w:author="Alice MacQueen" w:date="2020-11-23T17:53:00Z">
        <w:r w:rsidR="000009A1">
          <w:rPr>
            <w:rFonts w:eastAsia="Times New Roman" w:cstheme="minorHAnsi"/>
            <w:color w:val="24292E"/>
            <w:sz w:val="24"/>
            <w:szCs w:val="24"/>
          </w:rPr>
          <w:t xml:space="preserve"> We </w:t>
        </w:r>
      </w:ins>
      <w:ins w:id="224" w:author="Alice MacQueen" w:date="2020-11-23T17:55:00Z">
        <w:r w:rsidR="000009A1">
          <w:rPr>
            <w:rFonts w:eastAsia="Times New Roman" w:cstheme="minorHAnsi"/>
            <w:color w:val="24292E"/>
            <w:sz w:val="24"/>
            <w:szCs w:val="24"/>
          </w:rPr>
          <w:t>colocalizing</w:t>
        </w:r>
      </w:ins>
      <w:ins w:id="225" w:author="Alice MacQueen" w:date="2020-11-23T17:54:00Z">
        <w:r w:rsidR="000009A1">
          <w:rPr>
            <w:rFonts w:eastAsia="Times New Roman" w:cstheme="minorHAnsi"/>
            <w:color w:val="24292E"/>
            <w:sz w:val="24"/>
            <w:szCs w:val="24"/>
          </w:rPr>
          <w:t xml:space="preserve"> QTL as </w:t>
        </w:r>
      </w:ins>
      <w:del w:id="226" w:author="Alice MacQueen" w:date="2020-11-23T17:54:00Z">
        <w:r w:rsidR="00CD14CC" w:rsidRPr="003E69FB" w:rsidDel="000009A1">
          <w:rPr>
            <w:rFonts w:cstheme="minorHAnsi"/>
            <w:sz w:val="24"/>
            <w:szCs w:val="24"/>
          </w:rPr>
          <w:delText xml:space="preserve"> identified QTL </w:delText>
        </w:r>
      </w:del>
      <w:ins w:id="227" w:author="Alice MacQueen" w:date="2020-11-23T17:54:00Z">
        <w:r w:rsidR="000009A1">
          <w:rPr>
            <w:rFonts w:cstheme="minorHAnsi"/>
            <w:sz w:val="24"/>
            <w:szCs w:val="24"/>
          </w:rPr>
          <w:t xml:space="preserve">those </w:t>
        </w:r>
      </w:ins>
      <w:r w:rsidR="00CD14CC" w:rsidRPr="003E69FB">
        <w:rPr>
          <w:rFonts w:cstheme="minorHAnsi"/>
          <w:sz w:val="24"/>
          <w:szCs w:val="24"/>
        </w:rPr>
        <w:t>that had</w:t>
      </w:r>
      <w:ins w:id="228" w:author="Alice MacQueen" w:date="2020-11-23T17:54:00Z">
        <w:r w:rsidR="000009A1">
          <w:rPr>
            <w:rFonts w:cstheme="minorHAnsi"/>
            <w:sz w:val="24"/>
            <w:szCs w:val="24"/>
          </w:rPr>
          <w:t xml:space="preserve"> any</w:t>
        </w:r>
      </w:ins>
      <w:r w:rsidR="00CD14CC" w:rsidRPr="003E69FB">
        <w:rPr>
          <w:rFonts w:cstheme="minorHAnsi"/>
          <w:sz w:val="24"/>
          <w:szCs w:val="24"/>
        </w:rPr>
        <w:t xml:space="preserve"> overlap in the genomic region</w:t>
      </w:r>
      <w:ins w:id="229" w:author="Alice MacQueen" w:date="2020-11-23T17:54:00Z">
        <w:r w:rsidR="000009A1">
          <w:rPr>
            <w:rFonts w:cstheme="minorHAnsi"/>
            <w:sz w:val="24"/>
            <w:szCs w:val="24"/>
          </w:rPr>
          <w:t xml:space="preserve"> with LODs</w:t>
        </w:r>
      </w:ins>
      <w:r w:rsidR="00CD14CC" w:rsidRPr="003E69FB">
        <w:rPr>
          <w:rFonts w:cstheme="minorHAnsi"/>
          <w:sz w:val="24"/>
          <w:szCs w:val="24"/>
        </w:rPr>
        <w:t xml:space="preserve">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QTL </w:t>
      </w:r>
      <w:ins w:id="230" w:author="Alice MacQueen" w:date="2020-11-23T17:56:00Z">
        <w:r w:rsidR="000009A1">
          <w:rPr>
            <w:rFonts w:cstheme="minorHAnsi"/>
            <w:sz w:val="24"/>
            <w:szCs w:val="24"/>
          </w:rPr>
          <w:t>colocalized,</w:t>
        </w:r>
      </w:ins>
      <w:del w:id="231" w:author="Alice MacQueen" w:date="2020-11-23T17:56:00Z">
        <w:r w:rsidR="00CD14CC" w:rsidRPr="003E69FB" w:rsidDel="000009A1">
          <w:rPr>
            <w:rFonts w:cstheme="minorHAnsi"/>
            <w:sz w:val="24"/>
            <w:szCs w:val="24"/>
          </w:rPr>
          <w:delText xml:space="preserve">had </w:delText>
        </w:r>
      </w:del>
      <w:del w:id="232" w:author="Alice MacQueen" w:date="2020-11-23T17:55:00Z">
        <w:r w:rsidR="00CD14CC" w:rsidRPr="003E69FB" w:rsidDel="000009A1">
          <w:rPr>
            <w:rFonts w:cstheme="minorHAnsi"/>
            <w:sz w:val="24"/>
            <w:szCs w:val="24"/>
          </w:rPr>
          <w:delText>overlapping intervals,</w:delText>
        </w:r>
      </w:del>
      <w:r w:rsidR="00CD14CC" w:rsidRPr="003E69FB">
        <w:rPr>
          <w:rFonts w:cstheme="minorHAnsi"/>
          <w:sz w:val="24"/>
          <w:szCs w:val="24"/>
        </w:rPr>
        <w:t xml:space="preserve">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w:t>
      </w:r>
      <w:ins w:id="233" w:author="Alice MacQueen" w:date="2020-11-23T17:56:00Z">
        <w:r w:rsidR="000009A1">
          <w:rPr>
            <w:rFonts w:cstheme="minorHAnsi"/>
            <w:sz w:val="24"/>
            <w:szCs w:val="24"/>
          </w:rPr>
          <w:t xml:space="preserve">, and hence were singletons </w:t>
        </w:r>
      </w:ins>
      <w:del w:id="234" w:author="Alice MacQueen" w:date="2020-11-23T17:56:00Z">
        <w:r w:rsidR="00CD14CC" w:rsidRPr="003E69FB" w:rsidDel="000009A1">
          <w:rPr>
            <w:rFonts w:cstheme="minorHAnsi"/>
            <w:sz w:val="24"/>
            <w:szCs w:val="24"/>
          </w:rPr>
          <w:delText xml:space="preserve"> </w:delText>
        </w:r>
      </w:del>
      <w:r w:rsidR="00CD14CC" w:rsidRPr="003E69FB">
        <w:rPr>
          <w:rFonts w:cstheme="minorHAnsi"/>
          <w:sz w:val="24"/>
          <w:szCs w:val="24"/>
        </w:rPr>
        <w:t xml:space="preserve">(Figure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 xml:space="preserve">Mg was the only element with </w:t>
      </w:r>
      <w:del w:id="235" w:author="Alice MacQueen" w:date="2020-11-23T17:56:00Z">
        <w:r w:rsidR="00CD14CC" w:rsidDel="000009A1">
          <w:rPr>
            <w:rFonts w:cstheme="minorHAnsi"/>
            <w:sz w:val="24"/>
            <w:szCs w:val="24"/>
          </w:rPr>
          <w:delText>the majority of QTL that did not colocalize with</w:delText>
        </w:r>
        <w:r w:rsidR="00CD14CC" w:rsidRPr="005A0DD5" w:rsidDel="000009A1">
          <w:rPr>
            <w:rFonts w:cstheme="minorHAnsi"/>
            <w:sz w:val="24"/>
            <w:szCs w:val="24"/>
          </w:rPr>
          <w:delText xml:space="preserve"> </w:delText>
        </w:r>
        <w:r w:rsidR="00CD14CC" w:rsidDel="000009A1">
          <w:rPr>
            <w:rFonts w:cstheme="minorHAnsi"/>
            <w:sz w:val="24"/>
            <w:szCs w:val="24"/>
          </w:rPr>
          <w:delText>QTL for other elements,</w:delText>
        </w:r>
      </w:del>
      <w:ins w:id="236" w:author="Alice MacQueen" w:date="2020-11-23T17:56:00Z">
        <w:r w:rsidR="000009A1">
          <w:rPr>
            <w:rFonts w:cstheme="minorHAnsi"/>
            <w:sz w:val="24"/>
            <w:szCs w:val="24"/>
          </w:rPr>
          <w:t>a majority of singleton QTL,</w:t>
        </w:r>
      </w:ins>
      <w:r w:rsidR="00CD14CC">
        <w:rPr>
          <w:rFonts w:cstheme="minorHAnsi"/>
          <w:sz w:val="24"/>
          <w:szCs w:val="24"/>
        </w:rPr>
        <w:t xml:space="preserve">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w:t>
      </w:r>
      <w:del w:id="237" w:author="Alice MacQueen" w:date="2020-11-23T17:57:00Z">
        <w:r w:rsidR="00CD14CC" w:rsidDel="000009A1">
          <w:rPr>
            <w:rFonts w:cstheme="minorHAnsi"/>
            <w:sz w:val="24"/>
            <w:szCs w:val="24"/>
          </w:rPr>
          <w:delText>QTL that colocalized with other elements</w:delText>
        </w:r>
      </w:del>
      <w:ins w:id="238" w:author="Alice MacQueen" w:date="2020-11-23T17:57:00Z">
        <w:r w:rsidR="000009A1">
          <w:rPr>
            <w:rFonts w:cstheme="minorHAnsi"/>
            <w:sz w:val="24"/>
            <w:szCs w:val="24"/>
          </w:rPr>
          <w:t>colocalizing QTL</w:t>
        </w:r>
      </w:ins>
      <w:r w:rsidR="00CD14CC">
        <w:rPr>
          <w:rFonts w:cstheme="minorHAnsi"/>
          <w:sz w:val="24"/>
          <w:szCs w:val="24"/>
        </w:rPr>
        <w:t xml:space="preserve">. Colocalizing P QTL always colocalized with elements most abundant in soil as cations with 1+ or 2+ charge. </w:t>
      </w:r>
      <w:del w:id="239" w:author="Alice MacQueen" w:date="2020-11-23T17:57:00Z">
        <w:r w:rsidR="00387DAD" w:rsidDel="000009A1">
          <w:rPr>
            <w:rFonts w:cstheme="minorHAnsi"/>
            <w:sz w:val="24"/>
            <w:szCs w:val="24"/>
          </w:rPr>
          <w:delText xml:space="preserve">All QTL for Ca and Al colocalized. </w:delText>
        </w:r>
      </w:del>
      <w:r w:rsidR="00CD14CC">
        <w:rPr>
          <w:rFonts w:cstheme="minorHAnsi"/>
          <w:sz w:val="24"/>
          <w:szCs w:val="24"/>
        </w:rPr>
        <w:t>Ca QTL always colocalized, either with P (2 QTL) or with elements most abundant in soil as 2+ or 3+ cations (3 QTL)</w:t>
      </w:r>
      <w:ins w:id="240" w:author="Alice MacQueen" w:date="2020-11-23T18:01:00Z">
        <w:r w:rsidR="00163BE1">
          <w:rPr>
            <w:rFonts w:cstheme="minorHAnsi"/>
            <w:sz w:val="24"/>
            <w:szCs w:val="24"/>
          </w:rPr>
          <w:t xml:space="preserve">. </w:t>
        </w:r>
      </w:ins>
      <w:del w:id="241" w:author="Alice MacQueen" w:date="2020-11-23T18:01:00Z">
        <w:r w:rsidR="00374942" w:rsidDel="00163BE1">
          <w:rPr>
            <w:rFonts w:cstheme="minorHAnsi"/>
            <w:sz w:val="24"/>
            <w:szCs w:val="24"/>
          </w:rPr>
          <w:delText>,</w:delText>
        </w:r>
        <w:r w:rsidR="00CD14CC" w:rsidDel="00163BE1">
          <w:rPr>
            <w:rFonts w:cstheme="minorHAnsi"/>
            <w:sz w:val="24"/>
            <w:szCs w:val="24"/>
          </w:rPr>
          <w:delText xml:space="preserve"> and </w:delText>
        </w:r>
      </w:del>
      <w:r w:rsidR="00CD14CC">
        <w:rPr>
          <w:rFonts w:cstheme="minorHAnsi"/>
          <w:sz w:val="24"/>
          <w:szCs w:val="24"/>
        </w:rPr>
        <w:t xml:space="preserve">Al </w:t>
      </w:r>
      <w:ins w:id="242" w:author="Alice MacQueen" w:date="2020-11-23T18:02:00Z">
        <w:r w:rsidR="00163BE1">
          <w:rPr>
            <w:rFonts w:cstheme="minorHAnsi"/>
            <w:sz w:val="24"/>
            <w:szCs w:val="24"/>
          </w:rPr>
          <w:t xml:space="preserve">QTL also always </w:t>
        </w:r>
      </w:ins>
      <w:r w:rsidR="00CD14CC">
        <w:rPr>
          <w:rFonts w:cstheme="minorHAnsi"/>
          <w:sz w:val="24"/>
          <w:szCs w:val="24"/>
        </w:rPr>
        <w:t>colocalized</w:t>
      </w:r>
      <w:ins w:id="243" w:author="Alice MacQueen" w:date="2020-11-23T18:02:00Z">
        <w:r w:rsidR="00163BE1">
          <w:rPr>
            <w:rFonts w:cstheme="minorHAnsi"/>
            <w:sz w:val="24"/>
            <w:szCs w:val="24"/>
          </w:rPr>
          <w:t>,</w:t>
        </w:r>
      </w:ins>
      <w:r w:rsidR="00CD14CC">
        <w:rPr>
          <w:rFonts w:cstheme="minorHAnsi"/>
          <w:sz w:val="24"/>
          <w:szCs w:val="24"/>
        </w:rPr>
        <w:t xml:space="preserve"> with Sr in 3 of 4 QTL</w:t>
      </w:r>
      <w:ins w:id="244" w:author="Alice MacQueen" w:date="2020-11-23T18:00:00Z">
        <w:r w:rsidR="000009A1">
          <w:rPr>
            <w:rFonts w:cstheme="minorHAnsi"/>
            <w:sz w:val="24"/>
            <w:szCs w:val="24"/>
          </w:rPr>
          <w:t xml:space="preserve">, and </w:t>
        </w:r>
      </w:ins>
      <w:ins w:id="245" w:author="Alice MacQueen" w:date="2020-11-23T18:02:00Z">
        <w:r w:rsidR="00163BE1">
          <w:rPr>
            <w:rFonts w:cstheme="minorHAnsi"/>
            <w:sz w:val="24"/>
            <w:szCs w:val="24"/>
          </w:rPr>
          <w:t xml:space="preserve">with </w:t>
        </w:r>
      </w:ins>
      <w:ins w:id="246" w:author="Alice MacQueen" w:date="2020-11-23T18:00:00Z">
        <w:r w:rsidR="000009A1">
          <w:rPr>
            <w:rFonts w:cstheme="minorHAnsi"/>
            <w:sz w:val="24"/>
            <w:szCs w:val="24"/>
          </w:rPr>
          <w:t>Fe for b</w:t>
        </w:r>
      </w:ins>
      <w:ins w:id="247" w:author="Alice MacQueen" w:date="2020-11-23T18:01:00Z">
        <w:r w:rsidR="000009A1">
          <w:rPr>
            <w:rFonts w:cstheme="minorHAnsi"/>
            <w:sz w:val="24"/>
            <w:szCs w:val="24"/>
          </w:rPr>
          <w:t>oth Fe QTL</w:t>
        </w:r>
      </w:ins>
      <w:r w:rsidR="00CD14CC">
        <w:rPr>
          <w:rFonts w:cstheme="minorHAnsi"/>
          <w:sz w:val="24"/>
          <w:szCs w:val="24"/>
        </w:rPr>
        <w:t xml:space="preserve">.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w:t>
      </w:r>
      <w:del w:id="248" w:author="Alice MacQueen" w:date="2020-11-23T17:58:00Z">
        <w:r w:rsidR="00CD14CC" w:rsidRPr="00FA3DC0" w:rsidDel="000009A1">
          <w:rPr>
            <w:rFonts w:cstheme="minorHAnsi"/>
            <w:sz w:val="24"/>
            <w:szCs w:val="24"/>
          </w:rPr>
          <w:delText xml:space="preserve">across </w:delText>
        </w:r>
      </w:del>
      <w:ins w:id="249" w:author="Alice MacQueen" w:date="2020-11-23T17:58:00Z">
        <w:r w:rsidR="000009A1">
          <w:rPr>
            <w:rFonts w:cstheme="minorHAnsi"/>
            <w:sz w:val="24"/>
            <w:szCs w:val="24"/>
          </w:rPr>
          <w:t>in</w:t>
        </w:r>
        <w:r w:rsidR="000009A1" w:rsidRPr="00FA3DC0">
          <w:rPr>
            <w:rFonts w:cstheme="minorHAnsi"/>
            <w:sz w:val="24"/>
            <w:szCs w:val="24"/>
          </w:rPr>
          <w:t xml:space="preserve"> </w:t>
        </w:r>
      </w:ins>
      <w:r w:rsidR="00CD14CC" w:rsidRPr="00FA3DC0">
        <w:rPr>
          <w:rFonts w:cstheme="minorHAnsi"/>
          <w:sz w:val="24"/>
          <w:szCs w:val="24"/>
        </w:rPr>
        <w:t xml:space="preserve">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 xml:space="preserve">colocalized </w:t>
      </w:r>
      <w:del w:id="250" w:author="Alice MacQueen" w:date="2020-11-23T17:58:00Z">
        <w:r w:rsidR="00BE518B" w:rsidDel="000009A1">
          <w:rPr>
            <w:rFonts w:cstheme="minorHAnsi"/>
            <w:sz w:val="24"/>
            <w:szCs w:val="24"/>
          </w:rPr>
          <w:delText xml:space="preserve">for </w:delText>
        </w:r>
      </w:del>
      <w:r w:rsidR="00CD14CC">
        <w:rPr>
          <w:rFonts w:cstheme="minorHAnsi"/>
          <w:sz w:val="24"/>
          <w:szCs w:val="24"/>
        </w:rPr>
        <w:t>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10B1DF4C"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our 77 QTL, particularly in our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 xml:space="preserve">most effects (75%) had the same direction in both </w:t>
      </w:r>
      <w:ins w:id="251" w:author="Alice MacQueen" w:date="2020-11-23T18:04:00Z">
        <w:r w:rsidR="00163BE1">
          <w:rPr>
            <w:rFonts w:asciiTheme="minorHAnsi" w:hAnsiTheme="minorHAnsi" w:cstheme="minorHAnsi"/>
            <w:color w:val="24292E"/>
          </w:rPr>
          <w:t xml:space="preserve">lowland vs. upland </w:t>
        </w:r>
      </w:ins>
      <w:r w:rsidRPr="00FE1434">
        <w:rPr>
          <w:rFonts w:asciiTheme="minorHAnsi" w:hAnsiTheme="minorHAnsi" w:cstheme="minorHAnsi"/>
          <w:color w:val="24292E"/>
        </w:rPr>
        <w:t>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QTLxE reflected differences in QTL effects between the upland and lowland sets of parents, and few reflected </w:t>
      </w:r>
      <w:r>
        <w:rPr>
          <w:rFonts w:asciiTheme="minorHAnsi" w:hAnsiTheme="minorHAnsi" w:cstheme="minorHAnsi"/>
          <w:color w:val="24292E"/>
        </w:rPr>
        <w:lastRenderedPageBreak/>
        <w:t>differences in QTL effects between the two upland or the two lowland parents. Of the</w:t>
      </w:r>
      <w:ins w:id="252" w:author="Alice MacQueen" w:date="2020-11-23T18:05:00Z">
        <w:r w:rsidR="00163BE1">
          <w:rPr>
            <w:rFonts w:asciiTheme="minorHAnsi" w:hAnsiTheme="minorHAnsi" w:cstheme="minorHAnsi"/>
            <w:color w:val="24292E"/>
          </w:rPr>
          <w:t xml:space="preserve"> </w:t>
        </w:r>
      </w:ins>
      <w:del w:id="253" w:author="Alice MacQueen" w:date="2020-11-23T18:05:00Z">
        <w:r w:rsidDel="00163BE1">
          <w:rPr>
            <w:rFonts w:asciiTheme="minorHAnsi" w:hAnsiTheme="minorHAnsi" w:cstheme="minorHAnsi"/>
            <w:color w:val="24292E"/>
          </w:rPr>
          <w:delText xml:space="preserve">se </w:delText>
        </w:r>
      </w:del>
      <w:r>
        <w:rPr>
          <w:rFonts w:asciiTheme="minorHAnsi" w:hAnsiTheme="minorHAnsi" w:cstheme="minorHAnsi"/>
          <w:color w:val="24292E"/>
        </w:rPr>
        <w:t xml:space="preserve">ten QTL without </w:t>
      </w:r>
      <w:ins w:id="254" w:author="Alice MacQueen" w:date="2020-11-23T18:05:00Z">
        <w:r w:rsidR="00163BE1">
          <w:rPr>
            <w:rFonts w:asciiTheme="minorHAnsi" w:hAnsiTheme="minorHAnsi" w:cstheme="minorHAnsi"/>
            <w:color w:val="24292E"/>
          </w:rPr>
          <w:t>QTL</w:t>
        </w:r>
      </w:ins>
      <w:del w:id="255" w:author="Alice MacQueen" w:date="2020-11-23T18:05:00Z">
        <w:r w:rsidDel="00163BE1">
          <w:rPr>
            <w:rFonts w:asciiTheme="minorHAnsi" w:hAnsiTheme="minorHAnsi" w:cstheme="minorHAnsi"/>
            <w:color w:val="24292E"/>
          </w:rPr>
          <w:delText>G</w:delText>
        </w:r>
      </w:del>
      <w:r>
        <w:rPr>
          <w:rFonts w:asciiTheme="minorHAnsi" w:hAnsiTheme="minorHAnsi" w:cstheme="minorHAnsi"/>
          <w:color w:val="24292E"/>
        </w:rPr>
        <w:t xml:space="preserve">xE but with within-ecotype variation, two </w:t>
      </w:r>
      <w:ins w:id="256" w:author="Alice MacQueen" w:date="2020-11-23T18:05:00Z">
        <w:r w:rsidR="00163BE1">
          <w:rPr>
            <w:rFonts w:asciiTheme="minorHAnsi" w:hAnsiTheme="minorHAnsi" w:cstheme="minorHAnsi"/>
            <w:color w:val="24292E"/>
          </w:rPr>
          <w:t>QTL were singletons</w:t>
        </w:r>
      </w:ins>
      <w:del w:id="257" w:author="Alice MacQueen" w:date="2020-11-23T18:05:00Z">
        <w:r w:rsidDel="00163BE1">
          <w:rPr>
            <w:rFonts w:asciiTheme="minorHAnsi" w:hAnsiTheme="minorHAnsi" w:cstheme="minorHAnsi"/>
            <w:color w:val="24292E"/>
          </w:rPr>
          <w:delText>did not colocalize with other elements</w:delText>
        </w:r>
      </w:del>
      <w:r>
        <w:rPr>
          <w:rFonts w:asciiTheme="minorHAnsi" w:hAnsiTheme="minorHAnsi" w:cstheme="minorHAnsi"/>
          <w:color w:val="24292E"/>
        </w:rPr>
        <w:t xml:space="preserve">, and four colocalized with elements which </w:t>
      </w:r>
      <w:del w:id="258" w:author="Alice MacQueen" w:date="2020-11-23T18:05:00Z">
        <w:r w:rsidDel="00163BE1">
          <w:rPr>
            <w:rFonts w:asciiTheme="minorHAnsi" w:hAnsiTheme="minorHAnsi" w:cstheme="minorHAnsi"/>
            <w:color w:val="24292E"/>
          </w:rPr>
          <w:delText xml:space="preserve">all </w:delText>
        </w:r>
      </w:del>
      <w:r>
        <w:rPr>
          <w:rFonts w:asciiTheme="minorHAnsi" w:hAnsiTheme="minorHAnsi" w:cstheme="minorHAnsi"/>
          <w:color w:val="24292E"/>
        </w:rPr>
        <w:t>had no significant QTLxE. The remaining four QTL colocalized with elements which did have QTLxE. If these</w:t>
      </w:r>
      <w:ins w:id="259" w:author="Alice MacQueen" w:date="2020-11-23T18:05:00Z">
        <w:r w:rsidR="00163BE1">
          <w:rPr>
            <w:rFonts w:asciiTheme="minorHAnsi" w:hAnsiTheme="minorHAnsi" w:cstheme="minorHAnsi"/>
            <w:color w:val="24292E"/>
          </w:rPr>
          <w:t xml:space="preserve"> four</w:t>
        </w:r>
      </w:ins>
      <w:r>
        <w:rPr>
          <w:rFonts w:asciiTheme="minorHAnsi" w:hAnsiTheme="minorHAnsi" w:cstheme="minorHAnsi"/>
          <w:color w:val="24292E"/>
        </w:rPr>
        <w:t xml:space="preserve"> colocalizing QTL are due to loci that affect the content 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these QTL represent an interesting case of GxE caused by changes in pleiotropy at th</w:t>
      </w:r>
      <w:ins w:id="260" w:author="Alice MacQueen" w:date="2020-11-23T18:05:00Z">
        <w:r w:rsidR="00163BE1">
          <w:rPr>
            <w:rFonts w:asciiTheme="minorHAnsi" w:hAnsiTheme="minorHAnsi" w:cstheme="minorHAnsi"/>
            <w:color w:val="24292E"/>
          </w:rPr>
          <w:t>at</w:t>
        </w:r>
      </w:ins>
      <w:del w:id="261" w:author="Alice MacQueen" w:date="2020-11-23T18:05:00Z">
        <w:r w:rsidDel="00163BE1">
          <w:rPr>
            <w:rFonts w:asciiTheme="minorHAnsi" w:hAnsiTheme="minorHAnsi" w:cstheme="minorHAnsi"/>
            <w:color w:val="24292E"/>
          </w:rPr>
          <w:delText>e</w:delText>
        </w:r>
      </w:del>
      <w:r>
        <w:rPr>
          <w:rFonts w:asciiTheme="minorHAnsi" w:hAnsiTheme="minorHAnsi" w:cstheme="minorHAnsi"/>
          <w:color w:val="24292E"/>
        </w:rPr>
        <w:t xml:space="preserve"> locus.</w:t>
      </w:r>
    </w:p>
    <w:p w14:paraId="5348DA9A" w14:textId="6CA6A288"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 xml:space="preserve">magnitude change) across </w:t>
      </w:r>
      <w:del w:id="262" w:author="Alice MacQueen" w:date="2020-11-23T18:12:00Z">
        <w:r w:rsidRPr="00FE1434" w:rsidDel="007B478B">
          <w:rPr>
            <w:rFonts w:asciiTheme="minorHAnsi" w:hAnsiTheme="minorHAnsi" w:cstheme="minorHAnsi"/>
            <w:color w:val="24292E"/>
          </w:rPr>
          <w:delText>sites</w:delText>
        </w:r>
      </w:del>
      <w:ins w:id="263" w:author="Alice MacQueen" w:date="2020-11-23T18:12:00Z">
        <w:r w:rsidR="007B478B">
          <w:rPr>
            <w:rFonts w:asciiTheme="minorHAnsi" w:hAnsiTheme="minorHAnsi" w:cstheme="minorHAnsi"/>
            <w:color w:val="24292E"/>
          </w:rPr>
          <w:t>gardens</w:t>
        </w:r>
      </w:ins>
      <w:r w:rsidR="00EB3CD0">
        <w:rPr>
          <w:rFonts w:asciiTheme="minorHAnsi" w:hAnsiTheme="minorHAnsi" w:cstheme="minorHAnsi"/>
          <w:color w:val="24292E"/>
        </w:rPr>
        <w:t xml:space="preserve">, and </w:t>
      </w:r>
      <w:ins w:id="264" w:author="Alice MacQueen" w:date="2020-11-23T18:16:00Z">
        <w:r w:rsidR="007B478B">
          <w:rPr>
            <w:rFonts w:asciiTheme="minorHAnsi" w:hAnsiTheme="minorHAnsi" w:cstheme="minorHAnsi"/>
            <w:color w:val="24292E"/>
          </w:rPr>
          <w:t>1</w:t>
        </w:r>
      </w:ins>
      <w:ins w:id="265" w:author="Alice MacQueen" w:date="2020-11-23T18:18:00Z">
        <w:r w:rsidR="007B478B">
          <w:rPr>
            <w:rFonts w:asciiTheme="minorHAnsi" w:hAnsiTheme="minorHAnsi" w:cstheme="minorHAnsi"/>
            <w:color w:val="24292E"/>
          </w:rPr>
          <w:t>5</w:t>
        </w:r>
      </w:ins>
      <w:del w:id="266" w:author="Alice MacQueen" w:date="2020-11-23T18:16:00Z">
        <w:r w:rsidR="00EB3CD0" w:rsidDel="007B478B">
          <w:rPr>
            <w:rFonts w:asciiTheme="minorHAnsi" w:hAnsiTheme="minorHAnsi" w:cstheme="minorHAnsi"/>
            <w:color w:val="24292E"/>
          </w:rPr>
          <w:delText>26</w:delText>
        </w:r>
      </w:del>
      <w:r w:rsidR="00EB3CD0">
        <w:rPr>
          <w:rFonts w:asciiTheme="minorHAnsi" w:hAnsiTheme="minorHAnsi" w:cstheme="minorHAnsi"/>
          <w:color w:val="24292E"/>
        </w:rPr>
        <w:t xml:space="preserve"> of the</w:t>
      </w:r>
      <w:ins w:id="267" w:author="Alice MacQueen" w:date="2020-11-23T18:06:00Z">
        <w:r w:rsidR="00AB5898">
          <w:rPr>
            <w:rFonts w:asciiTheme="minorHAnsi" w:hAnsiTheme="minorHAnsi" w:cstheme="minorHAnsi"/>
            <w:color w:val="24292E"/>
          </w:rPr>
          <w:t>se contrasts</w:t>
        </w:r>
      </w:ins>
      <w:del w:id="268" w:author="Alice MacQueen" w:date="2020-11-23T18:06:00Z">
        <w:r w:rsidR="00EB3CD0" w:rsidDel="00AB5898">
          <w:rPr>
            <w:rFonts w:asciiTheme="minorHAnsi" w:hAnsiTheme="minorHAnsi" w:cstheme="minorHAnsi"/>
            <w:color w:val="24292E"/>
          </w:rPr>
          <w:delText>m</w:delText>
        </w:r>
      </w:del>
      <w:r w:rsidR="00EB3CD0">
        <w:rPr>
          <w:rFonts w:asciiTheme="minorHAnsi" w:hAnsiTheme="minorHAnsi" w:cstheme="minorHAnsi"/>
          <w:color w:val="24292E"/>
        </w:rPr>
        <w:t xml:space="preserve"> were statistically significant</w:t>
      </w:r>
      <w:ins w:id="269" w:author="Alice MacQueen" w:date="2020-11-23T18:16:00Z">
        <w:r w:rsidR="007B478B">
          <w:rPr>
            <w:rFonts w:asciiTheme="minorHAnsi" w:hAnsiTheme="minorHAnsi" w:cstheme="minorHAnsi"/>
            <w:color w:val="24292E"/>
          </w:rPr>
          <w:t xml:space="preserve"> after a multiple testing correction</w:t>
        </w:r>
      </w:ins>
      <w:r w:rsidR="00EB3CD0">
        <w:rPr>
          <w:rFonts w:asciiTheme="minorHAnsi" w:hAnsiTheme="minorHAnsi" w:cstheme="minorHAnsi"/>
          <w:color w:val="24292E"/>
        </w:rPr>
        <w:t xml:space="preserve"> (</w:t>
      </w:r>
      <w:r w:rsidR="00EB3CD0" w:rsidRPr="00AB5898">
        <w:rPr>
          <w:rFonts w:asciiTheme="minorHAnsi" w:hAnsiTheme="minorHAnsi" w:cstheme="minorHAnsi"/>
          <w:i/>
          <w:iCs/>
          <w:color w:val="24292E"/>
          <w:rPrChange w:id="270" w:author="Alice MacQueen" w:date="2020-11-23T18:06:00Z">
            <w:rPr>
              <w:rFonts w:asciiTheme="minorHAnsi" w:hAnsiTheme="minorHAnsi" w:cstheme="minorHAnsi"/>
              <w:color w:val="24292E"/>
            </w:rPr>
          </w:rPrChange>
        </w:rPr>
        <w:t>t</w:t>
      </w:r>
      <w:r w:rsidR="00EB3CD0">
        <w:rPr>
          <w:rFonts w:asciiTheme="minorHAnsi" w:hAnsiTheme="minorHAnsi" w:cstheme="minorHAnsi"/>
          <w:color w:val="24292E"/>
        </w:rPr>
        <w:t xml:space="preserve">-test,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w:t>
      </w:r>
      <w:ins w:id="271" w:author="Alice MacQueen" w:date="2020-11-23T18:16:00Z">
        <w:r w:rsidR="007B478B">
          <w:rPr>
            <w:rFonts w:asciiTheme="minorHAnsi" w:hAnsiTheme="minorHAnsi" w:cstheme="minorHAnsi"/>
            <w:color w:val="24292E"/>
          </w:rPr>
          <w:t>00198</w:t>
        </w:r>
      </w:ins>
      <w:del w:id="272" w:author="Alice MacQueen" w:date="2020-11-23T18:16:00Z">
        <w:r w:rsidR="00EB3CD0" w:rsidDel="007B478B">
          <w:rPr>
            <w:rFonts w:asciiTheme="minorHAnsi" w:hAnsiTheme="minorHAnsi" w:cstheme="minorHAnsi"/>
            <w:color w:val="24292E"/>
          </w:rPr>
          <w:delText>5</w:delText>
        </w:r>
      </w:del>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xml:space="preserve">. These differentially sensitive effects </w:t>
      </w:r>
      <w:ins w:id="273" w:author="Alice MacQueen" w:date="2020-11-23T18:07:00Z">
        <w:r w:rsidR="00AB5898">
          <w:rPr>
            <w:rFonts w:asciiTheme="minorHAnsi" w:hAnsiTheme="minorHAnsi" w:cstheme="minorHAnsi"/>
            <w:color w:val="24292E"/>
          </w:rPr>
          <w:t>were present both in</w:t>
        </w:r>
      </w:ins>
      <w:del w:id="274" w:author="Alice MacQueen" w:date="2020-11-23T18:07:00Z">
        <w:r w:rsidR="008A06A6" w:rsidDel="00AB5898">
          <w:rPr>
            <w:rFonts w:asciiTheme="minorHAnsi" w:hAnsiTheme="minorHAnsi" w:cstheme="minorHAnsi"/>
            <w:color w:val="24292E"/>
          </w:rPr>
          <w:delText>can be for</w:delText>
        </w:r>
      </w:del>
      <w:r w:rsidR="008A06A6">
        <w:rPr>
          <w:rFonts w:asciiTheme="minorHAnsi" w:hAnsiTheme="minorHAnsi" w:cstheme="minorHAnsi"/>
          <w:color w:val="24292E"/>
        </w:rPr>
        <w:t xml:space="preserve"> </w:t>
      </w:r>
      <w:ins w:id="275" w:author="Alice MacQueen" w:date="2020-11-23T18:08:00Z">
        <w:r w:rsidR="00AB5898">
          <w:rPr>
            <w:rFonts w:asciiTheme="minorHAnsi" w:hAnsiTheme="minorHAnsi" w:cstheme="minorHAnsi"/>
            <w:color w:val="24292E"/>
          </w:rPr>
          <w:t>one or two</w:t>
        </w:r>
      </w:ins>
      <w:del w:id="276" w:author="Alice MacQueen" w:date="2020-11-23T18:08:00Z">
        <w:r w:rsidR="008A06A6" w:rsidDel="00AB5898">
          <w:rPr>
            <w:rFonts w:asciiTheme="minorHAnsi" w:hAnsiTheme="minorHAnsi" w:cstheme="minorHAnsi"/>
            <w:color w:val="24292E"/>
          </w:rPr>
          <w:delText>only one</w:delText>
        </w:r>
      </w:del>
      <w:r w:rsidR="008A06A6">
        <w:rPr>
          <w:rFonts w:asciiTheme="minorHAnsi" w:hAnsiTheme="minorHAnsi" w:cstheme="minorHAnsi"/>
          <w:color w:val="24292E"/>
        </w:rPr>
        <w:t xml:space="preserve"> </w:t>
      </w:r>
      <w:ins w:id="277" w:author="Alice MacQueen" w:date="2020-11-23T18:07:00Z">
        <w:r w:rsidR="00AB5898">
          <w:rPr>
            <w:rFonts w:asciiTheme="minorHAnsi" w:hAnsiTheme="minorHAnsi" w:cstheme="minorHAnsi"/>
            <w:color w:val="24292E"/>
          </w:rPr>
          <w:t xml:space="preserve">lowland vs. upland </w:t>
        </w:r>
      </w:ins>
      <w:r w:rsidR="008A06A6">
        <w:rPr>
          <w:rFonts w:asciiTheme="minorHAnsi" w:hAnsiTheme="minorHAnsi" w:cstheme="minorHAnsi"/>
          <w:color w:val="24292E"/>
        </w:rPr>
        <w:t>allelic contrast</w:t>
      </w:r>
      <w:ins w:id="278" w:author="Alice MacQueen" w:date="2020-11-23T18:08:00Z">
        <w:r w:rsidR="00AB5898">
          <w:rPr>
            <w:rFonts w:asciiTheme="minorHAnsi" w:hAnsiTheme="minorHAnsi" w:cstheme="minorHAnsi"/>
            <w:color w:val="24292E"/>
          </w:rPr>
          <w:t>s</w:t>
        </w:r>
      </w:ins>
      <w:del w:id="279" w:author="Alice MacQueen" w:date="2020-11-23T18:08:00Z">
        <w:r w:rsidR="008A06A6" w:rsidDel="00AB5898">
          <w:rPr>
            <w:rFonts w:asciiTheme="minorHAnsi" w:hAnsiTheme="minorHAnsi" w:cstheme="minorHAnsi"/>
            <w:color w:val="24292E"/>
          </w:rPr>
          <w:delText xml:space="preserve"> </w:delText>
        </w:r>
      </w:del>
      <w:del w:id="280" w:author="Alice MacQueen" w:date="2020-11-23T18:07:00Z">
        <w:r w:rsidR="008A06A6" w:rsidDel="00AB5898">
          <w:rPr>
            <w:rFonts w:asciiTheme="minorHAnsi" w:hAnsiTheme="minorHAnsi" w:cstheme="minorHAnsi"/>
            <w:color w:val="24292E"/>
          </w:rPr>
          <w:delText>or for</w:delText>
        </w:r>
      </w:del>
      <w:del w:id="281" w:author="Alice MacQueen" w:date="2020-11-23T18:08:00Z">
        <w:r w:rsidR="008A06A6" w:rsidDel="00AB5898">
          <w:rPr>
            <w:rFonts w:asciiTheme="minorHAnsi" w:hAnsiTheme="minorHAnsi" w:cstheme="minorHAnsi"/>
            <w:color w:val="24292E"/>
          </w:rPr>
          <w:delText xml:space="preserve"> both contrasts</w:delText>
        </w:r>
        <w:r w:rsidRPr="00FE1434" w:rsidDel="00AB5898">
          <w:rPr>
            <w:rFonts w:asciiTheme="minorHAnsi" w:hAnsiTheme="minorHAnsi" w:cstheme="minorHAnsi"/>
            <w:color w:val="24292E"/>
          </w:rPr>
          <w:delText xml:space="preserve"> </w:delText>
        </w:r>
      </w:del>
      <w:del w:id="282" w:author="Alice MacQueen" w:date="2020-11-23T18:07:00Z">
        <w:r w:rsidR="008A06A6" w:rsidRPr="00FE1434" w:rsidDel="00AB5898">
          <w:rPr>
            <w:rFonts w:asciiTheme="minorHAnsi" w:hAnsiTheme="minorHAnsi" w:cstheme="minorHAnsi"/>
            <w:color w:val="24292E"/>
          </w:rPr>
          <w:delText>(</w:delText>
        </w:r>
        <w:r w:rsidR="008A06A6" w:rsidDel="00AB5898">
          <w:rPr>
            <w:rFonts w:asciiTheme="minorHAnsi" w:hAnsiTheme="minorHAnsi" w:cstheme="minorHAnsi"/>
            <w:color w:val="24292E"/>
          </w:rPr>
          <w:delText xml:space="preserve">i.e., </w:delText>
        </w:r>
        <w:r w:rsidR="008A06A6" w:rsidRPr="00FE1434" w:rsidDel="00AB5898">
          <w:rPr>
            <w:rFonts w:asciiTheme="minorHAnsi" w:hAnsiTheme="minorHAnsi" w:cstheme="minorHAnsi"/>
            <w:color w:val="24292E"/>
          </w:rPr>
          <w:delText>A</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x</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 xml:space="preserve">B </w:delText>
        </w:r>
        <w:r w:rsidR="008A06A6" w:rsidDel="00AB5898">
          <w:rPr>
            <w:rFonts w:asciiTheme="minorHAnsi" w:hAnsiTheme="minorHAnsi" w:cstheme="minorHAnsi"/>
            <w:color w:val="24292E"/>
          </w:rPr>
          <w:delText>and/or</w:delText>
        </w:r>
        <w:r w:rsidR="008A06A6" w:rsidRPr="00FE1434" w:rsidDel="00AB5898">
          <w:rPr>
            <w:rFonts w:asciiTheme="minorHAnsi" w:hAnsiTheme="minorHAnsi" w:cstheme="minorHAnsi"/>
            <w:color w:val="24292E"/>
          </w:rPr>
          <w:delText xml:space="preserve"> C</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x</w:delText>
        </w:r>
        <w:r w:rsidR="008A06A6" w:rsidDel="00AB5898">
          <w:rPr>
            <w:rFonts w:asciiTheme="minorHAnsi" w:hAnsiTheme="minorHAnsi" w:cstheme="minorHAnsi"/>
            <w:color w:val="24292E"/>
          </w:rPr>
          <w:delText xml:space="preserve"> </w:delText>
        </w:r>
        <w:r w:rsidR="008A06A6" w:rsidRPr="00FE1434" w:rsidDel="00AB5898">
          <w:rPr>
            <w:rFonts w:asciiTheme="minorHAnsi" w:hAnsiTheme="minorHAnsi" w:cstheme="minorHAnsi"/>
            <w:color w:val="24292E"/>
          </w:rPr>
          <w:delText>D)</w:delText>
        </w:r>
        <w:r w:rsidR="008A06A6" w:rsidDel="00AB5898">
          <w:rPr>
            <w:rFonts w:asciiTheme="minorHAnsi" w:hAnsiTheme="minorHAnsi" w:cstheme="minorHAnsi"/>
            <w:color w:val="24292E"/>
          </w:rPr>
          <w:delText xml:space="preserve"> </w:delText>
        </w:r>
      </w:del>
      <w:del w:id="283" w:author="Alice MacQueen" w:date="2020-11-23T18:08:00Z">
        <w:r w:rsidR="008A06A6" w:rsidDel="00AB5898">
          <w:rPr>
            <w:rFonts w:asciiTheme="minorHAnsi" w:hAnsiTheme="minorHAnsi" w:cstheme="minorHAnsi"/>
            <w:color w:val="24292E"/>
          </w:rPr>
          <w:delText>in the QTL with QTLxE</w:delText>
        </w:r>
      </w:del>
      <w:r w:rsidR="008A06A6">
        <w:rPr>
          <w:rFonts w:asciiTheme="minorHAnsi" w:hAnsiTheme="minorHAnsi" w:cstheme="minorHAnsi"/>
          <w:color w:val="24292E"/>
        </w:rPr>
        <w:t xml:space="preserve">. </w:t>
      </w:r>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del w:id="284" w:author="Alice MacQueen" w:date="2020-11-23T18:10:00Z">
        <w:r w:rsidR="007C3B1E" w:rsidDel="00AB5898">
          <w:rPr>
            <w:rFonts w:asciiTheme="minorHAnsi" w:hAnsiTheme="minorHAnsi" w:cstheme="minorHAnsi"/>
            <w:color w:val="24292E"/>
          </w:rPr>
          <w:delText>(</w:delText>
        </w:r>
      </w:del>
      <w:del w:id="285" w:author="Alice MacQueen" w:date="2020-11-23T18:09:00Z">
        <w:r w:rsidR="007C3B1E" w:rsidDel="00AB5898">
          <w:rPr>
            <w:rFonts w:asciiTheme="minorHAnsi" w:hAnsiTheme="minorHAnsi" w:cstheme="minorHAnsi"/>
            <w:color w:val="24292E"/>
          </w:rPr>
          <w:delText>in the category of</w:delText>
        </w:r>
      </w:del>
      <w:del w:id="286" w:author="Alice MacQueen" w:date="2020-11-23T18:10:00Z">
        <w:r w:rsidR="007C3B1E" w:rsidDel="00AB5898">
          <w:rPr>
            <w:rFonts w:asciiTheme="minorHAnsi" w:hAnsiTheme="minorHAnsi" w:cstheme="minorHAnsi"/>
            <w:color w:val="24292E"/>
          </w:rPr>
          <w:delText xml:space="preserve"> potentially harmful element) </w:delText>
        </w:r>
      </w:del>
      <w:r>
        <w:rPr>
          <w:rFonts w:asciiTheme="minorHAnsi" w:hAnsiTheme="minorHAnsi" w:cstheme="minorHAnsi"/>
          <w:color w:val="24292E"/>
        </w:rPr>
        <w:t>content</w:t>
      </w:r>
      <w:ins w:id="287" w:author="Alice MacQueen" w:date="2020-11-23T18:10:00Z">
        <w:r w:rsidR="00AB5898">
          <w:rPr>
            <w:rFonts w:asciiTheme="minorHAnsi" w:hAnsiTheme="minorHAnsi" w:cstheme="minorHAnsi"/>
            <w:color w:val="24292E"/>
          </w:rPr>
          <w:t>, a potentially harmful element,</w:t>
        </w:r>
      </w:ins>
      <w:r>
        <w:rPr>
          <w:rFonts w:asciiTheme="minorHAnsi" w:hAnsiTheme="minorHAnsi" w:cstheme="minorHAnsi"/>
          <w:color w:val="24292E"/>
        </w:rPr>
        <w:t xml:space="preserve"> </w:t>
      </w:r>
      <w:r w:rsidRPr="00FE1434">
        <w:rPr>
          <w:rFonts w:asciiTheme="minorHAnsi" w:hAnsiTheme="minorHAnsi" w:cstheme="minorHAnsi"/>
          <w:color w:val="24292E"/>
        </w:rPr>
        <w:t xml:space="preserve">was </w:t>
      </w:r>
      <w:ins w:id="288" w:author="Alice MacQueen" w:date="2020-11-23T18:11:00Z">
        <w:r w:rsidR="00AB5898">
          <w:rPr>
            <w:rFonts w:asciiTheme="minorHAnsi" w:hAnsiTheme="minorHAnsi" w:cstheme="minorHAnsi"/>
            <w:color w:val="24292E"/>
          </w:rPr>
          <w:t>differentially sensitive</w:t>
        </w:r>
      </w:ins>
      <w:del w:id="289" w:author="Alice MacQueen" w:date="2020-11-23T18:11:00Z">
        <w:r w:rsidRPr="00FE1434" w:rsidDel="00AB5898">
          <w:rPr>
            <w:rFonts w:asciiTheme="minorHAnsi" w:hAnsiTheme="minorHAnsi" w:cstheme="minorHAnsi"/>
            <w:color w:val="24292E"/>
          </w:rPr>
          <w:delText>conditionally neutral</w:delText>
        </w:r>
      </w:del>
      <w:r w:rsidRPr="00FE1434">
        <w:rPr>
          <w:rFonts w:asciiTheme="minorHAnsi" w:hAnsiTheme="minorHAnsi" w:cstheme="minorHAnsi"/>
          <w:color w:val="24292E"/>
        </w:rPr>
        <w:t xml:space="preserve">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contrasts</w:t>
      </w:r>
      <w:ins w:id="290" w:author="Alice MacQueen" w:date="2020-11-23T18:10:00Z">
        <w:r w:rsidR="00AB5898">
          <w:rPr>
            <w:rFonts w:asciiTheme="minorHAnsi" w:hAnsiTheme="minorHAnsi" w:cstheme="minorHAnsi"/>
            <w:color w:val="24292E"/>
          </w:rPr>
          <w:t xml:space="preserve"> (Figure 3a)</w:t>
        </w:r>
      </w:ins>
      <w:r w:rsidRPr="00FE1434">
        <w:rPr>
          <w:rFonts w:asciiTheme="minorHAnsi" w:hAnsiTheme="minorHAnsi" w:cstheme="minorHAnsi"/>
          <w:color w:val="24292E"/>
        </w:rPr>
        <w:t xml:space="preserve">,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ins w:id="291" w:author="Alice MacQueen" w:date="2020-11-23T18:10:00Z">
        <w:r w:rsidR="00AB5898">
          <w:rPr>
            <w:rFonts w:asciiTheme="minorHAnsi" w:hAnsiTheme="minorHAnsi" w:cstheme="minorHAnsi"/>
            <w:color w:val="24292E"/>
          </w:rPr>
          <w:t xml:space="preserve">content, a </w:t>
        </w:r>
      </w:ins>
      <w:del w:id="292" w:author="Alice MacQueen" w:date="2020-11-23T18:10:00Z">
        <w:r w:rsidR="007C3B1E" w:rsidDel="00AB5898">
          <w:rPr>
            <w:rFonts w:asciiTheme="minorHAnsi" w:hAnsiTheme="minorHAnsi" w:cstheme="minorHAnsi"/>
            <w:color w:val="24292E"/>
          </w:rPr>
          <w:delText>(</w:delText>
        </w:r>
      </w:del>
      <w:del w:id="293" w:author="Alice MacQueen" w:date="2020-11-23T18:09:00Z">
        <w:r w:rsidR="00487E02" w:rsidDel="00AB5898">
          <w:rPr>
            <w:rFonts w:asciiTheme="minorHAnsi" w:hAnsiTheme="minorHAnsi" w:cstheme="minorHAnsi"/>
            <w:color w:val="24292E"/>
          </w:rPr>
          <w:delText xml:space="preserve">in the category of </w:delText>
        </w:r>
      </w:del>
      <w:r w:rsidR="00487E02">
        <w:rPr>
          <w:rFonts w:asciiTheme="minorHAnsi" w:hAnsiTheme="minorHAnsi" w:cstheme="minorHAnsi"/>
          <w:color w:val="24292E"/>
        </w:rPr>
        <w:t>micronutrient</w:t>
      </w:r>
      <w:del w:id="294" w:author="Alice MacQueen" w:date="2020-11-23T18:09:00Z">
        <w:r w:rsidR="00487E02" w:rsidDel="00AB5898">
          <w:rPr>
            <w:rFonts w:asciiTheme="minorHAnsi" w:hAnsiTheme="minorHAnsi" w:cstheme="minorHAnsi"/>
            <w:color w:val="24292E"/>
          </w:rPr>
          <w:delText>s</w:delText>
        </w:r>
      </w:del>
      <w:ins w:id="295" w:author="Alice MacQueen" w:date="2020-11-23T18:10:00Z">
        <w:r w:rsidR="00AB5898">
          <w:rPr>
            <w:rFonts w:asciiTheme="minorHAnsi" w:hAnsiTheme="minorHAnsi" w:cstheme="minorHAnsi"/>
            <w:color w:val="24292E"/>
          </w:rPr>
          <w:t>,</w:t>
        </w:r>
      </w:ins>
      <w:del w:id="296" w:author="Alice MacQueen" w:date="2020-11-23T18:10:00Z">
        <w:r w:rsidR="007C3B1E" w:rsidDel="00AB5898">
          <w:rPr>
            <w:rFonts w:asciiTheme="minorHAnsi" w:hAnsiTheme="minorHAnsi" w:cstheme="minorHAnsi"/>
            <w:color w:val="24292E"/>
          </w:rPr>
          <w:delText>)</w:delText>
        </w:r>
      </w:del>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w:t>
      </w:r>
      <w:ins w:id="297" w:author="Alice MacQueen" w:date="2020-11-23T18:11:00Z">
        <w:r w:rsidR="007B478B">
          <w:rPr>
            <w:rFonts w:asciiTheme="minorHAnsi" w:hAnsiTheme="minorHAnsi" w:cstheme="minorHAnsi"/>
            <w:color w:val="24292E"/>
          </w:rPr>
          <w:t xml:space="preserve">differentially sensitive </w:t>
        </w:r>
      </w:ins>
      <w:del w:id="298" w:author="Alice MacQueen" w:date="2020-11-23T18:11:00Z">
        <w:r w:rsidRPr="00FE1434" w:rsidDel="007B478B">
          <w:rPr>
            <w:rFonts w:asciiTheme="minorHAnsi" w:hAnsiTheme="minorHAnsi" w:cstheme="minorHAnsi"/>
            <w:color w:val="24292E"/>
          </w:rPr>
          <w:delText xml:space="preserve">neutral </w:delText>
        </w:r>
      </w:del>
      <w:r w:rsidRPr="00FE1434">
        <w:rPr>
          <w:rFonts w:asciiTheme="minorHAnsi" w:hAnsiTheme="minorHAnsi" w:cstheme="minorHAnsi"/>
          <w:color w:val="24292E"/>
        </w:rPr>
        <w:t xml:space="preserve">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del w:id="299" w:author="Alice MacQueen" w:date="2020-11-23T18:10:00Z">
        <w:r w:rsidR="007C3B1E" w:rsidDel="00AB5898">
          <w:rPr>
            <w:rFonts w:asciiTheme="minorHAnsi" w:hAnsiTheme="minorHAnsi" w:cstheme="minorHAnsi"/>
            <w:color w:val="24292E"/>
          </w:rPr>
          <w:delText xml:space="preserve"> </w:delText>
        </w:r>
      </w:del>
      <w:ins w:id="300" w:author="Alice MacQueen" w:date="2020-11-23T18:10:00Z">
        <w:r w:rsidR="00AB5898">
          <w:rPr>
            <w:rFonts w:asciiTheme="minorHAnsi" w:hAnsiTheme="minorHAnsi" w:cstheme="minorHAnsi"/>
            <w:color w:val="24292E"/>
          </w:rPr>
          <w:t xml:space="preserve"> (Figure 3b)</w:t>
        </w:r>
      </w:ins>
      <w:del w:id="301" w:author="Alice MacQueen" w:date="2020-11-23T18:10:00Z">
        <w:r w:rsidR="007C3B1E" w:rsidDel="00AB5898">
          <w:rPr>
            <w:rFonts w:asciiTheme="minorHAnsi" w:hAnsiTheme="minorHAnsi" w:cstheme="minorHAnsi"/>
            <w:color w:val="24292E"/>
          </w:rPr>
          <w:delText xml:space="preserve">as exemplified in Figure </w:delText>
        </w:r>
        <w:r w:rsidR="005E1070" w:rsidDel="00AB5898">
          <w:rPr>
            <w:rFonts w:asciiTheme="minorHAnsi" w:hAnsiTheme="minorHAnsi" w:cstheme="minorHAnsi"/>
            <w:color w:val="24292E"/>
          </w:rPr>
          <w:delText>3</w:delText>
        </w:r>
      </w:del>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w:t>
      </w:r>
      <w:del w:id="302" w:author="Alice MacQueen" w:date="2020-11-23T18:12:00Z">
        <w:r w:rsidRPr="00FE1434" w:rsidDel="007B478B">
          <w:rPr>
            <w:rFonts w:asciiTheme="minorHAnsi" w:hAnsiTheme="minorHAnsi" w:cstheme="minorHAnsi"/>
            <w:color w:val="24292E"/>
          </w:rPr>
          <w:delText xml:space="preserve">or trade-offs </w:delText>
        </w:r>
      </w:del>
      <w:r w:rsidRPr="00FE1434">
        <w:rPr>
          <w:rFonts w:asciiTheme="minorHAnsi" w:hAnsiTheme="minorHAnsi" w:cstheme="minorHAnsi"/>
          <w:color w:val="24292E"/>
        </w:rPr>
        <w:t>(i.e.,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del w:id="303" w:author="Alice MacQueen" w:date="2020-11-23T18:12:00Z">
        <w:r w:rsidR="008A06A6" w:rsidDel="007B478B">
          <w:rPr>
            <w:rFonts w:asciiTheme="minorHAnsi" w:hAnsiTheme="minorHAnsi" w:cstheme="minorHAnsi"/>
            <w:color w:val="24292E"/>
          </w:rPr>
          <w:delText>among</w:delText>
        </w:r>
        <w:r w:rsidR="008A06A6" w:rsidRPr="00FE1434" w:rsidDel="007B478B">
          <w:rPr>
            <w:rFonts w:asciiTheme="minorHAnsi" w:hAnsiTheme="minorHAnsi" w:cstheme="minorHAnsi"/>
            <w:color w:val="24292E"/>
          </w:rPr>
          <w:delText xml:space="preserve"> </w:delText>
        </w:r>
      </w:del>
      <w:ins w:id="304" w:author="Alice MacQueen" w:date="2020-11-23T18:12:00Z">
        <w:r w:rsidR="007B478B">
          <w:rPr>
            <w:rFonts w:asciiTheme="minorHAnsi" w:hAnsiTheme="minorHAnsi" w:cstheme="minorHAnsi"/>
            <w:color w:val="24292E"/>
          </w:rPr>
          <w:t>across</w:t>
        </w:r>
        <w:r w:rsidR="007B478B" w:rsidRPr="00FE1434">
          <w:rPr>
            <w:rFonts w:asciiTheme="minorHAnsi" w:hAnsiTheme="minorHAnsi" w:cstheme="minorHAnsi"/>
            <w:color w:val="24292E"/>
          </w:rPr>
          <w:t xml:space="preserve"> </w:t>
        </w:r>
      </w:ins>
      <w:del w:id="305" w:author="Alice MacQueen" w:date="2020-11-23T18:12:00Z">
        <w:r w:rsidRPr="00FE1434" w:rsidDel="007B478B">
          <w:rPr>
            <w:rFonts w:asciiTheme="minorHAnsi" w:hAnsiTheme="minorHAnsi" w:cstheme="minorHAnsi"/>
            <w:color w:val="24292E"/>
          </w:rPr>
          <w:delText>sites</w:delText>
        </w:r>
      </w:del>
      <w:ins w:id="306" w:author="Alice MacQueen" w:date="2020-11-23T18:12:00Z">
        <w:r w:rsidR="007B478B">
          <w:rPr>
            <w:rFonts w:asciiTheme="minorHAnsi" w:hAnsiTheme="minorHAnsi" w:cstheme="minorHAnsi"/>
            <w:color w:val="24292E"/>
          </w:rPr>
          <w:t>gardens</w:t>
        </w:r>
      </w:ins>
      <w:r w:rsidR="008A06A6">
        <w:rPr>
          <w:rFonts w:asciiTheme="minorHAnsi" w:hAnsiTheme="minorHAnsi" w:cstheme="minorHAnsi"/>
          <w:color w:val="24292E"/>
        </w:rPr>
        <w:t>,</w:t>
      </w:r>
      <w:r w:rsidR="007C3B1E">
        <w:rPr>
          <w:rFonts w:asciiTheme="minorHAnsi" w:hAnsiTheme="minorHAnsi" w:cstheme="minorHAnsi"/>
          <w:color w:val="24292E"/>
        </w:rPr>
        <w:t xml:space="preserve"> and </w:t>
      </w:r>
      <w:ins w:id="307" w:author="Alice MacQueen" w:date="2020-11-23T18:18:00Z">
        <w:r w:rsidR="007B478B">
          <w:rPr>
            <w:rFonts w:asciiTheme="minorHAnsi" w:hAnsiTheme="minorHAnsi" w:cstheme="minorHAnsi"/>
            <w:color w:val="24292E"/>
          </w:rPr>
          <w:t>13</w:t>
        </w:r>
      </w:ins>
      <w:del w:id="308" w:author="Alice MacQueen" w:date="2020-11-23T18:18:00Z">
        <w:r w:rsidR="007C3B1E" w:rsidDel="007B478B">
          <w:rPr>
            <w:rFonts w:asciiTheme="minorHAnsi" w:hAnsiTheme="minorHAnsi" w:cstheme="minorHAnsi"/>
            <w:color w:val="24292E"/>
          </w:rPr>
          <w:delText>39</w:delText>
        </w:r>
      </w:del>
      <w:r w:rsidR="007C3B1E">
        <w:rPr>
          <w:rFonts w:asciiTheme="minorHAnsi" w:hAnsiTheme="minorHAnsi" w:cstheme="minorHAnsi"/>
          <w:color w:val="24292E"/>
        </w:rPr>
        <w:t xml:space="preserve"> of them were statistically significant </w:t>
      </w:r>
      <w:ins w:id="309" w:author="Alice MacQueen" w:date="2020-11-23T18:18:00Z">
        <w:r w:rsidR="007B478B">
          <w:rPr>
            <w:rFonts w:asciiTheme="minorHAnsi" w:hAnsiTheme="minorHAnsi" w:cstheme="minorHAnsi"/>
            <w:color w:val="24292E"/>
          </w:rPr>
          <w:t xml:space="preserve">after a multiple testing correction </w:t>
        </w:r>
      </w:ins>
      <w:r w:rsidR="007C3B1E">
        <w:rPr>
          <w:rFonts w:asciiTheme="minorHAnsi" w:hAnsiTheme="minorHAnsi" w:cstheme="minorHAnsi"/>
          <w:color w:val="24292E"/>
        </w:rPr>
        <w:t>(</w:t>
      </w:r>
      <w:r w:rsidR="007C3B1E" w:rsidRPr="007B478B">
        <w:rPr>
          <w:rFonts w:asciiTheme="minorHAnsi" w:hAnsiTheme="minorHAnsi" w:cstheme="minorHAnsi"/>
          <w:i/>
          <w:iCs/>
          <w:color w:val="24292E"/>
          <w:rPrChange w:id="310" w:author="Alice MacQueen" w:date="2020-11-23T18:12:00Z">
            <w:rPr>
              <w:rFonts w:asciiTheme="minorHAnsi" w:hAnsiTheme="minorHAnsi" w:cstheme="minorHAnsi"/>
              <w:color w:val="24292E"/>
            </w:rPr>
          </w:rPrChange>
        </w:rPr>
        <w:t>t</w:t>
      </w:r>
      <w:r w:rsidR="007C3B1E">
        <w:rPr>
          <w:rFonts w:asciiTheme="minorHAnsi" w:hAnsiTheme="minorHAnsi" w:cstheme="minorHAnsi"/>
          <w:color w:val="24292E"/>
        </w:rPr>
        <w:t xml:space="preserve">-test,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w:t>
      </w:r>
      <w:ins w:id="311" w:author="Alice MacQueen" w:date="2020-11-23T18:18:00Z">
        <w:r w:rsidR="007B478B">
          <w:rPr>
            <w:rFonts w:asciiTheme="minorHAnsi" w:hAnsiTheme="minorHAnsi" w:cstheme="minorHAnsi"/>
            <w:color w:val="24292E"/>
          </w:rPr>
          <w:t>00198</w:t>
        </w:r>
      </w:ins>
      <w:del w:id="312" w:author="Alice MacQueen" w:date="2020-11-23T18:18:00Z">
        <w:r w:rsidR="007C3B1E" w:rsidDel="007B478B">
          <w:rPr>
            <w:rFonts w:asciiTheme="minorHAnsi" w:hAnsiTheme="minorHAnsi" w:cstheme="minorHAnsi"/>
            <w:color w:val="24292E"/>
          </w:rPr>
          <w:delText>5</w:delText>
        </w:r>
      </w:del>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del w:id="313" w:author="Alice MacQueen" w:date="2020-11-23T18:12:00Z">
        <w:r w:rsidR="007C3B1E" w:rsidRPr="00A7104F" w:rsidDel="007B478B">
          <w:rPr>
            <w:rFonts w:asciiTheme="minorHAnsi" w:hAnsiTheme="minorHAnsi" w:cstheme="minorHAnsi"/>
            <w:color w:val="24292E"/>
          </w:rPr>
          <w:delText xml:space="preserve">was </w:delText>
        </w:r>
      </w:del>
      <w:ins w:id="314" w:author="Alice MacQueen" w:date="2020-11-23T18:12:00Z">
        <w:r w:rsidR="007B478B">
          <w:rPr>
            <w:rFonts w:asciiTheme="minorHAnsi" w:hAnsiTheme="minorHAnsi" w:cstheme="minorHAnsi"/>
            <w:color w:val="24292E"/>
          </w:rPr>
          <w:t>were</w:t>
        </w:r>
        <w:r w:rsidR="007B478B" w:rsidRPr="00A7104F">
          <w:rPr>
            <w:rFonts w:asciiTheme="minorHAnsi" w:hAnsiTheme="minorHAnsi" w:cstheme="minorHAnsi"/>
            <w:color w:val="24292E"/>
          </w:rPr>
          <w:t xml:space="preserve"> </w:t>
        </w:r>
      </w:ins>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w:t>
      </w:r>
      <w:del w:id="315" w:author="Alice MacQueen" w:date="2020-11-23T18:18:00Z">
        <w:r w:rsidRPr="00A7104F" w:rsidDel="007B478B">
          <w:rPr>
            <w:rFonts w:asciiTheme="minorHAnsi" w:hAnsiTheme="minorHAnsi" w:cstheme="minorHAnsi"/>
            <w:color w:val="24292E"/>
          </w:rPr>
          <w:delText xml:space="preserve">Rb </w:delText>
        </w:r>
        <w:r w:rsidR="00487E02" w:rsidRPr="00A7104F" w:rsidDel="007B478B">
          <w:rPr>
            <w:rFonts w:asciiTheme="minorHAnsi" w:hAnsiTheme="minorHAnsi" w:cstheme="minorHAnsi"/>
            <w:color w:val="24292E"/>
          </w:rPr>
          <w:delText>(in the category of</w:delText>
        </w:r>
      </w:del>
      <w:ins w:id="316" w:author="Alice MacQueen" w:date="2020-11-23T18:18:00Z">
        <w:r w:rsidR="007B478B">
          <w:rPr>
            <w:rFonts w:asciiTheme="minorHAnsi" w:hAnsiTheme="minorHAnsi" w:cstheme="minorHAnsi"/>
            <w:color w:val="24292E"/>
          </w:rPr>
          <w:t>Rb, a</w:t>
        </w:r>
      </w:ins>
      <w:del w:id="317" w:author="Alice MacQueen" w:date="2020-11-23T18:18:00Z">
        <w:r w:rsidR="00487E02" w:rsidRPr="00A7104F" w:rsidDel="007B478B">
          <w:rPr>
            <w:rFonts w:asciiTheme="minorHAnsi" w:hAnsiTheme="minorHAnsi" w:cstheme="minorHAnsi"/>
            <w:color w:val="24292E"/>
          </w:rPr>
          <w:delText xml:space="preserve"> </w:delText>
        </w:r>
      </w:del>
      <w:ins w:id="318" w:author="Alice MacQueen" w:date="2020-11-23T18:18:00Z">
        <w:r w:rsidR="007B478B">
          <w:rPr>
            <w:rFonts w:asciiTheme="minorHAnsi" w:hAnsiTheme="minorHAnsi" w:cstheme="minorHAnsi"/>
            <w:color w:val="24292E"/>
          </w:rPr>
          <w:t xml:space="preserve"> </w:t>
        </w:r>
      </w:ins>
      <w:r w:rsidR="00487E02" w:rsidRPr="00A7104F">
        <w:rPr>
          <w:rFonts w:asciiTheme="minorHAnsi" w:hAnsiTheme="minorHAnsi" w:cstheme="minorHAnsi"/>
          <w:color w:val="24292E"/>
        </w:rPr>
        <w:t>macronutrient analog</w:t>
      </w:r>
      <w:ins w:id="319" w:author="Alice MacQueen" w:date="2020-11-23T18:18:00Z">
        <w:r w:rsidR="007B478B">
          <w:rPr>
            <w:rFonts w:asciiTheme="minorHAnsi" w:hAnsiTheme="minorHAnsi" w:cstheme="minorHAnsi"/>
            <w:color w:val="24292E"/>
          </w:rPr>
          <w:t>,</w:t>
        </w:r>
      </w:ins>
      <w:del w:id="320" w:author="Alice MacQueen" w:date="2020-11-23T18:18:00Z">
        <w:r w:rsidR="00487E02" w:rsidRPr="00A7104F" w:rsidDel="007B478B">
          <w:rPr>
            <w:rFonts w:asciiTheme="minorHAnsi" w:hAnsiTheme="minorHAnsi" w:cstheme="minorHAnsi"/>
            <w:color w:val="24292E"/>
          </w:rPr>
          <w:delText>s)</w:delText>
        </w:r>
      </w:del>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ins w:id="321" w:author="Alice MacQueen" w:date="2020-11-23T18:19:00Z">
        <w:r w:rsidR="007B478B">
          <w:rPr>
            <w:rFonts w:asciiTheme="minorHAnsi" w:hAnsiTheme="minorHAnsi" w:cstheme="minorHAnsi"/>
            <w:color w:val="24292E"/>
          </w:rPr>
          <w:t>c</w:t>
        </w:r>
      </w:ins>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w:t>
      </w:r>
      <w:ins w:id="322" w:author="Alice MacQueen" w:date="2020-11-23T18:21:00Z">
        <w:r w:rsidR="00BD3879">
          <w:rPr>
            <w:rFonts w:asciiTheme="minorHAnsi" w:hAnsiTheme="minorHAnsi" w:cstheme="minorHAnsi"/>
            <w:color w:val="24292E"/>
          </w:rPr>
          <w:t xml:space="preserve">element </w:t>
        </w:r>
      </w:ins>
      <w:del w:id="323" w:author="Alice MacQueen" w:date="2020-11-23T18:21:00Z">
        <w:r w:rsidRPr="00A7104F" w:rsidDel="007B478B">
          <w:rPr>
            <w:rFonts w:asciiTheme="minorHAnsi" w:hAnsiTheme="minorHAnsi" w:cstheme="minorHAnsi"/>
            <w:color w:val="24292E"/>
          </w:rPr>
          <w:delText xml:space="preserve">the </w:delText>
        </w:r>
      </w:del>
      <w:r w:rsidRPr="00A7104F">
        <w:rPr>
          <w:rFonts w:asciiTheme="minorHAnsi" w:hAnsiTheme="minorHAnsi" w:cstheme="minorHAnsi"/>
          <w:color w:val="24292E"/>
        </w:rPr>
        <w:t xml:space="preserve">QTL </w:t>
      </w:r>
      <w:del w:id="324" w:author="Alice MacQueen" w:date="2020-11-23T18:21:00Z">
        <w:r w:rsidRPr="00A7104F" w:rsidDel="00BD3879">
          <w:rPr>
            <w:rFonts w:asciiTheme="minorHAnsi" w:hAnsiTheme="minorHAnsi" w:cstheme="minorHAnsi"/>
            <w:color w:val="24292E"/>
          </w:rPr>
          <w:delText>for each element that had</w:delText>
        </w:r>
      </w:del>
      <w:ins w:id="325" w:author="Alice MacQueen" w:date="2020-11-23T18:21:00Z">
        <w:r w:rsidR="00BD3879">
          <w:rPr>
            <w:rFonts w:asciiTheme="minorHAnsi" w:hAnsiTheme="minorHAnsi" w:cstheme="minorHAnsi"/>
            <w:color w:val="24292E"/>
          </w:rPr>
          <w:t>with</w:t>
        </w:r>
      </w:ins>
      <w:r w:rsidRPr="00A7104F">
        <w:rPr>
          <w:rFonts w:asciiTheme="minorHAnsi" w:hAnsiTheme="minorHAnsi" w:cstheme="minorHAnsi"/>
          <w:color w:val="24292E"/>
        </w:rPr>
        <w:t xml:space="preserve"> QTLxE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w:t>
      </w:r>
      <w:ins w:id="326" w:author="Alice MacQueen" w:date="2020-11-23T18:21:00Z">
        <w:r w:rsidR="00BD3879">
          <w:rPr>
            <w:rFonts w:asciiTheme="minorHAnsi" w:hAnsiTheme="minorHAnsi" w:cstheme="minorHAnsi"/>
            <w:color w:val="24292E"/>
          </w:rPr>
          <w:t>, an important</w:t>
        </w:r>
      </w:ins>
      <w:del w:id="327" w:author="Alice MacQueen" w:date="2020-11-23T18:21:00Z">
        <w:r w:rsidRPr="00A7104F" w:rsidDel="00BD3879">
          <w:rPr>
            <w:rFonts w:asciiTheme="minorHAnsi" w:hAnsiTheme="minorHAnsi" w:cstheme="minorHAnsi"/>
            <w:color w:val="24292E"/>
          </w:rPr>
          <w:delText xml:space="preserve"> </w:delText>
        </w:r>
        <w:r w:rsidR="00487E02" w:rsidRPr="00A7104F" w:rsidDel="00BD3879">
          <w:rPr>
            <w:rFonts w:asciiTheme="minorHAnsi" w:hAnsiTheme="minorHAnsi" w:cstheme="minorHAnsi"/>
            <w:color w:val="24292E"/>
          </w:rPr>
          <w:delText>(in the category of</w:delText>
        </w:r>
      </w:del>
      <w:r w:rsidR="00487E02" w:rsidRPr="00A7104F">
        <w:rPr>
          <w:rFonts w:asciiTheme="minorHAnsi" w:hAnsiTheme="minorHAnsi" w:cstheme="minorHAnsi"/>
          <w:color w:val="24292E"/>
        </w:rPr>
        <w:t xml:space="preserve"> macronutrient</w:t>
      </w:r>
      <w:ins w:id="328" w:author="Alice MacQueen" w:date="2020-11-23T18:21:00Z">
        <w:r w:rsidR="00BD3879">
          <w:rPr>
            <w:rFonts w:asciiTheme="minorHAnsi" w:hAnsiTheme="minorHAnsi" w:cstheme="minorHAnsi"/>
            <w:color w:val="24292E"/>
          </w:rPr>
          <w:t>,</w:t>
        </w:r>
      </w:ins>
      <w:del w:id="329" w:author="Alice MacQueen" w:date="2020-11-23T18:21:00Z">
        <w:r w:rsidR="00487E02" w:rsidRPr="00A7104F" w:rsidDel="00BD3879">
          <w:rPr>
            <w:rFonts w:asciiTheme="minorHAnsi" w:hAnsiTheme="minorHAnsi" w:cstheme="minorHAnsi"/>
            <w:color w:val="24292E"/>
          </w:rPr>
          <w:delText>s)</w:delText>
        </w:r>
      </w:del>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ins w:id="330" w:author="Alice MacQueen" w:date="2020-11-23T18:19:00Z">
        <w:r w:rsidR="007B478B">
          <w:rPr>
            <w:rFonts w:asciiTheme="minorHAnsi" w:hAnsiTheme="minorHAnsi" w:cstheme="minorHAnsi"/>
            <w:color w:val="24292E"/>
          </w:rPr>
          <w:t>d</w:t>
        </w:r>
      </w:ins>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7403655F"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del w:id="331" w:author="Alice MacQueen" w:date="2020-11-23T18:22:00Z">
        <w:r w:rsidR="00E60DC5" w:rsidDel="00BD3879">
          <w:rPr>
            <w:rFonts w:asciiTheme="minorHAnsi" w:hAnsiTheme="minorHAnsi" w:cstheme="minorHAnsi"/>
            <w:color w:val="24292E"/>
          </w:rPr>
          <w:delText xml:space="preserve">among others </w:delText>
        </w:r>
      </w:del>
      <w:r w:rsidR="00E60DC5">
        <w:rPr>
          <w:rFonts w:asciiTheme="minorHAnsi" w:hAnsiTheme="minorHAnsi" w:cstheme="minorHAnsi"/>
          <w:color w:val="24292E"/>
        </w:rPr>
        <w:t>(Supplemental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lastRenderedPageBreak/>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w:t>
      </w:r>
      <w:r w:rsidRPr="00BD3879">
        <w:rPr>
          <w:rFonts w:asciiTheme="minorHAnsi" w:hAnsiTheme="minorHAnsi" w:cstheme="minorHAnsi"/>
          <w:color w:val="24292E"/>
        </w:rPr>
        <w:t xml:space="preserve">accumulation in </w:t>
      </w:r>
      <w:r w:rsidRPr="00BD3879">
        <w:rPr>
          <w:rFonts w:asciiTheme="minorHAnsi" w:hAnsiTheme="minorHAnsi" w:cstheme="minorHAnsi"/>
          <w:i/>
          <w:iCs/>
          <w:color w:val="24292E"/>
          <w:rPrChange w:id="332" w:author="Alice MacQueen" w:date="2020-11-23T18:22:00Z">
            <w:rPr>
              <w:rFonts w:cstheme="minorHAnsi"/>
              <w:i/>
              <w:iCs/>
              <w:color w:val="24292E"/>
            </w:rPr>
          </w:rPrChange>
        </w:rPr>
        <w:t>A. thaliana</w:t>
      </w:r>
      <w:r w:rsidRPr="00BD3879">
        <w:rPr>
          <w:rFonts w:asciiTheme="minorHAnsi" w:hAnsiTheme="minorHAnsi" w:cstheme="minorHAnsi"/>
          <w:color w:val="24292E"/>
        </w:rPr>
        <w:t xml:space="preserve"> and in rice </w:t>
      </w:r>
      <w:r w:rsidR="0074421D" w:rsidRPr="00BD3879">
        <w:rPr>
          <w:rFonts w:asciiTheme="minorHAnsi" w:hAnsiTheme="minorHAnsi" w:cstheme="minorHAnsi"/>
          <w:color w:val="24292E"/>
          <w:rPrChange w:id="333" w:author="Alice MacQueen" w:date="2020-11-23T18:22:00Z">
            <w:rPr>
              <w:rFonts w:asciiTheme="minorHAnsi" w:hAnsiTheme="minorHAnsi" w:cstheme="minorHAnsi"/>
              <w:color w:val="24292E"/>
            </w:rPr>
          </w:rPrChang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 </w:instrText>
      </w:r>
      <w:r w:rsidR="0074421D" w:rsidRPr="00BD3879">
        <w:rPr>
          <w:rFonts w:asciiTheme="minorHAnsi" w:hAnsiTheme="minorHAnsi" w:cstheme="minorHAnsi"/>
          <w:color w:val="24292E"/>
          <w:rPrChange w:id="334" w:author="Alice MacQueen" w:date="2020-11-23T18:22:00Z">
            <w:rPr>
              <w:rFonts w:asciiTheme="minorHAnsi" w:hAnsiTheme="minorHAnsi" w:cstheme="minorHAnsi"/>
              <w:color w:val="24292E"/>
            </w:rPr>
          </w:rPrChang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EN.CITE.DATA </w:instrText>
      </w:r>
      <w:r w:rsidR="0074421D" w:rsidRPr="00BD3879">
        <w:rPr>
          <w:rFonts w:asciiTheme="minorHAnsi" w:hAnsiTheme="minorHAnsi" w:cstheme="minorHAnsi"/>
          <w:color w:val="24292E"/>
          <w:rPrChange w:id="335"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36" w:author="Alice MacQueen" w:date="2020-11-23T18:22:00Z">
            <w:rPr>
              <w:rFonts w:asciiTheme="minorHAnsi" w:hAnsiTheme="minorHAnsi" w:cstheme="minorHAnsi"/>
              <w:color w:val="24292E"/>
            </w:rPr>
          </w:rPrChange>
        </w:rPr>
        <w:fldChar w:fldCharType="end"/>
      </w:r>
      <w:r w:rsidR="0074421D" w:rsidRPr="00BD3879">
        <w:rPr>
          <w:rFonts w:asciiTheme="minorHAnsi" w:hAnsiTheme="minorHAnsi" w:cstheme="minorHAnsi"/>
          <w:color w:val="24292E"/>
          <w:rPrChange w:id="337"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38"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
        <w:t>(Baxter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2008; Huang</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2019)</w:t>
      </w:r>
      <w:r w:rsidR="0074421D" w:rsidRPr="00BD3879">
        <w:rPr>
          <w:rFonts w:asciiTheme="minorHAnsi" w:hAnsiTheme="minorHAnsi" w:cstheme="minorHAnsi"/>
          <w:color w:val="24292E"/>
          <w:rPrChange w:id="339"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
        <w:t xml:space="preserve">, and may play an important role in adaptation to acidic soils </w:t>
      </w:r>
      <w:r w:rsidR="0074421D" w:rsidRPr="00BD3879">
        <w:rPr>
          <w:rFonts w:asciiTheme="minorHAnsi" w:hAnsiTheme="minorHAnsi" w:cstheme="minorHAnsi"/>
          <w:color w:val="24292E"/>
          <w:rPrChange w:id="340" w:author="Alice MacQueen" w:date="2020-11-23T18:22:00Z">
            <w:rPr>
              <w:rFonts w:asciiTheme="minorHAnsi" w:hAnsiTheme="minorHAnsi" w:cstheme="minorHAnsi"/>
              <w:color w:val="24292E"/>
            </w:rPr>
          </w:rPrChange>
        </w:rPr>
        <w:fldChar w:fldCharType="begin"/>
      </w:r>
      <w:r w:rsidR="0074421D" w:rsidRPr="00BD3879">
        <w:rPr>
          <w:rFonts w:asciiTheme="minorHAnsi" w:hAnsiTheme="minorHAnsi" w:cstheme="minorHAnsi"/>
          <w:color w:val="24292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sidRPr="00BD3879">
        <w:rPr>
          <w:rFonts w:asciiTheme="minorHAnsi" w:hAnsiTheme="minorHAnsi" w:cstheme="minorHAnsi"/>
          <w:color w:val="24292E"/>
          <w:rPrChange w:id="341"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
        <w:t>(Poormohammad Kiani</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2012)</w:t>
      </w:r>
      <w:r w:rsidR="0074421D" w:rsidRPr="00BD3879">
        <w:rPr>
          <w:rFonts w:asciiTheme="minorHAnsi" w:hAnsiTheme="minorHAnsi" w:cstheme="minorHAnsi"/>
          <w:color w:val="24292E"/>
          <w:rPrChange w:id="342"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
        <w:t xml:space="preserve">. </w:t>
      </w:r>
      <w:r w:rsidRPr="00BD3879">
        <w:rPr>
          <w:rFonts w:asciiTheme="minorHAnsi" w:hAnsiTheme="minorHAnsi" w:cstheme="minorHAnsi"/>
          <w:i/>
          <w:color w:val="24292E"/>
        </w:rPr>
        <w:t>Pavir.7kg416470</w:t>
      </w:r>
      <w:r w:rsidRPr="00BD3879">
        <w:rPr>
          <w:rFonts w:asciiTheme="minorHAnsi" w:hAnsiTheme="minorHAnsi" w:cstheme="minorHAnsi"/>
          <w:color w:val="24292E"/>
        </w:rPr>
        <w:t xml:space="preserve">, a homolog of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was a candidate gene in the QTL interval on Chr07K which colocalized </w:t>
      </w:r>
      <w:r w:rsidR="009958AA" w:rsidRPr="00BD3879">
        <w:rPr>
          <w:rFonts w:asciiTheme="minorHAnsi" w:hAnsiTheme="minorHAnsi" w:cstheme="minorHAnsi"/>
          <w:color w:val="24292E"/>
        </w:rPr>
        <w:t xml:space="preserve">for </w:t>
      </w:r>
      <w:r w:rsidR="00044668" w:rsidRPr="00BD3879">
        <w:rPr>
          <w:rFonts w:asciiTheme="minorHAnsi" w:hAnsiTheme="minorHAnsi" w:cstheme="minorHAnsi"/>
          <w:color w:val="24292E"/>
        </w:rPr>
        <w:t xml:space="preserve">six </w:t>
      </w:r>
      <w:r w:rsidRPr="00BD3879">
        <w:rPr>
          <w:rFonts w:asciiTheme="minorHAnsi" w:hAnsiTheme="minorHAnsi" w:cstheme="minorHAnsi"/>
          <w:color w:val="24292E"/>
        </w:rPr>
        <w:t xml:space="preserve">elements.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encodes a Na transporter, and is responsible for the variation of Na content in </w:t>
      </w:r>
      <w:r w:rsidR="00015223" w:rsidRPr="00BD3879">
        <w:rPr>
          <w:rFonts w:asciiTheme="minorHAnsi" w:hAnsiTheme="minorHAnsi" w:cstheme="minorHAnsi"/>
          <w:i/>
          <w:iCs/>
          <w:color w:val="24292E"/>
          <w:rPrChange w:id="343" w:author="Alice MacQueen" w:date="2020-11-23T18:22:00Z">
            <w:rPr>
              <w:rFonts w:cstheme="minorHAnsi"/>
              <w:i/>
              <w:iCs/>
              <w:color w:val="24292E"/>
            </w:rPr>
          </w:rPrChange>
        </w:rPr>
        <w:t>A. thaliana</w:t>
      </w:r>
      <w:r w:rsidRPr="00BD3879">
        <w:rPr>
          <w:rFonts w:asciiTheme="minorHAnsi" w:hAnsiTheme="minorHAnsi" w:cstheme="minorHAnsi"/>
          <w:color w:val="24292E"/>
        </w:rPr>
        <w:t xml:space="preserve"> </w:t>
      </w:r>
      <w:r w:rsidR="0074421D" w:rsidRPr="00BD3879">
        <w:rPr>
          <w:rFonts w:asciiTheme="minorHAnsi" w:hAnsiTheme="minorHAnsi" w:cstheme="minorHAnsi"/>
          <w:color w:val="24292E"/>
          <w:rPrChange w:id="344" w:author="Alice MacQueen" w:date="2020-11-23T18:22:00Z">
            <w:rPr>
              <w:rFonts w:asciiTheme="minorHAnsi" w:hAnsiTheme="minorHAnsi" w:cstheme="minorHAnsi"/>
              <w:color w:val="24292E"/>
            </w:rPr>
          </w:rPrChang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 </w:instrText>
      </w:r>
      <w:r w:rsidR="0074421D" w:rsidRPr="00BD3879">
        <w:rPr>
          <w:rFonts w:asciiTheme="minorHAnsi" w:hAnsiTheme="minorHAnsi" w:cstheme="minorHAnsi"/>
          <w:color w:val="24292E"/>
          <w:rPrChange w:id="345" w:author="Alice MacQueen" w:date="2020-11-23T18:22:00Z">
            <w:rPr>
              <w:rFonts w:asciiTheme="minorHAnsi" w:hAnsiTheme="minorHAnsi" w:cstheme="minorHAnsi"/>
              <w:color w:val="24292E"/>
            </w:rPr>
          </w:rPrChang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EN.CITE.DATA </w:instrText>
      </w:r>
      <w:r w:rsidR="0074421D" w:rsidRPr="00BD3879">
        <w:rPr>
          <w:rFonts w:asciiTheme="minorHAnsi" w:hAnsiTheme="minorHAnsi" w:cstheme="minorHAnsi"/>
          <w:color w:val="24292E"/>
          <w:rPrChange w:id="346"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47" w:author="Alice MacQueen" w:date="2020-11-23T18:22:00Z">
            <w:rPr>
              <w:rFonts w:asciiTheme="minorHAnsi" w:hAnsiTheme="minorHAnsi" w:cstheme="minorHAnsi"/>
              <w:color w:val="24292E"/>
            </w:rPr>
          </w:rPrChange>
        </w:rPr>
        <w:fldChar w:fldCharType="end"/>
      </w:r>
      <w:r w:rsidR="0074421D" w:rsidRPr="00BD3879">
        <w:rPr>
          <w:rFonts w:asciiTheme="minorHAnsi" w:hAnsiTheme="minorHAnsi" w:cstheme="minorHAnsi"/>
          <w:color w:val="24292E"/>
          <w:rPrChange w:id="348" w:author="Alice MacQueen" w:date="2020-11-23T18:22:00Z">
            <w:rPr>
              <w:rFonts w:asciiTheme="minorHAnsi" w:hAnsiTheme="minorHAnsi" w:cstheme="minorHAnsi"/>
              <w:color w:val="24292E"/>
            </w:rPr>
          </w:rPrChange>
        </w:rPr>
      </w:r>
      <w:r w:rsidR="0074421D" w:rsidRPr="00BD3879">
        <w:rPr>
          <w:rFonts w:asciiTheme="minorHAnsi" w:hAnsiTheme="minorHAnsi" w:cstheme="minorHAnsi"/>
          <w:color w:val="24292E"/>
          <w:rPrChange w:id="349"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
        <w:t>(Rus</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2006; 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2010)</w:t>
      </w:r>
      <w:r w:rsidR="0074421D" w:rsidRPr="00BD3879">
        <w:rPr>
          <w:rFonts w:asciiTheme="minorHAnsi" w:hAnsiTheme="minorHAnsi" w:cstheme="minorHAnsi"/>
          <w:color w:val="24292E"/>
          <w:rPrChange w:id="350" w:author="Alice MacQueen" w:date="2020-11-23T18:22:00Z">
            <w:rPr>
              <w:rFonts w:asciiTheme="minorHAnsi" w:hAnsiTheme="minorHAnsi" w:cstheme="minorHAnsi"/>
              <w:color w:val="24292E"/>
            </w:rPr>
          </w:rPrChange>
        </w:rPr>
        <w:fldChar w:fldCharType="end"/>
      </w:r>
      <w:r w:rsidR="00795E5E" w:rsidRPr="00BD3879">
        <w:rPr>
          <w:rFonts w:asciiTheme="minorHAnsi" w:hAnsiTheme="minorHAnsi" w:cstheme="minorHAnsi"/>
          <w:color w:val="24292E"/>
        </w:rPr>
        <w:t xml:space="preserve">,  rice </w:t>
      </w:r>
      <w:r w:rsidR="0074421D" w:rsidRPr="00BD3879">
        <w:rPr>
          <w:rFonts w:asciiTheme="minorHAnsi" w:hAnsiTheme="minorHAnsi" w:cstheme="minorHAnsi"/>
          <w:color w:val="24292E"/>
          <w:rPrChange w:id="351" w:author="Alice MacQueen" w:date="2020-11-23T18:22:00Z">
            <w:rPr>
              <w:rFonts w:asciiTheme="minorHAnsi" w:hAnsiTheme="minorHAnsi" w:cstheme="minorHAnsi"/>
              <w:color w:val="24292E"/>
            </w:rPr>
          </w:rPrChange>
        </w:rPr>
        <w:fldChar w:fldCharType="begin"/>
      </w:r>
      <w:r w:rsidR="0074421D" w:rsidRPr="00BD3879">
        <w:rPr>
          <w:rFonts w:asciiTheme="minorHAnsi" w:hAnsiTheme="minorHAnsi" w:cstheme="minorHAnsi"/>
          <w:color w:val="24292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sidRPr="00BD3879">
        <w:rPr>
          <w:rFonts w:asciiTheme="minorHAnsi" w:hAnsiTheme="minorHAnsi" w:cstheme="minorHAnsi"/>
          <w:color w:val="24292E"/>
          <w:rPrChange w:id="352" w:author="Alice MacQueen" w:date="2020-11-23T18:22:00Z">
            <w:rPr>
              <w:rFonts w:asciiTheme="minorHAnsi" w:hAnsiTheme="minorHAnsi" w:cstheme="minorHAnsi"/>
              <w:color w:val="24292E"/>
            </w:rPr>
          </w:rPrChange>
        </w:rPr>
        <w:fldChar w:fldCharType="separate"/>
      </w:r>
      <w:r w:rsidR="0074421D" w:rsidRPr="00BD3879">
        <w:rPr>
          <w:rFonts w:asciiTheme="minorHAnsi" w:hAnsiTheme="minorHAnsi" w:cstheme="minorHAnsi"/>
          <w:noProof/>
          <w:color w:val="24292E"/>
        </w:rPr>
        <w:t>(Ren</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2005)</w:t>
      </w:r>
      <w:r w:rsidR="0074421D" w:rsidRPr="00BD3879">
        <w:rPr>
          <w:rFonts w:asciiTheme="minorHAnsi" w:hAnsiTheme="minorHAnsi" w:cstheme="minorHAnsi"/>
          <w:color w:val="24292E"/>
          <w:rPrChange w:id="353"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
        <w:t xml:space="preserve">, and wheat </w:t>
      </w:r>
      <w:r w:rsidR="00795E5E" w:rsidRPr="00BD3879">
        <w:rPr>
          <w:rFonts w:asciiTheme="minorHAnsi" w:hAnsiTheme="minorHAnsi" w:cstheme="minorHAnsi"/>
          <w:color w:val="24292E"/>
          <w:rPrChange w:id="354" w:author="Alice MacQueen" w:date="2020-11-23T18:22:00Z">
            <w:rPr>
              <w:rFonts w:asciiTheme="minorHAnsi" w:hAnsiTheme="minorHAnsi" w:cstheme="minorHAnsi"/>
              <w:color w:val="24292E"/>
            </w:rPr>
          </w:rPrChange>
        </w:rPr>
        <w:fldChar w:fldCharType="begin"/>
      </w:r>
      <w:r w:rsidR="00795E5E" w:rsidRPr="00BD3879">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sidRPr="00BD3879">
        <w:rPr>
          <w:rFonts w:asciiTheme="minorHAnsi" w:hAnsiTheme="minorHAnsi" w:cstheme="minorHAnsi"/>
          <w:color w:val="24292E"/>
          <w:rPrChange w:id="355" w:author="Alice MacQueen" w:date="2020-11-23T18:22:00Z">
            <w:rPr>
              <w:rFonts w:asciiTheme="minorHAnsi" w:hAnsiTheme="minorHAnsi" w:cstheme="minorHAnsi"/>
              <w:color w:val="24292E"/>
            </w:rPr>
          </w:rPrChange>
        </w:rPr>
        <w:fldChar w:fldCharType="separate"/>
      </w:r>
      <w:r w:rsidR="00795E5E" w:rsidRPr="00BD3879">
        <w:rPr>
          <w:rFonts w:asciiTheme="minorHAnsi" w:hAnsiTheme="minorHAnsi" w:cstheme="minorHAnsi"/>
          <w:noProof/>
          <w:color w:val="24292E"/>
        </w:rPr>
        <w:t>(Munns</w:t>
      </w:r>
      <w:r w:rsidR="00795E5E" w:rsidRPr="00BD3879">
        <w:rPr>
          <w:rFonts w:asciiTheme="minorHAnsi" w:hAnsiTheme="minorHAnsi" w:cstheme="minorHAnsi"/>
          <w:i/>
          <w:noProof/>
          <w:color w:val="24292E"/>
        </w:rPr>
        <w:t xml:space="preserve"> et al.</w:t>
      </w:r>
      <w:r w:rsidR="00795E5E" w:rsidRPr="00BD3879">
        <w:rPr>
          <w:rFonts w:asciiTheme="minorHAnsi" w:hAnsiTheme="minorHAnsi" w:cstheme="minorHAnsi"/>
          <w:noProof/>
          <w:color w:val="24292E"/>
        </w:rPr>
        <w:t>, 2012)</w:t>
      </w:r>
      <w:r w:rsidR="00795E5E" w:rsidRPr="00BD3879">
        <w:rPr>
          <w:rFonts w:asciiTheme="minorHAnsi" w:hAnsiTheme="minorHAnsi" w:cstheme="minorHAnsi"/>
          <w:color w:val="24292E"/>
          <w:rPrChange w:id="356" w:author="Alice MacQueen" w:date="2020-11-23T18:22:00Z">
            <w:rPr>
              <w:rFonts w:asciiTheme="minorHAnsi" w:hAnsiTheme="minorHAnsi" w:cstheme="minorHAnsi"/>
              <w:color w:val="24292E"/>
            </w:rPr>
          </w:rPrChange>
        </w:rPr>
        <w:fldChar w:fldCharType="end"/>
      </w:r>
      <w:r w:rsidRPr="00BD3879">
        <w:rPr>
          <w:rFonts w:asciiTheme="minorHAnsi" w:hAnsiTheme="minorHAnsi" w:cstheme="minorHAnsi"/>
          <w:color w:val="24292E"/>
        </w:rPr>
        <w:t xml:space="preserve">. Interestingly, this candidate gene was in the QTL interval for Al, Ca, Fe, Mn, Sr, and Zn, and did not contain a QTL for Na content in our mapping population. Candidate genes for heavy metal-associated ATPases, which are homologs of </w:t>
      </w:r>
      <w:r w:rsidRPr="00BD3879">
        <w:rPr>
          <w:rFonts w:asciiTheme="minorHAnsi" w:hAnsiTheme="minorHAnsi" w:cstheme="minorHAnsi"/>
          <w:i/>
          <w:color w:val="24292E"/>
        </w:rPr>
        <w:t>HMA</w:t>
      </w:r>
      <w:r w:rsidRPr="00BD3879">
        <w:rPr>
          <w:rFonts w:asciiTheme="minorHAnsi" w:hAnsiTheme="minorHAnsi" w:cstheme="minorHAnsi"/>
          <w:color w:val="24292E"/>
        </w:rPr>
        <w:t xml:space="preserve"> in </w:t>
      </w:r>
      <w:r w:rsidRPr="00BD3879">
        <w:rPr>
          <w:rFonts w:asciiTheme="minorHAnsi" w:hAnsiTheme="minorHAnsi" w:cstheme="minorHAnsi"/>
          <w:i/>
          <w:iCs/>
          <w:color w:val="24292E"/>
        </w:rPr>
        <w:t xml:space="preserve">A. thaliana </w:t>
      </w:r>
      <w:r w:rsidRPr="00BD3879">
        <w:rPr>
          <w:rFonts w:asciiTheme="minorHAnsi" w:hAnsiTheme="minorHAnsi" w:cstheme="minorHAnsi"/>
          <w:color w:val="24292E"/>
        </w:rPr>
        <w:t>and rice, were found in Cu (Chr01K@14.42 and Chr07K@26.27), Cd (Chr02N@85.72), and Zn (Chr02N@71.96) content QTL intervals. These genes are responsible for copper, cadmium and zinc, and zinc and cadmium transport, respectively. A</w:t>
      </w:r>
      <w:r w:rsidR="00E60DC5" w:rsidRPr="00BD3879">
        <w:rPr>
          <w:rFonts w:asciiTheme="minorHAnsi" w:hAnsiTheme="minorHAnsi" w:cstheme="minorHAnsi"/>
          <w:color w:val="24292E"/>
        </w:rPr>
        <w:t xml:space="preserve"> six</w:t>
      </w:r>
      <w:r w:rsidR="00EC7703" w:rsidRPr="00BD3879">
        <w:rPr>
          <w:rFonts w:asciiTheme="minorHAnsi" w:hAnsiTheme="minorHAnsi" w:cstheme="minorHAnsi"/>
          <w:color w:val="24292E"/>
        </w:rPr>
        <w:t>th</w:t>
      </w:r>
      <w:r w:rsidR="00015223" w:rsidRPr="00BD3879">
        <w:rPr>
          <w:rFonts w:asciiTheme="minorHAnsi" w:hAnsiTheme="minorHAnsi" w:cstheme="minorHAnsi"/>
          <w:color w:val="24292E"/>
        </w:rPr>
        <w:t xml:space="preserve"> </w:t>
      </w:r>
      <w:r w:rsidRPr="00BD3879">
        <w:rPr>
          <w:rFonts w:asciiTheme="minorHAnsi" w:hAnsiTheme="minorHAnsi" w:cstheme="minorHAnsi"/>
          <w:color w:val="24292E"/>
        </w:rPr>
        <w:t xml:space="preserve">candidate gene, </w:t>
      </w:r>
      <w:r w:rsidRPr="00BD3879">
        <w:rPr>
          <w:rFonts w:asciiTheme="minorHAnsi" w:hAnsiTheme="minorHAnsi" w:cstheme="minorHAnsi"/>
          <w:i/>
          <w:color w:val="24292E"/>
        </w:rPr>
        <w:t>Pavir.9KG014451</w:t>
      </w:r>
      <w:r w:rsidRPr="00BD3879">
        <w:rPr>
          <w:rFonts w:asciiTheme="minorHAnsi" w:hAnsiTheme="minorHAnsi" w:cstheme="minorHAnsi"/>
          <w:color w:val="24292E"/>
        </w:rPr>
        <w:t xml:space="preserve">, was associated with the homolog of the </w:t>
      </w:r>
      <w:r w:rsidRPr="00BD3879">
        <w:rPr>
          <w:rFonts w:asciiTheme="minorHAnsi" w:hAnsiTheme="minorHAnsi" w:cstheme="minorHAnsi"/>
          <w:i/>
          <w:iCs/>
          <w:color w:val="24292E"/>
          <w:rPrChange w:id="357" w:author="Alice MacQueen" w:date="2020-11-23T18:22:00Z">
            <w:rPr>
              <w:rFonts w:cstheme="minorHAnsi"/>
              <w:i/>
              <w:iCs/>
              <w:color w:val="24292E"/>
            </w:rPr>
          </w:rPrChange>
        </w:rPr>
        <w:t>A. thaliana</w:t>
      </w:r>
      <w:r w:rsidRPr="00BD3879">
        <w:rPr>
          <w:rFonts w:asciiTheme="minorHAnsi" w:hAnsiTheme="minorHAnsi" w:cstheme="minorHAnsi"/>
          <w:color w:val="24292E"/>
        </w:rPr>
        <w:t xml:space="preserve"> </w:t>
      </w:r>
      <w:r w:rsidRPr="00BD3879">
        <w:rPr>
          <w:rFonts w:asciiTheme="minorHAnsi" w:hAnsiTheme="minorHAnsi" w:cstheme="minorHAnsi"/>
          <w:i/>
          <w:color w:val="24292E"/>
        </w:rPr>
        <w:t>MYB36</w:t>
      </w:r>
      <w:r w:rsidRPr="00BD3879">
        <w:rPr>
          <w:rFonts w:asciiTheme="minorHAnsi" w:hAnsiTheme="minorHAnsi" w:cstheme="minorHAnsi"/>
          <w:color w:val="24292E"/>
        </w:rPr>
        <w:t xml:space="preserve">. </w:t>
      </w:r>
      <w:r w:rsidRPr="00BD3879">
        <w:rPr>
          <w:rFonts w:asciiTheme="minorHAnsi" w:hAnsiTheme="minorHAnsi" w:cstheme="minorHAnsi"/>
          <w:i/>
          <w:color w:val="24292E"/>
        </w:rPr>
        <w:t xml:space="preserve">MYB36 </w:t>
      </w:r>
      <w:r w:rsidRPr="00BD3879">
        <w:rPr>
          <w:rFonts w:asciiTheme="minorHAnsi" w:hAnsiTheme="minorHAnsi" w:cstheme="minorHAnsi"/>
          <w:iCs/>
          <w:color w:val="24292E"/>
          <w:rPrChange w:id="358" w:author="Alice MacQueen" w:date="2020-11-23T18:22:00Z">
            <w:rPr>
              <w:rFonts w:cstheme="minorHAnsi"/>
              <w:iCs/>
              <w:color w:val="24292E"/>
            </w:rPr>
          </w:rPrChange>
        </w:rPr>
        <w:t>is a</w:t>
      </w:r>
      <w:r w:rsidRPr="00BD3879">
        <w:rPr>
          <w:rFonts w:asciiTheme="minorHAnsi" w:hAnsiTheme="minorHAnsi" w:cstheme="minorHAnsi"/>
          <w:i/>
          <w:color w:val="24292E"/>
        </w:rPr>
        <w:t xml:space="preserve"> </w:t>
      </w:r>
      <w:r w:rsidRPr="00BD3879">
        <w:rPr>
          <w:rFonts w:asciiTheme="minorHAnsi" w:hAnsiTheme="minorHAnsi" w:cstheme="minorHAnsi"/>
          <w:color w:val="24292E"/>
        </w:rPr>
        <w:t>MYB domain transcription fac</w:t>
      </w:r>
      <w:r>
        <w:rPr>
          <w:rFonts w:asciiTheme="minorHAnsi" w:hAnsiTheme="minorHAnsi" w:cstheme="minorHAnsi"/>
          <w:color w:val="24292E"/>
        </w:rPr>
        <w:t xml:space="preserve">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xml:space="preserve">. This candidate gene was in the QTL </w:t>
      </w:r>
      <w:del w:id="359" w:author="Alice MacQueen" w:date="2020-11-23T18:23:00Z">
        <w:r w:rsidRPr="00015223" w:rsidDel="00BD3879">
          <w:rPr>
            <w:rFonts w:asciiTheme="minorHAnsi" w:hAnsiTheme="minorHAnsi" w:cstheme="minorHAnsi"/>
            <w:color w:val="24292E"/>
          </w:rPr>
          <w:delText>interval</w:delText>
        </w:r>
      </w:del>
      <w:ins w:id="360" w:author="Alice MacQueen" w:date="2020-11-23T18:23:00Z">
        <w:r w:rsidR="00BD3879">
          <w:rPr>
            <w:rFonts w:asciiTheme="minorHAnsi" w:hAnsiTheme="minorHAnsi" w:cstheme="minorHAnsi"/>
            <w:color w:val="24292E"/>
          </w:rPr>
          <w:t>colocalizing</w:t>
        </w:r>
      </w:ins>
      <w:r w:rsidRPr="00015223">
        <w:rPr>
          <w:rFonts w:asciiTheme="minorHAnsi" w:hAnsiTheme="minorHAnsi" w:cstheme="minorHAnsi"/>
          <w:color w:val="24292E"/>
        </w:rPr>
        <w:t xml:space="preserve"> Ca (Chr09K@20.05), Mg (Chr09K@18.15), and Mn (Chr09K@20.05) content</w:t>
      </w:r>
      <w:r>
        <w:rPr>
          <w:rFonts w:asciiTheme="minorHAnsi" w:hAnsiTheme="minorHAnsi" w:cstheme="minorHAnsi"/>
          <w:color w:val="24292E"/>
        </w:rPr>
        <w:t xml:space="preserve">. </w:t>
      </w:r>
    </w:p>
    <w:p w14:paraId="668C6737" w14:textId="367D34AA"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w:t>
      </w:r>
      <w:r w:rsidR="00CF42BA">
        <w:rPr>
          <w:rFonts w:asciiTheme="minorHAnsi" w:hAnsiTheme="minorHAnsi" w:cstheme="minorHAnsi"/>
          <w:color w:val="24292E"/>
        </w:rPr>
        <w:t xml:space="preserve">405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w:t>
      </w:r>
      <w:r w:rsidR="00CF42BA">
        <w:rPr>
          <w:rFonts w:asciiTheme="minorHAnsi" w:hAnsiTheme="minorHAnsi" w:cstheme="minorHAnsi"/>
          <w:color w:val="24292E"/>
        </w:rPr>
        <w:t xml:space="preserve">heme </w:t>
      </w:r>
      <w:r>
        <w:rPr>
          <w:rFonts w:asciiTheme="minorHAnsi" w:hAnsiTheme="minorHAnsi" w:cstheme="minorHAnsi"/>
          <w:color w:val="24292E"/>
        </w:rPr>
        <w:t xml:space="preserve">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w:t>
      </w:r>
      <w:r w:rsidR="00CF42BA">
        <w:rPr>
          <w:rFonts w:asciiTheme="minorHAnsi" w:hAnsiTheme="minorHAnsi" w:cstheme="minorHAnsi"/>
          <w:color w:val="24292E"/>
        </w:rPr>
        <w:t xml:space="preserve">cell wall biogenesis, </w:t>
      </w:r>
      <w:r>
        <w:rPr>
          <w:rFonts w:asciiTheme="minorHAnsi" w:hAnsiTheme="minorHAnsi" w:cstheme="minorHAnsi"/>
          <w:color w:val="24292E"/>
        </w:rPr>
        <w:t xml:space="preserve">and signal peptide processing, among </w:t>
      </w:r>
      <w:r w:rsidR="00BE518B">
        <w:rPr>
          <w:rFonts w:asciiTheme="minorHAnsi" w:hAnsiTheme="minorHAnsi" w:cstheme="minorHAnsi"/>
          <w:color w:val="24292E"/>
        </w:rPr>
        <w:t xml:space="preserve">the </w:t>
      </w:r>
      <w:r w:rsidR="00CF42BA">
        <w:rPr>
          <w:rFonts w:asciiTheme="minorHAnsi" w:hAnsiTheme="minorHAnsi" w:cstheme="minorHAnsi"/>
          <w:color w:val="24292E"/>
        </w:rPr>
        <w:t xml:space="preserve">34 </w:t>
      </w:r>
      <w:r>
        <w:rPr>
          <w:rFonts w:asciiTheme="minorHAnsi" w:hAnsiTheme="minorHAnsi" w:cstheme="minorHAnsi"/>
          <w:color w:val="24292E"/>
        </w:rPr>
        <w:t xml:space="preserve">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GO </w:t>
      </w:r>
      <w:r w:rsidRPr="00FE1434">
        <w:rPr>
          <w:rFonts w:asciiTheme="minorHAnsi" w:hAnsiTheme="minorHAnsi" w:cstheme="minorHAnsi"/>
          <w:color w:val="24292E"/>
        </w:rPr>
        <w:lastRenderedPageBreak/>
        <w:t xml:space="preserve">ontologies of oxidoreductase activity, </w:t>
      </w:r>
      <w:r w:rsidR="001F7032">
        <w:rPr>
          <w:rFonts w:asciiTheme="minorHAnsi" w:hAnsiTheme="minorHAnsi" w:cstheme="minorHAnsi"/>
          <w:color w:val="24292E"/>
        </w:rPr>
        <w:t>calcium and iron ions</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791ADEA5"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photosynthesis, </w:t>
      </w:r>
      <w:r w:rsidRPr="00FE1434">
        <w:rPr>
          <w:rFonts w:asciiTheme="minorHAnsi" w:hAnsiTheme="minorHAnsi" w:cstheme="minorHAnsi"/>
          <w:color w:val="24292E"/>
        </w:rPr>
        <w:t>mitochondr</w:t>
      </w:r>
      <w:r>
        <w:rPr>
          <w:rFonts w:asciiTheme="minorHAnsi" w:hAnsiTheme="minorHAnsi" w:cstheme="minorHAnsi"/>
          <w:color w:val="24292E"/>
        </w:rPr>
        <w:t>ia</w:t>
      </w:r>
      <w:r w:rsidRPr="00FE1434">
        <w:rPr>
          <w:rFonts w:asciiTheme="minorHAnsi" w:hAnsiTheme="minorHAnsi" w:cstheme="minorHAnsi"/>
          <w:color w:val="24292E"/>
        </w:rPr>
        <w:t xml:space="preserve">, </w:t>
      </w:r>
      <w:r w:rsidR="001F7032">
        <w:rPr>
          <w:rFonts w:asciiTheme="minorHAnsi" w:hAnsiTheme="minorHAnsi" w:cstheme="minorHAnsi"/>
          <w:color w:val="24292E"/>
        </w:rPr>
        <w:t>carbohydrate binding</w:t>
      </w:r>
      <w:r w:rsidRPr="00FE1434">
        <w:rPr>
          <w:rFonts w:asciiTheme="minorHAnsi" w:hAnsiTheme="minorHAnsi" w:cstheme="minorHAnsi"/>
          <w:color w:val="24292E"/>
        </w:rPr>
        <w:t>,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cell wall macromolecular catabolic process, </w:t>
      </w:r>
      <w:r w:rsidRPr="00FE1434">
        <w:rPr>
          <w:rFonts w:asciiTheme="minorHAnsi" w:hAnsiTheme="minorHAnsi" w:cstheme="minorHAnsi"/>
          <w:color w:val="24292E"/>
        </w:rPr>
        <w:t xml:space="preserve">oxidoreductase activity, </w:t>
      </w:r>
      <w:r w:rsidR="001F7032">
        <w:rPr>
          <w:rFonts w:asciiTheme="minorHAnsi" w:hAnsiTheme="minorHAnsi" w:cstheme="minorHAnsi"/>
          <w:color w:val="24292E"/>
        </w:rPr>
        <w:t>calcium ion</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sidR="001F7032">
        <w:rPr>
          <w:rFonts w:asciiTheme="minorHAnsi" w:hAnsiTheme="minorHAnsi" w:cstheme="minorHAnsi"/>
          <w:color w:val="24292E"/>
        </w:rPr>
        <w:t>regulation of transcription</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sidR="001F7032">
        <w:rPr>
          <w:rFonts w:asciiTheme="minorHAnsi" w:hAnsiTheme="minorHAnsi" w:cstheme="minorHAnsi"/>
          <w:color w:val="24292E"/>
        </w:rPr>
        <w:t xml:space="preserve">36 </w:t>
      </w:r>
      <w:r>
        <w:rPr>
          <w:rFonts w:asciiTheme="minorHAnsi" w:hAnsiTheme="minorHAnsi" w:cstheme="minorHAnsi"/>
          <w:color w:val="24292E"/>
        </w:rPr>
        <w:t>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w:t>
      </w:r>
      <w:r w:rsidR="001F7032">
        <w:rPr>
          <w:rFonts w:asciiTheme="minorHAnsi" w:hAnsiTheme="minorHAnsi" w:cstheme="minorHAnsi"/>
          <w:color w:val="24292E"/>
        </w:rPr>
        <w:t xml:space="preserve">photosynthesis (light harvesting), and cell growth </w:t>
      </w:r>
      <w:r>
        <w:rPr>
          <w:rFonts w:asciiTheme="minorHAnsi" w:hAnsiTheme="minorHAnsi" w:cstheme="minorHAnsi"/>
          <w:color w:val="24292E"/>
        </w:rPr>
        <w:t xml:space="preserve">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D5C42CA"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w:t>
      </w:r>
      <w:r w:rsidR="0002110B" w:rsidRPr="0002110B">
        <w:rPr>
          <w:rFonts w:cstheme="minorHAnsi"/>
          <w:bCs/>
          <w:color w:val="24292E"/>
          <w:sz w:val="24"/>
          <w:szCs w:val="24"/>
        </w:rPr>
        <w:lastRenderedPageBreak/>
        <w:t xml:space="preserve">elements, </w:t>
      </w:r>
      <w:del w:id="361" w:author="Alice MacQueen" w:date="2020-11-23T18:25:00Z">
        <w:r w:rsidR="0002110B" w:rsidRPr="0002110B" w:rsidDel="00BD3879">
          <w:rPr>
            <w:rFonts w:cstheme="minorHAnsi"/>
            <w:bCs/>
            <w:color w:val="24292E"/>
            <w:sz w:val="24"/>
            <w:szCs w:val="24"/>
          </w:rPr>
          <w:delText>and half of these</w:delText>
        </w:r>
      </w:del>
      <w:ins w:id="362" w:author="Alice MacQueen" w:date="2020-11-23T18:25:00Z">
        <w:r w:rsidR="00BD3879">
          <w:rPr>
            <w:rFonts w:cstheme="minorHAnsi"/>
            <w:bCs/>
            <w:color w:val="24292E"/>
            <w:sz w:val="24"/>
            <w:szCs w:val="24"/>
          </w:rPr>
          <w:t xml:space="preserve">half of which </w:t>
        </w:r>
      </w:ins>
      <w:del w:id="363" w:author="Alice MacQueen" w:date="2020-11-23T18:25:00Z">
        <w:r w:rsidR="0002110B" w:rsidRPr="0002110B" w:rsidDel="00BD3879">
          <w:rPr>
            <w:rFonts w:cstheme="minorHAnsi"/>
            <w:bCs/>
            <w:color w:val="24292E"/>
            <w:sz w:val="24"/>
            <w:szCs w:val="24"/>
          </w:rPr>
          <w:delText xml:space="preserve"> QTL h</w:delText>
        </w:r>
      </w:del>
      <w:ins w:id="364" w:author="Alice MacQueen" w:date="2020-11-23T18:25:00Z">
        <w:r w:rsidR="00BD3879">
          <w:rPr>
            <w:rFonts w:cstheme="minorHAnsi"/>
            <w:bCs/>
            <w:color w:val="24292E"/>
            <w:sz w:val="24"/>
            <w:szCs w:val="24"/>
          </w:rPr>
          <w:t>h</w:t>
        </w:r>
      </w:ins>
      <w:r w:rsidR="0002110B" w:rsidRPr="0002110B">
        <w:rPr>
          <w:rFonts w:cstheme="minorHAnsi"/>
          <w:bCs/>
          <w:color w:val="24292E"/>
          <w:sz w:val="24"/>
          <w:szCs w:val="24"/>
        </w:rPr>
        <w:t xml:space="preserve">ad significant QTLxE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 xml:space="preserve">at the </w:t>
      </w:r>
      <w:del w:id="365" w:author="Alice MacQueen" w:date="2020-11-23T18:25:00Z">
        <w:r w:rsidR="002A07F4" w:rsidDel="00BD3879">
          <w:rPr>
            <w:rFonts w:cstheme="minorHAnsi"/>
            <w:bCs/>
            <w:color w:val="24292E"/>
            <w:sz w:val="24"/>
            <w:szCs w:val="24"/>
          </w:rPr>
          <w:delText>level of QTL</w:delText>
        </w:r>
      </w:del>
      <w:ins w:id="366" w:author="Alice MacQueen" w:date="2020-11-23T18:25:00Z">
        <w:r w:rsidR="00BD3879">
          <w:rPr>
            <w:rFonts w:cstheme="minorHAnsi"/>
            <w:bCs/>
            <w:color w:val="24292E"/>
            <w:sz w:val="24"/>
            <w:szCs w:val="24"/>
          </w:rPr>
          <w:t>QTL level</w:t>
        </w:r>
      </w:ins>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supported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0D7F8741"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content </w:t>
      </w:r>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40B9E7BF"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is a component of </w:t>
      </w:r>
      <w:r w:rsidR="00181CE8" w:rsidRPr="004D37B5">
        <w:rPr>
          <w:rFonts w:eastAsia="Times New Roman" w:cstheme="minorHAnsi"/>
          <w:color w:val="24292E"/>
          <w:sz w:val="24"/>
          <w:szCs w:val="24"/>
        </w:rPr>
        <w:lastRenderedPageBreak/>
        <w:t>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del w:id="367" w:author="Alice MacQueen" w:date="2020-11-23T18:28:00Z">
        <w:r w:rsidR="00D66204" w:rsidDel="00BD3879">
          <w:rPr>
            <w:rFonts w:eastAsia="Times New Roman" w:cstheme="minorHAnsi"/>
            <w:color w:val="24292E"/>
            <w:sz w:val="24"/>
            <w:szCs w:val="24"/>
          </w:rPr>
          <w:delText xml:space="preserve">inorganic P, </w:delText>
        </w:r>
        <w:r w:rsidR="00B95642" w:rsidRPr="004D37B5" w:rsidDel="00BD3879">
          <w:rPr>
            <w:rFonts w:eastAsia="Times New Roman" w:cstheme="minorHAnsi"/>
            <w:color w:val="24292E"/>
            <w:sz w:val="24"/>
            <w:szCs w:val="24"/>
          </w:rPr>
          <w:delText xml:space="preserve">the form </w:delText>
        </w:r>
      </w:del>
      <w:ins w:id="368" w:author="Alice MacQueen" w:date="2020-11-23T18:28:00Z">
        <w:r w:rsidR="00BD3879">
          <w:rPr>
            <w:rFonts w:eastAsia="Times New Roman" w:cstheme="minorHAnsi"/>
            <w:color w:val="24292E"/>
            <w:sz w:val="24"/>
            <w:szCs w:val="24"/>
          </w:rPr>
          <w:t xml:space="preserve">the form of phosphorous </w:t>
        </w:r>
      </w:ins>
      <w:r w:rsidR="000D04E9" w:rsidRPr="004D37B5">
        <w:rPr>
          <w:rFonts w:eastAsia="Times New Roman" w:cstheme="minorHAnsi"/>
          <w:color w:val="24292E"/>
          <w:sz w:val="24"/>
          <w:szCs w:val="24"/>
        </w:rPr>
        <w:t>most readily accessed by plants</w:t>
      </w:r>
      <w:ins w:id="369" w:author="Alice MacQueen" w:date="2020-11-23T18:29:00Z">
        <w:r w:rsidR="00BD3879">
          <w:rPr>
            <w:rFonts w:eastAsia="Times New Roman" w:cstheme="minorHAnsi"/>
            <w:color w:val="24292E"/>
            <w:sz w:val="24"/>
            <w:szCs w:val="24"/>
          </w:rPr>
          <w:t>, inorganic P,</w:t>
        </w:r>
      </w:ins>
      <w:del w:id="370" w:author="Alice MacQueen" w:date="2020-11-23T18:28:00Z">
        <w:r w:rsidR="008F36EF" w:rsidDel="00BD3879">
          <w:rPr>
            <w:rFonts w:eastAsia="Times New Roman" w:cstheme="minorHAnsi"/>
            <w:color w:val="24292E"/>
            <w:sz w:val="24"/>
            <w:szCs w:val="24"/>
          </w:rPr>
          <w:delText>,</w:delText>
        </w:r>
      </w:del>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co-transportation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del w:id="371" w:author="Alice MacQueen" w:date="2020-11-23T18:29:00Z">
        <w:r w:rsidR="009B0BB2" w:rsidDel="00BD3879">
          <w:rPr>
            <w:rFonts w:eastAsia="Times New Roman" w:cstheme="minorHAnsi"/>
            <w:color w:val="24292E"/>
            <w:sz w:val="24"/>
            <w:szCs w:val="24"/>
          </w:rPr>
          <w:delText xml:space="preserve">five </w:delText>
        </w:r>
      </w:del>
      <w:ins w:id="372" w:author="Alice MacQueen" w:date="2020-11-23T18:29:00Z">
        <w:r w:rsidR="00BD3879">
          <w:rPr>
            <w:rFonts w:eastAsia="Times New Roman" w:cstheme="minorHAnsi"/>
            <w:color w:val="24292E"/>
            <w:sz w:val="24"/>
            <w:szCs w:val="24"/>
          </w:rPr>
          <w:t xml:space="preserve">many </w:t>
        </w:r>
      </w:ins>
      <w:r w:rsidR="009B0BB2">
        <w:rPr>
          <w:rFonts w:eastAsia="Times New Roman" w:cstheme="minorHAnsi"/>
          <w:color w:val="24292E"/>
          <w:sz w:val="24"/>
          <w:szCs w:val="24"/>
        </w:rPr>
        <w:t xml:space="preserve">QTL that </w:t>
      </w:r>
      <w:del w:id="373" w:author="Alice MacQueen" w:date="2020-11-23T18:29:00Z">
        <w:r w:rsidR="009B0BB2" w:rsidDel="00BD3879">
          <w:rPr>
            <w:rFonts w:eastAsia="Times New Roman" w:cstheme="minorHAnsi"/>
            <w:color w:val="24292E"/>
            <w:sz w:val="24"/>
            <w:szCs w:val="24"/>
          </w:rPr>
          <w:delText>did not colocalized</w:delText>
        </w:r>
      </w:del>
      <w:ins w:id="374" w:author="Alice MacQueen" w:date="2020-11-23T18:29:00Z">
        <w:r w:rsidR="00BD3879">
          <w:rPr>
            <w:rFonts w:eastAsia="Times New Roman" w:cstheme="minorHAnsi"/>
            <w:color w:val="24292E"/>
            <w:sz w:val="24"/>
            <w:szCs w:val="24"/>
          </w:rPr>
          <w:t>were singletons (</w:t>
        </w:r>
      </w:ins>
      <w:ins w:id="375" w:author="Alice MacQueen" w:date="2020-11-23T18:30:00Z">
        <w:r w:rsidR="00BD3879">
          <w:rPr>
            <w:rFonts w:eastAsia="Times New Roman" w:cstheme="minorHAnsi"/>
            <w:color w:val="24292E"/>
            <w:sz w:val="24"/>
            <w:szCs w:val="24"/>
          </w:rPr>
          <w:t>5 non-colocalizing QTL out of 14)</w:t>
        </w:r>
      </w:ins>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xml:space="preserve">; thus, an </w:t>
      </w:r>
      <w:del w:id="376" w:author="Alice MacQueen" w:date="2020-11-23T18:30:00Z">
        <w:r w:rsidR="009B0BB2" w:rsidDel="00BD3879">
          <w:rPr>
            <w:rFonts w:eastAsia="Times New Roman" w:cstheme="minorHAnsi"/>
            <w:color w:val="24292E"/>
            <w:sz w:val="24"/>
            <w:szCs w:val="24"/>
          </w:rPr>
          <w:delText xml:space="preserve">alternative </w:delText>
        </w:r>
      </w:del>
      <w:ins w:id="377" w:author="Alice MacQueen" w:date="2020-11-23T18:30:00Z">
        <w:r w:rsidR="00BD3879">
          <w:rPr>
            <w:rFonts w:eastAsia="Times New Roman" w:cstheme="minorHAnsi"/>
            <w:color w:val="24292E"/>
            <w:sz w:val="24"/>
            <w:szCs w:val="24"/>
          </w:rPr>
          <w:t xml:space="preserve">potential </w:t>
        </w:r>
      </w:ins>
      <w:r w:rsidR="009B0BB2">
        <w:rPr>
          <w:rFonts w:eastAsia="Times New Roman" w:cstheme="minorHAnsi"/>
          <w:color w:val="24292E"/>
          <w:sz w:val="24"/>
          <w:szCs w:val="24"/>
        </w:rPr>
        <w:t xml:space="preserve">adaptive scenario is that switchgrass plants were under stronger selection to increase uptake or tolerate lower levels of accumulation of these two macronutrients, </w:t>
      </w:r>
      <w:ins w:id="378" w:author="Alice MacQueen" w:date="2020-11-23T18:30:00Z">
        <w:r w:rsidR="00BD3879">
          <w:rPr>
            <w:rFonts w:eastAsia="Times New Roman" w:cstheme="minorHAnsi"/>
            <w:color w:val="24292E"/>
            <w:sz w:val="24"/>
            <w:szCs w:val="24"/>
          </w:rPr>
          <w:t xml:space="preserve">the segregation of </w:t>
        </w:r>
      </w:ins>
      <w:r w:rsidR="009B0BB2">
        <w:rPr>
          <w:rFonts w:eastAsia="Times New Roman" w:cstheme="minorHAnsi"/>
          <w:color w:val="24292E"/>
          <w:sz w:val="24"/>
          <w:szCs w:val="24"/>
        </w:rPr>
        <w:t>which drove the increase in variation for content 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6FF01CCD"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w:t>
      </w:r>
      <w:del w:id="379" w:author="Alice MacQueen" w:date="2020-11-23T18:32:00Z">
        <w:r w:rsidDel="00F44B71">
          <w:rPr>
            <w:rFonts w:eastAsia="Times New Roman" w:cstheme="minorHAnsi"/>
            <w:color w:val="24292E"/>
            <w:sz w:val="24"/>
            <w:szCs w:val="24"/>
          </w:rPr>
          <w:delText xml:space="preserve"> and thus little standing variation remains</w:delText>
        </w:r>
      </w:del>
      <w:r w:rsidRPr="00BC19D5">
        <w:rPr>
          <w:rFonts w:eastAsia="Times New Roman" w:cstheme="minorHAnsi"/>
          <w:color w:val="24292E"/>
          <w:sz w:val="24"/>
          <w:szCs w:val="24"/>
        </w:rPr>
        <w:t>.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the four </w:t>
      </w:r>
      <w:r>
        <w:rPr>
          <w:rFonts w:eastAsia="Times New Roman" w:cstheme="minorHAnsi"/>
          <w:color w:val="24292E"/>
          <w:sz w:val="24"/>
          <w:szCs w:val="24"/>
        </w:rPr>
        <w:lastRenderedPageBreak/>
        <w:t>grandparents of this population that we sampled. Alternatively, harmful elements may not be present in sufficient quantities in the commonly encountered soils for the four grandparents, and thus there may have been only weak selection against</w:t>
      </w:r>
      <w:ins w:id="380" w:author="Alice MacQueen" w:date="2020-11-23T18:33:00Z">
        <w:r w:rsidR="00F44B71">
          <w:rPr>
            <w:rFonts w:eastAsia="Times New Roman" w:cstheme="minorHAnsi"/>
            <w:color w:val="24292E"/>
            <w:sz w:val="24"/>
            <w:szCs w:val="24"/>
          </w:rPr>
          <w:t xml:space="preserve"> specific or non-specific</w:t>
        </w:r>
      </w:ins>
      <w:r>
        <w:rPr>
          <w:rFonts w:eastAsia="Times New Roman" w:cstheme="minorHAnsi"/>
          <w:color w:val="24292E"/>
          <w:sz w:val="24"/>
          <w:szCs w:val="24"/>
        </w:rPr>
        <w:t xml:space="preserve">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analogs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on Chr0</w:t>
      </w:r>
      <w:r w:rsidRPr="00BC19D5">
        <w:rPr>
          <w:rFonts w:eastAsia="Times New Roman" w:cstheme="minorHAnsi"/>
          <w:color w:val="24292E"/>
          <w:sz w:val="24"/>
          <w:szCs w:val="24"/>
        </w:rPr>
        <w:t xml:space="preserve">2N 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6122A853"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We found multiple candidate genes which may affect ionome content in our QTL regions</w:t>
      </w:r>
      <w:del w:id="381" w:author="Alice MacQueen" w:date="2020-11-23T18:34:00Z">
        <w:r w:rsidDel="00F44B71">
          <w:rPr>
            <w:rFonts w:asciiTheme="minorHAnsi" w:hAnsiTheme="minorHAnsi" w:cstheme="minorHAnsi"/>
            <w:color w:val="24292E"/>
          </w:rPr>
          <w:delText>, which</w:delText>
        </w:r>
      </w:del>
      <w:ins w:id="382" w:author="Alice MacQueen" w:date="2020-11-23T18:34:00Z">
        <w:r w:rsidR="00F44B71">
          <w:rPr>
            <w:rFonts w:asciiTheme="minorHAnsi" w:hAnsiTheme="minorHAnsi" w:cstheme="minorHAnsi"/>
            <w:color w:val="24292E"/>
          </w:rPr>
          <w:t xml:space="preserve"> and</w:t>
        </w:r>
      </w:ins>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w:t>
      </w:r>
      <w:del w:id="383" w:author="Alice MacQueen" w:date="2020-11-23T18:35:00Z">
        <w:r w:rsidRPr="0022321F" w:rsidDel="00F44B71">
          <w:rPr>
            <w:rFonts w:asciiTheme="minorHAnsi" w:hAnsiTheme="minorHAnsi" w:cstheme="minorHAnsi"/>
            <w:color w:val="24292E"/>
          </w:rPr>
          <w:delText xml:space="preserve">largest cluster of </w:delText>
        </w:r>
      </w:del>
      <w:r w:rsidRPr="0022321F">
        <w:rPr>
          <w:rFonts w:asciiTheme="minorHAnsi" w:hAnsiTheme="minorHAnsi" w:cstheme="minorHAnsi"/>
          <w:color w:val="24292E"/>
        </w:rPr>
        <w:t xml:space="preserve">QTL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w:t>
      </w:r>
      <w:del w:id="384"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Na accumulation</w:t>
      </w:r>
      <w:del w:id="385" w:author="Alice MacQueen" w:date="2020-11-23T18:37:00Z">
        <w:r w:rsidR="00E6304C" w:rsidDel="00F44B71">
          <w:rPr>
            <w:rFonts w:asciiTheme="minorHAnsi" w:hAnsiTheme="minorHAnsi" w:cstheme="minorHAnsi"/>
            <w:color w:val="24292E"/>
          </w:rPr>
          <w:delText>s</w:delText>
        </w:r>
      </w:del>
      <w:r w:rsidR="00E6304C">
        <w:rPr>
          <w:rFonts w:asciiTheme="minorHAnsi" w:hAnsiTheme="minorHAnsi" w:cstheme="minorHAnsi"/>
          <w:color w:val="24292E"/>
        </w:rPr>
        <w:t xml:space="preserve"> in these studies were assayed in </w:t>
      </w:r>
      <w:del w:id="386"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plant leaves</w:t>
      </w:r>
      <w:ins w:id="387" w:author="Alice MacQueen" w:date="2020-11-23T18:37:00Z">
        <w:r w:rsidR="00F44B71">
          <w:rPr>
            <w:rFonts w:asciiTheme="minorHAnsi" w:hAnsiTheme="minorHAnsi" w:cstheme="minorHAnsi"/>
            <w:color w:val="24292E"/>
          </w:rPr>
          <w:t>,</w:t>
        </w:r>
      </w:ins>
      <w:r w:rsidR="00E6304C">
        <w:rPr>
          <w:rFonts w:asciiTheme="minorHAnsi" w:hAnsiTheme="minorHAnsi" w:cstheme="minorHAnsi"/>
          <w:color w:val="24292E"/>
        </w:rPr>
        <w:t xml:space="preserve"> while </w:t>
      </w:r>
      <w:del w:id="388" w:author="Alice MacQueen" w:date="2020-11-23T18:37:00Z">
        <w:r w:rsidR="00E6304C" w:rsidDel="00F44B71">
          <w:rPr>
            <w:rFonts w:asciiTheme="minorHAnsi" w:hAnsiTheme="minorHAnsi" w:cstheme="minorHAnsi"/>
            <w:color w:val="24292E"/>
          </w:rPr>
          <w:delText xml:space="preserve">the </w:delText>
        </w:r>
      </w:del>
      <w:r w:rsidR="00E6304C">
        <w:rPr>
          <w:rFonts w:asciiTheme="minorHAnsi" w:hAnsiTheme="minorHAnsi" w:cstheme="minorHAnsi"/>
          <w:color w:val="24292E"/>
        </w:rPr>
        <w:t xml:space="preserve">Na accumulation </w:t>
      </w:r>
      <w:del w:id="389" w:author="Alice MacQueen" w:date="2020-11-23T18:38:00Z">
        <w:r w:rsidR="00E6304C" w:rsidDel="00F44B71">
          <w:rPr>
            <w:rFonts w:asciiTheme="minorHAnsi" w:hAnsiTheme="minorHAnsi" w:cstheme="minorHAnsi"/>
            <w:color w:val="24292E"/>
          </w:rPr>
          <w:delText xml:space="preserve">(and also other elements) </w:delText>
        </w:r>
      </w:del>
      <w:r w:rsidR="00E6304C">
        <w:rPr>
          <w:rFonts w:asciiTheme="minorHAnsi" w:hAnsiTheme="minorHAnsi" w:cstheme="minorHAnsi"/>
          <w:color w:val="24292E"/>
        </w:rPr>
        <w:t>in our study was assayed from whole tiller</w:t>
      </w:r>
      <w:ins w:id="390" w:author="Alice MacQueen" w:date="2020-11-23T18:38:00Z">
        <w:r w:rsidR="00F44B71">
          <w:rPr>
            <w:rFonts w:asciiTheme="minorHAnsi" w:hAnsiTheme="minorHAnsi" w:cstheme="minorHAnsi"/>
            <w:color w:val="24292E"/>
          </w:rPr>
          <w:t>s</w:t>
        </w:r>
      </w:ins>
      <w:r w:rsidR="00E6304C">
        <w:rPr>
          <w:rFonts w:asciiTheme="minorHAnsi" w:hAnsiTheme="minorHAnsi" w:cstheme="minorHAnsi"/>
          <w:color w:val="24292E"/>
        </w:rPr>
        <w:t xml:space="preserve">, which included </w:t>
      </w:r>
      <w:ins w:id="391" w:author="Alice MacQueen" w:date="2020-11-23T18:38:00Z">
        <w:r w:rsidR="00F44B71">
          <w:rPr>
            <w:rFonts w:asciiTheme="minorHAnsi" w:hAnsiTheme="minorHAnsi" w:cstheme="minorHAnsi"/>
            <w:color w:val="24292E"/>
          </w:rPr>
          <w:t xml:space="preserve">both </w:t>
        </w:r>
      </w:ins>
      <w:r w:rsidR="00E6304C">
        <w:rPr>
          <w:rFonts w:asciiTheme="minorHAnsi" w:hAnsiTheme="minorHAnsi" w:cstheme="minorHAnsi"/>
          <w:color w:val="24292E"/>
        </w:rPr>
        <w:t xml:space="preserve">leaves and shoots. </w:t>
      </w:r>
      <w:ins w:id="392" w:author="Alice MacQueen" w:date="2020-11-23T18:40:00Z">
        <w:r w:rsidR="00F44B71">
          <w:rPr>
            <w:rFonts w:asciiTheme="minorHAnsi" w:hAnsiTheme="minorHAnsi" w:cstheme="minorHAnsi"/>
            <w:color w:val="24292E"/>
          </w:rPr>
          <w:t xml:space="preserve">It seems likely that different tissues could accumulate elements at different levels, but our data represents a composite picture of several tissues. </w:t>
        </w:r>
      </w:ins>
      <w:r w:rsidR="00E6304C">
        <w:rPr>
          <w:rFonts w:asciiTheme="minorHAnsi" w:hAnsiTheme="minorHAnsi" w:cstheme="minorHAnsi"/>
          <w:color w:val="24292E"/>
        </w:rPr>
        <w:t xml:space="preserve">In addition, </w:t>
      </w:r>
      <w:del w:id="393" w:author="Alice MacQueen" w:date="2020-11-23T18:39:00Z">
        <w:r w:rsidR="00503E4B" w:rsidDel="00F44B71">
          <w:rPr>
            <w:rFonts w:asciiTheme="minorHAnsi" w:hAnsiTheme="minorHAnsi" w:cstheme="minorHAnsi"/>
            <w:color w:val="24292E"/>
          </w:rPr>
          <w:delText>there was no substantial difference of</w:delText>
        </w:r>
      </w:del>
      <w:ins w:id="394" w:author="Alice MacQueen" w:date="2020-11-23T18:39:00Z">
        <w:r w:rsidR="00F44B71">
          <w:rPr>
            <w:rFonts w:asciiTheme="minorHAnsi" w:hAnsiTheme="minorHAnsi" w:cstheme="minorHAnsi"/>
            <w:color w:val="24292E"/>
          </w:rPr>
          <w:t>soil</w:t>
        </w:r>
      </w:ins>
      <w:r w:rsidR="00503E4B">
        <w:rPr>
          <w:rFonts w:asciiTheme="minorHAnsi" w:hAnsiTheme="minorHAnsi" w:cstheme="minorHAnsi"/>
          <w:color w:val="24292E"/>
        </w:rPr>
        <w:t xml:space="preserve"> Na </w:t>
      </w:r>
      <w:del w:id="395" w:author="Alice MacQueen" w:date="2020-11-23T18:39:00Z">
        <w:r w:rsidR="00503E4B" w:rsidDel="00F44B71">
          <w:rPr>
            <w:rFonts w:asciiTheme="minorHAnsi" w:hAnsiTheme="minorHAnsi" w:cstheme="minorHAnsi"/>
            <w:color w:val="24292E"/>
          </w:rPr>
          <w:delText xml:space="preserve">contents </w:delText>
        </w:r>
      </w:del>
      <w:ins w:id="396" w:author="Alice MacQueen" w:date="2020-11-23T18:39:00Z">
        <w:r w:rsidR="00F44B71">
          <w:rPr>
            <w:rFonts w:asciiTheme="minorHAnsi" w:hAnsiTheme="minorHAnsi" w:cstheme="minorHAnsi"/>
            <w:color w:val="24292E"/>
          </w:rPr>
          <w:t>was not particularly variable in</w:t>
        </w:r>
      </w:ins>
      <w:del w:id="397" w:author="Alice MacQueen" w:date="2020-11-23T18:39:00Z">
        <w:r w:rsidR="00503E4B" w:rsidDel="00F44B71">
          <w:rPr>
            <w:rFonts w:asciiTheme="minorHAnsi" w:hAnsiTheme="minorHAnsi" w:cstheme="minorHAnsi"/>
            <w:color w:val="24292E"/>
          </w:rPr>
          <w:delText>from</w:delText>
        </w:r>
      </w:del>
      <w:r w:rsidR="00503E4B">
        <w:rPr>
          <w:rFonts w:asciiTheme="minorHAnsi" w:hAnsiTheme="minorHAnsi" w:cstheme="minorHAnsi"/>
          <w:color w:val="24292E"/>
        </w:rPr>
        <w:t xml:space="preserve">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del w:id="398" w:author="Alice MacQueen" w:date="2020-11-23T18:40:00Z">
        <w:r w:rsidR="00503E4B" w:rsidDel="00F44B71">
          <w:rPr>
            <w:rFonts w:asciiTheme="minorHAnsi" w:hAnsiTheme="minorHAnsi" w:cstheme="minorHAnsi"/>
            <w:color w:val="24292E"/>
          </w:rPr>
          <w:delText>T</w:delText>
        </w:r>
        <w:r w:rsidDel="00F44B71">
          <w:rPr>
            <w:rFonts w:asciiTheme="minorHAnsi" w:hAnsiTheme="minorHAnsi" w:cstheme="minorHAnsi"/>
            <w:color w:val="24292E"/>
          </w:rPr>
          <w:delText>hus, it’s possible</w:delText>
        </w:r>
      </w:del>
      <w:ins w:id="399" w:author="Alice MacQueen" w:date="2020-11-23T18:40:00Z">
        <w:r w:rsidR="00F44B71">
          <w:rPr>
            <w:rFonts w:asciiTheme="minorHAnsi" w:hAnsiTheme="minorHAnsi" w:cstheme="minorHAnsi"/>
            <w:color w:val="24292E"/>
          </w:rPr>
          <w:t xml:space="preserve">It is also possible </w:t>
        </w:r>
      </w:ins>
      <w:del w:id="400" w:author="Alice MacQueen" w:date="2020-11-23T18:40:00Z">
        <w:r w:rsidDel="00F44B71">
          <w:rPr>
            <w:rFonts w:asciiTheme="minorHAnsi" w:hAnsiTheme="minorHAnsi" w:cstheme="minorHAnsi"/>
            <w:color w:val="24292E"/>
          </w:rPr>
          <w:delText xml:space="preserve"> </w:delText>
        </w:r>
      </w:del>
      <w:r>
        <w:rPr>
          <w:rFonts w:asciiTheme="minorHAnsi" w:hAnsiTheme="minorHAnsi" w:cstheme="minorHAnsi"/>
          <w:color w:val="24292E"/>
        </w:rPr>
        <w:t>that</w:t>
      </w:r>
      <w:r w:rsidRPr="0022321F">
        <w:rPr>
          <w:rFonts w:asciiTheme="minorHAnsi" w:hAnsiTheme="minorHAnsi" w:cstheme="minorHAnsi"/>
          <w:color w:val="24292E"/>
        </w:rPr>
        <w:t xml:space="preserve"> the </w:t>
      </w:r>
      <w:ins w:id="401" w:author="Alice MacQueen" w:date="2020-11-23T18:43:00Z">
        <w:r w:rsidR="00592308">
          <w:rPr>
            <w:rFonts w:asciiTheme="minorHAnsi" w:hAnsiTheme="minorHAnsi" w:cstheme="minorHAnsi"/>
            <w:color w:val="24292E"/>
          </w:rPr>
          <w:t xml:space="preserve">lack of variability </w:t>
        </w:r>
      </w:ins>
      <w:del w:id="402" w:author="Alice MacQueen" w:date="2020-11-23T18:43:00Z">
        <w:r w:rsidRPr="0022321F" w:rsidDel="00592308">
          <w:rPr>
            <w:rFonts w:asciiTheme="minorHAnsi" w:hAnsiTheme="minorHAnsi" w:cstheme="minorHAnsi"/>
            <w:color w:val="24292E"/>
          </w:rPr>
          <w:delText xml:space="preserve">abundance </w:delText>
        </w:r>
      </w:del>
      <w:r w:rsidRPr="0022321F">
        <w:rPr>
          <w:rFonts w:asciiTheme="minorHAnsi" w:hAnsiTheme="minorHAnsi" w:cstheme="minorHAnsi"/>
          <w:color w:val="24292E"/>
        </w:rPr>
        <w:t>of</w:t>
      </w:r>
      <w:ins w:id="403" w:author="Alice MacQueen" w:date="2020-11-23T18:43:00Z">
        <w:r w:rsidR="00592308">
          <w:rPr>
            <w:rFonts w:asciiTheme="minorHAnsi" w:hAnsiTheme="minorHAnsi" w:cstheme="minorHAnsi"/>
            <w:color w:val="24292E"/>
          </w:rPr>
          <w:t xml:space="preserve"> soil</w:t>
        </w:r>
      </w:ins>
      <w:r w:rsidRPr="0022321F">
        <w:rPr>
          <w:rFonts w:asciiTheme="minorHAnsi" w:hAnsiTheme="minorHAnsi" w:cstheme="minorHAnsi"/>
          <w:color w:val="24292E"/>
        </w:rPr>
        <w:t xml:space="preserve">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w:t>
      </w:r>
      <w:del w:id="404" w:author="Alice MacQueen" w:date="2020-11-23T18:43:00Z">
        <w:r w:rsidRPr="0022321F" w:rsidDel="00592308">
          <w:rPr>
            <w:rFonts w:asciiTheme="minorHAnsi" w:hAnsiTheme="minorHAnsi" w:cstheme="minorHAnsi"/>
            <w:color w:val="24292E"/>
          </w:rPr>
          <w:delText xml:space="preserve">in the soils at our gardens </w:delText>
        </w:r>
      </w:del>
      <w:r w:rsidRPr="0022321F">
        <w:rPr>
          <w:rFonts w:asciiTheme="minorHAnsi" w:hAnsiTheme="minorHAnsi" w:cstheme="minorHAnsi"/>
          <w:color w:val="24292E"/>
        </w:rPr>
        <w:t xml:space="preserve">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p>
    <w:p w14:paraId="6E030850" w14:textId="2F90BC84"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w:t>
      </w:r>
      <w:r w:rsidRPr="00A36BFD">
        <w:rPr>
          <w:rFonts w:eastAsia="Times New Roman" w:cstheme="minorHAnsi"/>
          <w:color w:val="24292E"/>
          <w:sz w:val="24"/>
          <w:szCs w:val="24"/>
        </w:rPr>
        <w:lastRenderedPageBreak/>
        <w:t>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w:t>
      </w:r>
      <w:ins w:id="405" w:author="Alice MacQueen" w:date="2020-11-23T18:45:00Z">
        <w:r w:rsidR="00592308">
          <w:rPr>
            <w:rFonts w:eastAsia="Times New Roman" w:cstheme="minorHAnsi"/>
            <w:color w:val="24292E"/>
            <w:sz w:val="24"/>
            <w:szCs w:val="24"/>
          </w:rPr>
          <w:t>should</w:t>
        </w:r>
      </w:ins>
      <w:ins w:id="406" w:author="Alice MacQueen" w:date="2020-11-23T18:44:00Z">
        <w:r w:rsidR="00592308">
          <w:rPr>
            <w:rFonts w:eastAsia="Times New Roman" w:cstheme="minorHAnsi"/>
            <w:color w:val="24292E"/>
            <w:sz w:val="24"/>
            <w:szCs w:val="24"/>
          </w:rPr>
          <w:t xml:space="preserve"> </w:t>
        </w:r>
      </w:ins>
      <w:del w:id="407" w:author="Alice MacQueen" w:date="2020-11-23T18:44:00Z">
        <w:r w:rsidR="00A36BFD" w:rsidRPr="00A36BFD" w:rsidDel="00592308">
          <w:rPr>
            <w:rFonts w:eastAsia="Times New Roman" w:cstheme="minorHAnsi"/>
            <w:color w:val="24292E"/>
            <w:sz w:val="24"/>
            <w:szCs w:val="24"/>
          </w:rPr>
          <w:delText xml:space="preserve">expanding research </w:delText>
        </w:r>
      </w:del>
      <w:del w:id="408" w:author="Alice MacQueen" w:date="2020-11-23T18:43:00Z">
        <w:r w:rsidR="00A36BFD" w:rsidRPr="00A36BFD" w:rsidDel="00592308">
          <w:rPr>
            <w:rFonts w:eastAsia="Times New Roman" w:cstheme="minorHAnsi"/>
            <w:color w:val="24292E"/>
            <w:sz w:val="24"/>
            <w:szCs w:val="24"/>
          </w:rPr>
          <w:delText>of</w:delText>
        </w:r>
      </w:del>
      <w:del w:id="409" w:author="Alice MacQueen" w:date="2020-11-23T18:44:00Z">
        <w:r w:rsidR="00A36BFD" w:rsidRPr="00A36BFD" w:rsidDel="00592308">
          <w:rPr>
            <w:rFonts w:eastAsia="Times New Roman" w:cstheme="minorHAnsi"/>
            <w:color w:val="24292E"/>
            <w:sz w:val="24"/>
            <w:szCs w:val="24"/>
          </w:rPr>
          <w:delText xml:space="preserve"> ionomics into the scope of </w:delText>
        </w:r>
      </w:del>
      <w:ins w:id="410" w:author="Alice MacQueen" w:date="2020-11-23T18:44:00Z">
        <w:r w:rsidR="00592308">
          <w:rPr>
            <w:rFonts w:eastAsia="Times New Roman" w:cstheme="minorHAnsi"/>
            <w:color w:val="24292E"/>
            <w:sz w:val="24"/>
            <w:szCs w:val="24"/>
          </w:rPr>
          <w:t xml:space="preserve">explore </w:t>
        </w:r>
      </w:ins>
      <w:ins w:id="411" w:author="Alice MacQueen" w:date="2020-11-23T18:45:00Z">
        <w:r w:rsidR="00592308">
          <w:rPr>
            <w:rFonts w:eastAsia="Times New Roman" w:cstheme="minorHAnsi"/>
            <w:color w:val="24292E"/>
            <w:sz w:val="24"/>
            <w:szCs w:val="24"/>
          </w:rPr>
          <w:t xml:space="preserve">if ionomic variation is locally adaptive in switchgrass, which </w:t>
        </w:r>
      </w:ins>
      <w:del w:id="412" w:author="Alice MacQueen" w:date="2020-11-23T18:45:00Z">
        <w:r w:rsidR="00A36BFD" w:rsidRPr="00A36BFD" w:rsidDel="00592308">
          <w:rPr>
            <w:rFonts w:eastAsia="Times New Roman" w:cstheme="minorHAnsi"/>
            <w:color w:val="24292E"/>
            <w:sz w:val="24"/>
            <w:szCs w:val="24"/>
          </w:rPr>
          <w:delText xml:space="preserve">the genetics of local adaptation in switchgrass </w:delText>
        </w:r>
      </w:del>
      <w:r w:rsidR="00A36BFD" w:rsidRPr="00A36BFD">
        <w:rPr>
          <w:rFonts w:eastAsia="Times New Roman" w:cstheme="minorHAnsi"/>
          <w:color w:val="24292E"/>
          <w:sz w:val="24"/>
          <w:szCs w:val="24"/>
        </w:rPr>
        <w:t xml:space="preserve">will help realize the </w:t>
      </w:r>
      <w:del w:id="413" w:author="Alice MacQueen" w:date="2020-11-23T18:45:00Z">
        <w:r w:rsidR="00A36BFD" w:rsidRPr="00A36BFD" w:rsidDel="00592308">
          <w:rPr>
            <w:rFonts w:eastAsia="Times New Roman" w:cstheme="minorHAnsi"/>
            <w:color w:val="24292E"/>
            <w:sz w:val="24"/>
            <w:szCs w:val="24"/>
          </w:rPr>
          <w:delText xml:space="preserve">potential </w:delText>
        </w:r>
      </w:del>
      <w:del w:id="414" w:author="Alice MacQueen" w:date="2020-11-23T19:29:00Z">
        <w:r w:rsidR="00A36BFD" w:rsidRPr="00A36BFD" w:rsidDel="004A7019">
          <w:rPr>
            <w:rFonts w:eastAsia="Times New Roman" w:cstheme="minorHAnsi"/>
            <w:color w:val="24292E"/>
            <w:sz w:val="24"/>
            <w:szCs w:val="24"/>
          </w:rPr>
          <w:delText>application of</w:delText>
        </w:r>
      </w:del>
      <w:ins w:id="415" w:author="Alice MacQueen" w:date="2020-11-23T19:29:00Z">
        <w:r w:rsidR="004A7019">
          <w:rPr>
            <w:rFonts w:eastAsia="Times New Roman" w:cstheme="minorHAnsi"/>
            <w:color w:val="24292E"/>
            <w:sz w:val="24"/>
            <w:szCs w:val="24"/>
          </w:rPr>
          <w:t>p</w:t>
        </w:r>
      </w:ins>
      <w:ins w:id="416" w:author="Alice MacQueen" w:date="2020-11-23T19:30:00Z">
        <w:r w:rsidR="004A7019">
          <w:rPr>
            <w:rFonts w:eastAsia="Times New Roman" w:cstheme="minorHAnsi"/>
            <w:color w:val="24292E"/>
            <w:sz w:val="24"/>
            <w:szCs w:val="24"/>
          </w:rPr>
          <w:t>otential for</w:t>
        </w:r>
      </w:ins>
      <w:r w:rsidR="00A36BFD" w:rsidRPr="00A36BFD">
        <w:rPr>
          <w:rFonts w:eastAsia="Times New Roman" w:cstheme="minorHAnsi"/>
          <w:color w:val="24292E"/>
          <w:sz w:val="24"/>
          <w:szCs w:val="24"/>
        </w:rPr>
        <w:t xml:space="preserve"> ionomics in</w:t>
      </w:r>
      <w:ins w:id="417" w:author="Alice MacQueen" w:date="2020-11-23T18:45:00Z">
        <w:r w:rsidR="00592308">
          <w:rPr>
            <w:rFonts w:eastAsia="Times New Roman" w:cstheme="minorHAnsi"/>
            <w:color w:val="24292E"/>
            <w:sz w:val="24"/>
            <w:szCs w:val="24"/>
          </w:rPr>
          <w:t xml:space="preserve"> studying</w:t>
        </w:r>
      </w:ins>
      <w:r w:rsidR="00A36BFD" w:rsidRPr="00A36BFD">
        <w:rPr>
          <w:rFonts w:eastAsia="Times New Roman" w:cstheme="minorHAnsi"/>
          <w:color w:val="24292E"/>
          <w:sz w:val="24"/>
          <w:szCs w:val="24"/>
        </w:rPr>
        <w:t xml:space="preserve"> adaptation to </w:t>
      </w:r>
      <w:ins w:id="418" w:author="Alice MacQueen" w:date="2020-11-23T18:46:00Z">
        <w:r w:rsidR="00592308">
          <w:rPr>
            <w:rFonts w:eastAsia="Times New Roman" w:cstheme="minorHAnsi"/>
            <w:color w:val="24292E"/>
            <w:sz w:val="24"/>
            <w:szCs w:val="24"/>
          </w:rPr>
          <w:t xml:space="preserve">varying </w:t>
        </w:r>
      </w:ins>
      <w:r w:rsidR="00A36BFD" w:rsidRPr="00A36BFD">
        <w:rPr>
          <w:rFonts w:eastAsia="Times New Roman" w:cstheme="minorHAnsi"/>
          <w:color w:val="24292E"/>
          <w:sz w:val="24"/>
          <w:szCs w:val="24"/>
        </w:rPr>
        <w:t xml:space="preserve">environments.  </w:t>
      </w:r>
      <w:r w:rsidR="00183296" w:rsidRPr="00A36BFD">
        <w:rPr>
          <w:rFonts w:eastAsia="Times New Roman" w:cstheme="minorHAnsi"/>
          <w:color w:val="24292E"/>
          <w:sz w:val="24"/>
          <w:szCs w:val="24"/>
        </w:rPr>
        <w:t xml:space="preserve"> </w:t>
      </w:r>
    </w:p>
    <w:p w14:paraId="378F0636" w14:textId="77777777"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4F0998EA"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 John Sanley, who helped weigh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54FC4093"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F.B.F., </w:t>
      </w:r>
      <w:del w:id="419" w:author="Alice MacQueen" w:date="2020-11-23T18:46:00Z">
        <w:r w:rsidRPr="00E216DA" w:rsidDel="00343C51">
          <w:rPr>
            <w:rFonts w:asciiTheme="minorHAnsi" w:hAnsiTheme="minorHAnsi" w:cstheme="minorHAnsi"/>
          </w:rPr>
          <w:delText xml:space="preserve">and </w:delText>
        </w:r>
      </w:del>
      <w:r w:rsidRPr="00E216DA">
        <w:rPr>
          <w:rFonts w:asciiTheme="minorHAnsi" w:hAnsiTheme="minorHAnsi" w:cstheme="minorHAnsi"/>
        </w:rPr>
        <w:t>T.E.J.</w:t>
      </w:r>
      <w:r w:rsidR="00BA7C4A">
        <w:rPr>
          <w:rFonts w:asciiTheme="minorHAnsi" w:hAnsiTheme="minorHAnsi" w:cstheme="minorHAnsi"/>
        </w:rPr>
        <w:t>,</w:t>
      </w:r>
      <w:ins w:id="420" w:author="Alice MacQueen" w:date="2020-11-23T18:46:00Z">
        <w:r w:rsidR="00343C51">
          <w:rPr>
            <w:rFonts w:asciiTheme="minorHAnsi" w:hAnsiTheme="minorHAnsi" w:cstheme="minorHAnsi"/>
          </w:rPr>
          <w:t xml:space="preserve"> and</w:t>
        </w:r>
      </w:ins>
      <w:r w:rsidR="00BA7C4A">
        <w:rPr>
          <w:rFonts w:asciiTheme="minorHAnsi" w:hAnsiTheme="minorHAnsi" w:cstheme="minorHAnsi"/>
        </w:rPr>
        <w:t xml:space="preserve"> D.B.</w:t>
      </w:r>
      <w:r w:rsidRPr="00E216DA">
        <w:rPr>
          <w:rFonts w:asciiTheme="minorHAnsi" w:hAnsiTheme="minorHAnsi" w:cstheme="minorHAnsi"/>
        </w:rPr>
        <w:t>L. designed research; J.B., F.B.F,</w:t>
      </w:r>
      <w:r w:rsidR="00BA7C4A">
        <w:rPr>
          <w:rFonts w:asciiTheme="minorHAnsi" w:hAnsiTheme="minorHAnsi" w:cstheme="minorHAnsi"/>
        </w:rPr>
        <w:t xml:space="preserve"> D.B.L</w:t>
      </w:r>
      <w:ins w:id="421" w:author="Alice MacQueen" w:date="2020-11-23T18:46:00Z">
        <w:r w:rsidR="00343C51">
          <w:rPr>
            <w:rFonts w:asciiTheme="minorHAnsi" w:hAnsiTheme="minorHAnsi" w:cstheme="minorHAnsi"/>
          </w:rPr>
          <w:t>,</w:t>
        </w:r>
      </w:ins>
      <w:r w:rsidRPr="00E216DA">
        <w:rPr>
          <w:rFonts w:asciiTheme="minorHAnsi" w:hAnsiTheme="minorHAnsi" w:cstheme="minorHAnsi"/>
        </w:rPr>
        <w:t xml:space="preserve"> and T.E.J. performed research; </w:t>
      </w:r>
      <w:r w:rsidR="00370073" w:rsidRPr="00E216DA">
        <w:rPr>
          <w:rFonts w:asciiTheme="minorHAnsi" w:hAnsiTheme="minorHAnsi" w:cstheme="minorHAnsi"/>
        </w:rPr>
        <w:t>L.Z</w:t>
      </w:r>
      <w:ins w:id="422" w:author="Alice MacQueen" w:date="2020-11-23T18:46:00Z">
        <w:r w:rsidR="00343C51">
          <w:rPr>
            <w:rFonts w:asciiTheme="minorHAnsi" w:hAnsiTheme="minorHAnsi" w:cstheme="minorHAnsi"/>
          </w:rPr>
          <w:t>.</w:t>
        </w:r>
      </w:ins>
      <w:r w:rsidR="00370073" w:rsidRPr="00E216DA">
        <w:rPr>
          <w:rFonts w:asciiTheme="minorHAnsi" w:hAnsiTheme="minorHAnsi" w:cstheme="minorHAnsi"/>
        </w:rPr>
        <w:t xml:space="preserve"> </w:t>
      </w:r>
      <w:r w:rsidR="00480259">
        <w:rPr>
          <w:rFonts w:asciiTheme="minorHAnsi" w:hAnsiTheme="minorHAnsi" w:cstheme="minorHAnsi"/>
        </w:rPr>
        <w:t xml:space="preserve">and A.M </w:t>
      </w:r>
      <w:r w:rsidR="00370073" w:rsidRPr="00E216DA">
        <w:rPr>
          <w:rFonts w:asciiTheme="minorHAnsi" w:hAnsiTheme="minorHAnsi" w:cstheme="minorHAnsi"/>
        </w:rPr>
        <w:t>analyzed data</w:t>
      </w:r>
      <w:ins w:id="423" w:author="Alice MacQueen" w:date="2020-11-23T18:46:00Z">
        <w:r w:rsidR="00343C51">
          <w:rPr>
            <w:rFonts w:asciiTheme="minorHAnsi" w:hAnsiTheme="minorHAnsi" w:cstheme="minorHAnsi"/>
          </w:rPr>
          <w:t xml:space="preserve">; L.Z. and A.M. </w:t>
        </w:r>
      </w:ins>
      <w:del w:id="424" w:author="Alice MacQueen" w:date="2020-11-23T18:46:00Z">
        <w:r w:rsidR="00480259" w:rsidDel="00343C51">
          <w:rPr>
            <w:rFonts w:asciiTheme="minorHAnsi" w:hAnsiTheme="minorHAnsi" w:cstheme="minorHAnsi"/>
          </w:rPr>
          <w:delText xml:space="preserve">, and </w:delText>
        </w:r>
        <w:r w:rsidRPr="00E216DA" w:rsidDel="00343C51">
          <w:rPr>
            <w:rFonts w:asciiTheme="minorHAnsi" w:hAnsiTheme="minorHAnsi" w:cstheme="minorHAnsi"/>
          </w:rPr>
          <w:delText>w</w:delText>
        </w:r>
      </w:del>
      <w:ins w:id="425" w:author="Alice MacQueen" w:date="2020-11-23T18:46:00Z">
        <w:r w:rsidR="00343C51">
          <w:rPr>
            <w:rFonts w:asciiTheme="minorHAnsi" w:hAnsiTheme="minorHAnsi" w:cstheme="minorHAnsi"/>
          </w:rPr>
          <w:t>w</w:t>
        </w:r>
      </w:ins>
      <w:r w:rsidRPr="00E216DA">
        <w:rPr>
          <w:rFonts w:asciiTheme="minorHAnsi" w:hAnsiTheme="minorHAnsi" w:cstheme="minorHAnsi"/>
        </w:rPr>
        <w:t>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Genstat outputs, and other outputs can be found on Github: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w:t>
      </w:r>
      <w:r w:rsidR="00F450A4">
        <w:rPr>
          <w:rFonts w:asciiTheme="minorHAnsi" w:hAnsiTheme="minorHAnsi" w:cstheme="minorHAnsi"/>
        </w:rPr>
        <w:lastRenderedPageBreak/>
        <w:t xml:space="preserve">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confidence intervals are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r w:rsidRPr="00BD0F92">
        <w:rPr>
          <w:rFonts w:asciiTheme="minorHAnsi" w:hAnsiTheme="minorHAnsi" w:cstheme="minorHAnsi"/>
          <w:b/>
          <w:sz w:val="28"/>
          <w:szCs w:val="28"/>
        </w:rPr>
        <w:lastRenderedPageBreak/>
        <w:t>References</w:t>
      </w:r>
    </w:p>
    <w:p w14:paraId="0E63F5D2" w14:textId="77777777" w:rsidR="005B4D90" w:rsidRPr="005B4D90" w:rsidRDefault="007C5A0D" w:rsidP="005B4D90">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5B4D90" w:rsidRPr="005B4D90">
        <w:rPr>
          <w:b/>
        </w:rPr>
        <w:t>Alejandro S, Höller S, Meier B, Peiter E. 2020.</w:t>
      </w:r>
      <w:r w:rsidR="005B4D90" w:rsidRPr="005B4D90">
        <w:t xml:space="preserve"> Manganese in Plants: From Acquisition to Subcellular Allocation. </w:t>
      </w:r>
      <w:r w:rsidR="005B4D90" w:rsidRPr="005B4D90">
        <w:rPr>
          <w:i/>
        </w:rPr>
        <w:t>Frontiers in Plant Science</w:t>
      </w:r>
      <w:r w:rsidR="005B4D90" w:rsidRPr="005B4D90">
        <w:t xml:space="preserve"> </w:t>
      </w:r>
      <w:r w:rsidR="005B4D90" w:rsidRPr="005B4D90">
        <w:rPr>
          <w:b/>
        </w:rPr>
        <w:t>11</w:t>
      </w:r>
      <w:r w:rsidR="005B4D90" w:rsidRPr="005B4D90">
        <w:t>(300).</w:t>
      </w:r>
    </w:p>
    <w:p w14:paraId="6CE2C223" w14:textId="77777777" w:rsidR="005B4D90" w:rsidRPr="005B4D90" w:rsidRDefault="005B4D90" w:rsidP="005B4D90">
      <w:pPr>
        <w:pStyle w:val="EndNoteBibliography"/>
        <w:spacing w:after="0"/>
        <w:ind w:left="720" w:hanging="720"/>
        <w:rPr>
          <w:i/>
        </w:rPr>
      </w:pPr>
      <w:r w:rsidRPr="005B4D90">
        <w:rPr>
          <w:b/>
        </w:rPr>
        <w:t>Alexa. A, Rahnenfuhrer. J. 2020.</w:t>
      </w:r>
      <w:r w:rsidRPr="005B4D90">
        <w:t xml:space="preserve"> topGO: Enrichment Analysis for Gene Ontolog. </w:t>
      </w:r>
      <w:r w:rsidRPr="005B4D90">
        <w:rPr>
          <w:i/>
        </w:rPr>
        <w:t>R package version 2.42.0.</w:t>
      </w:r>
    </w:p>
    <w:p w14:paraId="361B8A57" w14:textId="77777777" w:rsidR="005B4D90" w:rsidRPr="005B4D90" w:rsidRDefault="005B4D90" w:rsidP="005B4D90">
      <w:pPr>
        <w:pStyle w:val="EndNoteBibliography"/>
        <w:spacing w:after="0"/>
        <w:ind w:left="720" w:hanging="720"/>
      </w:pPr>
      <w:r w:rsidRPr="005B4D90">
        <w:rPr>
          <w:b/>
        </w:rPr>
        <w:t>Andresen E, Peiter E, Küpper H. 2018.</w:t>
      </w:r>
      <w:r w:rsidRPr="005B4D90">
        <w:t xml:space="preserve"> Trace metal metabolism in plants. </w:t>
      </w:r>
      <w:r w:rsidRPr="005B4D90">
        <w:rPr>
          <w:i/>
        </w:rPr>
        <w:t>Journal of Experimental Botany</w:t>
      </w:r>
      <w:r w:rsidRPr="005B4D90">
        <w:t xml:space="preserve"> </w:t>
      </w:r>
      <w:r w:rsidRPr="005B4D90">
        <w:rPr>
          <w:b/>
        </w:rPr>
        <w:t>69</w:t>
      </w:r>
      <w:r w:rsidRPr="005B4D90">
        <w:t>(5): 909-954.</w:t>
      </w:r>
    </w:p>
    <w:p w14:paraId="62BB661A" w14:textId="77777777" w:rsidR="005B4D90" w:rsidRPr="005B4D90" w:rsidRDefault="005B4D90" w:rsidP="005B4D90">
      <w:pPr>
        <w:pStyle w:val="EndNoteBibliography"/>
        <w:spacing w:after="0"/>
        <w:ind w:left="720" w:hanging="720"/>
      </w:pPr>
      <w:r w:rsidRPr="005B4D90">
        <w:rPr>
          <w:b/>
        </w:rPr>
        <w:t>Aspinwall MJ, Lowry DB, Taylor SH, Juenger TE, Hawkes CV, Johnson M-VV, Kiniry JR, Fay PA. 2013.</w:t>
      </w:r>
      <w:r w:rsidRPr="005B4D90">
        <w:t xml:space="preserve"> Genotypic variation in traits linked to climate and aboveground productivity in a widespread C4 grass: evidence for a functional trait syndrome. </w:t>
      </w:r>
      <w:r w:rsidRPr="005B4D90">
        <w:rPr>
          <w:i/>
        </w:rPr>
        <w:t>New Phytologist</w:t>
      </w:r>
      <w:r w:rsidRPr="005B4D90">
        <w:t xml:space="preserve"> </w:t>
      </w:r>
      <w:r w:rsidRPr="005B4D90">
        <w:rPr>
          <w:b/>
        </w:rPr>
        <w:t>199</w:t>
      </w:r>
      <w:r w:rsidRPr="005B4D90">
        <w:t>(4): 966-980.</w:t>
      </w:r>
    </w:p>
    <w:p w14:paraId="57A38EBC" w14:textId="77777777" w:rsidR="005B4D90" w:rsidRPr="005B4D90" w:rsidRDefault="005B4D90" w:rsidP="005B4D90">
      <w:pPr>
        <w:pStyle w:val="EndNoteBibliography"/>
        <w:spacing w:after="0"/>
        <w:ind w:left="720" w:hanging="720"/>
      </w:pPr>
      <w:r w:rsidRPr="005B4D90">
        <w:rPr>
          <w:b/>
        </w:rPr>
        <w:t>Baxter I, Brazelton JN, Yu D, Huang YS, Lahner B, Yakubova E, Li Y, Bergelson J, Borevitz JO, Nordborg M, et al. 2010.</w:t>
      </w:r>
      <w:r w:rsidRPr="005B4D90">
        <w:t xml:space="preserve"> A Coastal Cline in Sodium Accumulation in Arabidopsis thaliana Is Driven by Natural Variation of the Sodium Transporter AtHKT1;1. </w:t>
      </w:r>
      <w:r w:rsidRPr="005B4D90">
        <w:rPr>
          <w:i/>
        </w:rPr>
        <w:t>PLOS Genetics</w:t>
      </w:r>
      <w:r w:rsidRPr="005B4D90">
        <w:t xml:space="preserve"> </w:t>
      </w:r>
      <w:r w:rsidRPr="005B4D90">
        <w:rPr>
          <w:b/>
        </w:rPr>
        <w:t>6</w:t>
      </w:r>
      <w:r w:rsidRPr="005B4D90">
        <w:t>(11): e1001193.</w:t>
      </w:r>
    </w:p>
    <w:p w14:paraId="40224F0E" w14:textId="77777777" w:rsidR="005B4D90" w:rsidRPr="005B4D90" w:rsidRDefault="005B4D90" w:rsidP="005B4D90">
      <w:pPr>
        <w:pStyle w:val="EndNoteBibliography"/>
        <w:spacing w:after="0"/>
        <w:ind w:left="720" w:hanging="720"/>
      </w:pPr>
      <w:r w:rsidRPr="005B4D90">
        <w:rPr>
          <w:b/>
        </w:rPr>
        <w:t>Baxter I, Dilkes BP. 2012.</w:t>
      </w:r>
      <w:r w:rsidRPr="005B4D90">
        <w:t xml:space="preserve"> Elemental Profiles Reflect Plant Adaptations to the Environment. </w:t>
      </w:r>
      <w:r w:rsidRPr="005B4D90">
        <w:rPr>
          <w:i/>
        </w:rPr>
        <w:t>Science</w:t>
      </w:r>
      <w:r w:rsidRPr="005B4D90">
        <w:t xml:space="preserve"> </w:t>
      </w:r>
      <w:r w:rsidRPr="005B4D90">
        <w:rPr>
          <w:b/>
        </w:rPr>
        <w:t>336</w:t>
      </w:r>
      <w:r w:rsidRPr="005B4D90">
        <w:t>(6089): 1661.</w:t>
      </w:r>
    </w:p>
    <w:p w14:paraId="4E99FA6B" w14:textId="77777777" w:rsidR="005B4D90" w:rsidRPr="005B4D90" w:rsidRDefault="005B4D90" w:rsidP="005B4D90">
      <w:pPr>
        <w:pStyle w:val="EndNoteBibliography"/>
        <w:spacing w:after="0"/>
        <w:ind w:left="720" w:hanging="720"/>
      </w:pPr>
      <w:r w:rsidRPr="005B4D90">
        <w:rPr>
          <w:b/>
        </w:rPr>
        <w:t>Baxter I, Muthukumar B, Park HC, Buchner P, Lahner B, Danku J, Zhao K, Lee J, Hawkesford MJ, Guerinot ML, et al. 2008.</w:t>
      </w:r>
      <w:r w:rsidRPr="005B4D90">
        <w:t xml:space="preserve"> Variation in Molybdenum Content Across Broadly Distributed Populations of Arabidopsis thaliana Is Controlled by a Mitochondrial Molybdenum Transporter (MOT1). </w:t>
      </w:r>
      <w:r w:rsidRPr="005B4D90">
        <w:rPr>
          <w:i/>
        </w:rPr>
        <w:t>PLOS Genetics</w:t>
      </w:r>
      <w:r w:rsidRPr="005B4D90">
        <w:t xml:space="preserve"> </w:t>
      </w:r>
      <w:r w:rsidRPr="005B4D90">
        <w:rPr>
          <w:b/>
        </w:rPr>
        <w:t>4</w:t>
      </w:r>
      <w:r w:rsidRPr="005B4D90">
        <w:t>(2): e1000004.</w:t>
      </w:r>
    </w:p>
    <w:p w14:paraId="1C22D385" w14:textId="77777777" w:rsidR="005B4D90" w:rsidRPr="005B4D90" w:rsidRDefault="005B4D90" w:rsidP="005B4D90">
      <w:pPr>
        <w:pStyle w:val="EndNoteBibliography"/>
        <w:spacing w:after="0"/>
        <w:ind w:left="720" w:hanging="720"/>
      </w:pPr>
      <w:r w:rsidRPr="005B4D90">
        <w:rPr>
          <w:b/>
        </w:rPr>
        <w:t>Baxter IR, Ziegler G, Lahner B, Mickelbart MV, Foley R, Danku J, Armstrong P, Salt DE, Hoekenga OA. 2014.</w:t>
      </w:r>
      <w:r w:rsidRPr="005B4D90">
        <w:t xml:space="preserve"> Single-Kernel Ionomic Profiles Are Highly Heritable Indicators of Genetic and Environmental Influences on Elemental Accumulation in Maize Grain (Zea mays). </w:t>
      </w:r>
      <w:r w:rsidRPr="005B4D90">
        <w:rPr>
          <w:i/>
        </w:rPr>
        <w:t>PLoS One</w:t>
      </w:r>
      <w:r w:rsidRPr="005B4D90">
        <w:t xml:space="preserve"> </w:t>
      </w:r>
      <w:r w:rsidRPr="005B4D90">
        <w:rPr>
          <w:b/>
        </w:rPr>
        <w:t>9</w:t>
      </w:r>
      <w:r w:rsidRPr="005B4D90">
        <w:t>(1): e87628.</w:t>
      </w:r>
    </w:p>
    <w:p w14:paraId="134C030D" w14:textId="77777777" w:rsidR="005B4D90" w:rsidRPr="005B4D90" w:rsidRDefault="005B4D90" w:rsidP="005B4D90">
      <w:pPr>
        <w:pStyle w:val="EndNoteBibliography"/>
        <w:spacing w:after="0"/>
        <w:ind w:left="720" w:hanging="720"/>
      </w:pPr>
      <w:r w:rsidRPr="005B4D90">
        <w:rPr>
          <w:b/>
        </w:rPr>
        <w:t>Bradshaw HD, Schemske DW. 2003.</w:t>
      </w:r>
      <w:r w:rsidRPr="005B4D90">
        <w:t xml:space="preserve"> Allele substitution at a flower colour locus produces a pollinator shift in monkeyflowers. </w:t>
      </w:r>
      <w:r w:rsidRPr="005B4D90">
        <w:rPr>
          <w:i/>
        </w:rPr>
        <w:t>Nature</w:t>
      </w:r>
      <w:r w:rsidRPr="005B4D90">
        <w:t xml:space="preserve"> </w:t>
      </w:r>
      <w:r w:rsidRPr="005B4D90">
        <w:rPr>
          <w:b/>
        </w:rPr>
        <w:t>426</w:t>
      </w:r>
      <w:r w:rsidRPr="005B4D90">
        <w:t>(6963): 176-178.</w:t>
      </w:r>
    </w:p>
    <w:p w14:paraId="1DA8426F" w14:textId="77777777" w:rsidR="005B4D90" w:rsidRPr="005B4D90" w:rsidRDefault="005B4D90" w:rsidP="005B4D90">
      <w:pPr>
        <w:pStyle w:val="EndNoteBibliography"/>
        <w:spacing w:after="0"/>
        <w:ind w:left="720" w:hanging="720"/>
      </w:pPr>
      <w:r w:rsidRPr="005B4D90">
        <w:rPr>
          <w:b/>
        </w:rPr>
        <w:t>Bragg J, Tomasi P, Zhang L, Williams T, Wood D, Lovell JT, Healey A, Schmutz J, Bonnette JE, Cheng P, et al. 2020.</w:t>
      </w:r>
      <w:r w:rsidRPr="005B4D90">
        <w:t xml:space="preserve"> Environmentally responsive QTL controlling surface wax load in switchgrass. </w:t>
      </w:r>
      <w:r w:rsidRPr="005B4D90">
        <w:rPr>
          <w:i/>
        </w:rPr>
        <w:t>Theoretical and Applied Genetics</w:t>
      </w:r>
      <w:r w:rsidRPr="005B4D90">
        <w:t xml:space="preserve"> </w:t>
      </w:r>
      <w:r w:rsidRPr="005B4D90">
        <w:rPr>
          <w:b/>
        </w:rPr>
        <w:t>133</w:t>
      </w:r>
      <w:r w:rsidRPr="005B4D90">
        <w:t>(11): 3119-3137.</w:t>
      </w:r>
    </w:p>
    <w:p w14:paraId="57E6421C" w14:textId="77777777" w:rsidR="005B4D90" w:rsidRPr="005B4D90" w:rsidRDefault="005B4D90" w:rsidP="005B4D90">
      <w:pPr>
        <w:pStyle w:val="EndNoteBibliography"/>
        <w:spacing w:after="0"/>
        <w:ind w:left="720" w:hanging="720"/>
      </w:pPr>
      <w:r w:rsidRPr="005B4D90">
        <w:rPr>
          <w:b/>
        </w:rPr>
        <w:t>Broadley MR, White PJ. 2012.</w:t>
      </w:r>
      <w:r w:rsidRPr="005B4D90">
        <w:t xml:space="preserve"> Some elements are more equal than others: soil-to-plant transfer of radiocaesium and radiostrontium, revisited. </w:t>
      </w:r>
      <w:r w:rsidRPr="005B4D90">
        <w:rPr>
          <w:i/>
        </w:rPr>
        <w:t>Plant and Soil</w:t>
      </w:r>
      <w:r w:rsidRPr="005B4D90">
        <w:t xml:space="preserve"> </w:t>
      </w:r>
      <w:r w:rsidRPr="005B4D90">
        <w:rPr>
          <w:b/>
        </w:rPr>
        <w:t>355</w:t>
      </w:r>
      <w:r w:rsidRPr="005B4D90">
        <w:t>(1): 23-27.</w:t>
      </w:r>
    </w:p>
    <w:p w14:paraId="57BB8C83" w14:textId="77777777" w:rsidR="005B4D90" w:rsidRPr="005B4D90" w:rsidRDefault="005B4D90" w:rsidP="005B4D90">
      <w:pPr>
        <w:pStyle w:val="EndNoteBibliography"/>
        <w:spacing w:after="0"/>
        <w:ind w:left="720" w:hanging="720"/>
      </w:pPr>
      <w:r w:rsidRPr="005B4D90">
        <w:rPr>
          <w:b/>
        </w:rPr>
        <w:t>Buescher E, Achberger T, Amusan I, Giannini A, Ochsenfeld C, Rus A, Lahner B, Hoekenga O, Yakubova E, Harper JF, et al. 2010.</w:t>
      </w:r>
      <w:r w:rsidRPr="005B4D90">
        <w:t xml:space="preserve"> Natural Genetic Variation in Selected Populations of Arabidopsis thaliana Is Associated with Ionomic Differences. </w:t>
      </w:r>
      <w:r w:rsidRPr="005B4D90">
        <w:rPr>
          <w:i/>
        </w:rPr>
        <w:t>PLoS One</w:t>
      </w:r>
      <w:r w:rsidRPr="005B4D90">
        <w:t xml:space="preserve"> </w:t>
      </w:r>
      <w:r w:rsidRPr="005B4D90">
        <w:rPr>
          <w:b/>
        </w:rPr>
        <w:t>5</w:t>
      </w:r>
      <w:r w:rsidRPr="005B4D90">
        <w:t>(6): e11081.</w:t>
      </w:r>
    </w:p>
    <w:p w14:paraId="70B19C99" w14:textId="77777777" w:rsidR="005B4D90" w:rsidRPr="005B4D90" w:rsidRDefault="005B4D90" w:rsidP="005B4D90">
      <w:pPr>
        <w:pStyle w:val="EndNoteBibliography"/>
        <w:spacing w:after="0"/>
        <w:ind w:left="720" w:hanging="720"/>
      </w:pPr>
      <w:r w:rsidRPr="005B4D90">
        <w:rPr>
          <w:b/>
        </w:rPr>
        <w:t>Busoms S, Teres J, Huang X-Y, Bomblies K, Danku J, Douglas A, Weigel D, Poschenrieder C, Salt DE. 2015.</w:t>
      </w:r>
      <w:r w:rsidRPr="005B4D90">
        <w:t xml:space="preserve"> Salinity Is an Agent of Divergent Selection Driving Local Adaptation of Arabidopsis to Coastal Habitats. </w:t>
      </w:r>
      <w:r w:rsidRPr="005B4D90">
        <w:rPr>
          <w:i/>
        </w:rPr>
        <w:t>Plant Physiology</w:t>
      </w:r>
      <w:r w:rsidRPr="005B4D90">
        <w:t xml:space="preserve"> </w:t>
      </w:r>
      <w:r w:rsidRPr="005B4D90">
        <w:rPr>
          <w:b/>
        </w:rPr>
        <w:t>168</w:t>
      </w:r>
      <w:r w:rsidRPr="005B4D90">
        <w:t>(3): 915.</w:t>
      </w:r>
    </w:p>
    <w:p w14:paraId="14E87950" w14:textId="77777777" w:rsidR="005B4D90" w:rsidRPr="005B4D90" w:rsidRDefault="005B4D90" w:rsidP="005B4D90">
      <w:pPr>
        <w:pStyle w:val="EndNoteBibliography"/>
        <w:spacing w:after="0"/>
        <w:ind w:left="720" w:hanging="720"/>
      </w:pPr>
      <w:r w:rsidRPr="005B4D90">
        <w:rPr>
          <w:b/>
        </w:rPr>
        <w:t>Cakmak I, Kirkby EA. 2008.</w:t>
      </w:r>
      <w:r w:rsidRPr="005B4D90">
        <w:t xml:space="preserve"> Role of magnesium in carbon partitioning and alleviating photooxidative damage. </w:t>
      </w:r>
      <w:r w:rsidRPr="005B4D90">
        <w:rPr>
          <w:i/>
        </w:rPr>
        <w:t>Physiol Plant</w:t>
      </w:r>
      <w:r w:rsidRPr="005B4D90">
        <w:t xml:space="preserve"> </w:t>
      </w:r>
      <w:r w:rsidRPr="005B4D90">
        <w:rPr>
          <w:b/>
        </w:rPr>
        <w:t>133</w:t>
      </w:r>
      <w:r w:rsidRPr="005B4D90">
        <w:t>(4): 692-704.</w:t>
      </w:r>
    </w:p>
    <w:p w14:paraId="6EFBBD7A" w14:textId="77777777" w:rsidR="005B4D90" w:rsidRPr="005B4D90" w:rsidRDefault="005B4D90" w:rsidP="005B4D90">
      <w:pPr>
        <w:pStyle w:val="EndNoteBibliography"/>
        <w:spacing w:after="0"/>
        <w:ind w:left="720" w:hanging="720"/>
      </w:pPr>
      <w:r w:rsidRPr="005B4D90">
        <w:rPr>
          <w:b/>
        </w:rPr>
        <w:lastRenderedPageBreak/>
        <w:t>Casler MD 2012.</w:t>
      </w:r>
      <w:r w:rsidRPr="005B4D90">
        <w:t xml:space="preserve"> Switchgrass Breeding, Genetics, and Genomics. In: Monti A ed. </w:t>
      </w:r>
      <w:r w:rsidRPr="005B4D90">
        <w:rPr>
          <w:i/>
        </w:rPr>
        <w:t>Switchgrass: A Valuable Biomass Crop for Energy</w:t>
      </w:r>
      <w:r w:rsidRPr="005B4D90">
        <w:t>. London: Springer London,</w:t>
      </w:r>
      <w:r w:rsidRPr="005B4D90">
        <w:rPr>
          <w:b/>
        </w:rPr>
        <w:t xml:space="preserve"> </w:t>
      </w:r>
      <w:r w:rsidRPr="005B4D90">
        <w:t>29-53.</w:t>
      </w:r>
    </w:p>
    <w:p w14:paraId="3D486812" w14:textId="77777777" w:rsidR="005B4D90" w:rsidRPr="005B4D90" w:rsidRDefault="005B4D90" w:rsidP="005B4D90">
      <w:pPr>
        <w:pStyle w:val="EndNoteBibliography"/>
        <w:spacing w:after="0"/>
        <w:ind w:left="720" w:hanging="720"/>
      </w:pPr>
      <w:r w:rsidRPr="005B4D90">
        <w:rPr>
          <w:b/>
        </w:rPr>
        <w:t>Casler MD, Vogel KP, Taliaferro CM, Ehlke NJ, Berdahl JD, Brummer EC, Kallenbach RL, West CP, Mitchell RB. 2007.</w:t>
      </w:r>
      <w:r w:rsidRPr="005B4D90">
        <w:t xml:space="preserve"> Latitudinal and Longitudinal Adaptation of Switchgrass Populations. </w:t>
      </w:r>
      <w:r w:rsidRPr="005B4D90">
        <w:rPr>
          <w:i/>
        </w:rPr>
        <w:t>Crop Science</w:t>
      </w:r>
      <w:r w:rsidRPr="005B4D90">
        <w:t xml:space="preserve"> </w:t>
      </w:r>
      <w:r w:rsidRPr="005B4D90">
        <w:rPr>
          <w:b/>
        </w:rPr>
        <w:t>47</w:t>
      </w:r>
      <w:r w:rsidRPr="005B4D90">
        <w:t>(6): 2249-2260.</w:t>
      </w:r>
    </w:p>
    <w:p w14:paraId="385DFCA2" w14:textId="77777777" w:rsidR="005B4D90" w:rsidRPr="005B4D90" w:rsidRDefault="005B4D90" w:rsidP="005B4D90">
      <w:pPr>
        <w:pStyle w:val="EndNoteBibliography"/>
        <w:spacing w:after="0"/>
        <w:ind w:left="720" w:hanging="720"/>
      </w:pPr>
      <w:r w:rsidRPr="005B4D90">
        <w:rPr>
          <w:b/>
        </w:rPr>
        <w:t>Chao D-Y, Chen Y, Chen J, Shi S, Chen Z, Wang C, Danku JM, Zhao F-J, Salt DE. 2014.</w:t>
      </w:r>
      <w:r w:rsidRPr="005B4D90">
        <w:t xml:space="preserve"> Genome-wide Association Mapping Identifies a New Arsenate Reductase Enzyme Critical for Limiting Arsenic Accumulation in Plants. </w:t>
      </w:r>
      <w:r w:rsidRPr="005B4D90">
        <w:rPr>
          <w:i/>
        </w:rPr>
        <w:t>PLOS Biology</w:t>
      </w:r>
      <w:r w:rsidRPr="005B4D90">
        <w:t xml:space="preserve"> </w:t>
      </w:r>
      <w:r w:rsidRPr="005B4D90">
        <w:rPr>
          <w:b/>
        </w:rPr>
        <w:t>12</w:t>
      </w:r>
      <w:r w:rsidRPr="005B4D90">
        <w:t>(12): e1002009.</w:t>
      </w:r>
    </w:p>
    <w:p w14:paraId="209192A0" w14:textId="77777777" w:rsidR="005B4D90" w:rsidRPr="005B4D90" w:rsidRDefault="005B4D90" w:rsidP="005B4D90">
      <w:pPr>
        <w:pStyle w:val="EndNoteBibliography"/>
        <w:spacing w:after="0"/>
        <w:ind w:left="720" w:hanging="720"/>
      </w:pPr>
      <w:r w:rsidRPr="005B4D90">
        <w:rPr>
          <w:b/>
        </w:rPr>
        <w:t>Clemens S. 2001.</w:t>
      </w:r>
      <w:r w:rsidRPr="005B4D90">
        <w:t xml:space="preserve"> Molecular mechanisms of plant metal tolerance and homeostasis. </w:t>
      </w:r>
      <w:r w:rsidRPr="005B4D90">
        <w:rPr>
          <w:i/>
        </w:rPr>
        <w:t>Planta</w:t>
      </w:r>
      <w:r w:rsidRPr="005B4D90">
        <w:t xml:space="preserve"> </w:t>
      </w:r>
      <w:r w:rsidRPr="005B4D90">
        <w:rPr>
          <w:b/>
        </w:rPr>
        <w:t>212</w:t>
      </w:r>
      <w:r w:rsidRPr="005B4D90">
        <w:t>(4): 475-486.</w:t>
      </w:r>
    </w:p>
    <w:p w14:paraId="19961FC1" w14:textId="77777777" w:rsidR="005B4D90" w:rsidRPr="005B4D90" w:rsidRDefault="005B4D90" w:rsidP="005B4D90">
      <w:pPr>
        <w:pStyle w:val="EndNoteBibliography"/>
        <w:spacing w:after="0"/>
        <w:ind w:left="720" w:hanging="720"/>
      </w:pPr>
      <w:r w:rsidRPr="005B4D90">
        <w:rPr>
          <w:b/>
        </w:rPr>
        <w:t>Cohu CM, Pilon M 2010.</w:t>
      </w:r>
      <w:r w:rsidRPr="005B4D90">
        <w:t xml:space="preserve"> Cell Biology of Copper. In: Hell R, Mendel R-R eds. </w:t>
      </w:r>
      <w:r w:rsidRPr="005B4D90">
        <w:rPr>
          <w:i/>
        </w:rPr>
        <w:t>Cell Biology of Metals and Nutrients</w:t>
      </w:r>
      <w:r w:rsidRPr="005B4D90">
        <w:t>. Berlin, Heidelberg: Springer Berlin Heidelberg,</w:t>
      </w:r>
      <w:r w:rsidRPr="005B4D90">
        <w:rPr>
          <w:b/>
        </w:rPr>
        <w:t xml:space="preserve"> </w:t>
      </w:r>
      <w:r w:rsidRPr="005B4D90">
        <w:t>55-74.</w:t>
      </w:r>
    </w:p>
    <w:p w14:paraId="18CAE027" w14:textId="77777777" w:rsidR="005B4D90" w:rsidRPr="005B4D90" w:rsidRDefault="005B4D90" w:rsidP="005B4D90">
      <w:pPr>
        <w:pStyle w:val="EndNoteBibliography"/>
        <w:spacing w:after="0"/>
        <w:ind w:left="720" w:hanging="720"/>
      </w:pPr>
      <w:r w:rsidRPr="005B4D90">
        <w:rPr>
          <w:b/>
        </w:rPr>
        <w:t>Covarrubias-Pazaran G. 2016.</w:t>
      </w:r>
      <w:r w:rsidRPr="005B4D90">
        <w:t xml:space="preserve"> Genome-Assisted Prediction of Quantitative Traits Using the R Package sommer. </w:t>
      </w:r>
      <w:r w:rsidRPr="005B4D90">
        <w:rPr>
          <w:i/>
        </w:rPr>
        <w:t>PLoS One</w:t>
      </w:r>
      <w:r w:rsidRPr="005B4D90">
        <w:t xml:space="preserve"> </w:t>
      </w:r>
      <w:r w:rsidRPr="005B4D90">
        <w:rPr>
          <w:b/>
        </w:rPr>
        <w:t>11</w:t>
      </w:r>
      <w:r w:rsidRPr="005B4D90">
        <w:t>(6): e0156744.</w:t>
      </w:r>
    </w:p>
    <w:p w14:paraId="1247726F" w14:textId="77777777" w:rsidR="005B4D90" w:rsidRPr="005B4D90" w:rsidRDefault="005B4D90" w:rsidP="005B4D90">
      <w:pPr>
        <w:pStyle w:val="EndNoteBibliography"/>
        <w:spacing w:after="0"/>
        <w:ind w:left="720" w:hanging="720"/>
      </w:pPr>
      <w:r w:rsidRPr="005B4D90">
        <w:rPr>
          <w:b/>
        </w:rPr>
        <w:t>Cramer G, Epstein E, LÄUchli A. 1989.</w:t>
      </w:r>
      <w:r w:rsidRPr="005B4D90">
        <w:t xml:space="preserve"> Na-Ca interactions in barley seedlings: relationship to ion transport and growth. </w:t>
      </w:r>
      <w:r w:rsidRPr="005B4D90">
        <w:rPr>
          <w:i/>
        </w:rPr>
        <w:t>Plant, Cell &amp; Environment</w:t>
      </w:r>
      <w:r w:rsidRPr="005B4D90">
        <w:t xml:space="preserve"> </w:t>
      </w:r>
      <w:r w:rsidRPr="005B4D90">
        <w:rPr>
          <w:b/>
        </w:rPr>
        <w:t>12</w:t>
      </w:r>
      <w:r w:rsidRPr="005B4D90">
        <w:t>(5): 551-558.</w:t>
      </w:r>
    </w:p>
    <w:p w14:paraId="77966567" w14:textId="77777777" w:rsidR="005B4D90" w:rsidRPr="005B4D90" w:rsidRDefault="005B4D90" w:rsidP="005B4D90">
      <w:pPr>
        <w:pStyle w:val="EndNoteBibliography"/>
        <w:spacing w:after="0"/>
        <w:ind w:left="720" w:hanging="720"/>
      </w:pPr>
      <w:r w:rsidRPr="005B4D90">
        <w:rPr>
          <w:b/>
        </w:rPr>
        <w:t>Des Marais DL, Hernandez KM, Juenger TE. 2013.</w:t>
      </w:r>
      <w:r w:rsidRPr="005B4D90">
        <w:t xml:space="preserve"> Genotype-by-Environment Interaction and Plasticity: Exploring Genomic Responses of Plants to the Abiotic Environment. </w:t>
      </w:r>
      <w:r w:rsidRPr="005B4D90">
        <w:rPr>
          <w:i/>
        </w:rPr>
        <w:t>Annual Review of Ecology, Evolution, and Systematics</w:t>
      </w:r>
      <w:r w:rsidRPr="005B4D90">
        <w:t xml:space="preserve"> </w:t>
      </w:r>
      <w:r w:rsidRPr="005B4D90">
        <w:rPr>
          <w:b/>
        </w:rPr>
        <w:t>44</w:t>
      </w:r>
      <w:r w:rsidRPr="005B4D90">
        <w:t>(1): 5-29.</w:t>
      </w:r>
    </w:p>
    <w:p w14:paraId="60A77136" w14:textId="77777777" w:rsidR="005B4D90" w:rsidRPr="005B4D90" w:rsidRDefault="005B4D90" w:rsidP="005B4D90">
      <w:pPr>
        <w:pStyle w:val="EndNoteBibliography"/>
        <w:spacing w:after="0"/>
        <w:ind w:left="720" w:hanging="720"/>
      </w:pPr>
      <w:r w:rsidRPr="005B4D90">
        <w:rPr>
          <w:b/>
        </w:rPr>
        <w:t>Felsenstein J. 1976.</w:t>
      </w:r>
      <w:r w:rsidRPr="005B4D90">
        <w:t xml:space="preserve"> THE THEORETICAL POPULATION GENETICS OF VARIABLE SELECTION AND MIGRATION. </w:t>
      </w:r>
      <w:r w:rsidRPr="005B4D90">
        <w:rPr>
          <w:i/>
        </w:rPr>
        <w:t>Annual Review of Genetics</w:t>
      </w:r>
      <w:r w:rsidRPr="005B4D90">
        <w:t xml:space="preserve"> </w:t>
      </w:r>
      <w:r w:rsidRPr="005B4D90">
        <w:rPr>
          <w:b/>
        </w:rPr>
        <w:t>10</w:t>
      </w:r>
      <w:r w:rsidRPr="005B4D90">
        <w:t>(1): 253-280.</w:t>
      </w:r>
    </w:p>
    <w:p w14:paraId="61E577D3" w14:textId="77777777" w:rsidR="005B4D90" w:rsidRPr="005B4D90" w:rsidRDefault="005B4D90" w:rsidP="005B4D90">
      <w:pPr>
        <w:pStyle w:val="EndNoteBibliography"/>
        <w:spacing w:after="0"/>
        <w:ind w:left="720" w:hanging="720"/>
      </w:pPr>
      <w:r w:rsidRPr="005B4D90">
        <w:rPr>
          <w:b/>
        </w:rPr>
        <w:t>Fikas AA, Dilkes BP, Baxter I. 2019.</w:t>
      </w:r>
      <w:r w:rsidRPr="005B4D90">
        <w:t xml:space="preserve"> Multivariate analysis reveals environmental and genetic determinants of element covariation in the maize grain ionome. </w:t>
      </w:r>
      <w:r w:rsidRPr="005B4D90">
        <w:rPr>
          <w:i/>
        </w:rPr>
        <w:t>Plant Direct</w:t>
      </w:r>
      <w:r w:rsidRPr="005B4D90">
        <w:t xml:space="preserve"> </w:t>
      </w:r>
      <w:r w:rsidRPr="005B4D90">
        <w:rPr>
          <w:b/>
        </w:rPr>
        <w:t>3</w:t>
      </w:r>
      <w:r w:rsidRPr="005B4D90">
        <w:t>(5): e00139.</w:t>
      </w:r>
    </w:p>
    <w:p w14:paraId="5EB99A58" w14:textId="77777777" w:rsidR="005B4D90" w:rsidRPr="005B4D90" w:rsidRDefault="005B4D90" w:rsidP="005B4D90">
      <w:pPr>
        <w:pStyle w:val="EndNoteBibliography"/>
        <w:spacing w:after="0"/>
        <w:ind w:left="720" w:hanging="720"/>
      </w:pPr>
      <w:r w:rsidRPr="005B4D90">
        <w:rPr>
          <w:b/>
        </w:rPr>
        <w:t>Gomulkiewicz R, Kirkpatrick M. 1992.</w:t>
      </w:r>
      <w:r w:rsidRPr="005B4D90">
        <w:t xml:space="preserve"> QUANTITATIVE GENETICS AND THE EVOLUTION OF REACTION NORMS. </w:t>
      </w:r>
      <w:r w:rsidRPr="005B4D90">
        <w:rPr>
          <w:i/>
        </w:rPr>
        <w:t>Evolution</w:t>
      </w:r>
      <w:r w:rsidRPr="005B4D90">
        <w:t xml:space="preserve"> </w:t>
      </w:r>
      <w:r w:rsidRPr="005B4D90">
        <w:rPr>
          <w:b/>
        </w:rPr>
        <w:t>46</w:t>
      </w:r>
      <w:r w:rsidRPr="005B4D90">
        <w:t>(2): 390-411.</w:t>
      </w:r>
    </w:p>
    <w:p w14:paraId="556BE803" w14:textId="77777777" w:rsidR="005B4D90" w:rsidRPr="005B4D90" w:rsidRDefault="005B4D90" w:rsidP="005B4D90">
      <w:pPr>
        <w:pStyle w:val="EndNoteBibliography"/>
        <w:spacing w:after="0"/>
        <w:ind w:left="720" w:hanging="720"/>
      </w:pPr>
      <w:r w:rsidRPr="005B4D90">
        <w:rPr>
          <w:b/>
        </w:rPr>
        <w:t>Gu R, Chen F, Liu B, Wang X, Liu J, Li P, Pan Q, Pace J, Soomro A-A, Lübberstedt T, et al. 2015.</w:t>
      </w:r>
      <w:r w:rsidRPr="005B4D90">
        <w:t xml:space="preserve"> Comprehensive phenotypic analysis and quantitative trait locus identification for grain mineral concentration, content, and yield in maize (Zea mays L.). </w:t>
      </w:r>
      <w:r w:rsidRPr="005B4D90">
        <w:rPr>
          <w:i/>
        </w:rPr>
        <w:t>Theoretical and Applied Genetics</w:t>
      </w:r>
      <w:r w:rsidRPr="005B4D90">
        <w:t xml:space="preserve"> </w:t>
      </w:r>
      <w:r w:rsidRPr="005B4D90">
        <w:rPr>
          <w:b/>
        </w:rPr>
        <w:t>128</w:t>
      </w:r>
      <w:r w:rsidRPr="005B4D90">
        <w:t>(9): 1777-1789.</w:t>
      </w:r>
    </w:p>
    <w:p w14:paraId="20FF31BE" w14:textId="77777777" w:rsidR="005B4D90" w:rsidRPr="005B4D90" w:rsidRDefault="005B4D90" w:rsidP="005B4D90">
      <w:pPr>
        <w:pStyle w:val="EndNoteBibliography"/>
        <w:spacing w:after="0"/>
        <w:ind w:left="720" w:hanging="720"/>
      </w:pPr>
      <w:r w:rsidRPr="005B4D90">
        <w:rPr>
          <w:b/>
        </w:rPr>
        <w:t>Hasanuzzaman M, Bhuyan MHMB, Nahar K, Hossain MS, Mahmud JA, Hossen MS, Masud AA, Moumita, Fujita M. 2018.</w:t>
      </w:r>
      <w:r w:rsidRPr="005B4D90">
        <w:t xml:space="preserve"> Potassium: A Vital Regulator of Plant Responses and Tolerance to Abiotic Stresses. </w:t>
      </w:r>
      <w:r w:rsidRPr="005B4D90">
        <w:rPr>
          <w:i/>
        </w:rPr>
        <w:t>Agronomy</w:t>
      </w:r>
      <w:r w:rsidRPr="005B4D90">
        <w:t xml:space="preserve"> </w:t>
      </w:r>
      <w:r w:rsidRPr="005B4D90">
        <w:rPr>
          <w:b/>
        </w:rPr>
        <w:t>8</w:t>
      </w:r>
      <w:r w:rsidRPr="005B4D90">
        <w:t>(3).</w:t>
      </w:r>
    </w:p>
    <w:p w14:paraId="70F89D6A" w14:textId="77777777" w:rsidR="005B4D90" w:rsidRPr="005B4D90" w:rsidRDefault="005B4D90" w:rsidP="005B4D90">
      <w:pPr>
        <w:pStyle w:val="EndNoteBibliography"/>
        <w:spacing w:after="0"/>
        <w:ind w:left="720" w:hanging="720"/>
      </w:pPr>
      <w:r w:rsidRPr="005B4D90">
        <w:rPr>
          <w:b/>
        </w:rPr>
        <w:t>Huang XY, Liu H, Zhu YF, Pinson SRM, Lin HX, Guerinot ML, Zhao FJ, Salt DE. 2019.</w:t>
      </w:r>
      <w:r w:rsidRPr="005B4D90">
        <w:t xml:space="preserve"> Natural variation in a molybdate transporter controls grain molybdenum concentration in rice. </w:t>
      </w:r>
      <w:r w:rsidRPr="005B4D90">
        <w:rPr>
          <w:i/>
        </w:rPr>
        <w:t>New Phytol</w:t>
      </w:r>
      <w:r w:rsidRPr="005B4D90">
        <w:t xml:space="preserve"> </w:t>
      </w:r>
      <w:r w:rsidRPr="005B4D90">
        <w:rPr>
          <w:b/>
        </w:rPr>
        <w:t>221</w:t>
      </w:r>
      <w:r w:rsidRPr="005B4D90">
        <w:t>(4): 1983-1997.</w:t>
      </w:r>
    </w:p>
    <w:p w14:paraId="1CAB20C5" w14:textId="77777777" w:rsidR="005B4D90" w:rsidRPr="005B4D90" w:rsidRDefault="005B4D90" w:rsidP="005B4D90">
      <w:pPr>
        <w:pStyle w:val="EndNoteBibliography"/>
        <w:spacing w:after="0"/>
        <w:ind w:left="720" w:hanging="720"/>
      </w:pPr>
      <w:r w:rsidRPr="005B4D90">
        <w:rPr>
          <w:b/>
        </w:rPr>
        <w:t>Huang XY, Salt DE. 2016.</w:t>
      </w:r>
      <w:r w:rsidRPr="005B4D90">
        <w:t xml:space="preserve"> Plant Ionomics: From Elemental Profiling to Environmental Adaptation. </w:t>
      </w:r>
      <w:r w:rsidRPr="005B4D90">
        <w:rPr>
          <w:i/>
        </w:rPr>
        <w:t>Mol Plant</w:t>
      </w:r>
      <w:r w:rsidRPr="005B4D90">
        <w:t xml:space="preserve"> </w:t>
      </w:r>
      <w:r w:rsidRPr="005B4D90">
        <w:rPr>
          <w:b/>
        </w:rPr>
        <w:t>9</w:t>
      </w:r>
      <w:r w:rsidRPr="005B4D90">
        <w:t>(6): 787-797.</w:t>
      </w:r>
    </w:p>
    <w:p w14:paraId="2311B502" w14:textId="77777777" w:rsidR="005B4D90" w:rsidRPr="005B4D90" w:rsidRDefault="005B4D90" w:rsidP="005B4D90">
      <w:pPr>
        <w:pStyle w:val="EndNoteBibliography"/>
        <w:spacing w:after="0"/>
        <w:ind w:left="720" w:hanging="720"/>
      </w:pPr>
      <w:r w:rsidRPr="005B4D90">
        <w:rPr>
          <w:b/>
        </w:rPr>
        <w:t>Hultquist SJ, Vogel KP, Lee DJ, Arumuganathan K, Kaeppler S. 1997.</w:t>
      </w:r>
      <w:r w:rsidRPr="005B4D90">
        <w:t xml:space="preserve"> DNA Content and Chloroplast DNA Polymorphisms among Switchgrasses from Remnant Midwestern Prairies. </w:t>
      </w:r>
      <w:r w:rsidRPr="005B4D90">
        <w:rPr>
          <w:i/>
        </w:rPr>
        <w:t>Crop Science</w:t>
      </w:r>
      <w:r w:rsidRPr="005B4D90">
        <w:t xml:space="preserve"> </w:t>
      </w:r>
      <w:r w:rsidRPr="005B4D90">
        <w:rPr>
          <w:b/>
        </w:rPr>
        <w:t>37</w:t>
      </w:r>
      <w:r w:rsidRPr="005B4D90">
        <w:t>(2): cropsci1997.0011183X003700020047x.</w:t>
      </w:r>
    </w:p>
    <w:p w14:paraId="50E84C7F" w14:textId="77777777" w:rsidR="005B4D90" w:rsidRPr="005B4D90" w:rsidRDefault="005B4D90" w:rsidP="005B4D90">
      <w:pPr>
        <w:pStyle w:val="EndNoteBibliography"/>
        <w:spacing w:after="0"/>
        <w:ind w:left="720" w:hanging="720"/>
      </w:pPr>
      <w:r w:rsidRPr="005B4D90">
        <w:rPr>
          <w:b/>
        </w:rPr>
        <w:lastRenderedPageBreak/>
        <w:t>Kamiya T, Borghi M, Wang P, Danku JMC, Kalmbach L, Hosmani PS, Naseer S, Fujiwara T, Geldner N, Salt DE. 2015.</w:t>
      </w:r>
      <w:r w:rsidRPr="005B4D90">
        <w:t xml:space="preserve"> The MYB36 transcription factor orchestrates Casparian strip formation. </w:t>
      </w:r>
      <w:r w:rsidRPr="005B4D90">
        <w:rPr>
          <w:i/>
        </w:rPr>
        <w:t>Proceedings of the National Academy of Sciences</w:t>
      </w:r>
      <w:r w:rsidRPr="005B4D90">
        <w:t xml:space="preserve"> </w:t>
      </w:r>
      <w:r w:rsidRPr="005B4D90">
        <w:rPr>
          <w:b/>
        </w:rPr>
        <w:t>112</w:t>
      </w:r>
      <w:r w:rsidRPr="005B4D90">
        <w:t>(33): 10533.</w:t>
      </w:r>
    </w:p>
    <w:p w14:paraId="6E5BB295" w14:textId="77777777" w:rsidR="005B4D90" w:rsidRPr="005B4D90" w:rsidRDefault="005B4D90" w:rsidP="005B4D90">
      <w:pPr>
        <w:pStyle w:val="EndNoteBibliography"/>
        <w:spacing w:after="0"/>
        <w:ind w:left="720" w:hanging="720"/>
      </w:pPr>
      <w:r w:rsidRPr="005B4D90">
        <w:rPr>
          <w:b/>
        </w:rPr>
        <w:t>Kawecki TJ, Ebert D. 2004.</w:t>
      </w:r>
      <w:r w:rsidRPr="005B4D90">
        <w:t xml:space="preserve"> Conceptual issues in local adaptation. </w:t>
      </w:r>
      <w:r w:rsidRPr="005B4D90">
        <w:rPr>
          <w:i/>
        </w:rPr>
        <w:t>Ecology Letters</w:t>
      </w:r>
      <w:r w:rsidRPr="005B4D90">
        <w:t xml:space="preserve"> </w:t>
      </w:r>
      <w:r w:rsidRPr="005B4D90">
        <w:rPr>
          <w:b/>
        </w:rPr>
        <w:t>7</w:t>
      </w:r>
      <w:r w:rsidRPr="005B4D90">
        <w:t>(12): 1225-1241.</w:t>
      </w:r>
    </w:p>
    <w:p w14:paraId="1F3A5E2F" w14:textId="77777777" w:rsidR="005B4D90" w:rsidRPr="005B4D90" w:rsidRDefault="005B4D90" w:rsidP="005B4D90">
      <w:pPr>
        <w:pStyle w:val="EndNoteBibliography"/>
        <w:spacing w:after="0"/>
        <w:ind w:left="720" w:hanging="720"/>
      </w:pPr>
      <w:r w:rsidRPr="005B4D90">
        <w:rPr>
          <w:b/>
        </w:rPr>
        <w:t>Kobayashi NI, Yamaji N, Yamamoto H, Okubo K, Ueno H, Costa A, Tanoi K, Matsumura H, Fujii-Kashino M, Horiuchi T, et al. 2017.</w:t>
      </w:r>
      <w:r w:rsidRPr="005B4D90">
        <w:t xml:space="preserve"> OsHKT1;5 mediates Na+ exclusion in the vasculature to protect leaf blades and reproductive tissues from salt toxicity in rice. </w:t>
      </w:r>
      <w:r w:rsidRPr="005B4D90">
        <w:rPr>
          <w:i/>
        </w:rPr>
        <w:t>The Plant Journal</w:t>
      </w:r>
      <w:r w:rsidRPr="005B4D90">
        <w:t xml:space="preserve"> </w:t>
      </w:r>
      <w:r w:rsidRPr="005B4D90">
        <w:rPr>
          <w:b/>
        </w:rPr>
        <w:t>91</w:t>
      </w:r>
      <w:r w:rsidRPr="005B4D90">
        <w:t>(4): 657-670.</w:t>
      </w:r>
    </w:p>
    <w:p w14:paraId="222B33D0" w14:textId="77777777" w:rsidR="005B4D90" w:rsidRPr="005B4D90" w:rsidRDefault="005B4D90" w:rsidP="005B4D90">
      <w:pPr>
        <w:pStyle w:val="EndNoteBibliography"/>
        <w:spacing w:after="0"/>
        <w:ind w:left="720" w:hanging="720"/>
      </w:pPr>
      <w:r w:rsidRPr="005B4D90">
        <w:rPr>
          <w:b/>
        </w:rPr>
        <w:t>Li H, Durbin R. 2009.</w:t>
      </w:r>
      <w:r w:rsidRPr="005B4D90">
        <w:t xml:space="preserve"> Fast and accurate short read alignment with Burrows–Wheeler transform. </w:t>
      </w:r>
      <w:r w:rsidRPr="005B4D90">
        <w:rPr>
          <w:i/>
        </w:rPr>
        <w:t>Bioinformatics</w:t>
      </w:r>
      <w:r w:rsidRPr="005B4D90">
        <w:t xml:space="preserve"> </w:t>
      </w:r>
      <w:r w:rsidRPr="005B4D90">
        <w:rPr>
          <w:b/>
        </w:rPr>
        <w:t>25</w:t>
      </w:r>
      <w:r w:rsidRPr="005B4D90">
        <w:t>(14): 1754-1760.</w:t>
      </w:r>
    </w:p>
    <w:p w14:paraId="617AEFA3" w14:textId="77777777" w:rsidR="005B4D90" w:rsidRPr="005B4D90" w:rsidRDefault="005B4D90" w:rsidP="005B4D90">
      <w:pPr>
        <w:pStyle w:val="EndNoteBibliography"/>
        <w:spacing w:after="0"/>
        <w:ind w:left="720" w:hanging="720"/>
      </w:pPr>
      <w:r w:rsidRPr="005B4D90">
        <w:rPr>
          <w:b/>
        </w:rPr>
        <w:t>Li J, Ji L. 2005.</w:t>
      </w:r>
      <w:r w:rsidRPr="005B4D90">
        <w:t xml:space="preserve"> Adjusting multiple testing in multilocus analyses using the eigenvalues of a correlation matrix. </w:t>
      </w:r>
      <w:r w:rsidRPr="005B4D90">
        <w:rPr>
          <w:i/>
        </w:rPr>
        <w:t>Heredity</w:t>
      </w:r>
      <w:r w:rsidRPr="005B4D90">
        <w:t xml:space="preserve"> </w:t>
      </w:r>
      <w:r w:rsidRPr="005B4D90">
        <w:rPr>
          <w:b/>
        </w:rPr>
        <w:t>95</w:t>
      </w:r>
      <w:r w:rsidRPr="005B4D90">
        <w:t>(3): 221-227.</w:t>
      </w:r>
    </w:p>
    <w:p w14:paraId="6B5D90CC" w14:textId="77777777" w:rsidR="005B4D90" w:rsidRPr="005B4D90" w:rsidRDefault="005B4D90" w:rsidP="005B4D90">
      <w:pPr>
        <w:pStyle w:val="EndNoteBibliography"/>
        <w:spacing w:after="0"/>
        <w:ind w:left="720" w:hanging="720"/>
      </w:pPr>
      <w:r w:rsidRPr="005B4D90">
        <w:rPr>
          <w:b/>
        </w:rPr>
        <w:t>Loudet O, Saliba-Colombani V, Camilleri C, Calenge F, Gaudon V, Koprivova A, North KA, Kopriva S, Daniel-Vedele F. 2007.</w:t>
      </w:r>
      <w:r w:rsidRPr="005B4D90">
        <w:t xml:space="preserve"> Natural variation for sulfate content in Arabidopsis thaliana is highly controlled by APR2. </w:t>
      </w:r>
      <w:r w:rsidRPr="005B4D90">
        <w:rPr>
          <w:i/>
        </w:rPr>
        <w:t>Nature Genetics</w:t>
      </w:r>
      <w:r w:rsidRPr="005B4D90">
        <w:t xml:space="preserve"> </w:t>
      </w:r>
      <w:r w:rsidRPr="005B4D90">
        <w:rPr>
          <w:b/>
        </w:rPr>
        <w:t>39</w:t>
      </w:r>
      <w:r w:rsidRPr="005B4D90">
        <w:t>(7): 896-900.</w:t>
      </w:r>
    </w:p>
    <w:p w14:paraId="416A684B" w14:textId="452FDB7B" w:rsidR="005B4D90" w:rsidRPr="005B4D90" w:rsidRDefault="005B4D90" w:rsidP="005B4D90">
      <w:pPr>
        <w:pStyle w:val="EndNoteBibliography"/>
        <w:spacing w:after="0"/>
        <w:ind w:left="720" w:hanging="720"/>
      </w:pPr>
      <w:r w:rsidRPr="005B4D90">
        <w:rPr>
          <w:b/>
        </w:rPr>
        <w:t>Lovell JT, Healey A, Schmutz J, Juenger T 2020</w:t>
      </w:r>
      <w:r w:rsidRPr="005B4D90">
        <w:t xml:space="preserve">. Switchgrass v5 4-way (AP13 x DAC, WBC x VS16) genetic map: Dryad, Dataset, </w:t>
      </w:r>
      <w:hyperlink r:id="rId8" w:history="1">
        <w:r w:rsidRPr="005B4D90">
          <w:rPr>
            <w:rStyle w:val="Hyperlink"/>
          </w:rPr>
          <w:t>https://doi.org/10.5061/dryad.ghx3ffbjv</w:t>
        </w:r>
      </w:hyperlink>
      <w:r w:rsidRPr="005B4D90">
        <w:t>.</w:t>
      </w:r>
    </w:p>
    <w:p w14:paraId="50395994" w14:textId="77777777" w:rsidR="005B4D90" w:rsidRPr="005B4D90" w:rsidRDefault="005B4D90" w:rsidP="005B4D90">
      <w:pPr>
        <w:pStyle w:val="EndNoteBibliography"/>
        <w:spacing w:after="0"/>
        <w:ind w:left="720" w:hanging="720"/>
      </w:pPr>
      <w:r w:rsidRPr="005B4D90">
        <w:rPr>
          <w:b/>
        </w:rPr>
        <w:t>Lowry DB, Behrman KD, Grabowski P, Morris GP, Kiniry JR, Juenger TE. 2014.</w:t>
      </w:r>
      <w:r w:rsidRPr="005B4D90">
        <w:t xml:space="preserve"> Adaptations between ecotypes and along environmental gradients in Panicum virgatum. </w:t>
      </w:r>
      <w:r w:rsidRPr="005B4D90">
        <w:rPr>
          <w:i/>
        </w:rPr>
        <w:t>Am Nat</w:t>
      </w:r>
      <w:r w:rsidRPr="005B4D90">
        <w:t xml:space="preserve"> </w:t>
      </w:r>
      <w:r w:rsidRPr="005B4D90">
        <w:rPr>
          <w:b/>
        </w:rPr>
        <w:t>183</w:t>
      </w:r>
      <w:r w:rsidRPr="005B4D90">
        <w:t>(5): 682-692.</w:t>
      </w:r>
    </w:p>
    <w:p w14:paraId="75BB24B8" w14:textId="77777777" w:rsidR="005B4D90" w:rsidRPr="005B4D90" w:rsidRDefault="005B4D90" w:rsidP="005B4D90">
      <w:pPr>
        <w:pStyle w:val="EndNoteBibliography"/>
        <w:spacing w:after="0"/>
        <w:ind w:left="720" w:hanging="720"/>
      </w:pPr>
      <w:r w:rsidRPr="005B4D90">
        <w:rPr>
          <w:b/>
        </w:rPr>
        <w:t>Lowry DB, Lovell JT, Zhang L, Bonnette J, Fay PA, Mitchell RB, Lloyd-Reilley J, Boe AR, Wu Y, Rouquette FM, et al. 2019.</w:t>
      </w:r>
      <w:r w:rsidRPr="005B4D90">
        <w:t xml:space="preserve"> QTL × environment interactions underlie adaptive divergence in switchgrass across a large latitudinal gradient. </w:t>
      </w:r>
      <w:r w:rsidRPr="005B4D90">
        <w:rPr>
          <w:i/>
        </w:rPr>
        <w:t>Proceedings of the National Academy of Sciences</w:t>
      </w:r>
      <w:r w:rsidRPr="005B4D90">
        <w:t xml:space="preserve"> </w:t>
      </w:r>
      <w:r w:rsidRPr="005B4D90">
        <w:rPr>
          <w:b/>
        </w:rPr>
        <w:t>116</w:t>
      </w:r>
      <w:r w:rsidRPr="005B4D90">
        <w:t>(26): 12933.</w:t>
      </w:r>
    </w:p>
    <w:p w14:paraId="032303D2" w14:textId="77777777" w:rsidR="005B4D90" w:rsidRPr="005B4D90" w:rsidRDefault="005B4D90" w:rsidP="005B4D90">
      <w:pPr>
        <w:pStyle w:val="EndNoteBibliography"/>
        <w:spacing w:after="0"/>
        <w:ind w:left="720" w:hanging="720"/>
      </w:pPr>
      <w:r w:rsidRPr="005B4D90">
        <w:rPr>
          <w:b/>
        </w:rPr>
        <w:t>Lowry DB, Sheng CC, Zhu Z, Juenger TE, Lahner B, Salt DE, Willis JH. 2012.</w:t>
      </w:r>
      <w:r w:rsidRPr="005B4D90">
        <w:t xml:space="preserve"> Mapping of Ionomic Traits in Mimulus guttatus Reveals Mo and Cd QTLs That Colocalize with MOT1 Homologues. </w:t>
      </w:r>
      <w:r w:rsidRPr="005B4D90">
        <w:rPr>
          <w:i/>
        </w:rPr>
        <w:t>PLoS One</w:t>
      </w:r>
      <w:r w:rsidRPr="005B4D90">
        <w:t xml:space="preserve"> </w:t>
      </w:r>
      <w:r w:rsidRPr="005B4D90">
        <w:rPr>
          <w:b/>
        </w:rPr>
        <w:t>7</w:t>
      </w:r>
      <w:r w:rsidRPr="005B4D90">
        <w:t>(1): e30730.</w:t>
      </w:r>
    </w:p>
    <w:p w14:paraId="16EA1842" w14:textId="77777777" w:rsidR="005B4D90" w:rsidRPr="005B4D90" w:rsidRDefault="005B4D90" w:rsidP="005B4D90">
      <w:pPr>
        <w:pStyle w:val="EndNoteBibliography"/>
        <w:spacing w:after="0"/>
        <w:ind w:left="720" w:hanging="720"/>
      </w:pPr>
      <w:r w:rsidRPr="005B4D90">
        <w:rPr>
          <w:b/>
        </w:rPr>
        <w:t>Maathuis FJM. 2009.</w:t>
      </w:r>
      <w:r w:rsidRPr="005B4D90">
        <w:t xml:space="preserve"> Physiological functions of mineral macronutrients. </w:t>
      </w:r>
      <w:r w:rsidRPr="005B4D90">
        <w:rPr>
          <w:i/>
        </w:rPr>
        <w:t>Current Opinion in Plant Biology</w:t>
      </w:r>
      <w:r w:rsidRPr="005B4D90">
        <w:t xml:space="preserve"> </w:t>
      </w:r>
      <w:r w:rsidRPr="005B4D90">
        <w:rPr>
          <w:b/>
        </w:rPr>
        <w:t>12</w:t>
      </w:r>
      <w:r w:rsidRPr="005B4D90">
        <w:t>(3): 250-258.</w:t>
      </w:r>
    </w:p>
    <w:p w14:paraId="5E4E382C" w14:textId="77777777" w:rsidR="005B4D90" w:rsidRPr="005B4D90" w:rsidRDefault="005B4D90" w:rsidP="005B4D90">
      <w:pPr>
        <w:pStyle w:val="EndNoteBibliography"/>
        <w:spacing w:after="0"/>
        <w:ind w:left="720" w:hanging="720"/>
      </w:pPr>
      <w:r w:rsidRPr="005B4D90">
        <w:rPr>
          <w:b/>
        </w:rPr>
        <w:t>Malosetti M, Ribaut J-M, van Eeuwijk FA. 2013.</w:t>
      </w:r>
      <w:r w:rsidRPr="005B4D90">
        <w:t xml:space="preserve"> The statistical analysis of multi-environment data: modeling genotype-by-environment interaction and its genetic basis. </w:t>
      </w:r>
      <w:r w:rsidRPr="005B4D90">
        <w:rPr>
          <w:i/>
        </w:rPr>
        <w:t>Frontiers in Physiology</w:t>
      </w:r>
      <w:r w:rsidRPr="005B4D90">
        <w:t xml:space="preserve"> </w:t>
      </w:r>
      <w:r w:rsidRPr="005B4D90">
        <w:rPr>
          <w:b/>
        </w:rPr>
        <w:t>4</w:t>
      </w:r>
      <w:r w:rsidRPr="005B4D90">
        <w:t>(44).</w:t>
      </w:r>
    </w:p>
    <w:p w14:paraId="5E77E7AB" w14:textId="77777777" w:rsidR="005B4D90" w:rsidRPr="005B4D90" w:rsidRDefault="005B4D90" w:rsidP="005B4D90">
      <w:pPr>
        <w:pStyle w:val="EndNoteBibliography"/>
        <w:spacing w:after="0"/>
        <w:ind w:left="720" w:hanging="720"/>
      </w:pPr>
      <w:r w:rsidRPr="005B4D90">
        <w:rPr>
          <w:b/>
        </w:rPr>
        <w:t>Mass EV, Ogata G, Garber MJ. 1972.</w:t>
      </w:r>
      <w:r w:rsidRPr="005B4D90">
        <w:t xml:space="preserve"> Influence of Salinity on Fe, Mn, and Zn Uptake by Plants1. </w:t>
      </w:r>
      <w:r w:rsidRPr="005B4D90">
        <w:rPr>
          <w:i/>
        </w:rPr>
        <w:t>Agronomy Journal</w:t>
      </w:r>
      <w:r w:rsidRPr="005B4D90">
        <w:t xml:space="preserve"> </w:t>
      </w:r>
      <w:r w:rsidRPr="005B4D90">
        <w:rPr>
          <w:b/>
        </w:rPr>
        <w:t>64</w:t>
      </w:r>
      <w:r w:rsidRPr="005B4D90">
        <w:t>(6): 793-795.</w:t>
      </w:r>
    </w:p>
    <w:p w14:paraId="5AB7940B" w14:textId="77777777" w:rsidR="005B4D90" w:rsidRPr="005B4D90" w:rsidRDefault="005B4D90" w:rsidP="005B4D90">
      <w:pPr>
        <w:pStyle w:val="EndNoteBibliography"/>
        <w:spacing w:after="0"/>
        <w:ind w:left="720" w:hanging="720"/>
      </w:pPr>
      <w:r w:rsidRPr="005B4D90">
        <w:rPr>
          <w:b/>
        </w:rPr>
        <w:t>McBride AC, Dale VH, Baskaran LM, Downing ME, Eaton LM, Efroymson RA, Garten CT, Kline KL, Jager HI, Mulholland PJ, et al. 2011.</w:t>
      </w:r>
      <w:r w:rsidRPr="005B4D90">
        <w:t xml:space="preserve"> Indicators to support environmental sustainability of bioenergy systems. </w:t>
      </w:r>
      <w:r w:rsidRPr="005B4D90">
        <w:rPr>
          <w:i/>
        </w:rPr>
        <w:t>Ecological Indicators</w:t>
      </w:r>
      <w:r w:rsidRPr="005B4D90">
        <w:t xml:space="preserve"> </w:t>
      </w:r>
      <w:r w:rsidRPr="005B4D90">
        <w:rPr>
          <w:b/>
        </w:rPr>
        <w:t>11</w:t>
      </w:r>
      <w:r w:rsidRPr="005B4D90">
        <w:t>(5): 1277-1289.</w:t>
      </w:r>
    </w:p>
    <w:p w14:paraId="487DCEB4" w14:textId="77777777" w:rsidR="005B4D90" w:rsidRPr="005B4D90" w:rsidRDefault="005B4D90" w:rsidP="005B4D90">
      <w:pPr>
        <w:pStyle w:val="EndNoteBibliography"/>
        <w:spacing w:after="0"/>
        <w:ind w:left="720" w:hanging="720"/>
      </w:pPr>
      <w:r w:rsidRPr="005B4D90">
        <w:rPr>
          <w:b/>
        </w:rPr>
        <w:t>Mickelbart MV, Hasegawa PM, Bailey-Serres J. 2015.</w:t>
      </w:r>
      <w:r w:rsidRPr="005B4D90">
        <w:t xml:space="preserve"> Genetic mechanisms of abiotic stress tolerance that translate to crop yield stability. </w:t>
      </w:r>
      <w:r w:rsidRPr="005B4D90">
        <w:rPr>
          <w:i/>
        </w:rPr>
        <w:t>Nature Reviews Genetics</w:t>
      </w:r>
      <w:r w:rsidRPr="005B4D90">
        <w:t xml:space="preserve"> </w:t>
      </w:r>
      <w:r w:rsidRPr="005B4D90">
        <w:rPr>
          <w:b/>
        </w:rPr>
        <w:t>16</w:t>
      </w:r>
      <w:r w:rsidRPr="005B4D90">
        <w:t>(4): 237-251.</w:t>
      </w:r>
    </w:p>
    <w:p w14:paraId="275A2522" w14:textId="77777777" w:rsidR="005B4D90" w:rsidRPr="005B4D90" w:rsidRDefault="005B4D90" w:rsidP="005B4D90">
      <w:pPr>
        <w:pStyle w:val="EndNoteBibliography"/>
        <w:spacing w:after="0"/>
        <w:ind w:left="720" w:hanging="720"/>
      </w:pPr>
      <w:r w:rsidRPr="005B4D90">
        <w:rPr>
          <w:b/>
        </w:rPr>
        <w:lastRenderedPageBreak/>
        <w:t>Milano ER, Lowry DB, Juenger TE. 2016.</w:t>
      </w:r>
      <w:r w:rsidRPr="005B4D90">
        <w:t xml:space="preserve"> The Genetic Basis of Upland/Lowland Ecotype Divergence in Switchgrass (Panicum virgatum). </w:t>
      </w:r>
      <w:r w:rsidRPr="005B4D90">
        <w:rPr>
          <w:i/>
        </w:rPr>
        <w:t>G3 (Bethesda, Md.)</w:t>
      </w:r>
      <w:r w:rsidRPr="005B4D90">
        <w:t xml:space="preserve"> </w:t>
      </w:r>
      <w:r w:rsidRPr="005B4D90">
        <w:rPr>
          <w:b/>
        </w:rPr>
        <w:t>6</w:t>
      </w:r>
      <w:r w:rsidRPr="005B4D90">
        <w:t>(11): 3561-3570.</w:t>
      </w:r>
    </w:p>
    <w:p w14:paraId="3D9A17F8" w14:textId="77777777" w:rsidR="005B4D90" w:rsidRPr="005B4D90" w:rsidRDefault="005B4D90" w:rsidP="005B4D90">
      <w:pPr>
        <w:pStyle w:val="EndNoteBibliography"/>
        <w:spacing w:after="0"/>
        <w:ind w:left="720" w:hanging="720"/>
      </w:pPr>
      <w:r w:rsidRPr="005B4D90">
        <w:rPr>
          <w:b/>
        </w:rPr>
        <w:t>Morrissey J, Baxter IR, Lee J, Li L, Lahner B, Grotz N, Kaplan J, Salt DE, Guerinot ML. 2009.</w:t>
      </w:r>
      <w:r w:rsidRPr="005B4D90">
        <w:t xml:space="preserve"> The Ferroportin Metal Efflux Proteins Function in Iron and Cobalt Homeostasis in &amp;lt;em&amp;gt;Arabidopsis&amp;lt;/em&amp;gt. </w:t>
      </w:r>
      <w:r w:rsidRPr="005B4D90">
        <w:rPr>
          <w:i/>
        </w:rPr>
        <w:t>The Plant cell</w:t>
      </w:r>
      <w:r w:rsidRPr="005B4D90">
        <w:t xml:space="preserve"> </w:t>
      </w:r>
      <w:r w:rsidRPr="005B4D90">
        <w:rPr>
          <w:b/>
        </w:rPr>
        <w:t>21</w:t>
      </w:r>
      <w:r w:rsidRPr="005B4D90">
        <w:t>(10): 3326.</w:t>
      </w:r>
    </w:p>
    <w:p w14:paraId="070DC3B1" w14:textId="77777777" w:rsidR="005B4D90" w:rsidRPr="005B4D90" w:rsidRDefault="005B4D90" w:rsidP="005B4D90">
      <w:pPr>
        <w:pStyle w:val="EndNoteBibliography"/>
        <w:spacing w:after="0"/>
        <w:ind w:left="720" w:hanging="720"/>
      </w:pPr>
      <w:r w:rsidRPr="005B4D90">
        <w:rPr>
          <w:b/>
        </w:rPr>
        <w:t>Munns R, James RA, Xu B, Athman A, Conn SJ, Jordans C, Byrt CS, Hare RA, Tyerman SD, Tester M, et al. 2012.</w:t>
      </w:r>
      <w:r w:rsidRPr="005B4D90">
        <w:t xml:space="preserve"> Wheat grain yield on saline soils is improved by an ancestral Na+ transporter gene. </w:t>
      </w:r>
      <w:r w:rsidRPr="005B4D90">
        <w:rPr>
          <w:i/>
        </w:rPr>
        <w:t>Nature Biotechnology</w:t>
      </w:r>
      <w:r w:rsidRPr="005B4D90">
        <w:t xml:space="preserve"> </w:t>
      </w:r>
      <w:r w:rsidRPr="005B4D90">
        <w:rPr>
          <w:b/>
        </w:rPr>
        <w:t>30</w:t>
      </w:r>
      <w:r w:rsidRPr="005B4D90">
        <w:t>(4): 360-364.</w:t>
      </w:r>
    </w:p>
    <w:p w14:paraId="3EAEE1D9" w14:textId="77777777" w:rsidR="005B4D90" w:rsidRPr="005B4D90" w:rsidRDefault="005B4D90" w:rsidP="005B4D90">
      <w:pPr>
        <w:pStyle w:val="EndNoteBibliography"/>
        <w:spacing w:after="0"/>
        <w:ind w:left="720" w:hanging="720"/>
      </w:pPr>
      <w:r w:rsidRPr="005B4D90">
        <w:rPr>
          <w:b/>
        </w:rPr>
        <w:t>Norton GJ, Deacon CM, Xiong L, Huang S, Meharg AA, Price AH. 2010.</w:t>
      </w:r>
      <w:r w:rsidRPr="005B4D90">
        <w:t xml:space="preserve"> Genetic mapping of the rice ionome in leaves and grain: identification of QTLs for 17 elements including arsenic, cadmium, iron and selenium. </w:t>
      </w:r>
      <w:r w:rsidRPr="005B4D90">
        <w:rPr>
          <w:i/>
        </w:rPr>
        <w:t>Plant and Soil</w:t>
      </w:r>
      <w:r w:rsidRPr="005B4D90">
        <w:t xml:space="preserve"> </w:t>
      </w:r>
      <w:r w:rsidRPr="005B4D90">
        <w:rPr>
          <w:b/>
        </w:rPr>
        <w:t>329</w:t>
      </w:r>
      <w:r w:rsidRPr="005B4D90">
        <w:t>(1): 139-153.</w:t>
      </w:r>
    </w:p>
    <w:p w14:paraId="66948317" w14:textId="77777777" w:rsidR="005B4D90" w:rsidRPr="005B4D90" w:rsidRDefault="005B4D90" w:rsidP="005B4D90">
      <w:pPr>
        <w:pStyle w:val="EndNoteBibliography"/>
        <w:spacing w:after="0"/>
        <w:ind w:left="720" w:hanging="720"/>
      </w:pPr>
      <w:r w:rsidRPr="005B4D90">
        <w:rPr>
          <w:b/>
        </w:rPr>
        <w:t>Peixoto MdM, Sage RF. 2016.</w:t>
      </w:r>
      <w:r w:rsidRPr="005B4D90">
        <w:t xml:space="preserve"> Improved experimental protocols to evaluate cold tolerance thresholds in Miscanthus and switchgrass rhizomes. </w:t>
      </w:r>
      <w:r w:rsidRPr="005B4D90">
        <w:rPr>
          <w:i/>
        </w:rPr>
        <w:t>GCB Bioenergy</w:t>
      </w:r>
      <w:r w:rsidRPr="005B4D90">
        <w:t xml:space="preserve"> </w:t>
      </w:r>
      <w:r w:rsidRPr="005B4D90">
        <w:rPr>
          <w:b/>
        </w:rPr>
        <w:t>8</w:t>
      </w:r>
      <w:r w:rsidRPr="005B4D90">
        <w:t>(2): 257-268.</w:t>
      </w:r>
    </w:p>
    <w:p w14:paraId="61666F72" w14:textId="77777777" w:rsidR="005B4D90" w:rsidRPr="005B4D90" w:rsidRDefault="005B4D90" w:rsidP="005B4D90">
      <w:pPr>
        <w:pStyle w:val="EndNoteBibliography"/>
        <w:spacing w:after="0"/>
        <w:ind w:left="720" w:hanging="720"/>
      </w:pPr>
      <w:r w:rsidRPr="005B4D90">
        <w:rPr>
          <w:b/>
        </w:rPr>
        <w:t>Phuke RM, Anuradha K, Radhika K, Jabeen F, Anuradha G, Ramesh T, Hariprasanna K, Mehtre SP, Deshpande SP, Anil G, et al. 2017.</w:t>
      </w:r>
      <w:r w:rsidRPr="005B4D90">
        <w:t xml:space="preserve"> Genetic Variability, Genotype × Environment Interaction, Correlation, and GGE Biplot Analysis for Grain Iron and Zinc Concentration and Other Agronomic Traits in RIL Population of Sorghum (Sorghum bicolor L. Moench). </w:t>
      </w:r>
      <w:r w:rsidRPr="005B4D90">
        <w:rPr>
          <w:i/>
        </w:rPr>
        <w:t>Frontiers in Plant Science</w:t>
      </w:r>
      <w:r w:rsidRPr="005B4D90">
        <w:t xml:space="preserve"> </w:t>
      </w:r>
      <w:r w:rsidRPr="005B4D90">
        <w:rPr>
          <w:b/>
        </w:rPr>
        <w:t>8</w:t>
      </w:r>
      <w:r w:rsidRPr="005B4D90">
        <w:t>(712).</w:t>
      </w:r>
    </w:p>
    <w:p w14:paraId="58DA6744" w14:textId="77777777" w:rsidR="005B4D90" w:rsidRPr="005B4D90" w:rsidRDefault="005B4D90" w:rsidP="005B4D90">
      <w:pPr>
        <w:pStyle w:val="EndNoteBibliography"/>
        <w:spacing w:after="0"/>
        <w:ind w:left="720" w:hanging="720"/>
      </w:pPr>
      <w:r w:rsidRPr="005B4D90">
        <w:rPr>
          <w:b/>
        </w:rPr>
        <w:t>Poormohammad Kiani S, Trontin C, Andreatta M, Simon M, Robert T, Salt DE, Loudet O. 2012.</w:t>
      </w:r>
      <w:r w:rsidRPr="005B4D90">
        <w:t xml:space="preserve"> Allelic Heterogeneity and Trade-Off Shape Natural Variation for Response to Soil Micronutrient. </w:t>
      </w:r>
      <w:r w:rsidRPr="005B4D90">
        <w:rPr>
          <w:i/>
        </w:rPr>
        <w:t>PLOS Genetics</w:t>
      </w:r>
      <w:r w:rsidRPr="005B4D90">
        <w:t xml:space="preserve"> </w:t>
      </w:r>
      <w:r w:rsidRPr="005B4D90">
        <w:rPr>
          <w:b/>
        </w:rPr>
        <w:t>8</w:t>
      </w:r>
      <w:r w:rsidRPr="005B4D90">
        <w:t>(7): e1002814.</w:t>
      </w:r>
    </w:p>
    <w:p w14:paraId="37D2CF0F" w14:textId="77777777" w:rsidR="005B4D90" w:rsidRPr="005B4D90" w:rsidRDefault="005B4D90" w:rsidP="005B4D90">
      <w:pPr>
        <w:pStyle w:val="EndNoteBibliography"/>
        <w:spacing w:after="0"/>
        <w:ind w:left="720" w:hanging="720"/>
      </w:pPr>
      <w:r w:rsidRPr="005B4D90">
        <w:rPr>
          <w:b/>
        </w:rPr>
        <w:t>Porter Jr CL. 1966.</w:t>
      </w:r>
      <w:r w:rsidRPr="005B4D90">
        <w:t xml:space="preserve"> An Analysis of Variation Between Upland and Lowland Switchgrass, Panicum Virgatum L., in Central Oklahoma. </w:t>
      </w:r>
      <w:r w:rsidRPr="005B4D90">
        <w:rPr>
          <w:i/>
        </w:rPr>
        <w:t>Ecology</w:t>
      </w:r>
      <w:r w:rsidRPr="005B4D90">
        <w:t xml:space="preserve"> </w:t>
      </w:r>
      <w:r w:rsidRPr="005B4D90">
        <w:rPr>
          <w:b/>
        </w:rPr>
        <w:t>47</w:t>
      </w:r>
      <w:r w:rsidRPr="005B4D90">
        <w:t>(6): 980-992.</w:t>
      </w:r>
    </w:p>
    <w:p w14:paraId="35C3E0AC" w14:textId="747B6689" w:rsidR="005B4D90" w:rsidRPr="005B4D90" w:rsidRDefault="005B4D90" w:rsidP="005B4D90">
      <w:pPr>
        <w:pStyle w:val="EndNoteBibliography"/>
        <w:spacing w:after="0"/>
        <w:ind w:left="720" w:hanging="720"/>
      </w:pPr>
      <w:r w:rsidRPr="005B4D90">
        <w:rPr>
          <w:b/>
        </w:rPr>
        <w:t>R Core Team 2020</w:t>
      </w:r>
      <w:r w:rsidRPr="005B4D90">
        <w:t xml:space="preserve">. R: A Language and Environment for Statistical Computing. Vienna, Austria: R Foundation for Statistical Computing. URL </w:t>
      </w:r>
      <w:hyperlink r:id="rId9" w:history="1">
        <w:r w:rsidRPr="005B4D90">
          <w:rPr>
            <w:rStyle w:val="Hyperlink"/>
          </w:rPr>
          <w:t>https://www.R-project.org/</w:t>
        </w:r>
      </w:hyperlink>
      <w:r w:rsidRPr="005B4D90">
        <w:t>.</w:t>
      </w:r>
    </w:p>
    <w:p w14:paraId="4C1B8280" w14:textId="77777777" w:rsidR="005B4D90" w:rsidRPr="005B4D90" w:rsidRDefault="005B4D90" w:rsidP="005B4D90">
      <w:pPr>
        <w:pStyle w:val="EndNoteBibliography"/>
        <w:spacing w:after="0"/>
        <w:ind w:left="720" w:hanging="720"/>
      </w:pPr>
      <w:r w:rsidRPr="005B4D90">
        <w:rPr>
          <w:b/>
        </w:rPr>
        <w:t>Ren Z-H, Gao J-P, Li L-G, Cai X-L, Huang W, Chao D-Y, Zhu M-Z, Wang Z-Y, Luan S, Lin H-X. 2005.</w:t>
      </w:r>
      <w:r w:rsidRPr="005B4D90">
        <w:t xml:space="preserve"> A rice quantitative trait locus for salt tolerance encodes a sodium transporter. </w:t>
      </w:r>
      <w:r w:rsidRPr="005B4D90">
        <w:rPr>
          <w:i/>
        </w:rPr>
        <w:t>Nature Genetics</w:t>
      </w:r>
      <w:r w:rsidRPr="005B4D90">
        <w:t xml:space="preserve"> </w:t>
      </w:r>
      <w:r w:rsidRPr="005B4D90">
        <w:rPr>
          <w:b/>
        </w:rPr>
        <w:t>37</w:t>
      </w:r>
      <w:r w:rsidRPr="005B4D90">
        <w:t>(10): 1141-1146.</w:t>
      </w:r>
    </w:p>
    <w:p w14:paraId="252A3C7A" w14:textId="77777777" w:rsidR="005B4D90" w:rsidRPr="005B4D90" w:rsidRDefault="005B4D90" w:rsidP="005B4D90">
      <w:pPr>
        <w:pStyle w:val="EndNoteBibliography"/>
        <w:spacing w:after="0"/>
        <w:ind w:left="720" w:hanging="720"/>
      </w:pPr>
      <w:r w:rsidRPr="005B4D90">
        <w:rPr>
          <w:b/>
        </w:rPr>
        <w:t>Rus A, Baxter I, Muthukumar B, Gustin J, Lahner B, Yakubova E, Salt DE. 2006.</w:t>
      </w:r>
      <w:r w:rsidRPr="005B4D90">
        <w:t xml:space="preserve"> Natural Variants of AtHKT1 Enhance Na+ Accumulation in Two Wild Populations of Arabidopsis. </w:t>
      </w:r>
      <w:r w:rsidRPr="005B4D90">
        <w:rPr>
          <w:i/>
        </w:rPr>
        <w:t>PLOS Genetics</w:t>
      </w:r>
      <w:r w:rsidRPr="005B4D90">
        <w:t xml:space="preserve"> </w:t>
      </w:r>
      <w:r w:rsidRPr="005B4D90">
        <w:rPr>
          <w:b/>
        </w:rPr>
        <w:t>2</w:t>
      </w:r>
      <w:r w:rsidRPr="005B4D90">
        <w:t>(12): e210.</w:t>
      </w:r>
    </w:p>
    <w:p w14:paraId="30881EBF" w14:textId="77777777" w:rsidR="005B4D90" w:rsidRPr="005B4D90" w:rsidRDefault="005B4D90" w:rsidP="005B4D90">
      <w:pPr>
        <w:pStyle w:val="EndNoteBibliography"/>
        <w:spacing w:after="0"/>
        <w:ind w:left="720" w:hanging="720"/>
      </w:pPr>
      <w:r w:rsidRPr="005B4D90">
        <w:rPr>
          <w:b/>
        </w:rPr>
        <w:t>Schachtman DP, Reid RJ, Ayling SM. 1998.</w:t>
      </w:r>
      <w:r w:rsidRPr="005B4D90">
        <w:t xml:space="preserve"> Phosphorus Uptake by Plants: From Soil to Cell. </w:t>
      </w:r>
      <w:r w:rsidRPr="005B4D90">
        <w:rPr>
          <w:i/>
        </w:rPr>
        <w:t>Plant Physiology</w:t>
      </w:r>
      <w:r w:rsidRPr="005B4D90">
        <w:t xml:space="preserve"> </w:t>
      </w:r>
      <w:r w:rsidRPr="005B4D90">
        <w:rPr>
          <w:b/>
        </w:rPr>
        <w:t>116</w:t>
      </w:r>
      <w:r w:rsidRPr="005B4D90">
        <w:t>(2): 447.</w:t>
      </w:r>
    </w:p>
    <w:p w14:paraId="2580D201" w14:textId="77777777" w:rsidR="005B4D90" w:rsidRPr="005B4D90" w:rsidRDefault="005B4D90" w:rsidP="005B4D90">
      <w:pPr>
        <w:pStyle w:val="EndNoteBibliography"/>
        <w:spacing w:after="0"/>
        <w:ind w:left="720" w:hanging="720"/>
      </w:pPr>
      <w:r w:rsidRPr="005B4D90">
        <w:rPr>
          <w:b/>
        </w:rPr>
        <w:t>Shakoor N, Ziegler G, Dilkes BP, Brenton Z, Boyles R, Connolly EL, Kresovich S, Baxter I. 2016.</w:t>
      </w:r>
      <w:r w:rsidRPr="005B4D90">
        <w:t xml:space="preserve"> Integration of Experiments across Diverse Environments Identifies the Genetic Determinants of Variation in &amp;lt;em&amp;gt;Sorghum bicolor&amp;lt;/em&amp;gt; Seed Element Composition. </w:t>
      </w:r>
      <w:r w:rsidRPr="005B4D90">
        <w:rPr>
          <w:i/>
        </w:rPr>
        <w:t>Plant Physiology</w:t>
      </w:r>
      <w:r w:rsidRPr="005B4D90">
        <w:t xml:space="preserve"> </w:t>
      </w:r>
      <w:r w:rsidRPr="005B4D90">
        <w:rPr>
          <w:b/>
        </w:rPr>
        <w:t>170</w:t>
      </w:r>
      <w:r w:rsidRPr="005B4D90">
        <w:t>(4): 1989.</w:t>
      </w:r>
    </w:p>
    <w:p w14:paraId="6EF6479A" w14:textId="77777777" w:rsidR="005B4D90" w:rsidRPr="005B4D90" w:rsidRDefault="005B4D90" w:rsidP="005B4D90">
      <w:pPr>
        <w:pStyle w:val="EndNoteBibliography"/>
        <w:spacing w:after="0"/>
        <w:ind w:left="720" w:hanging="720"/>
      </w:pPr>
      <w:r w:rsidRPr="005B4D90">
        <w:rPr>
          <w:b/>
        </w:rPr>
        <w:t>Tuna AL, Kaya C, Ashraf M, Altunlu H, Yokas I, Yagmur B. 2007.</w:t>
      </w:r>
      <w:r w:rsidRPr="005B4D90">
        <w:t xml:space="preserve"> The effects of calcium sulphate on growth, membrane stability and nutrient uptake of tomato plants grown under salt stress. </w:t>
      </w:r>
      <w:r w:rsidRPr="005B4D90">
        <w:rPr>
          <w:i/>
        </w:rPr>
        <w:t>Environmental and Experimental Botany</w:t>
      </w:r>
      <w:r w:rsidRPr="005B4D90">
        <w:t xml:space="preserve"> </w:t>
      </w:r>
      <w:r w:rsidRPr="005B4D90">
        <w:rPr>
          <w:b/>
        </w:rPr>
        <w:t>59</w:t>
      </w:r>
      <w:r w:rsidRPr="005B4D90">
        <w:t>(2): 173-178.</w:t>
      </w:r>
    </w:p>
    <w:p w14:paraId="4D2BDE37" w14:textId="77777777" w:rsidR="005B4D90" w:rsidRPr="005B4D90" w:rsidRDefault="005B4D90" w:rsidP="005B4D90">
      <w:pPr>
        <w:pStyle w:val="EndNoteBibliography"/>
        <w:spacing w:after="0"/>
        <w:ind w:left="720" w:hanging="720"/>
      </w:pPr>
      <w:r w:rsidRPr="005B4D90">
        <w:rPr>
          <w:b/>
        </w:rPr>
        <w:t>Uppalapati SR, Serba DD, Ishiga Y, Szabo LJ, Mittal S, Bhandari HS, Bouton JH, Mysore KS, Saha MC. 2013.</w:t>
      </w:r>
      <w:r w:rsidRPr="005B4D90">
        <w:t xml:space="preserve"> Characterization of the Rust Fungus, Puccinia emaculata, and Evaluation of Genetic Variability for Rust Resistance in Switchgrass Populations. </w:t>
      </w:r>
      <w:r w:rsidRPr="005B4D90">
        <w:rPr>
          <w:i/>
        </w:rPr>
        <w:t>BioEnergy Research</w:t>
      </w:r>
      <w:r w:rsidRPr="005B4D90">
        <w:t xml:space="preserve"> </w:t>
      </w:r>
      <w:r w:rsidRPr="005B4D90">
        <w:rPr>
          <w:b/>
        </w:rPr>
        <w:t>6</w:t>
      </w:r>
      <w:r w:rsidRPr="005B4D90">
        <w:t>(2): 458-468.</w:t>
      </w:r>
    </w:p>
    <w:p w14:paraId="3914EC5F" w14:textId="77777777" w:rsidR="005B4D90" w:rsidRPr="005B4D90" w:rsidRDefault="005B4D90" w:rsidP="005B4D90">
      <w:pPr>
        <w:pStyle w:val="EndNoteBibliography"/>
        <w:spacing w:after="0"/>
        <w:ind w:left="720" w:hanging="720"/>
      </w:pPr>
      <w:r w:rsidRPr="005B4D90">
        <w:rPr>
          <w:b/>
        </w:rPr>
        <w:lastRenderedPageBreak/>
        <w:t>Veley KM, Berry JC, Fentress SJ, Schachtman DP, Baxter I, Bart R. 2017.</w:t>
      </w:r>
      <w:r w:rsidRPr="005B4D90">
        <w:t xml:space="preserve"> High-throughput profiling and analysis of plant responses over time to abiotic stress. </w:t>
      </w:r>
      <w:r w:rsidRPr="005B4D90">
        <w:rPr>
          <w:i/>
        </w:rPr>
        <w:t>Plant Direct</w:t>
      </w:r>
      <w:r w:rsidRPr="005B4D90">
        <w:t xml:space="preserve"> </w:t>
      </w:r>
      <w:r w:rsidRPr="005B4D90">
        <w:rPr>
          <w:b/>
        </w:rPr>
        <w:t>1</w:t>
      </w:r>
      <w:r w:rsidRPr="005B4D90">
        <w:t>(4): e00023.</w:t>
      </w:r>
    </w:p>
    <w:p w14:paraId="4EB6B132" w14:textId="77777777" w:rsidR="005B4D90" w:rsidRPr="005B4D90" w:rsidRDefault="005B4D90" w:rsidP="005B4D90">
      <w:pPr>
        <w:pStyle w:val="EndNoteBibliography"/>
        <w:spacing w:after="0"/>
        <w:ind w:left="720" w:hanging="720"/>
      </w:pPr>
      <w:r w:rsidRPr="005B4D90">
        <w:rPr>
          <w:b/>
        </w:rPr>
        <w:t>VSN International 2020</w:t>
      </w:r>
      <w:r w:rsidRPr="005B4D90">
        <w:t>. Genstat for Windows 21st Edition: VSN International, Hemel Hempstead, UK. Web page: Genstat.co.uk.</w:t>
      </w:r>
    </w:p>
    <w:p w14:paraId="11498D1D" w14:textId="77777777" w:rsidR="005B4D90" w:rsidRPr="005B4D90" w:rsidRDefault="005B4D90" w:rsidP="005B4D90">
      <w:pPr>
        <w:pStyle w:val="EndNoteBibliography"/>
        <w:spacing w:after="0"/>
        <w:ind w:left="720" w:hanging="720"/>
      </w:pPr>
      <w:r w:rsidRPr="005B4D90">
        <w:rPr>
          <w:b/>
        </w:rPr>
        <w:t>Wadgymar SM, Lowry DB, Gould BA, Byron CN, Mactavish RM, Anderson JT. 2017.</w:t>
      </w:r>
      <w:r w:rsidRPr="005B4D90">
        <w:t xml:space="preserve"> Identifying targets and agents of selection: innovative methods to evaluate the processes that contribute to local adaptation. </w:t>
      </w:r>
      <w:r w:rsidRPr="005B4D90">
        <w:rPr>
          <w:i/>
        </w:rPr>
        <w:t>Methods in Ecology and Evolution</w:t>
      </w:r>
      <w:r w:rsidRPr="005B4D90">
        <w:t xml:space="preserve"> </w:t>
      </w:r>
      <w:r w:rsidRPr="005B4D90">
        <w:rPr>
          <w:b/>
        </w:rPr>
        <w:t>8</w:t>
      </w:r>
      <w:r w:rsidRPr="005B4D90">
        <w:t>(6): 738-749.</w:t>
      </w:r>
    </w:p>
    <w:p w14:paraId="6462095D" w14:textId="77777777" w:rsidR="005B4D90" w:rsidRPr="005B4D90" w:rsidRDefault="005B4D90" w:rsidP="005B4D90">
      <w:pPr>
        <w:pStyle w:val="EndNoteBibliography"/>
        <w:spacing w:after="0"/>
        <w:ind w:left="720" w:hanging="720"/>
      </w:pPr>
      <w:r w:rsidRPr="005B4D90">
        <w:rPr>
          <w:b/>
        </w:rPr>
        <w:t>Wan L, Zhang H. 2012.</w:t>
      </w:r>
      <w:r w:rsidRPr="005B4D90">
        <w:t xml:space="preserve"> Cadmium toxicity. </w:t>
      </w:r>
      <w:r w:rsidRPr="005B4D90">
        <w:rPr>
          <w:i/>
        </w:rPr>
        <w:t>Plant Signaling &amp; Behavior</w:t>
      </w:r>
      <w:r w:rsidRPr="005B4D90">
        <w:t xml:space="preserve"> </w:t>
      </w:r>
      <w:r w:rsidRPr="005B4D90">
        <w:rPr>
          <w:b/>
        </w:rPr>
        <w:t>7</w:t>
      </w:r>
      <w:r w:rsidRPr="005B4D90">
        <w:t>(3): 345-348.</w:t>
      </w:r>
    </w:p>
    <w:p w14:paraId="2D680A2B" w14:textId="77777777" w:rsidR="005B4D90" w:rsidRPr="005B4D90" w:rsidRDefault="005B4D90" w:rsidP="005B4D90">
      <w:pPr>
        <w:pStyle w:val="EndNoteBibliography"/>
        <w:spacing w:after="0"/>
        <w:ind w:left="720" w:hanging="720"/>
      </w:pPr>
      <w:r w:rsidRPr="005B4D90">
        <w:rPr>
          <w:b/>
        </w:rPr>
        <w:t>White PJ, Broadley MR. 2009.</w:t>
      </w:r>
      <w:r w:rsidRPr="005B4D90">
        <w:t xml:space="preserve"> Biofortification of crops with seven mineral elements often lacking in human diets – iron, zinc, copper, calcium, magnesium, selenium and iodine. </w:t>
      </w:r>
      <w:r w:rsidRPr="005B4D90">
        <w:rPr>
          <w:i/>
        </w:rPr>
        <w:t>New Phytologist</w:t>
      </w:r>
      <w:r w:rsidRPr="005B4D90">
        <w:t xml:space="preserve"> </w:t>
      </w:r>
      <w:r w:rsidRPr="005B4D90">
        <w:rPr>
          <w:b/>
        </w:rPr>
        <w:t>182</w:t>
      </w:r>
      <w:r w:rsidRPr="005B4D90">
        <w:t>(1): 49-84.</w:t>
      </w:r>
    </w:p>
    <w:p w14:paraId="38F8C930" w14:textId="77777777" w:rsidR="005B4D90" w:rsidRPr="005B4D90" w:rsidRDefault="005B4D90" w:rsidP="005B4D90">
      <w:pPr>
        <w:pStyle w:val="EndNoteBibliography"/>
        <w:spacing w:after="0"/>
        <w:ind w:left="720" w:hanging="720"/>
      </w:pPr>
      <w:r w:rsidRPr="005B4D90">
        <w:rPr>
          <w:b/>
        </w:rPr>
        <w:t>Whitt L, Ricachenevsky FK, Ziegler GZ, Clemens S, Walker E, Maathuis FJM, Kear P, Baxter I. 2020.</w:t>
      </w:r>
      <w:r w:rsidRPr="005B4D90">
        <w:t xml:space="preserve"> A curated list of genes that affect the plant ionome. </w:t>
      </w:r>
      <w:r w:rsidRPr="005B4D90">
        <w:rPr>
          <w:i/>
        </w:rPr>
        <w:t>Plant Direct</w:t>
      </w:r>
      <w:r w:rsidRPr="005B4D90">
        <w:t xml:space="preserve"> </w:t>
      </w:r>
      <w:r w:rsidRPr="005B4D90">
        <w:rPr>
          <w:b/>
        </w:rPr>
        <w:t>4</w:t>
      </w:r>
      <w:r w:rsidRPr="005B4D90">
        <w:t>(10): e00272.</w:t>
      </w:r>
    </w:p>
    <w:p w14:paraId="52D4DA62" w14:textId="77777777" w:rsidR="005B4D90" w:rsidRPr="005B4D90" w:rsidRDefault="005B4D90" w:rsidP="005B4D90">
      <w:pPr>
        <w:pStyle w:val="EndNoteBibliography"/>
        <w:spacing w:after="0"/>
        <w:ind w:left="720" w:hanging="720"/>
      </w:pPr>
      <w:r w:rsidRPr="005B4D90">
        <w:rPr>
          <w:b/>
        </w:rPr>
        <w:t>Wright L, Turhollow A. 2010.</w:t>
      </w:r>
      <w:r w:rsidRPr="005B4D90">
        <w:t xml:space="preserve"> Switchgrass selection as a “model” bioenergy crop: A history of the process. </w:t>
      </w:r>
      <w:r w:rsidRPr="005B4D90">
        <w:rPr>
          <w:i/>
        </w:rPr>
        <w:t>Biomass and Bioenergy</w:t>
      </w:r>
      <w:r w:rsidRPr="005B4D90">
        <w:t xml:space="preserve"> </w:t>
      </w:r>
      <w:r w:rsidRPr="005B4D90">
        <w:rPr>
          <w:b/>
        </w:rPr>
        <w:t>34</w:t>
      </w:r>
      <w:r w:rsidRPr="005B4D90">
        <w:t>(6): 851-868.</w:t>
      </w:r>
    </w:p>
    <w:p w14:paraId="7E445663" w14:textId="77777777" w:rsidR="005B4D90" w:rsidRPr="005B4D90" w:rsidRDefault="005B4D90" w:rsidP="005B4D90">
      <w:pPr>
        <w:pStyle w:val="EndNoteBibliography"/>
        <w:spacing w:after="0"/>
        <w:ind w:left="720" w:hanging="720"/>
      </w:pPr>
      <w:r w:rsidRPr="005B4D90">
        <w:rPr>
          <w:b/>
        </w:rPr>
        <w:t>Zhang M, Cao Y, Wang Z, Wang Z-q, Shi J, Liang X, Song W, Chen Q, Lai J, Jiang C. 2018.</w:t>
      </w:r>
      <w:r w:rsidRPr="005B4D90">
        <w:t xml:space="preserve"> A retrotransposon in an HKT1 family sodium transporter causes variation of leaf Na+ exclusion and salt tolerance in maize. </w:t>
      </w:r>
      <w:r w:rsidRPr="005B4D90">
        <w:rPr>
          <w:i/>
        </w:rPr>
        <w:t>New Phytologist</w:t>
      </w:r>
      <w:r w:rsidRPr="005B4D90">
        <w:t xml:space="preserve"> </w:t>
      </w:r>
      <w:r w:rsidRPr="005B4D90">
        <w:rPr>
          <w:b/>
        </w:rPr>
        <w:t>217</w:t>
      </w:r>
      <w:r w:rsidRPr="005B4D90">
        <w:t>(3): 1161-1176.</w:t>
      </w:r>
    </w:p>
    <w:p w14:paraId="2526603C" w14:textId="77777777" w:rsidR="005B4D90" w:rsidRPr="005B4D90" w:rsidRDefault="005B4D90" w:rsidP="005B4D90">
      <w:pPr>
        <w:pStyle w:val="EndNoteBibliography"/>
        <w:spacing w:after="0"/>
        <w:ind w:left="720" w:hanging="720"/>
      </w:pPr>
      <w:r w:rsidRPr="005B4D90">
        <w:rPr>
          <w:b/>
        </w:rPr>
        <w:t>Zhang M, Pinson SRM, Tarpley L, Huang X-Y, Lahner B, Yakubova E, Baxter I, Guerinot ML, Salt DE. 2014.</w:t>
      </w:r>
      <w:r w:rsidRPr="005B4D90">
        <w:t xml:space="preserve"> Mapping and validation of quantitative trait loci associated with concentrations of 16 elements in unmilled rice grain. </w:t>
      </w:r>
      <w:r w:rsidRPr="005B4D90">
        <w:rPr>
          <w:i/>
        </w:rPr>
        <w:t>Theoretical and Applied Genetics</w:t>
      </w:r>
      <w:r w:rsidRPr="005B4D90">
        <w:t xml:space="preserve"> </w:t>
      </w:r>
      <w:r w:rsidRPr="005B4D90">
        <w:rPr>
          <w:b/>
        </w:rPr>
        <w:t>127</w:t>
      </w:r>
      <w:r w:rsidRPr="005B4D90">
        <w:t>(1): 137-165.</w:t>
      </w:r>
    </w:p>
    <w:p w14:paraId="1115B822" w14:textId="77777777" w:rsidR="005B4D90" w:rsidRPr="005B4D90" w:rsidRDefault="005B4D90" w:rsidP="005B4D90">
      <w:pPr>
        <w:pStyle w:val="EndNoteBibliography"/>
        <w:spacing w:after="0"/>
        <w:ind w:left="720" w:hanging="720"/>
      </w:pPr>
      <w:r w:rsidRPr="005B4D90">
        <w:rPr>
          <w:b/>
        </w:rPr>
        <w:t>Ziegler G, Kear PJ, Wu D, Ziyomo C, Lipka AE, Gore M, Hoekenga O, Baxter I. 2017.</w:t>
      </w:r>
      <w:r w:rsidRPr="005B4D90">
        <w:t xml:space="preserve"> Elemental Accumulation in Kernels of the Maize Nested Association Mapping Panel Reveals Signals of Gene by Environment Interactions. </w:t>
      </w:r>
      <w:r w:rsidRPr="005B4D90">
        <w:rPr>
          <w:i/>
        </w:rPr>
        <w:t>bioRxiv</w:t>
      </w:r>
      <w:r w:rsidRPr="005B4D90">
        <w:t>: 164962.</w:t>
      </w:r>
    </w:p>
    <w:p w14:paraId="6E5C5FB0" w14:textId="77777777" w:rsidR="005B4D90" w:rsidRPr="005B4D90" w:rsidRDefault="005B4D90" w:rsidP="005B4D90">
      <w:pPr>
        <w:pStyle w:val="EndNoteBibliography"/>
        <w:ind w:left="720" w:hanging="720"/>
      </w:pPr>
      <w:r w:rsidRPr="005B4D90">
        <w:rPr>
          <w:b/>
        </w:rPr>
        <w:t>Ziegler G, Terauchi A, Becker A, Armstrong P, Hudson K, Baxter I. 2013.</w:t>
      </w:r>
      <w:r w:rsidRPr="005B4D90">
        <w:t xml:space="preserve"> Ionomic Screening of Field-Grown Soybean Identifies Mutants with Altered Seed Elemental Composition. </w:t>
      </w:r>
      <w:r w:rsidRPr="005B4D90">
        <w:rPr>
          <w:i/>
        </w:rPr>
        <w:t>The Plant Genome</w:t>
      </w:r>
      <w:r w:rsidRPr="005B4D90">
        <w:t xml:space="preserve"> </w:t>
      </w:r>
      <w:r w:rsidRPr="005B4D90">
        <w:rPr>
          <w:b/>
        </w:rPr>
        <w:t>6</w:t>
      </w:r>
      <w:r w:rsidRPr="005B4D90">
        <w:t>(2): plantgenome2012.2007.0012.</w:t>
      </w:r>
    </w:p>
    <w:p w14:paraId="7D154F17" w14:textId="77777777" w:rsidR="00D72737" w:rsidRDefault="007C5A0D" w:rsidP="00846763">
      <w:pPr>
        <w:pStyle w:val="NormalWeb"/>
        <w:shd w:val="clear" w:color="auto" w:fill="FFFFFF"/>
        <w:spacing w:before="0" w:beforeAutospacing="0" w:after="0" w:afterAutospacing="0" w:line="360" w:lineRule="auto"/>
        <w:rPr>
          <w:ins w:id="426" w:author="Alice MacQueen" w:date="2020-11-23T19:31:00Z"/>
          <w:rFonts w:asciiTheme="minorHAnsi" w:hAnsiTheme="minorHAnsi" w:cstheme="minorHAnsi"/>
        </w:rPr>
      </w:pPr>
      <w:r w:rsidRPr="00BD0F92">
        <w:rPr>
          <w:rFonts w:asciiTheme="minorHAnsi" w:hAnsiTheme="minorHAnsi" w:cstheme="minorHAnsi"/>
        </w:rPr>
        <w:fldChar w:fldCharType="end"/>
      </w:r>
    </w:p>
    <w:p w14:paraId="19B040F2" w14:textId="3588288E" w:rsidR="00846763" w:rsidRDefault="00D72737" w:rsidP="00846763">
      <w:pPr>
        <w:pStyle w:val="NormalWeb"/>
        <w:shd w:val="clear" w:color="auto" w:fill="FFFFFF"/>
        <w:spacing w:before="0" w:beforeAutospacing="0" w:after="0" w:afterAutospacing="0" w:line="360" w:lineRule="auto"/>
        <w:rPr>
          <w:ins w:id="427" w:author="Alice MacQueen" w:date="2020-11-23T17:09:00Z"/>
          <w:rFonts w:asciiTheme="minorHAnsi" w:hAnsiTheme="minorHAnsi" w:cstheme="minorHAnsi"/>
        </w:rPr>
      </w:pPr>
      <w:ins w:id="428" w:author="Alice MacQueen" w:date="2020-11-23T19:31:00Z">
        <w:r>
          <w:rPr>
            <w:rFonts w:asciiTheme="minorHAnsi" w:hAnsiTheme="minorHAnsi" w:cstheme="minorHAnsi"/>
          </w:rPr>
          <w:br w:type="column"/>
        </w:r>
      </w:ins>
      <w:r w:rsidR="007A74EA" w:rsidRPr="00194AB9">
        <w:rPr>
          <w:rFonts w:asciiTheme="minorHAnsi" w:hAnsiTheme="minorHAnsi" w:cstheme="minorHAnsi"/>
        </w:rPr>
        <w:lastRenderedPageBreak/>
        <w:t>Table 1.</w:t>
      </w:r>
      <w:ins w:id="429" w:author="Alice MacQueen" w:date="2020-11-23T17:09:00Z">
        <w:r w:rsidR="00846763">
          <w:rPr>
            <w:rFonts w:asciiTheme="minorHAnsi" w:hAnsiTheme="minorHAnsi" w:cstheme="minorHAnsi"/>
          </w:rPr>
          <w:t xml:space="preserve"> Element accumulation </w:t>
        </w:r>
      </w:ins>
      <w:ins w:id="430" w:author="Alice MacQueen" w:date="2020-11-23T17:10:00Z">
        <w:r w:rsidR="00846763" w:rsidRPr="00194AB9">
          <w:rPr>
            <w:rFonts w:asciiTheme="minorHAnsi" w:hAnsiTheme="minorHAnsi" w:cstheme="minorHAnsi"/>
          </w:rPr>
          <w:t>(µg g</w:t>
        </w:r>
        <w:r w:rsidR="00846763" w:rsidRPr="00194AB9">
          <w:rPr>
            <w:rFonts w:asciiTheme="minorHAnsi" w:hAnsiTheme="minorHAnsi" w:cstheme="minorHAnsi"/>
            <w:vertAlign w:val="superscript"/>
          </w:rPr>
          <w:t>-1</w:t>
        </w:r>
        <w:r w:rsidR="00846763" w:rsidRPr="00194AB9">
          <w:rPr>
            <w:rFonts w:asciiTheme="minorHAnsi" w:hAnsiTheme="minorHAnsi" w:cstheme="minorHAnsi"/>
          </w:rPr>
          <w:t>)</w:t>
        </w:r>
        <w:r w:rsidR="00846763">
          <w:rPr>
            <w:rFonts w:asciiTheme="minorHAnsi" w:hAnsiTheme="minorHAnsi" w:cstheme="minorHAnsi"/>
          </w:rPr>
          <w:t xml:space="preserve"> </w:t>
        </w:r>
      </w:ins>
      <w:ins w:id="431" w:author="Alice MacQueen" w:date="2020-11-23T17:09:00Z">
        <w:r w:rsidR="00846763" w:rsidRPr="00194AB9">
          <w:rPr>
            <w:rFonts w:asciiTheme="minorHAnsi" w:hAnsiTheme="minorHAnsi" w:cstheme="minorHAnsi"/>
          </w:rPr>
          <w:t>means</w:t>
        </w:r>
      </w:ins>
      <w:ins w:id="432" w:author="Alice MacQueen" w:date="2020-11-23T17:10:00Z">
        <w:r w:rsidR="00A00604">
          <w:rPr>
            <w:rFonts w:asciiTheme="minorHAnsi" w:hAnsiTheme="minorHAnsi" w:cstheme="minorHAnsi"/>
          </w:rPr>
          <w:t>,</w:t>
        </w:r>
      </w:ins>
      <w:ins w:id="433" w:author="Alice MacQueen" w:date="2020-11-23T17:09:00Z">
        <w:r w:rsidR="00846763" w:rsidRPr="00194AB9">
          <w:rPr>
            <w:rFonts w:asciiTheme="minorHAnsi" w:hAnsiTheme="minorHAnsi" w:cstheme="minorHAnsi"/>
          </w:rPr>
          <w:t xml:space="preserve"> standard error</w:t>
        </w:r>
      </w:ins>
      <w:ins w:id="434" w:author="Alice MacQueen" w:date="2020-11-23T17:10:00Z">
        <w:r w:rsidR="00A00604">
          <w:rPr>
            <w:rFonts w:asciiTheme="minorHAnsi" w:hAnsiTheme="minorHAnsi" w:cstheme="minorHAnsi"/>
          </w:rPr>
          <w:t xml:space="preserve">s, and comparisons by Welch one-way test </w:t>
        </w:r>
      </w:ins>
      <w:ins w:id="435" w:author="Alice MacQueen" w:date="2020-11-23T17:17:00Z">
        <w:r w:rsidR="00A00604">
          <w:rPr>
            <w:rFonts w:asciiTheme="minorHAnsi" w:hAnsiTheme="minorHAnsi" w:cstheme="minorHAnsi"/>
          </w:rPr>
          <w:t>of</w:t>
        </w:r>
      </w:ins>
      <w:ins w:id="436" w:author="Alice MacQueen" w:date="2020-11-23T17:11:00Z">
        <w:r w:rsidR="00A00604">
          <w:rPr>
            <w:rFonts w:asciiTheme="minorHAnsi" w:hAnsiTheme="minorHAnsi" w:cstheme="minorHAnsi"/>
          </w:rPr>
          <w:t xml:space="preserve"> the four F</w:t>
        </w:r>
        <w:r w:rsidR="00A00604">
          <w:rPr>
            <w:rFonts w:asciiTheme="minorHAnsi" w:hAnsiTheme="minorHAnsi" w:cstheme="minorHAnsi"/>
            <w:vertAlign w:val="subscript"/>
          </w:rPr>
          <w:t>0</w:t>
        </w:r>
        <w:r w:rsidR="00A00604">
          <w:rPr>
            <w:rFonts w:asciiTheme="minorHAnsi" w:hAnsiTheme="minorHAnsi" w:cstheme="minorHAnsi"/>
          </w:rPr>
          <w:t xml:space="preserve"> ‘grandparent’ individuals at the TX, MO, and MI gardens.</w:t>
        </w:r>
      </w:ins>
    </w:p>
    <w:tbl>
      <w:tblPr>
        <w:tblW w:w="0" w:type="auto"/>
        <w:jc w:val="center"/>
        <w:tblBorders>
          <w:top w:val="single" w:sz="4" w:space="0" w:color="auto"/>
        </w:tblBorders>
        <w:tblLook w:val="04A0" w:firstRow="1" w:lastRow="0" w:firstColumn="1" w:lastColumn="0" w:noHBand="0" w:noVBand="1"/>
      </w:tblPr>
      <w:tblGrid>
        <w:gridCol w:w="498"/>
        <w:gridCol w:w="958"/>
        <w:gridCol w:w="551"/>
        <w:gridCol w:w="1441"/>
        <w:gridCol w:w="1552"/>
        <w:gridCol w:w="1441"/>
        <w:gridCol w:w="1664"/>
        <w:gridCol w:w="1049"/>
      </w:tblGrid>
      <w:tr w:rsidR="00846763" w:rsidRPr="00680664" w14:paraId="457CF030" w14:textId="77777777" w:rsidTr="00846763">
        <w:trPr>
          <w:trHeight w:val="288"/>
          <w:jc w:val="center"/>
          <w:ins w:id="437" w:author="Alice MacQueen" w:date="2020-11-23T17:09:00Z"/>
        </w:trPr>
        <w:tc>
          <w:tcPr>
            <w:tcW w:w="0" w:type="auto"/>
            <w:tcBorders>
              <w:top w:val="single" w:sz="4" w:space="0" w:color="auto"/>
              <w:bottom w:val="single" w:sz="4" w:space="0" w:color="auto"/>
            </w:tcBorders>
          </w:tcPr>
          <w:p w14:paraId="19B847CD" w14:textId="77777777" w:rsidR="00846763" w:rsidRPr="00680664" w:rsidRDefault="00846763" w:rsidP="00846763">
            <w:pPr>
              <w:spacing w:after="0" w:line="240" w:lineRule="auto"/>
              <w:rPr>
                <w:ins w:id="438" w:author="Alice MacQueen" w:date="2020-11-23T17:09:00Z"/>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DA74CAD" w14:textId="77777777" w:rsidR="00846763" w:rsidRPr="00680664" w:rsidRDefault="00846763" w:rsidP="00846763">
            <w:pPr>
              <w:spacing w:after="0" w:line="240" w:lineRule="auto"/>
              <w:rPr>
                <w:ins w:id="439" w:author="Alice MacQueen" w:date="2020-11-23T17:09:00Z"/>
                <w:rFonts w:ascii="Calibri" w:eastAsia="Times New Roman" w:hAnsi="Calibri" w:cs="Calibri"/>
                <w:color w:val="000000"/>
              </w:rPr>
            </w:pPr>
            <w:ins w:id="440" w:author="Alice MacQueen" w:date="2020-11-23T17:09:00Z">
              <w:r w:rsidRPr="00680664">
                <w:rPr>
                  <w:rFonts w:ascii="Calibri" w:eastAsia="Times New Roman" w:hAnsi="Calibri" w:cs="Calibri"/>
                  <w:color w:val="000000"/>
                </w:rPr>
                <w:t>Element</w:t>
              </w:r>
            </w:ins>
          </w:p>
        </w:tc>
        <w:tc>
          <w:tcPr>
            <w:tcW w:w="0" w:type="auto"/>
            <w:tcBorders>
              <w:top w:val="single" w:sz="4" w:space="0" w:color="auto"/>
              <w:bottom w:val="single" w:sz="4" w:space="0" w:color="auto"/>
            </w:tcBorders>
            <w:shd w:val="clear" w:color="auto" w:fill="auto"/>
            <w:noWrap/>
            <w:vAlign w:val="bottom"/>
            <w:hideMark/>
          </w:tcPr>
          <w:p w14:paraId="26357472" w14:textId="77777777" w:rsidR="00846763" w:rsidRPr="00680664" w:rsidRDefault="00846763" w:rsidP="00846763">
            <w:pPr>
              <w:spacing w:after="0" w:line="240" w:lineRule="auto"/>
              <w:rPr>
                <w:ins w:id="441" w:author="Alice MacQueen" w:date="2020-11-23T17:09:00Z"/>
                <w:rFonts w:ascii="Calibri" w:eastAsia="Times New Roman" w:hAnsi="Calibri" w:cs="Calibri"/>
                <w:color w:val="000000"/>
              </w:rPr>
            </w:pPr>
            <w:ins w:id="442" w:author="Alice MacQueen" w:date="2020-11-23T17:09:00Z">
              <w:r w:rsidRPr="00680664">
                <w:rPr>
                  <w:rFonts w:ascii="Calibri" w:eastAsia="Times New Roman" w:hAnsi="Calibri" w:cs="Calibri"/>
                  <w:color w:val="000000"/>
                </w:rPr>
                <w:t>Site</w:t>
              </w:r>
            </w:ins>
          </w:p>
        </w:tc>
        <w:tc>
          <w:tcPr>
            <w:tcW w:w="0" w:type="auto"/>
            <w:tcBorders>
              <w:top w:val="single" w:sz="4" w:space="0" w:color="auto"/>
              <w:bottom w:val="single" w:sz="4" w:space="0" w:color="auto"/>
            </w:tcBorders>
            <w:shd w:val="clear" w:color="auto" w:fill="auto"/>
            <w:noWrap/>
            <w:vAlign w:val="bottom"/>
            <w:hideMark/>
          </w:tcPr>
          <w:p w14:paraId="6BC10CF5" w14:textId="77777777" w:rsidR="00846763" w:rsidRPr="00680664" w:rsidRDefault="00846763" w:rsidP="00846763">
            <w:pPr>
              <w:spacing w:after="0" w:line="240" w:lineRule="auto"/>
              <w:rPr>
                <w:ins w:id="443" w:author="Alice MacQueen" w:date="2020-11-23T17:09:00Z"/>
                <w:rFonts w:ascii="Calibri" w:eastAsia="Times New Roman" w:hAnsi="Calibri" w:cs="Calibri"/>
                <w:color w:val="000000"/>
              </w:rPr>
            </w:pPr>
            <w:ins w:id="444" w:author="Alice MacQueen" w:date="2020-11-23T17:09:00Z">
              <w:r w:rsidRPr="00680664">
                <w:rPr>
                  <w:rFonts w:ascii="Calibri" w:eastAsia="Times New Roman" w:hAnsi="Calibri" w:cs="Calibri"/>
                  <w:color w:val="000000"/>
                </w:rPr>
                <w:t>AP13</w:t>
              </w:r>
            </w:ins>
          </w:p>
        </w:tc>
        <w:tc>
          <w:tcPr>
            <w:tcW w:w="0" w:type="auto"/>
            <w:tcBorders>
              <w:top w:val="single" w:sz="4" w:space="0" w:color="auto"/>
              <w:bottom w:val="single" w:sz="4" w:space="0" w:color="auto"/>
            </w:tcBorders>
            <w:shd w:val="clear" w:color="auto" w:fill="auto"/>
            <w:noWrap/>
            <w:vAlign w:val="bottom"/>
            <w:hideMark/>
          </w:tcPr>
          <w:p w14:paraId="681B0125" w14:textId="77777777" w:rsidR="00846763" w:rsidRPr="00680664" w:rsidRDefault="00846763" w:rsidP="00846763">
            <w:pPr>
              <w:spacing w:after="0" w:line="240" w:lineRule="auto"/>
              <w:rPr>
                <w:ins w:id="445" w:author="Alice MacQueen" w:date="2020-11-23T17:09:00Z"/>
                <w:rFonts w:ascii="Calibri" w:eastAsia="Times New Roman" w:hAnsi="Calibri" w:cs="Calibri"/>
                <w:color w:val="000000"/>
              </w:rPr>
            </w:pPr>
            <w:ins w:id="446" w:author="Alice MacQueen" w:date="2020-11-23T17:09:00Z">
              <w:r w:rsidRPr="00680664">
                <w:rPr>
                  <w:rFonts w:ascii="Calibri" w:eastAsia="Times New Roman" w:hAnsi="Calibri" w:cs="Calibri"/>
                  <w:color w:val="000000"/>
                </w:rPr>
                <w:t>DAC</w:t>
              </w:r>
            </w:ins>
          </w:p>
        </w:tc>
        <w:tc>
          <w:tcPr>
            <w:tcW w:w="0" w:type="auto"/>
            <w:tcBorders>
              <w:top w:val="single" w:sz="4" w:space="0" w:color="auto"/>
              <w:bottom w:val="single" w:sz="4" w:space="0" w:color="auto"/>
            </w:tcBorders>
            <w:shd w:val="clear" w:color="auto" w:fill="auto"/>
            <w:noWrap/>
            <w:vAlign w:val="bottom"/>
            <w:hideMark/>
          </w:tcPr>
          <w:p w14:paraId="6F07E93E" w14:textId="77777777" w:rsidR="00846763" w:rsidRPr="00680664" w:rsidRDefault="00846763" w:rsidP="00846763">
            <w:pPr>
              <w:spacing w:after="0" w:line="240" w:lineRule="auto"/>
              <w:rPr>
                <w:ins w:id="447" w:author="Alice MacQueen" w:date="2020-11-23T17:09:00Z"/>
                <w:rFonts w:ascii="Calibri" w:eastAsia="Times New Roman" w:hAnsi="Calibri" w:cs="Calibri"/>
                <w:color w:val="000000"/>
              </w:rPr>
            </w:pPr>
            <w:ins w:id="448" w:author="Alice MacQueen" w:date="2020-11-23T17:09:00Z">
              <w:r w:rsidRPr="00680664">
                <w:rPr>
                  <w:rFonts w:ascii="Calibri" w:eastAsia="Times New Roman" w:hAnsi="Calibri" w:cs="Calibri"/>
                  <w:color w:val="000000"/>
                </w:rPr>
                <w:t>VS16</w:t>
              </w:r>
            </w:ins>
          </w:p>
        </w:tc>
        <w:tc>
          <w:tcPr>
            <w:tcW w:w="0" w:type="auto"/>
            <w:tcBorders>
              <w:top w:val="single" w:sz="4" w:space="0" w:color="auto"/>
              <w:bottom w:val="single" w:sz="4" w:space="0" w:color="auto"/>
            </w:tcBorders>
            <w:shd w:val="clear" w:color="auto" w:fill="auto"/>
            <w:noWrap/>
            <w:vAlign w:val="bottom"/>
            <w:hideMark/>
          </w:tcPr>
          <w:p w14:paraId="1D8BD295" w14:textId="77777777" w:rsidR="00846763" w:rsidRPr="00680664" w:rsidRDefault="00846763" w:rsidP="00846763">
            <w:pPr>
              <w:spacing w:after="0" w:line="240" w:lineRule="auto"/>
              <w:rPr>
                <w:ins w:id="449" w:author="Alice MacQueen" w:date="2020-11-23T17:09:00Z"/>
                <w:rFonts w:ascii="Calibri" w:eastAsia="Times New Roman" w:hAnsi="Calibri" w:cs="Calibri"/>
                <w:color w:val="000000"/>
              </w:rPr>
            </w:pPr>
            <w:ins w:id="450" w:author="Alice MacQueen" w:date="2020-11-23T17:09:00Z">
              <w:r w:rsidRPr="00680664">
                <w:rPr>
                  <w:rFonts w:ascii="Calibri" w:eastAsia="Times New Roman" w:hAnsi="Calibri" w:cs="Calibri"/>
                  <w:color w:val="000000"/>
                </w:rPr>
                <w:t>WBC</w:t>
              </w:r>
            </w:ins>
          </w:p>
        </w:tc>
        <w:tc>
          <w:tcPr>
            <w:tcW w:w="0" w:type="auto"/>
            <w:tcBorders>
              <w:top w:val="single" w:sz="4" w:space="0" w:color="auto"/>
              <w:bottom w:val="single" w:sz="4" w:space="0" w:color="auto"/>
            </w:tcBorders>
            <w:shd w:val="clear" w:color="auto" w:fill="auto"/>
            <w:noWrap/>
            <w:vAlign w:val="bottom"/>
            <w:hideMark/>
          </w:tcPr>
          <w:p w14:paraId="181A56B4" w14:textId="60DFE1AB" w:rsidR="00846763" w:rsidRPr="00A00604" w:rsidRDefault="00846763" w:rsidP="00846763">
            <w:pPr>
              <w:spacing w:after="0" w:line="240" w:lineRule="auto"/>
              <w:rPr>
                <w:ins w:id="451" w:author="Alice MacQueen" w:date="2020-11-23T17:09:00Z"/>
                <w:rFonts w:ascii="Calibri" w:eastAsia="Times New Roman" w:hAnsi="Calibri" w:cs="Calibri"/>
                <w:color w:val="000000"/>
                <w:vertAlign w:val="superscript"/>
                <w:rPrChange w:id="452" w:author="Alice MacQueen" w:date="2020-11-23T17:12:00Z">
                  <w:rPr>
                    <w:ins w:id="453" w:author="Alice MacQueen" w:date="2020-11-23T17:09:00Z"/>
                    <w:rFonts w:ascii="Calibri" w:eastAsia="Times New Roman" w:hAnsi="Calibri" w:cs="Calibri"/>
                    <w:color w:val="000000"/>
                  </w:rPr>
                </w:rPrChange>
              </w:rPr>
            </w:pPr>
            <w:ins w:id="454" w:author="Alice MacQueen" w:date="2020-11-23T17:09:00Z">
              <w:r w:rsidRPr="00680664">
                <w:rPr>
                  <w:rFonts w:ascii="Calibri" w:eastAsia="Times New Roman" w:hAnsi="Calibri" w:cs="Calibri"/>
                  <w:color w:val="000000"/>
                </w:rPr>
                <w:t>P-Value</w:t>
              </w:r>
            </w:ins>
            <w:ins w:id="455" w:author="Alice MacQueen" w:date="2020-11-23T17:12:00Z">
              <w:r w:rsidR="00A00604">
                <w:rPr>
                  <w:rFonts w:ascii="Calibri" w:eastAsia="Times New Roman" w:hAnsi="Calibri" w:cs="Calibri"/>
                  <w:color w:val="000000"/>
                  <w:vertAlign w:val="superscript"/>
                </w:rPr>
                <w:t>a</w:t>
              </w:r>
            </w:ins>
          </w:p>
        </w:tc>
      </w:tr>
      <w:tr w:rsidR="00846763" w:rsidRPr="00680664" w14:paraId="659088D4" w14:textId="77777777" w:rsidTr="00846763">
        <w:trPr>
          <w:trHeight w:val="288"/>
          <w:jc w:val="center"/>
          <w:ins w:id="456" w:author="Alice MacQueen" w:date="2020-11-23T17:09:00Z"/>
        </w:trPr>
        <w:tc>
          <w:tcPr>
            <w:tcW w:w="0" w:type="auto"/>
            <w:vMerge w:val="restart"/>
            <w:tcBorders>
              <w:top w:val="single" w:sz="4" w:space="0" w:color="auto"/>
            </w:tcBorders>
            <w:textDirection w:val="btLr"/>
          </w:tcPr>
          <w:p w14:paraId="65172F23" w14:textId="77777777" w:rsidR="00846763" w:rsidRPr="00680664" w:rsidRDefault="00846763" w:rsidP="00846763">
            <w:pPr>
              <w:spacing w:after="0" w:line="240" w:lineRule="auto"/>
              <w:ind w:left="113" w:right="113"/>
              <w:jc w:val="right"/>
              <w:rPr>
                <w:ins w:id="457" w:author="Alice MacQueen" w:date="2020-11-23T17:09:00Z"/>
                <w:rFonts w:ascii="Calibri" w:eastAsia="Times New Roman" w:hAnsi="Calibri" w:cs="Calibri"/>
                <w:color w:val="000000"/>
              </w:rPr>
            </w:pPr>
            <w:ins w:id="458" w:author="Alice MacQueen" w:date="2020-11-23T17:09:00Z">
              <w:r>
                <w:rPr>
                  <w:rFonts w:ascii="Calibri" w:eastAsia="Times New Roman" w:hAnsi="Calibri" w:cs="Calibri"/>
                  <w:color w:val="000000"/>
                </w:rPr>
                <w:t>macronutrient</w:t>
              </w:r>
            </w:ins>
          </w:p>
        </w:tc>
        <w:tc>
          <w:tcPr>
            <w:tcW w:w="0" w:type="auto"/>
            <w:tcBorders>
              <w:top w:val="single" w:sz="4" w:space="0" w:color="auto"/>
            </w:tcBorders>
            <w:shd w:val="clear" w:color="auto" w:fill="auto"/>
            <w:noWrap/>
            <w:vAlign w:val="bottom"/>
          </w:tcPr>
          <w:p w14:paraId="4578396A" w14:textId="77777777" w:rsidR="00846763" w:rsidRPr="00680664" w:rsidRDefault="00846763" w:rsidP="00846763">
            <w:pPr>
              <w:spacing w:after="0" w:line="240" w:lineRule="auto"/>
              <w:rPr>
                <w:ins w:id="459" w:author="Alice MacQueen" w:date="2020-11-23T17:09:00Z"/>
                <w:rFonts w:ascii="Calibri" w:eastAsia="Times New Roman" w:hAnsi="Calibri" w:cs="Calibri"/>
                <w:color w:val="000000"/>
              </w:rPr>
            </w:pPr>
          </w:p>
        </w:tc>
        <w:tc>
          <w:tcPr>
            <w:tcW w:w="0" w:type="auto"/>
            <w:tcBorders>
              <w:top w:val="single" w:sz="4" w:space="0" w:color="auto"/>
            </w:tcBorders>
            <w:shd w:val="clear" w:color="auto" w:fill="auto"/>
            <w:noWrap/>
            <w:vAlign w:val="bottom"/>
          </w:tcPr>
          <w:p w14:paraId="303F8055" w14:textId="77777777" w:rsidR="00846763" w:rsidRPr="00680664" w:rsidRDefault="00846763" w:rsidP="00846763">
            <w:pPr>
              <w:spacing w:after="0" w:line="240" w:lineRule="auto"/>
              <w:rPr>
                <w:ins w:id="460" w:author="Alice MacQueen" w:date="2020-11-23T17:09:00Z"/>
                <w:rFonts w:ascii="Calibri" w:eastAsia="Times New Roman" w:hAnsi="Calibri" w:cs="Calibri"/>
                <w:color w:val="000000"/>
              </w:rPr>
            </w:pPr>
            <w:ins w:id="461" w:author="Alice MacQueen" w:date="2020-11-23T17:09:00Z">
              <w:r w:rsidRPr="00680664">
                <w:rPr>
                  <w:rFonts w:ascii="Calibri" w:eastAsia="Times New Roman" w:hAnsi="Calibri" w:cs="Calibri"/>
                  <w:color w:val="000000"/>
                </w:rPr>
                <w:t>MI</w:t>
              </w:r>
            </w:ins>
          </w:p>
        </w:tc>
        <w:tc>
          <w:tcPr>
            <w:tcW w:w="0" w:type="auto"/>
            <w:tcBorders>
              <w:top w:val="single" w:sz="4" w:space="0" w:color="auto"/>
            </w:tcBorders>
            <w:shd w:val="clear" w:color="auto" w:fill="auto"/>
            <w:noWrap/>
            <w:vAlign w:val="bottom"/>
          </w:tcPr>
          <w:p w14:paraId="0F2B1B24" w14:textId="77777777" w:rsidR="00846763" w:rsidRPr="00680664" w:rsidRDefault="00846763" w:rsidP="00846763">
            <w:pPr>
              <w:spacing w:after="0" w:line="240" w:lineRule="auto"/>
              <w:rPr>
                <w:ins w:id="462" w:author="Alice MacQueen" w:date="2020-11-23T17:09:00Z"/>
                <w:rFonts w:ascii="Calibri" w:eastAsia="Times New Roman" w:hAnsi="Calibri" w:cs="Calibri"/>
                <w:color w:val="000000"/>
              </w:rPr>
            </w:pPr>
            <w:ins w:id="463" w:author="Alice MacQueen" w:date="2020-11-23T17:09:00Z">
              <w:r w:rsidRPr="00680664">
                <w:rPr>
                  <w:rFonts w:ascii="Calibri" w:eastAsia="Times New Roman" w:hAnsi="Calibri" w:cs="Calibri"/>
                  <w:color w:val="000000"/>
                </w:rPr>
                <w:t>1614±48</w:t>
              </w:r>
            </w:ins>
          </w:p>
        </w:tc>
        <w:tc>
          <w:tcPr>
            <w:tcW w:w="0" w:type="auto"/>
            <w:tcBorders>
              <w:top w:val="single" w:sz="4" w:space="0" w:color="auto"/>
            </w:tcBorders>
            <w:shd w:val="clear" w:color="auto" w:fill="auto"/>
            <w:noWrap/>
            <w:vAlign w:val="bottom"/>
          </w:tcPr>
          <w:p w14:paraId="03BCFAE4" w14:textId="77777777" w:rsidR="00846763" w:rsidRPr="00680664" w:rsidRDefault="00846763" w:rsidP="00846763">
            <w:pPr>
              <w:spacing w:after="0" w:line="240" w:lineRule="auto"/>
              <w:rPr>
                <w:ins w:id="464" w:author="Alice MacQueen" w:date="2020-11-23T17:09:00Z"/>
                <w:rFonts w:ascii="Calibri" w:eastAsia="Times New Roman" w:hAnsi="Calibri" w:cs="Calibri"/>
                <w:color w:val="000000"/>
              </w:rPr>
            </w:pPr>
            <w:ins w:id="465" w:author="Alice MacQueen" w:date="2020-11-23T17:09:00Z">
              <w:r w:rsidRPr="00680664">
                <w:rPr>
                  <w:rFonts w:ascii="Calibri" w:eastAsia="Times New Roman" w:hAnsi="Calibri" w:cs="Calibri"/>
                  <w:color w:val="000000"/>
                </w:rPr>
                <w:t>2046±102</w:t>
              </w:r>
            </w:ins>
          </w:p>
        </w:tc>
        <w:tc>
          <w:tcPr>
            <w:tcW w:w="0" w:type="auto"/>
            <w:tcBorders>
              <w:top w:val="single" w:sz="4" w:space="0" w:color="auto"/>
            </w:tcBorders>
            <w:shd w:val="clear" w:color="auto" w:fill="auto"/>
            <w:noWrap/>
            <w:vAlign w:val="bottom"/>
          </w:tcPr>
          <w:p w14:paraId="03F1A2E5" w14:textId="77777777" w:rsidR="00846763" w:rsidRPr="00680664" w:rsidRDefault="00846763" w:rsidP="00846763">
            <w:pPr>
              <w:spacing w:after="0" w:line="240" w:lineRule="auto"/>
              <w:rPr>
                <w:ins w:id="466" w:author="Alice MacQueen" w:date="2020-11-23T17:09:00Z"/>
                <w:rFonts w:ascii="Calibri" w:eastAsia="Times New Roman" w:hAnsi="Calibri" w:cs="Calibri"/>
                <w:color w:val="000000"/>
              </w:rPr>
            </w:pPr>
            <w:ins w:id="467" w:author="Alice MacQueen" w:date="2020-11-23T17:09:00Z">
              <w:r w:rsidRPr="00680664">
                <w:rPr>
                  <w:rFonts w:ascii="Calibri" w:eastAsia="Times New Roman" w:hAnsi="Calibri" w:cs="Calibri"/>
                  <w:color w:val="000000"/>
                </w:rPr>
                <w:t>1163±48</w:t>
              </w:r>
            </w:ins>
          </w:p>
        </w:tc>
        <w:tc>
          <w:tcPr>
            <w:tcW w:w="0" w:type="auto"/>
            <w:tcBorders>
              <w:top w:val="single" w:sz="4" w:space="0" w:color="auto"/>
            </w:tcBorders>
            <w:shd w:val="clear" w:color="auto" w:fill="auto"/>
            <w:noWrap/>
            <w:vAlign w:val="bottom"/>
          </w:tcPr>
          <w:p w14:paraId="6802E928" w14:textId="77777777" w:rsidR="00846763" w:rsidRPr="00680664" w:rsidRDefault="00846763" w:rsidP="00846763">
            <w:pPr>
              <w:spacing w:after="0" w:line="240" w:lineRule="auto"/>
              <w:rPr>
                <w:ins w:id="468" w:author="Alice MacQueen" w:date="2020-11-23T17:09:00Z"/>
                <w:rFonts w:ascii="Calibri" w:eastAsia="Times New Roman" w:hAnsi="Calibri" w:cs="Calibri"/>
                <w:color w:val="000000"/>
              </w:rPr>
            </w:pPr>
            <w:ins w:id="469" w:author="Alice MacQueen" w:date="2020-11-23T17:09:00Z">
              <w:r>
                <w:rPr>
                  <w:rFonts w:ascii="Calibri" w:hAnsi="Calibri" w:cs="Calibri"/>
                  <w:color w:val="000000"/>
                </w:rPr>
                <w:t>1454±123</w:t>
              </w:r>
            </w:ins>
          </w:p>
        </w:tc>
        <w:tc>
          <w:tcPr>
            <w:tcW w:w="0" w:type="auto"/>
            <w:tcBorders>
              <w:top w:val="single" w:sz="4" w:space="0" w:color="auto"/>
            </w:tcBorders>
            <w:shd w:val="clear" w:color="auto" w:fill="auto"/>
            <w:noWrap/>
            <w:vAlign w:val="bottom"/>
          </w:tcPr>
          <w:p w14:paraId="52B785B0" w14:textId="77777777" w:rsidR="00846763" w:rsidRPr="00680664" w:rsidRDefault="00846763" w:rsidP="00846763">
            <w:pPr>
              <w:spacing w:after="0" w:line="240" w:lineRule="auto"/>
              <w:rPr>
                <w:ins w:id="470" w:author="Alice MacQueen" w:date="2020-11-23T17:09:00Z"/>
                <w:rFonts w:ascii="Calibri" w:eastAsia="Times New Roman" w:hAnsi="Calibri" w:cs="Calibri"/>
                <w:color w:val="000000"/>
              </w:rPr>
            </w:pPr>
            <w:ins w:id="471"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3B39F5BB" w14:textId="77777777" w:rsidTr="00846763">
        <w:trPr>
          <w:trHeight w:val="288"/>
          <w:jc w:val="center"/>
          <w:ins w:id="472" w:author="Alice MacQueen" w:date="2020-11-23T17:09:00Z"/>
        </w:trPr>
        <w:tc>
          <w:tcPr>
            <w:tcW w:w="0" w:type="auto"/>
            <w:vMerge/>
            <w:textDirection w:val="btLr"/>
          </w:tcPr>
          <w:p w14:paraId="74DE0953" w14:textId="77777777" w:rsidR="00846763" w:rsidRPr="00680664" w:rsidRDefault="00846763" w:rsidP="00846763">
            <w:pPr>
              <w:spacing w:after="0" w:line="240" w:lineRule="auto"/>
              <w:ind w:left="113" w:right="113"/>
              <w:jc w:val="right"/>
              <w:rPr>
                <w:ins w:id="473" w:author="Alice MacQueen" w:date="2020-11-23T17:09:00Z"/>
                <w:rFonts w:ascii="Calibri" w:eastAsia="Times New Roman" w:hAnsi="Calibri" w:cs="Calibri"/>
                <w:color w:val="000000"/>
              </w:rPr>
            </w:pPr>
          </w:p>
        </w:tc>
        <w:tc>
          <w:tcPr>
            <w:tcW w:w="0" w:type="auto"/>
            <w:shd w:val="clear" w:color="auto" w:fill="auto"/>
            <w:noWrap/>
            <w:vAlign w:val="bottom"/>
          </w:tcPr>
          <w:p w14:paraId="0518ACF7" w14:textId="77777777" w:rsidR="00846763" w:rsidRPr="00680664" w:rsidRDefault="00846763" w:rsidP="00846763">
            <w:pPr>
              <w:spacing w:after="0" w:line="240" w:lineRule="auto"/>
              <w:rPr>
                <w:ins w:id="474" w:author="Alice MacQueen" w:date="2020-11-23T17:09:00Z"/>
                <w:rFonts w:ascii="Calibri" w:eastAsia="Times New Roman" w:hAnsi="Calibri" w:cs="Calibri"/>
                <w:color w:val="000000"/>
              </w:rPr>
            </w:pPr>
            <w:ins w:id="475" w:author="Alice MacQueen" w:date="2020-11-23T17:09:00Z">
              <w:r w:rsidRPr="00680664">
                <w:rPr>
                  <w:rFonts w:ascii="Calibri" w:eastAsia="Times New Roman" w:hAnsi="Calibri" w:cs="Calibri"/>
                  <w:color w:val="000000"/>
                </w:rPr>
                <w:t>Ca</w:t>
              </w:r>
            </w:ins>
          </w:p>
        </w:tc>
        <w:tc>
          <w:tcPr>
            <w:tcW w:w="0" w:type="auto"/>
            <w:shd w:val="clear" w:color="auto" w:fill="auto"/>
            <w:noWrap/>
            <w:vAlign w:val="bottom"/>
          </w:tcPr>
          <w:p w14:paraId="1EB0444B" w14:textId="77777777" w:rsidR="00846763" w:rsidRPr="00680664" w:rsidRDefault="00846763" w:rsidP="00846763">
            <w:pPr>
              <w:spacing w:after="0" w:line="240" w:lineRule="auto"/>
              <w:rPr>
                <w:ins w:id="476" w:author="Alice MacQueen" w:date="2020-11-23T17:09:00Z"/>
                <w:rFonts w:ascii="Calibri" w:eastAsia="Times New Roman" w:hAnsi="Calibri" w:cs="Calibri"/>
                <w:color w:val="000000"/>
              </w:rPr>
            </w:pPr>
            <w:ins w:id="477"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6B38AC70" w14:textId="77777777" w:rsidR="00846763" w:rsidRPr="00680664" w:rsidRDefault="00846763" w:rsidP="00846763">
            <w:pPr>
              <w:spacing w:after="0" w:line="240" w:lineRule="auto"/>
              <w:rPr>
                <w:ins w:id="478" w:author="Alice MacQueen" w:date="2020-11-23T17:09:00Z"/>
                <w:rFonts w:ascii="Calibri" w:eastAsia="Times New Roman" w:hAnsi="Calibri" w:cs="Calibri"/>
                <w:color w:val="000000"/>
              </w:rPr>
            </w:pPr>
            <w:ins w:id="479" w:author="Alice MacQueen" w:date="2020-11-23T17:09:00Z">
              <w:r w:rsidRPr="00680664">
                <w:rPr>
                  <w:rFonts w:ascii="Calibri" w:eastAsia="Times New Roman" w:hAnsi="Calibri" w:cs="Calibri"/>
                  <w:color w:val="000000"/>
                </w:rPr>
                <w:t>1445±47</w:t>
              </w:r>
            </w:ins>
          </w:p>
        </w:tc>
        <w:tc>
          <w:tcPr>
            <w:tcW w:w="0" w:type="auto"/>
            <w:shd w:val="clear" w:color="auto" w:fill="auto"/>
            <w:noWrap/>
            <w:vAlign w:val="bottom"/>
          </w:tcPr>
          <w:p w14:paraId="783C318E" w14:textId="77777777" w:rsidR="00846763" w:rsidRPr="00680664" w:rsidRDefault="00846763" w:rsidP="00846763">
            <w:pPr>
              <w:spacing w:after="0" w:line="240" w:lineRule="auto"/>
              <w:rPr>
                <w:ins w:id="480" w:author="Alice MacQueen" w:date="2020-11-23T17:09:00Z"/>
                <w:rFonts w:ascii="Calibri" w:eastAsia="Times New Roman" w:hAnsi="Calibri" w:cs="Calibri"/>
                <w:color w:val="000000"/>
              </w:rPr>
            </w:pPr>
            <w:ins w:id="481" w:author="Alice MacQueen" w:date="2020-11-23T17:09:00Z">
              <w:r w:rsidRPr="00680664">
                <w:rPr>
                  <w:rFonts w:ascii="Calibri" w:eastAsia="Times New Roman" w:hAnsi="Calibri" w:cs="Calibri"/>
                  <w:color w:val="000000"/>
                </w:rPr>
                <w:t>1395±80</w:t>
              </w:r>
            </w:ins>
          </w:p>
        </w:tc>
        <w:tc>
          <w:tcPr>
            <w:tcW w:w="0" w:type="auto"/>
            <w:shd w:val="clear" w:color="auto" w:fill="auto"/>
            <w:noWrap/>
            <w:vAlign w:val="bottom"/>
          </w:tcPr>
          <w:p w14:paraId="384611F1" w14:textId="77777777" w:rsidR="00846763" w:rsidRPr="00680664" w:rsidRDefault="00846763" w:rsidP="00846763">
            <w:pPr>
              <w:spacing w:after="0" w:line="240" w:lineRule="auto"/>
              <w:rPr>
                <w:ins w:id="482" w:author="Alice MacQueen" w:date="2020-11-23T17:09:00Z"/>
                <w:rFonts w:ascii="Calibri" w:eastAsia="Times New Roman" w:hAnsi="Calibri" w:cs="Calibri"/>
                <w:color w:val="000000"/>
              </w:rPr>
            </w:pPr>
            <w:ins w:id="483" w:author="Alice MacQueen" w:date="2020-11-23T17:09:00Z">
              <w:r w:rsidRPr="00680664">
                <w:rPr>
                  <w:rFonts w:ascii="Calibri" w:eastAsia="Times New Roman" w:hAnsi="Calibri" w:cs="Calibri"/>
                  <w:color w:val="000000"/>
                </w:rPr>
                <w:t>1101±24</w:t>
              </w:r>
            </w:ins>
          </w:p>
        </w:tc>
        <w:tc>
          <w:tcPr>
            <w:tcW w:w="0" w:type="auto"/>
            <w:shd w:val="clear" w:color="auto" w:fill="auto"/>
            <w:noWrap/>
            <w:vAlign w:val="bottom"/>
          </w:tcPr>
          <w:p w14:paraId="732B200B" w14:textId="77777777" w:rsidR="00846763" w:rsidRPr="00680664" w:rsidRDefault="00846763" w:rsidP="00846763">
            <w:pPr>
              <w:spacing w:after="0" w:line="240" w:lineRule="auto"/>
              <w:rPr>
                <w:ins w:id="484" w:author="Alice MacQueen" w:date="2020-11-23T17:09:00Z"/>
                <w:rFonts w:ascii="Calibri" w:eastAsia="Times New Roman" w:hAnsi="Calibri" w:cs="Calibri"/>
                <w:color w:val="000000"/>
              </w:rPr>
            </w:pPr>
            <w:ins w:id="485" w:author="Alice MacQueen" w:date="2020-11-23T17:09:00Z">
              <w:r>
                <w:rPr>
                  <w:rFonts w:ascii="Calibri" w:hAnsi="Calibri" w:cs="Calibri"/>
                  <w:color w:val="000000"/>
                </w:rPr>
                <w:t>1736±155</w:t>
              </w:r>
            </w:ins>
          </w:p>
        </w:tc>
        <w:tc>
          <w:tcPr>
            <w:tcW w:w="0" w:type="auto"/>
            <w:shd w:val="clear" w:color="auto" w:fill="auto"/>
            <w:noWrap/>
            <w:vAlign w:val="bottom"/>
          </w:tcPr>
          <w:p w14:paraId="58792980" w14:textId="77777777" w:rsidR="00846763" w:rsidRPr="00680664" w:rsidRDefault="00846763" w:rsidP="00846763">
            <w:pPr>
              <w:spacing w:after="0" w:line="240" w:lineRule="auto"/>
              <w:rPr>
                <w:ins w:id="486" w:author="Alice MacQueen" w:date="2020-11-23T17:09:00Z"/>
                <w:rFonts w:ascii="Calibri" w:eastAsia="Times New Roman" w:hAnsi="Calibri" w:cs="Calibri"/>
                <w:color w:val="000000"/>
              </w:rPr>
            </w:pPr>
            <w:ins w:id="487" w:author="Alice MacQueen" w:date="2020-11-23T17:09:00Z">
              <w:r w:rsidRPr="00680664">
                <w:rPr>
                  <w:rFonts w:ascii="Calibri" w:eastAsia="Times New Roman" w:hAnsi="Calibri" w:cs="Calibri"/>
                  <w:color w:val="000000"/>
                </w:rPr>
                <w:t>0.0002</w:t>
              </w:r>
              <w:r>
                <w:rPr>
                  <w:rFonts w:ascii="Calibri" w:eastAsia="Times New Roman" w:hAnsi="Calibri" w:cs="Calibri"/>
                  <w:color w:val="000000"/>
                </w:rPr>
                <w:t>*</w:t>
              </w:r>
            </w:ins>
          </w:p>
        </w:tc>
      </w:tr>
      <w:tr w:rsidR="00846763" w:rsidRPr="00680664" w14:paraId="417960E7" w14:textId="77777777" w:rsidTr="00846763">
        <w:trPr>
          <w:trHeight w:val="288"/>
          <w:jc w:val="center"/>
          <w:ins w:id="488" w:author="Alice MacQueen" w:date="2020-11-23T17:09:00Z"/>
        </w:trPr>
        <w:tc>
          <w:tcPr>
            <w:tcW w:w="0" w:type="auto"/>
            <w:vMerge/>
            <w:textDirection w:val="btLr"/>
          </w:tcPr>
          <w:p w14:paraId="3994E5CB" w14:textId="77777777" w:rsidR="00846763" w:rsidRPr="00680664" w:rsidRDefault="00846763" w:rsidP="00846763">
            <w:pPr>
              <w:spacing w:after="0" w:line="240" w:lineRule="auto"/>
              <w:ind w:left="113" w:right="113"/>
              <w:jc w:val="right"/>
              <w:rPr>
                <w:ins w:id="489"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204074F0" w14:textId="77777777" w:rsidR="00846763" w:rsidRPr="00680664" w:rsidRDefault="00846763" w:rsidP="00846763">
            <w:pPr>
              <w:spacing w:after="0" w:line="240" w:lineRule="auto"/>
              <w:rPr>
                <w:ins w:id="490"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3D2ED02" w14:textId="77777777" w:rsidR="00846763" w:rsidRPr="00680664" w:rsidRDefault="00846763" w:rsidP="00846763">
            <w:pPr>
              <w:spacing w:after="0" w:line="240" w:lineRule="auto"/>
              <w:rPr>
                <w:ins w:id="491" w:author="Alice MacQueen" w:date="2020-11-23T17:09:00Z"/>
                <w:rFonts w:ascii="Calibri" w:eastAsia="Times New Roman" w:hAnsi="Calibri" w:cs="Calibri"/>
                <w:color w:val="000000"/>
              </w:rPr>
            </w:pPr>
            <w:ins w:id="492"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2DDB4D0E" w14:textId="77777777" w:rsidR="00846763" w:rsidRPr="00680664" w:rsidRDefault="00846763" w:rsidP="00846763">
            <w:pPr>
              <w:spacing w:after="0" w:line="240" w:lineRule="auto"/>
              <w:rPr>
                <w:ins w:id="493" w:author="Alice MacQueen" w:date="2020-11-23T17:09:00Z"/>
                <w:rFonts w:ascii="Calibri" w:eastAsia="Times New Roman" w:hAnsi="Calibri" w:cs="Calibri"/>
                <w:color w:val="000000"/>
              </w:rPr>
            </w:pPr>
            <w:ins w:id="494" w:author="Alice MacQueen" w:date="2020-11-23T17:09:00Z">
              <w:r w:rsidRPr="00680664">
                <w:rPr>
                  <w:rFonts w:ascii="Calibri" w:eastAsia="Times New Roman" w:hAnsi="Calibri" w:cs="Calibri"/>
                  <w:color w:val="000000"/>
                </w:rPr>
                <w:t>2947±149</w:t>
              </w:r>
            </w:ins>
          </w:p>
        </w:tc>
        <w:tc>
          <w:tcPr>
            <w:tcW w:w="0" w:type="auto"/>
            <w:tcBorders>
              <w:bottom w:val="nil"/>
            </w:tcBorders>
            <w:shd w:val="clear" w:color="auto" w:fill="auto"/>
            <w:noWrap/>
            <w:vAlign w:val="bottom"/>
          </w:tcPr>
          <w:p w14:paraId="5127D811" w14:textId="77777777" w:rsidR="00846763" w:rsidRPr="00680664" w:rsidRDefault="00846763" w:rsidP="00846763">
            <w:pPr>
              <w:spacing w:after="0" w:line="240" w:lineRule="auto"/>
              <w:rPr>
                <w:ins w:id="495" w:author="Alice MacQueen" w:date="2020-11-23T17:09:00Z"/>
                <w:rFonts w:ascii="Calibri" w:eastAsia="Times New Roman" w:hAnsi="Calibri" w:cs="Calibri"/>
                <w:color w:val="000000"/>
              </w:rPr>
            </w:pPr>
            <w:ins w:id="496" w:author="Alice MacQueen" w:date="2020-11-23T17:09:00Z">
              <w:r w:rsidRPr="00680664">
                <w:rPr>
                  <w:rFonts w:ascii="Calibri" w:eastAsia="Times New Roman" w:hAnsi="Calibri" w:cs="Calibri"/>
                  <w:color w:val="000000"/>
                </w:rPr>
                <w:t>5293±362</w:t>
              </w:r>
            </w:ins>
          </w:p>
        </w:tc>
        <w:tc>
          <w:tcPr>
            <w:tcW w:w="0" w:type="auto"/>
            <w:tcBorders>
              <w:bottom w:val="nil"/>
            </w:tcBorders>
            <w:shd w:val="clear" w:color="auto" w:fill="auto"/>
            <w:noWrap/>
            <w:vAlign w:val="bottom"/>
          </w:tcPr>
          <w:p w14:paraId="0098F70C" w14:textId="77777777" w:rsidR="00846763" w:rsidRPr="00680664" w:rsidRDefault="00846763" w:rsidP="00846763">
            <w:pPr>
              <w:spacing w:after="0" w:line="240" w:lineRule="auto"/>
              <w:rPr>
                <w:ins w:id="497" w:author="Alice MacQueen" w:date="2020-11-23T17:09:00Z"/>
                <w:rFonts w:ascii="Calibri" w:eastAsia="Times New Roman" w:hAnsi="Calibri" w:cs="Calibri"/>
                <w:color w:val="000000"/>
              </w:rPr>
            </w:pPr>
            <w:ins w:id="498" w:author="Alice MacQueen" w:date="2020-11-23T17:09:00Z">
              <w:r w:rsidRPr="00680664">
                <w:rPr>
                  <w:rFonts w:ascii="Calibri" w:eastAsia="Times New Roman" w:hAnsi="Calibri" w:cs="Calibri"/>
                  <w:color w:val="000000"/>
                </w:rPr>
                <w:t>3953±156</w:t>
              </w:r>
            </w:ins>
          </w:p>
        </w:tc>
        <w:tc>
          <w:tcPr>
            <w:tcW w:w="0" w:type="auto"/>
            <w:tcBorders>
              <w:bottom w:val="nil"/>
            </w:tcBorders>
            <w:shd w:val="clear" w:color="auto" w:fill="auto"/>
            <w:noWrap/>
            <w:vAlign w:val="bottom"/>
          </w:tcPr>
          <w:p w14:paraId="074A25EF" w14:textId="77777777" w:rsidR="00846763" w:rsidRPr="00680664" w:rsidRDefault="00846763" w:rsidP="00846763">
            <w:pPr>
              <w:spacing w:after="0" w:line="240" w:lineRule="auto"/>
              <w:rPr>
                <w:ins w:id="499" w:author="Alice MacQueen" w:date="2020-11-23T17:09:00Z"/>
                <w:rFonts w:ascii="Calibri" w:eastAsia="Times New Roman" w:hAnsi="Calibri" w:cs="Calibri"/>
                <w:color w:val="000000"/>
              </w:rPr>
            </w:pPr>
            <w:ins w:id="500" w:author="Alice MacQueen" w:date="2020-11-23T17:09:00Z">
              <w:r>
                <w:rPr>
                  <w:rFonts w:ascii="Calibri" w:hAnsi="Calibri" w:cs="Calibri"/>
                  <w:color w:val="000000"/>
                </w:rPr>
                <w:t>2168±82</w:t>
              </w:r>
            </w:ins>
          </w:p>
        </w:tc>
        <w:tc>
          <w:tcPr>
            <w:tcW w:w="0" w:type="auto"/>
            <w:tcBorders>
              <w:bottom w:val="nil"/>
            </w:tcBorders>
            <w:shd w:val="clear" w:color="auto" w:fill="auto"/>
            <w:noWrap/>
            <w:vAlign w:val="bottom"/>
          </w:tcPr>
          <w:p w14:paraId="429DF97F" w14:textId="77777777" w:rsidR="00846763" w:rsidRPr="00680664" w:rsidRDefault="00846763" w:rsidP="00846763">
            <w:pPr>
              <w:spacing w:after="0" w:line="240" w:lineRule="auto"/>
              <w:rPr>
                <w:ins w:id="501" w:author="Alice MacQueen" w:date="2020-11-23T17:09:00Z"/>
                <w:rFonts w:ascii="Calibri" w:eastAsia="Times New Roman" w:hAnsi="Calibri" w:cs="Calibri"/>
                <w:color w:val="000000"/>
              </w:rPr>
            </w:pPr>
            <w:ins w:id="502"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7551ED8" w14:textId="77777777" w:rsidTr="00846763">
        <w:trPr>
          <w:trHeight w:val="288"/>
          <w:jc w:val="center"/>
          <w:ins w:id="503" w:author="Alice MacQueen" w:date="2020-11-23T17:09:00Z"/>
        </w:trPr>
        <w:tc>
          <w:tcPr>
            <w:tcW w:w="0" w:type="auto"/>
            <w:vMerge/>
            <w:textDirection w:val="btLr"/>
          </w:tcPr>
          <w:p w14:paraId="68876551" w14:textId="77777777" w:rsidR="00846763" w:rsidRPr="00680664" w:rsidRDefault="00846763" w:rsidP="00846763">
            <w:pPr>
              <w:spacing w:after="0" w:line="240" w:lineRule="auto"/>
              <w:ind w:left="113" w:right="113"/>
              <w:jc w:val="right"/>
              <w:rPr>
                <w:ins w:id="50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D46C7BE" w14:textId="77777777" w:rsidR="00846763" w:rsidRPr="00680664" w:rsidRDefault="00846763" w:rsidP="00846763">
            <w:pPr>
              <w:spacing w:after="0" w:line="240" w:lineRule="auto"/>
              <w:rPr>
                <w:ins w:id="50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F698C68" w14:textId="77777777" w:rsidR="00846763" w:rsidRPr="00680664" w:rsidRDefault="00846763" w:rsidP="00846763">
            <w:pPr>
              <w:spacing w:after="0" w:line="240" w:lineRule="auto"/>
              <w:rPr>
                <w:ins w:id="506" w:author="Alice MacQueen" w:date="2020-11-23T17:09:00Z"/>
                <w:rFonts w:ascii="Calibri" w:eastAsia="Times New Roman" w:hAnsi="Calibri" w:cs="Calibri"/>
                <w:color w:val="000000"/>
              </w:rPr>
            </w:pPr>
            <w:ins w:id="507"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5F3C3717" w14:textId="77777777" w:rsidR="00846763" w:rsidRPr="00680664" w:rsidRDefault="00846763" w:rsidP="00846763">
            <w:pPr>
              <w:spacing w:after="0" w:line="240" w:lineRule="auto"/>
              <w:rPr>
                <w:ins w:id="508" w:author="Alice MacQueen" w:date="2020-11-23T17:09:00Z"/>
                <w:rFonts w:ascii="Calibri" w:eastAsia="Times New Roman" w:hAnsi="Calibri" w:cs="Calibri"/>
                <w:color w:val="000000"/>
              </w:rPr>
            </w:pPr>
            <w:ins w:id="509" w:author="Alice MacQueen" w:date="2020-11-23T17:09:00Z">
              <w:r w:rsidRPr="00680664">
                <w:rPr>
                  <w:rFonts w:ascii="Calibri" w:eastAsia="Times New Roman" w:hAnsi="Calibri" w:cs="Calibri"/>
                  <w:color w:val="000000"/>
                </w:rPr>
                <w:t>72581±3741</w:t>
              </w:r>
            </w:ins>
          </w:p>
        </w:tc>
        <w:tc>
          <w:tcPr>
            <w:tcW w:w="0" w:type="auto"/>
            <w:tcBorders>
              <w:top w:val="nil"/>
            </w:tcBorders>
            <w:shd w:val="pct15" w:color="auto" w:fill="auto"/>
            <w:noWrap/>
            <w:vAlign w:val="bottom"/>
          </w:tcPr>
          <w:p w14:paraId="241A47DF" w14:textId="77777777" w:rsidR="00846763" w:rsidRPr="00680664" w:rsidRDefault="00846763" w:rsidP="00846763">
            <w:pPr>
              <w:spacing w:after="0" w:line="240" w:lineRule="auto"/>
              <w:rPr>
                <w:ins w:id="510" w:author="Alice MacQueen" w:date="2020-11-23T17:09:00Z"/>
                <w:rFonts w:ascii="Calibri" w:eastAsia="Times New Roman" w:hAnsi="Calibri" w:cs="Calibri"/>
                <w:color w:val="000000"/>
              </w:rPr>
            </w:pPr>
            <w:ins w:id="511" w:author="Alice MacQueen" w:date="2020-11-23T17:09:00Z">
              <w:r w:rsidRPr="00680664">
                <w:rPr>
                  <w:rFonts w:ascii="Calibri" w:eastAsia="Times New Roman" w:hAnsi="Calibri" w:cs="Calibri"/>
                  <w:color w:val="000000"/>
                </w:rPr>
                <w:t>46184±1711</w:t>
              </w:r>
            </w:ins>
          </w:p>
        </w:tc>
        <w:tc>
          <w:tcPr>
            <w:tcW w:w="0" w:type="auto"/>
            <w:tcBorders>
              <w:top w:val="nil"/>
            </w:tcBorders>
            <w:shd w:val="pct15" w:color="auto" w:fill="auto"/>
            <w:noWrap/>
            <w:vAlign w:val="bottom"/>
          </w:tcPr>
          <w:p w14:paraId="1F43F9AD" w14:textId="77777777" w:rsidR="00846763" w:rsidRPr="00680664" w:rsidRDefault="00846763" w:rsidP="00846763">
            <w:pPr>
              <w:spacing w:after="0" w:line="240" w:lineRule="auto"/>
              <w:rPr>
                <w:ins w:id="512" w:author="Alice MacQueen" w:date="2020-11-23T17:09:00Z"/>
                <w:rFonts w:ascii="Calibri" w:eastAsia="Times New Roman" w:hAnsi="Calibri" w:cs="Calibri"/>
                <w:color w:val="000000"/>
              </w:rPr>
            </w:pPr>
            <w:ins w:id="513" w:author="Alice MacQueen" w:date="2020-11-23T17:09:00Z">
              <w:r w:rsidRPr="00680664">
                <w:rPr>
                  <w:rFonts w:ascii="Calibri" w:eastAsia="Times New Roman" w:hAnsi="Calibri" w:cs="Calibri"/>
                  <w:color w:val="000000"/>
                </w:rPr>
                <w:t>31615±3024</w:t>
              </w:r>
            </w:ins>
          </w:p>
        </w:tc>
        <w:tc>
          <w:tcPr>
            <w:tcW w:w="0" w:type="auto"/>
            <w:tcBorders>
              <w:top w:val="nil"/>
            </w:tcBorders>
            <w:shd w:val="pct15" w:color="auto" w:fill="auto"/>
            <w:noWrap/>
            <w:vAlign w:val="bottom"/>
          </w:tcPr>
          <w:p w14:paraId="0DCE1627" w14:textId="77777777" w:rsidR="00846763" w:rsidRPr="00680664" w:rsidRDefault="00846763" w:rsidP="00846763">
            <w:pPr>
              <w:spacing w:after="0" w:line="240" w:lineRule="auto"/>
              <w:rPr>
                <w:ins w:id="514" w:author="Alice MacQueen" w:date="2020-11-23T17:09:00Z"/>
                <w:rFonts w:ascii="Calibri" w:eastAsia="Times New Roman" w:hAnsi="Calibri" w:cs="Calibri"/>
                <w:color w:val="000000"/>
              </w:rPr>
            </w:pPr>
            <w:ins w:id="515" w:author="Alice MacQueen" w:date="2020-11-23T17:09:00Z">
              <w:r>
                <w:rPr>
                  <w:rFonts w:ascii="Calibri" w:hAnsi="Calibri" w:cs="Calibri"/>
                  <w:color w:val="000000"/>
                </w:rPr>
                <w:t>66643±12666</w:t>
              </w:r>
            </w:ins>
          </w:p>
        </w:tc>
        <w:tc>
          <w:tcPr>
            <w:tcW w:w="0" w:type="auto"/>
            <w:tcBorders>
              <w:top w:val="nil"/>
            </w:tcBorders>
            <w:shd w:val="pct15" w:color="auto" w:fill="auto"/>
            <w:noWrap/>
            <w:vAlign w:val="bottom"/>
          </w:tcPr>
          <w:p w14:paraId="36348167" w14:textId="77777777" w:rsidR="00846763" w:rsidRPr="00680664" w:rsidRDefault="00846763" w:rsidP="00846763">
            <w:pPr>
              <w:spacing w:after="0" w:line="240" w:lineRule="auto"/>
              <w:rPr>
                <w:ins w:id="516" w:author="Alice MacQueen" w:date="2020-11-23T17:09:00Z"/>
                <w:rFonts w:ascii="Calibri" w:eastAsia="Times New Roman" w:hAnsi="Calibri" w:cs="Calibri"/>
                <w:color w:val="000000"/>
              </w:rPr>
            </w:pPr>
            <w:ins w:id="517"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F0B7B81" w14:textId="77777777" w:rsidTr="00846763">
        <w:trPr>
          <w:trHeight w:val="288"/>
          <w:jc w:val="center"/>
          <w:ins w:id="518" w:author="Alice MacQueen" w:date="2020-11-23T17:09:00Z"/>
        </w:trPr>
        <w:tc>
          <w:tcPr>
            <w:tcW w:w="0" w:type="auto"/>
            <w:vMerge/>
            <w:textDirection w:val="btLr"/>
          </w:tcPr>
          <w:p w14:paraId="378CF074" w14:textId="77777777" w:rsidR="00846763" w:rsidRPr="00680664" w:rsidRDefault="00846763" w:rsidP="00846763">
            <w:pPr>
              <w:spacing w:after="0" w:line="240" w:lineRule="auto"/>
              <w:ind w:left="113" w:right="113"/>
              <w:jc w:val="right"/>
              <w:rPr>
                <w:ins w:id="51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4F15D85" w14:textId="77777777" w:rsidR="00846763" w:rsidRPr="00680664" w:rsidRDefault="00846763" w:rsidP="00846763">
            <w:pPr>
              <w:spacing w:after="0" w:line="240" w:lineRule="auto"/>
              <w:rPr>
                <w:ins w:id="520" w:author="Alice MacQueen" w:date="2020-11-23T17:09:00Z"/>
                <w:rFonts w:ascii="Calibri" w:eastAsia="Times New Roman" w:hAnsi="Calibri" w:cs="Calibri"/>
                <w:color w:val="000000"/>
              </w:rPr>
            </w:pPr>
            <w:ins w:id="521" w:author="Alice MacQueen" w:date="2020-11-23T17:09:00Z">
              <w:r w:rsidRPr="00680664">
                <w:rPr>
                  <w:rFonts w:ascii="Calibri" w:eastAsia="Times New Roman" w:hAnsi="Calibri" w:cs="Calibri"/>
                  <w:color w:val="000000"/>
                </w:rPr>
                <w:t>K</w:t>
              </w:r>
            </w:ins>
          </w:p>
        </w:tc>
        <w:tc>
          <w:tcPr>
            <w:tcW w:w="0" w:type="auto"/>
            <w:tcBorders>
              <w:top w:val="nil"/>
            </w:tcBorders>
            <w:shd w:val="pct15" w:color="auto" w:fill="auto"/>
            <w:noWrap/>
            <w:vAlign w:val="bottom"/>
          </w:tcPr>
          <w:p w14:paraId="2A9D86D1" w14:textId="77777777" w:rsidR="00846763" w:rsidRPr="00680664" w:rsidRDefault="00846763" w:rsidP="00846763">
            <w:pPr>
              <w:spacing w:after="0" w:line="240" w:lineRule="auto"/>
              <w:rPr>
                <w:ins w:id="522" w:author="Alice MacQueen" w:date="2020-11-23T17:09:00Z"/>
                <w:rFonts w:ascii="Calibri" w:eastAsia="Times New Roman" w:hAnsi="Calibri" w:cs="Calibri"/>
                <w:color w:val="000000"/>
              </w:rPr>
            </w:pPr>
            <w:ins w:id="523"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849CF0C" w14:textId="77777777" w:rsidR="00846763" w:rsidRPr="00680664" w:rsidRDefault="00846763" w:rsidP="00846763">
            <w:pPr>
              <w:spacing w:after="0" w:line="240" w:lineRule="auto"/>
              <w:rPr>
                <w:ins w:id="524" w:author="Alice MacQueen" w:date="2020-11-23T17:09:00Z"/>
                <w:rFonts w:ascii="Calibri" w:eastAsia="Times New Roman" w:hAnsi="Calibri" w:cs="Calibri"/>
                <w:color w:val="000000"/>
              </w:rPr>
            </w:pPr>
            <w:ins w:id="525" w:author="Alice MacQueen" w:date="2020-11-23T17:09:00Z">
              <w:r w:rsidRPr="00680664">
                <w:rPr>
                  <w:rFonts w:ascii="Calibri" w:eastAsia="Times New Roman" w:hAnsi="Calibri" w:cs="Calibri"/>
                  <w:color w:val="000000"/>
                </w:rPr>
                <w:t>54865±5417</w:t>
              </w:r>
            </w:ins>
          </w:p>
        </w:tc>
        <w:tc>
          <w:tcPr>
            <w:tcW w:w="0" w:type="auto"/>
            <w:tcBorders>
              <w:top w:val="nil"/>
            </w:tcBorders>
            <w:shd w:val="pct15" w:color="auto" w:fill="auto"/>
            <w:noWrap/>
            <w:vAlign w:val="bottom"/>
          </w:tcPr>
          <w:p w14:paraId="4298F85E" w14:textId="77777777" w:rsidR="00846763" w:rsidRPr="00680664" w:rsidRDefault="00846763" w:rsidP="00846763">
            <w:pPr>
              <w:spacing w:after="0" w:line="240" w:lineRule="auto"/>
              <w:rPr>
                <w:ins w:id="526" w:author="Alice MacQueen" w:date="2020-11-23T17:09:00Z"/>
                <w:rFonts w:ascii="Calibri" w:eastAsia="Times New Roman" w:hAnsi="Calibri" w:cs="Calibri"/>
                <w:color w:val="000000"/>
              </w:rPr>
            </w:pPr>
            <w:ins w:id="527" w:author="Alice MacQueen" w:date="2020-11-23T17:09:00Z">
              <w:r w:rsidRPr="00680664">
                <w:rPr>
                  <w:rFonts w:ascii="Calibri" w:eastAsia="Times New Roman" w:hAnsi="Calibri" w:cs="Calibri"/>
                  <w:color w:val="000000"/>
                </w:rPr>
                <w:t>44609±11478</w:t>
              </w:r>
            </w:ins>
          </w:p>
        </w:tc>
        <w:tc>
          <w:tcPr>
            <w:tcW w:w="0" w:type="auto"/>
            <w:tcBorders>
              <w:top w:val="nil"/>
            </w:tcBorders>
            <w:shd w:val="pct15" w:color="auto" w:fill="auto"/>
            <w:noWrap/>
            <w:vAlign w:val="bottom"/>
          </w:tcPr>
          <w:p w14:paraId="017D157B" w14:textId="77777777" w:rsidR="00846763" w:rsidRPr="00680664" w:rsidRDefault="00846763" w:rsidP="00846763">
            <w:pPr>
              <w:spacing w:after="0" w:line="240" w:lineRule="auto"/>
              <w:rPr>
                <w:ins w:id="528" w:author="Alice MacQueen" w:date="2020-11-23T17:09:00Z"/>
                <w:rFonts w:ascii="Calibri" w:eastAsia="Times New Roman" w:hAnsi="Calibri" w:cs="Calibri"/>
                <w:color w:val="000000"/>
              </w:rPr>
            </w:pPr>
            <w:ins w:id="529" w:author="Alice MacQueen" w:date="2020-11-23T17:09:00Z">
              <w:r w:rsidRPr="00680664">
                <w:rPr>
                  <w:rFonts w:ascii="Calibri" w:eastAsia="Times New Roman" w:hAnsi="Calibri" w:cs="Calibri"/>
                  <w:color w:val="000000"/>
                </w:rPr>
                <w:t>24143±8032</w:t>
              </w:r>
            </w:ins>
          </w:p>
        </w:tc>
        <w:tc>
          <w:tcPr>
            <w:tcW w:w="0" w:type="auto"/>
            <w:tcBorders>
              <w:top w:val="nil"/>
            </w:tcBorders>
            <w:shd w:val="pct15" w:color="auto" w:fill="auto"/>
            <w:noWrap/>
            <w:vAlign w:val="bottom"/>
          </w:tcPr>
          <w:p w14:paraId="36ADAF4E" w14:textId="77777777" w:rsidR="00846763" w:rsidRPr="00680664" w:rsidRDefault="00846763" w:rsidP="00846763">
            <w:pPr>
              <w:spacing w:after="0" w:line="240" w:lineRule="auto"/>
              <w:rPr>
                <w:ins w:id="530" w:author="Alice MacQueen" w:date="2020-11-23T17:09:00Z"/>
                <w:rFonts w:ascii="Calibri" w:eastAsia="Times New Roman" w:hAnsi="Calibri" w:cs="Calibri"/>
                <w:color w:val="000000"/>
              </w:rPr>
            </w:pPr>
            <w:ins w:id="531" w:author="Alice MacQueen" w:date="2020-11-23T17:09:00Z">
              <w:r>
                <w:rPr>
                  <w:rFonts w:ascii="Calibri" w:hAnsi="Calibri" w:cs="Calibri"/>
                  <w:color w:val="000000"/>
                </w:rPr>
                <w:t>83190±10820</w:t>
              </w:r>
            </w:ins>
          </w:p>
        </w:tc>
        <w:tc>
          <w:tcPr>
            <w:tcW w:w="0" w:type="auto"/>
            <w:tcBorders>
              <w:top w:val="nil"/>
            </w:tcBorders>
            <w:shd w:val="pct15" w:color="auto" w:fill="auto"/>
            <w:noWrap/>
            <w:vAlign w:val="bottom"/>
          </w:tcPr>
          <w:p w14:paraId="402B0FD7" w14:textId="328A6E5A" w:rsidR="00846763" w:rsidRPr="00680664" w:rsidRDefault="00846763" w:rsidP="00846763">
            <w:pPr>
              <w:spacing w:after="0" w:line="240" w:lineRule="auto"/>
              <w:rPr>
                <w:ins w:id="532" w:author="Alice MacQueen" w:date="2020-11-23T17:09:00Z"/>
                <w:rFonts w:ascii="Calibri" w:eastAsia="Times New Roman" w:hAnsi="Calibri" w:cs="Calibri"/>
                <w:color w:val="000000"/>
              </w:rPr>
            </w:pPr>
            <w:ins w:id="533" w:author="Alice MacQueen" w:date="2020-11-23T17:09:00Z">
              <w:r w:rsidRPr="00680664">
                <w:rPr>
                  <w:rFonts w:ascii="Calibri" w:eastAsia="Times New Roman" w:hAnsi="Calibri" w:cs="Calibri"/>
                  <w:color w:val="000000"/>
                </w:rPr>
                <w:t>0.0419</w:t>
              </w:r>
            </w:ins>
          </w:p>
        </w:tc>
      </w:tr>
      <w:tr w:rsidR="00846763" w:rsidRPr="00680664" w14:paraId="45654AF0" w14:textId="77777777" w:rsidTr="00846763">
        <w:trPr>
          <w:trHeight w:val="288"/>
          <w:jc w:val="center"/>
          <w:ins w:id="534" w:author="Alice MacQueen" w:date="2020-11-23T17:09:00Z"/>
        </w:trPr>
        <w:tc>
          <w:tcPr>
            <w:tcW w:w="0" w:type="auto"/>
            <w:vMerge/>
            <w:textDirection w:val="btLr"/>
          </w:tcPr>
          <w:p w14:paraId="068DD9E3" w14:textId="77777777" w:rsidR="00846763" w:rsidRPr="00680664" w:rsidRDefault="00846763" w:rsidP="00846763">
            <w:pPr>
              <w:spacing w:after="0" w:line="240" w:lineRule="auto"/>
              <w:ind w:left="113" w:right="113"/>
              <w:jc w:val="right"/>
              <w:rPr>
                <w:ins w:id="53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AEC7AA9" w14:textId="77777777" w:rsidR="00846763" w:rsidRPr="00680664" w:rsidRDefault="00846763" w:rsidP="00846763">
            <w:pPr>
              <w:spacing w:after="0" w:line="240" w:lineRule="auto"/>
              <w:rPr>
                <w:ins w:id="53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D2A6AC8" w14:textId="77777777" w:rsidR="00846763" w:rsidRPr="00680664" w:rsidRDefault="00846763" w:rsidP="00846763">
            <w:pPr>
              <w:spacing w:after="0" w:line="240" w:lineRule="auto"/>
              <w:rPr>
                <w:ins w:id="537" w:author="Alice MacQueen" w:date="2020-11-23T17:09:00Z"/>
                <w:rFonts w:ascii="Calibri" w:eastAsia="Times New Roman" w:hAnsi="Calibri" w:cs="Calibri"/>
                <w:color w:val="000000"/>
              </w:rPr>
            </w:pPr>
            <w:ins w:id="538"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4F4F35C6" w14:textId="77777777" w:rsidR="00846763" w:rsidRPr="00680664" w:rsidRDefault="00846763" w:rsidP="00846763">
            <w:pPr>
              <w:spacing w:after="0" w:line="240" w:lineRule="auto"/>
              <w:rPr>
                <w:ins w:id="539" w:author="Alice MacQueen" w:date="2020-11-23T17:09:00Z"/>
                <w:rFonts w:ascii="Calibri" w:eastAsia="Times New Roman" w:hAnsi="Calibri" w:cs="Calibri"/>
                <w:color w:val="000000"/>
              </w:rPr>
            </w:pPr>
            <w:ins w:id="540" w:author="Alice MacQueen" w:date="2020-11-23T17:09:00Z">
              <w:r w:rsidRPr="00680664">
                <w:rPr>
                  <w:rFonts w:ascii="Calibri" w:eastAsia="Times New Roman" w:hAnsi="Calibri" w:cs="Calibri"/>
                  <w:color w:val="000000"/>
                </w:rPr>
                <w:t>54414±5221</w:t>
              </w:r>
            </w:ins>
          </w:p>
        </w:tc>
        <w:tc>
          <w:tcPr>
            <w:tcW w:w="0" w:type="auto"/>
            <w:tcBorders>
              <w:top w:val="nil"/>
            </w:tcBorders>
            <w:shd w:val="pct15" w:color="auto" w:fill="auto"/>
            <w:noWrap/>
            <w:vAlign w:val="bottom"/>
          </w:tcPr>
          <w:p w14:paraId="2CCED2D5" w14:textId="77777777" w:rsidR="00846763" w:rsidRPr="00680664" w:rsidRDefault="00846763" w:rsidP="00846763">
            <w:pPr>
              <w:spacing w:after="0" w:line="240" w:lineRule="auto"/>
              <w:rPr>
                <w:ins w:id="541" w:author="Alice MacQueen" w:date="2020-11-23T17:09:00Z"/>
                <w:rFonts w:ascii="Calibri" w:eastAsia="Times New Roman" w:hAnsi="Calibri" w:cs="Calibri"/>
                <w:color w:val="000000"/>
              </w:rPr>
            </w:pPr>
            <w:ins w:id="542" w:author="Alice MacQueen" w:date="2020-11-23T17:09:00Z">
              <w:r w:rsidRPr="00680664">
                <w:rPr>
                  <w:rFonts w:ascii="Calibri" w:eastAsia="Times New Roman" w:hAnsi="Calibri" w:cs="Calibri"/>
                  <w:color w:val="000000"/>
                </w:rPr>
                <w:t>59728±13856</w:t>
              </w:r>
            </w:ins>
          </w:p>
        </w:tc>
        <w:tc>
          <w:tcPr>
            <w:tcW w:w="0" w:type="auto"/>
            <w:tcBorders>
              <w:top w:val="nil"/>
            </w:tcBorders>
            <w:shd w:val="pct15" w:color="auto" w:fill="auto"/>
            <w:noWrap/>
            <w:vAlign w:val="bottom"/>
          </w:tcPr>
          <w:p w14:paraId="157B106B" w14:textId="77777777" w:rsidR="00846763" w:rsidRPr="00680664" w:rsidRDefault="00846763" w:rsidP="00846763">
            <w:pPr>
              <w:spacing w:after="0" w:line="240" w:lineRule="auto"/>
              <w:rPr>
                <w:ins w:id="543" w:author="Alice MacQueen" w:date="2020-11-23T17:09:00Z"/>
                <w:rFonts w:ascii="Calibri" w:eastAsia="Times New Roman" w:hAnsi="Calibri" w:cs="Calibri"/>
                <w:color w:val="000000"/>
              </w:rPr>
            </w:pPr>
            <w:ins w:id="544" w:author="Alice MacQueen" w:date="2020-11-23T17:09:00Z">
              <w:r w:rsidRPr="00680664">
                <w:rPr>
                  <w:rFonts w:ascii="Calibri" w:eastAsia="Times New Roman" w:hAnsi="Calibri" w:cs="Calibri"/>
                  <w:color w:val="000000"/>
                </w:rPr>
                <w:t>39167±5242</w:t>
              </w:r>
            </w:ins>
          </w:p>
        </w:tc>
        <w:tc>
          <w:tcPr>
            <w:tcW w:w="0" w:type="auto"/>
            <w:tcBorders>
              <w:top w:val="nil"/>
            </w:tcBorders>
            <w:shd w:val="pct15" w:color="auto" w:fill="auto"/>
            <w:noWrap/>
            <w:vAlign w:val="bottom"/>
          </w:tcPr>
          <w:p w14:paraId="2D31A6F3" w14:textId="77777777" w:rsidR="00846763" w:rsidRPr="00680664" w:rsidRDefault="00846763" w:rsidP="00846763">
            <w:pPr>
              <w:spacing w:after="0" w:line="240" w:lineRule="auto"/>
              <w:rPr>
                <w:ins w:id="545" w:author="Alice MacQueen" w:date="2020-11-23T17:09:00Z"/>
                <w:rFonts w:ascii="Calibri" w:eastAsia="Times New Roman" w:hAnsi="Calibri" w:cs="Calibri"/>
                <w:color w:val="000000"/>
              </w:rPr>
            </w:pPr>
            <w:ins w:id="546" w:author="Alice MacQueen" w:date="2020-11-23T17:09:00Z">
              <w:r>
                <w:rPr>
                  <w:rFonts w:ascii="Calibri" w:hAnsi="Calibri" w:cs="Calibri"/>
                  <w:color w:val="000000"/>
                </w:rPr>
                <w:t>67527±7067</w:t>
              </w:r>
            </w:ins>
          </w:p>
        </w:tc>
        <w:tc>
          <w:tcPr>
            <w:tcW w:w="0" w:type="auto"/>
            <w:tcBorders>
              <w:top w:val="nil"/>
            </w:tcBorders>
            <w:shd w:val="pct15" w:color="auto" w:fill="auto"/>
            <w:noWrap/>
            <w:vAlign w:val="bottom"/>
          </w:tcPr>
          <w:p w14:paraId="64DE7617" w14:textId="77777777" w:rsidR="00846763" w:rsidRPr="00680664" w:rsidRDefault="00846763" w:rsidP="00846763">
            <w:pPr>
              <w:spacing w:after="0" w:line="240" w:lineRule="auto"/>
              <w:rPr>
                <w:ins w:id="547" w:author="Alice MacQueen" w:date="2020-11-23T17:09:00Z"/>
                <w:rFonts w:ascii="Calibri" w:eastAsia="Times New Roman" w:hAnsi="Calibri" w:cs="Calibri"/>
                <w:color w:val="000000"/>
              </w:rPr>
            </w:pPr>
            <w:ins w:id="548" w:author="Alice MacQueen" w:date="2020-11-23T17:09:00Z">
              <w:r w:rsidRPr="00680664">
                <w:rPr>
                  <w:rFonts w:ascii="Calibri" w:eastAsia="Times New Roman" w:hAnsi="Calibri" w:cs="Calibri"/>
                  <w:color w:val="000000"/>
                </w:rPr>
                <w:t>0.0525</w:t>
              </w:r>
            </w:ins>
          </w:p>
        </w:tc>
      </w:tr>
      <w:tr w:rsidR="00846763" w:rsidRPr="00680664" w14:paraId="6F6BAAD8" w14:textId="77777777" w:rsidTr="00846763">
        <w:trPr>
          <w:trHeight w:val="288"/>
          <w:jc w:val="center"/>
          <w:ins w:id="549" w:author="Alice MacQueen" w:date="2020-11-23T17:09:00Z"/>
        </w:trPr>
        <w:tc>
          <w:tcPr>
            <w:tcW w:w="0" w:type="auto"/>
            <w:vMerge/>
            <w:textDirection w:val="btLr"/>
          </w:tcPr>
          <w:p w14:paraId="59F8B952" w14:textId="77777777" w:rsidR="00846763" w:rsidRPr="00680664" w:rsidRDefault="00846763" w:rsidP="00846763">
            <w:pPr>
              <w:spacing w:after="0" w:line="240" w:lineRule="auto"/>
              <w:ind w:left="113" w:right="113"/>
              <w:jc w:val="right"/>
              <w:rPr>
                <w:ins w:id="550" w:author="Alice MacQueen" w:date="2020-11-23T17:09:00Z"/>
                <w:rFonts w:ascii="Calibri" w:eastAsia="Times New Roman" w:hAnsi="Calibri" w:cs="Calibri"/>
                <w:color w:val="000000"/>
              </w:rPr>
            </w:pPr>
          </w:p>
        </w:tc>
        <w:tc>
          <w:tcPr>
            <w:tcW w:w="0" w:type="auto"/>
            <w:shd w:val="clear" w:color="auto" w:fill="auto"/>
            <w:noWrap/>
            <w:vAlign w:val="bottom"/>
          </w:tcPr>
          <w:p w14:paraId="35EA5A5A" w14:textId="77777777" w:rsidR="00846763" w:rsidRPr="00680664" w:rsidRDefault="00846763" w:rsidP="00846763">
            <w:pPr>
              <w:spacing w:after="0" w:line="240" w:lineRule="auto"/>
              <w:rPr>
                <w:ins w:id="551" w:author="Alice MacQueen" w:date="2020-11-23T17:09:00Z"/>
                <w:rFonts w:ascii="Calibri" w:eastAsia="Times New Roman" w:hAnsi="Calibri" w:cs="Calibri"/>
                <w:color w:val="000000"/>
              </w:rPr>
            </w:pPr>
          </w:p>
        </w:tc>
        <w:tc>
          <w:tcPr>
            <w:tcW w:w="0" w:type="auto"/>
            <w:shd w:val="clear" w:color="auto" w:fill="auto"/>
            <w:noWrap/>
            <w:vAlign w:val="bottom"/>
          </w:tcPr>
          <w:p w14:paraId="7A99072F" w14:textId="77777777" w:rsidR="00846763" w:rsidRPr="00680664" w:rsidRDefault="00846763" w:rsidP="00846763">
            <w:pPr>
              <w:spacing w:after="0" w:line="240" w:lineRule="auto"/>
              <w:rPr>
                <w:ins w:id="552" w:author="Alice MacQueen" w:date="2020-11-23T17:09:00Z"/>
                <w:rFonts w:ascii="Calibri" w:eastAsia="Times New Roman" w:hAnsi="Calibri" w:cs="Calibri"/>
                <w:color w:val="000000"/>
              </w:rPr>
            </w:pPr>
            <w:ins w:id="553"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5BB583C5" w14:textId="77777777" w:rsidR="00846763" w:rsidRPr="00680664" w:rsidRDefault="00846763" w:rsidP="00846763">
            <w:pPr>
              <w:spacing w:after="0" w:line="240" w:lineRule="auto"/>
              <w:rPr>
                <w:ins w:id="554" w:author="Alice MacQueen" w:date="2020-11-23T17:09:00Z"/>
                <w:rFonts w:ascii="Calibri" w:eastAsia="Times New Roman" w:hAnsi="Calibri" w:cs="Calibri"/>
                <w:color w:val="000000"/>
              </w:rPr>
            </w:pPr>
            <w:ins w:id="555" w:author="Alice MacQueen" w:date="2020-11-23T17:09:00Z">
              <w:r w:rsidRPr="00680664">
                <w:rPr>
                  <w:rFonts w:ascii="Calibri" w:eastAsia="Times New Roman" w:hAnsi="Calibri" w:cs="Calibri"/>
                  <w:color w:val="000000"/>
                </w:rPr>
                <w:t>1367±50</w:t>
              </w:r>
            </w:ins>
          </w:p>
        </w:tc>
        <w:tc>
          <w:tcPr>
            <w:tcW w:w="0" w:type="auto"/>
            <w:shd w:val="clear" w:color="auto" w:fill="auto"/>
            <w:noWrap/>
            <w:vAlign w:val="bottom"/>
          </w:tcPr>
          <w:p w14:paraId="5D8CF368" w14:textId="77777777" w:rsidR="00846763" w:rsidRPr="00680664" w:rsidRDefault="00846763" w:rsidP="00846763">
            <w:pPr>
              <w:spacing w:after="0" w:line="240" w:lineRule="auto"/>
              <w:rPr>
                <w:ins w:id="556" w:author="Alice MacQueen" w:date="2020-11-23T17:09:00Z"/>
                <w:rFonts w:ascii="Calibri" w:eastAsia="Times New Roman" w:hAnsi="Calibri" w:cs="Calibri"/>
                <w:color w:val="000000"/>
              </w:rPr>
            </w:pPr>
            <w:ins w:id="557" w:author="Alice MacQueen" w:date="2020-11-23T17:09:00Z">
              <w:r w:rsidRPr="00680664">
                <w:rPr>
                  <w:rFonts w:ascii="Calibri" w:eastAsia="Times New Roman" w:hAnsi="Calibri" w:cs="Calibri"/>
                  <w:color w:val="000000"/>
                </w:rPr>
                <w:t>1011±73</w:t>
              </w:r>
            </w:ins>
          </w:p>
        </w:tc>
        <w:tc>
          <w:tcPr>
            <w:tcW w:w="0" w:type="auto"/>
            <w:shd w:val="clear" w:color="auto" w:fill="auto"/>
            <w:noWrap/>
            <w:vAlign w:val="bottom"/>
          </w:tcPr>
          <w:p w14:paraId="0362CAA1" w14:textId="77777777" w:rsidR="00846763" w:rsidRPr="00680664" w:rsidRDefault="00846763" w:rsidP="00846763">
            <w:pPr>
              <w:spacing w:after="0" w:line="240" w:lineRule="auto"/>
              <w:rPr>
                <w:ins w:id="558" w:author="Alice MacQueen" w:date="2020-11-23T17:09:00Z"/>
                <w:rFonts w:ascii="Calibri" w:eastAsia="Times New Roman" w:hAnsi="Calibri" w:cs="Calibri"/>
                <w:color w:val="000000"/>
              </w:rPr>
            </w:pPr>
            <w:ins w:id="559" w:author="Alice MacQueen" w:date="2020-11-23T17:09:00Z">
              <w:r w:rsidRPr="00680664">
                <w:rPr>
                  <w:rFonts w:ascii="Calibri" w:eastAsia="Times New Roman" w:hAnsi="Calibri" w:cs="Calibri"/>
                  <w:color w:val="000000"/>
                </w:rPr>
                <w:t>1059±50</w:t>
              </w:r>
            </w:ins>
          </w:p>
        </w:tc>
        <w:tc>
          <w:tcPr>
            <w:tcW w:w="0" w:type="auto"/>
            <w:shd w:val="clear" w:color="auto" w:fill="auto"/>
            <w:noWrap/>
            <w:vAlign w:val="bottom"/>
          </w:tcPr>
          <w:p w14:paraId="000440E8" w14:textId="77777777" w:rsidR="00846763" w:rsidRPr="00680664" w:rsidRDefault="00846763" w:rsidP="00846763">
            <w:pPr>
              <w:spacing w:after="0" w:line="240" w:lineRule="auto"/>
              <w:rPr>
                <w:ins w:id="560" w:author="Alice MacQueen" w:date="2020-11-23T17:09:00Z"/>
                <w:rFonts w:ascii="Calibri" w:eastAsia="Times New Roman" w:hAnsi="Calibri" w:cs="Calibri"/>
                <w:color w:val="000000"/>
              </w:rPr>
            </w:pPr>
            <w:ins w:id="561" w:author="Alice MacQueen" w:date="2020-11-23T17:09:00Z">
              <w:r>
                <w:rPr>
                  <w:rFonts w:ascii="Calibri" w:hAnsi="Calibri" w:cs="Calibri"/>
                  <w:color w:val="000000"/>
                </w:rPr>
                <w:t>1686±112</w:t>
              </w:r>
            </w:ins>
          </w:p>
        </w:tc>
        <w:tc>
          <w:tcPr>
            <w:tcW w:w="0" w:type="auto"/>
            <w:shd w:val="clear" w:color="auto" w:fill="auto"/>
            <w:noWrap/>
            <w:vAlign w:val="bottom"/>
          </w:tcPr>
          <w:p w14:paraId="3E3AC385" w14:textId="77777777" w:rsidR="00846763" w:rsidRPr="00680664" w:rsidRDefault="00846763" w:rsidP="00846763">
            <w:pPr>
              <w:spacing w:after="0" w:line="240" w:lineRule="auto"/>
              <w:rPr>
                <w:ins w:id="562" w:author="Alice MacQueen" w:date="2020-11-23T17:09:00Z"/>
                <w:rFonts w:ascii="Calibri" w:eastAsia="Times New Roman" w:hAnsi="Calibri" w:cs="Calibri"/>
                <w:color w:val="000000"/>
              </w:rPr>
            </w:pPr>
            <w:ins w:id="563"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52722A8D" w14:textId="77777777" w:rsidTr="00846763">
        <w:trPr>
          <w:trHeight w:val="288"/>
          <w:jc w:val="center"/>
          <w:ins w:id="564" w:author="Alice MacQueen" w:date="2020-11-23T17:09:00Z"/>
        </w:trPr>
        <w:tc>
          <w:tcPr>
            <w:tcW w:w="0" w:type="auto"/>
            <w:vMerge/>
            <w:textDirection w:val="btLr"/>
          </w:tcPr>
          <w:p w14:paraId="10860CE5" w14:textId="77777777" w:rsidR="00846763" w:rsidRPr="00680664" w:rsidRDefault="00846763" w:rsidP="00846763">
            <w:pPr>
              <w:spacing w:after="0" w:line="240" w:lineRule="auto"/>
              <w:ind w:left="113" w:right="113"/>
              <w:jc w:val="right"/>
              <w:rPr>
                <w:ins w:id="565" w:author="Alice MacQueen" w:date="2020-11-23T17:09:00Z"/>
                <w:rFonts w:ascii="Calibri" w:eastAsia="Times New Roman" w:hAnsi="Calibri" w:cs="Calibri"/>
                <w:color w:val="000000"/>
              </w:rPr>
            </w:pPr>
          </w:p>
        </w:tc>
        <w:tc>
          <w:tcPr>
            <w:tcW w:w="0" w:type="auto"/>
            <w:shd w:val="clear" w:color="auto" w:fill="auto"/>
            <w:noWrap/>
            <w:vAlign w:val="bottom"/>
          </w:tcPr>
          <w:p w14:paraId="01A95A61" w14:textId="77777777" w:rsidR="00846763" w:rsidRPr="00680664" w:rsidRDefault="00846763" w:rsidP="00846763">
            <w:pPr>
              <w:spacing w:after="0" w:line="240" w:lineRule="auto"/>
              <w:rPr>
                <w:ins w:id="566" w:author="Alice MacQueen" w:date="2020-11-23T17:09:00Z"/>
                <w:rFonts w:ascii="Calibri" w:eastAsia="Times New Roman" w:hAnsi="Calibri" w:cs="Calibri"/>
                <w:color w:val="000000"/>
              </w:rPr>
            </w:pPr>
            <w:ins w:id="567" w:author="Alice MacQueen" w:date="2020-11-23T17:09:00Z">
              <w:r w:rsidRPr="00680664">
                <w:rPr>
                  <w:rFonts w:ascii="Calibri" w:eastAsia="Times New Roman" w:hAnsi="Calibri" w:cs="Calibri"/>
                  <w:color w:val="000000"/>
                </w:rPr>
                <w:t>Mg</w:t>
              </w:r>
            </w:ins>
          </w:p>
        </w:tc>
        <w:tc>
          <w:tcPr>
            <w:tcW w:w="0" w:type="auto"/>
            <w:shd w:val="clear" w:color="auto" w:fill="auto"/>
            <w:noWrap/>
            <w:vAlign w:val="bottom"/>
          </w:tcPr>
          <w:p w14:paraId="58FCDCA8" w14:textId="77777777" w:rsidR="00846763" w:rsidRPr="00680664" w:rsidRDefault="00846763" w:rsidP="00846763">
            <w:pPr>
              <w:spacing w:after="0" w:line="240" w:lineRule="auto"/>
              <w:rPr>
                <w:ins w:id="568" w:author="Alice MacQueen" w:date="2020-11-23T17:09:00Z"/>
                <w:rFonts w:ascii="Calibri" w:eastAsia="Times New Roman" w:hAnsi="Calibri" w:cs="Calibri"/>
                <w:color w:val="000000"/>
              </w:rPr>
            </w:pPr>
            <w:ins w:id="569"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77A9F351" w14:textId="77777777" w:rsidR="00846763" w:rsidRPr="00680664" w:rsidRDefault="00846763" w:rsidP="00846763">
            <w:pPr>
              <w:spacing w:after="0" w:line="240" w:lineRule="auto"/>
              <w:rPr>
                <w:ins w:id="570" w:author="Alice MacQueen" w:date="2020-11-23T17:09:00Z"/>
                <w:rFonts w:ascii="Calibri" w:eastAsia="Times New Roman" w:hAnsi="Calibri" w:cs="Calibri"/>
                <w:color w:val="000000"/>
              </w:rPr>
            </w:pPr>
            <w:ins w:id="571" w:author="Alice MacQueen" w:date="2020-11-23T17:09:00Z">
              <w:r w:rsidRPr="00680664">
                <w:rPr>
                  <w:rFonts w:ascii="Calibri" w:eastAsia="Times New Roman" w:hAnsi="Calibri" w:cs="Calibri"/>
                  <w:color w:val="000000"/>
                </w:rPr>
                <w:t>857±25</w:t>
              </w:r>
            </w:ins>
          </w:p>
        </w:tc>
        <w:tc>
          <w:tcPr>
            <w:tcW w:w="0" w:type="auto"/>
            <w:shd w:val="clear" w:color="auto" w:fill="auto"/>
            <w:noWrap/>
            <w:vAlign w:val="bottom"/>
          </w:tcPr>
          <w:p w14:paraId="4DE8715F" w14:textId="77777777" w:rsidR="00846763" w:rsidRPr="00680664" w:rsidRDefault="00846763" w:rsidP="00846763">
            <w:pPr>
              <w:spacing w:after="0" w:line="240" w:lineRule="auto"/>
              <w:rPr>
                <w:ins w:id="572" w:author="Alice MacQueen" w:date="2020-11-23T17:09:00Z"/>
                <w:rFonts w:ascii="Calibri" w:eastAsia="Times New Roman" w:hAnsi="Calibri" w:cs="Calibri"/>
                <w:color w:val="000000"/>
              </w:rPr>
            </w:pPr>
            <w:ins w:id="573" w:author="Alice MacQueen" w:date="2020-11-23T17:09:00Z">
              <w:r w:rsidRPr="00680664">
                <w:rPr>
                  <w:rFonts w:ascii="Calibri" w:eastAsia="Times New Roman" w:hAnsi="Calibri" w:cs="Calibri"/>
                  <w:color w:val="000000"/>
                </w:rPr>
                <w:t>767±47</w:t>
              </w:r>
            </w:ins>
          </w:p>
        </w:tc>
        <w:tc>
          <w:tcPr>
            <w:tcW w:w="0" w:type="auto"/>
            <w:shd w:val="clear" w:color="auto" w:fill="auto"/>
            <w:noWrap/>
            <w:vAlign w:val="bottom"/>
          </w:tcPr>
          <w:p w14:paraId="69522898" w14:textId="77777777" w:rsidR="00846763" w:rsidRPr="00680664" w:rsidRDefault="00846763" w:rsidP="00846763">
            <w:pPr>
              <w:spacing w:after="0" w:line="240" w:lineRule="auto"/>
              <w:rPr>
                <w:ins w:id="574" w:author="Alice MacQueen" w:date="2020-11-23T17:09:00Z"/>
                <w:rFonts w:ascii="Calibri" w:eastAsia="Times New Roman" w:hAnsi="Calibri" w:cs="Calibri"/>
                <w:color w:val="000000"/>
              </w:rPr>
            </w:pPr>
            <w:ins w:id="575" w:author="Alice MacQueen" w:date="2020-11-23T17:09:00Z">
              <w:r w:rsidRPr="00680664">
                <w:rPr>
                  <w:rFonts w:ascii="Calibri" w:eastAsia="Times New Roman" w:hAnsi="Calibri" w:cs="Calibri"/>
                  <w:color w:val="000000"/>
                </w:rPr>
                <w:t>784±50</w:t>
              </w:r>
            </w:ins>
          </w:p>
        </w:tc>
        <w:tc>
          <w:tcPr>
            <w:tcW w:w="0" w:type="auto"/>
            <w:shd w:val="clear" w:color="auto" w:fill="auto"/>
            <w:noWrap/>
            <w:vAlign w:val="bottom"/>
          </w:tcPr>
          <w:p w14:paraId="0FEC3C51" w14:textId="77777777" w:rsidR="00846763" w:rsidRPr="00680664" w:rsidRDefault="00846763" w:rsidP="00846763">
            <w:pPr>
              <w:spacing w:after="0" w:line="240" w:lineRule="auto"/>
              <w:rPr>
                <w:ins w:id="576" w:author="Alice MacQueen" w:date="2020-11-23T17:09:00Z"/>
                <w:rFonts w:ascii="Calibri" w:eastAsia="Times New Roman" w:hAnsi="Calibri" w:cs="Calibri"/>
                <w:color w:val="000000"/>
              </w:rPr>
            </w:pPr>
            <w:ins w:id="577" w:author="Alice MacQueen" w:date="2020-11-23T17:09:00Z">
              <w:r>
                <w:rPr>
                  <w:rFonts w:ascii="Calibri" w:hAnsi="Calibri" w:cs="Calibri"/>
                  <w:color w:val="000000"/>
                </w:rPr>
                <w:t>1497±117</w:t>
              </w:r>
            </w:ins>
          </w:p>
        </w:tc>
        <w:tc>
          <w:tcPr>
            <w:tcW w:w="0" w:type="auto"/>
            <w:shd w:val="clear" w:color="auto" w:fill="auto"/>
            <w:noWrap/>
            <w:vAlign w:val="bottom"/>
          </w:tcPr>
          <w:p w14:paraId="74D2B4E2" w14:textId="03B84ABD" w:rsidR="00846763" w:rsidRPr="00680664" w:rsidRDefault="00846763" w:rsidP="00846763">
            <w:pPr>
              <w:spacing w:after="0" w:line="240" w:lineRule="auto"/>
              <w:rPr>
                <w:ins w:id="578" w:author="Alice MacQueen" w:date="2020-11-23T17:09:00Z"/>
                <w:rFonts w:ascii="Calibri" w:eastAsia="Times New Roman" w:hAnsi="Calibri" w:cs="Calibri"/>
                <w:color w:val="000000"/>
              </w:rPr>
            </w:pPr>
            <w:ins w:id="579" w:author="Alice MacQueen" w:date="2020-11-23T17:09:00Z">
              <w:r w:rsidRPr="00680664">
                <w:rPr>
                  <w:rFonts w:ascii="Calibri" w:eastAsia="Times New Roman" w:hAnsi="Calibri" w:cs="Calibri"/>
                  <w:color w:val="000000"/>
                </w:rPr>
                <w:t>0.0175</w:t>
              </w:r>
            </w:ins>
          </w:p>
        </w:tc>
      </w:tr>
      <w:tr w:rsidR="00846763" w:rsidRPr="00680664" w14:paraId="47CC9A57" w14:textId="77777777" w:rsidTr="00846763">
        <w:trPr>
          <w:trHeight w:val="288"/>
          <w:jc w:val="center"/>
          <w:ins w:id="580" w:author="Alice MacQueen" w:date="2020-11-23T17:09:00Z"/>
        </w:trPr>
        <w:tc>
          <w:tcPr>
            <w:tcW w:w="0" w:type="auto"/>
            <w:vMerge/>
            <w:textDirection w:val="btLr"/>
          </w:tcPr>
          <w:p w14:paraId="00D74528" w14:textId="77777777" w:rsidR="00846763" w:rsidRPr="00680664" w:rsidRDefault="00846763" w:rsidP="00846763">
            <w:pPr>
              <w:spacing w:after="0" w:line="240" w:lineRule="auto"/>
              <w:ind w:left="113" w:right="113"/>
              <w:jc w:val="right"/>
              <w:rPr>
                <w:ins w:id="581"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D84D284" w14:textId="77777777" w:rsidR="00846763" w:rsidRPr="00680664" w:rsidRDefault="00846763" w:rsidP="00846763">
            <w:pPr>
              <w:spacing w:after="0" w:line="240" w:lineRule="auto"/>
              <w:rPr>
                <w:ins w:id="582"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4B8CFAA1" w14:textId="77777777" w:rsidR="00846763" w:rsidRPr="00680664" w:rsidRDefault="00846763" w:rsidP="00846763">
            <w:pPr>
              <w:spacing w:after="0" w:line="240" w:lineRule="auto"/>
              <w:rPr>
                <w:ins w:id="583" w:author="Alice MacQueen" w:date="2020-11-23T17:09:00Z"/>
                <w:rFonts w:ascii="Calibri" w:eastAsia="Times New Roman" w:hAnsi="Calibri" w:cs="Calibri"/>
                <w:color w:val="000000"/>
              </w:rPr>
            </w:pPr>
            <w:ins w:id="584"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7A77CE46" w14:textId="77777777" w:rsidR="00846763" w:rsidRPr="00680664" w:rsidRDefault="00846763" w:rsidP="00846763">
            <w:pPr>
              <w:spacing w:after="0" w:line="240" w:lineRule="auto"/>
              <w:rPr>
                <w:ins w:id="585" w:author="Alice MacQueen" w:date="2020-11-23T17:09:00Z"/>
                <w:rFonts w:ascii="Calibri" w:eastAsia="Times New Roman" w:hAnsi="Calibri" w:cs="Calibri"/>
                <w:color w:val="000000"/>
              </w:rPr>
            </w:pPr>
            <w:ins w:id="586" w:author="Alice MacQueen" w:date="2020-11-23T17:09:00Z">
              <w:r w:rsidRPr="00680664">
                <w:rPr>
                  <w:rFonts w:ascii="Calibri" w:eastAsia="Times New Roman" w:hAnsi="Calibri" w:cs="Calibri"/>
                  <w:color w:val="000000"/>
                </w:rPr>
                <w:t>949±55</w:t>
              </w:r>
            </w:ins>
          </w:p>
        </w:tc>
        <w:tc>
          <w:tcPr>
            <w:tcW w:w="0" w:type="auto"/>
            <w:tcBorders>
              <w:bottom w:val="nil"/>
            </w:tcBorders>
            <w:shd w:val="clear" w:color="auto" w:fill="auto"/>
            <w:noWrap/>
            <w:vAlign w:val="bottom"/>
          </w:tcPr>
          <w:p w14:paraId="613140D3" w14:textId="77777777" w:rsidR="00846763" w:rsidRPr="00680664" w:rsidRDefault="00846763" w:rsidP="00846763">
            <w:pPr>
              <w:spacing w:after="0" w:line="240" w:lineRule="auto"/>
              <w:rPr>
                <w:ins w:id="587" w:author="Alice MacQueen" w:date="2020-11-23T17:09:00Z"/>
                <w:rFonts w:ascii="Calibri" w:eastAsia="Times New Roman" w:hAnsi="Calibri" w:cs="Calibri"/>
                <w:color w:val="000000"/>
              </w:rPr>
            </w:pPr>
            <w:ins w:id="588" w:author="Alice MacQueen" w:date="2020-11-23T17:09:00Z">
              <w:r w:rsidRPr="00680664">
                <w:rPr>
                  <w:rFonts w:ascii="Calibri" w:eastAsia="Times New Roman" w:hAnsi="Calibri" w:cs="Calibri"/>
                  <w:color w:val="000000"/>
                </w:rPr>
                <w:t>1333±101</w:t>
              </w:r>
            </w:ins>
          </w:p>
        </w:tc>
        <w:tc>
          <w:tcPr>
            <w:tcW w:w="0" w:type="auto"/>
            <w:tcBorders>
              <w:bottom w:val="nil"/>
            </w:tcBorders>
            <w:shd w:val="clear" w:color="auto" w:fill="auto"/>
            <w:noWrap/>
            <w:vAlign w:val="bottom"/>
          </w:tcPr>
          <w:p w14:paraId="3990BFFC" w14:textId="77777777" w:rsidR="00846763" w:rsidRPr="00680664" w:rsidRDefault="00846763" w:rsidP="00846763">
            <w:pPr>
              <w:spacing w:after="0" w:line="240" w:lineRule="auto"/>
              <w:rPr>
                <w:ins w:id="589" w:author="Alice MacQueen" w:date="2020-11-23T17:09:00Z"/>
                <w:rFonts w:ascii="Calibri" w:eastAsia="Times New Roman" w:hAnsi="Calibri" w:cs="Calibri"/>
                <w:color w:val="000000"/>
              </w:rPr>
            </w:pPr>
            <w:ins w:id="590" w:author="Alice MacQueen" w:date="2020-11-23T17:09:00Z">
              <w:r w:rsidRPr="00680664">
                <w:rPr>
                  <w:rFonts w:ascii="Calibri" w:eastAsia="Times New Roman" w:hAnsi="Calibri" w:cs="Calibri"/>
                  <w:color w:val="000000"/>
                </w:rPr>
                <w:t>1154±42</w:t>
              </w:r>
            </w:ins>
          </w:p>
        </w:tc>
        <w:tc>
          <w:tcPr>
            <w:tcW w:w="0" w:type="auto"/>
            <w:tcBorders>
              <w:bottom w:val="nil"/>
            </w:tcBorders>
            <w:shd w:val="clear" w:color="auto" w:fill="auto"/>
            <w:noWrap/>
            <w:vAlign w:val="bottom"/>
          </w:tcPr>
          <w:p w14:paraId="0121FE84" w14:textId="77777777" w:rsidR="00846763" w:rsidRPr="00680664" w:rsidRDefault="00846763" w:rsidP="00846763">
            <w:pPr>
              <w:spacing w:after="0" w:line="240" w:lineRule="auto"/>
              <w:rPr>
                <w:ins w:id="591" w:author="Alice MacQueen" w:date="2020-11-23T17:09:00Z"/>
                <w:rFonts w:ascii="Calibri" w:eastAsia="Times New Roman" w:hAnsi="Calibri" w:cs="Calibri"/>
                <w:color w:val="000000"/>
              </w:rPr>
            </w:pPr>
            <w:ins w:id="592" w:author="Alice MacQueen" w:date="2020-11-23T17:09:00Z">
              <w:r>
                <w:rPr>
                  <w:rFonts w:ascii="Calibri" w:hAnsi="Calibri" w:cs="Calibri"/>
                  <w:color w:val="000000"/>
                </w:rPr>
                <w:t>1027±52</w:t>
              </w:r>
            </w:ins>
          </w:p>
        </w:tc>
        <w:tc>
          <w:tcPr>
            <w:tcW w:w="0" w:type="auto"/>
            <w:tcBorders>
              <w:bottom w:val="nil"/>
            </w:tcBorders>
            <w:shd w:val="clear" w:color="auto" w:fill="auto"/>
            <w:noWrap/>
            <w:vAlign w:val="bottom"/>
          </w:tcPr>
          <w:p w14:paraId="102DCAE0" w14:textId="5017F88B" w:rsidR="00846763" w:rsidRPr="00680664" w:rsidRDefault="00846763" w:rsidP="00846763">
            <w:pPr>
              <w:spacing w:after="0" w:line="240" w:lineRule="auto"/>
              <w:rPr>
                <w:ins w:id="593" w:author="Alice MacQueen" w:date="2020-11-23T17:09:00Z"/>
                <w:rFonts w:ascii="Calibri" w:eastAsia="Times New Roman" w:hAnsi="Calibri" w:cs="Calibri"/>
                <w:color w:val="000000"/>
              </w:rPr>
            </w:pPr>
            <w:ins w:id="594" w:author="Alice MacQueen" w:date="2020-11-23T17:09:00Z">
              <w:r w:rsidRPr="00680664">
                <w:rPr>
                  <w:rFonts w:ascii="Calibri" w:eastAsia="Times New Roman" w:hAnsi="Calibri" w:cs="Calibri"/>
                  <w:color w:val="000000"/>
                </w:rPr>
                <w:t>0.0182</w:t>
              </w:r>
            </w:ins>
          </w:p>
        </w:tc>
      </w:tr>
      <w:tr w:rsidR="00846763" w:rsidRPr="00680664" w14:paraId="39268A1A" w14:textId="77777777" w:rsidTr="00846763">
        <w:trPr>
          <w:trHeight w:val="288"/>
          <w:jc w:val="center"/>
          <w:ins w:id="595" w:author="Alice MacQueen" w:date="2020-11-23T17:09:00Z"/>
        </w:trPr>
        <w:tc>
          <w:tcPr>
            <w:tcW w:w="0" w:type="auto"/>
            <w:vMerge/>
            <w:textDirection w:val="btLr"/>
          </w:tcPr>
          <w:p w14:paraId="0F49CBF8" w14:textId="77777777" w:rsidR="00846763" w:rsidRPr="00680664" w:rsidRDefault="00846763" w:rsidP="00846763">
            <w:pPr>
              <w:spacing w:after="0" w:line="240" w:lineRule="auto"/>
              <w:ind w:left="113" w:right="113"/>
              <w:jc w:val="right"/>
              <w:rPr>
                <w:ins w:id="59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D22A87C" w14:textId="77777777" w:rsidR="00846763" w:rsidRPr="00680664" w:rsidRDefault="00846763" w:rsidP="00846763">
            <w:pPr>
              <w:spacing w:after="0" w:line="240" w:lineRule="auto"/>
              <w:rPr>
                <w:ins w:id="59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5A66A26" w14:textId="77777777" w:rsidR="00846763" w:rsidRPr="00680664" w:rsidRDefault="00846763" w:rsidP="00846763">
            <w:pPr>
              <w:spacing w:after="0" w:line="240" w:lineRule="auto"/>
              <w:rPr>
                <w:ins w:id="598" w:author="Alice MacQueen" w:date="2020-11-23T17:09:00Z"/>
                <w:rFonts w:ascii="Calibri" w:eastAsia="Times New Roman" w:hAnsi="Calibri" w:cs="Calibri"/>
                <w:color w:val="000000"/>
              </w:rPr>
            </w:pPr>
            <w:ins w:id="599"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6C430A1F" w14:textId="77777777" w:rsidR="00846763" w:rsidRPr="00680664" w:rsidRDefault="00846763" w:rsidP="00846763">
            <w:pPr>
              <w:spacing w:after="0" w:line="240" w:lineRule="auto"/>
              <w:rPr>
                <w:ins w:id="600" w:author="Alice MacQueen" w:date="2020-11-23T17:09:00Z"/>
                <w:rFonts w:ascii="Calibri" w:eastAsia="Times New Roman" w:hAnsi="Calibri" w:cs="Calibri"/>
                <w:color w:val="000000"/>
              </w:rPr>
            </w:pPr>
            <w:ins w:id="601" w:author="Alice MacQueen" w:date="2020-11-23T17:09:00Z">
              <w:r w:rsidRPr="00680664">
                <w:rPr>
                  <w:rFonts w:ascii="Calibri" w:eastAsia="Times New Roman" w:hAnsi="Calibri" w:cs="Calibri"/>
                  <w:color w:val="000000"/>
                </w:rPr>
                <w:t>296±10</w:t>
              </w:r>
            </w:ins>
          </w:p>
        </w:tc>
        <w:tc>
          <w:tcPr>
            <w:tcW w:w="0" w:type="auto"/>
            <w:tcBorders>
              <w:top w:val="nil"/>
            </w:tcBorders>
            <w:shd w:val="pct15" w:color="auto" w:fill="auto"/>
            <w:noWrap/>
            <w:vAlign w:val="bottom"/>
          </w:tcPr>
          <w:p w14:paraId="62E82AB1" w14:textId="77777777" w:rsidR="00846763" w:rsidRPr="00680664" w:rsidRDefault="00846763" w:rsidP="00846763">
            <w:pPr>
              <w:spacing w:after="0" w:line="240" w:lineRule="auto"/>
              <w:rPr>
                <w:ins w:id="602" w:author="Alice MacQueen" w:date="2020-11-23T17:09:00Z"/>
                <w:rFonts w:ascii="Calibri" w:eastAsia="Times New Roman" w:hAnsi="Calibri" w:cs="Calibri"/>
                <w:color w:val="000000"/>
              </w:rPr>
            </w:pPr>
            <w:ins w:id="603" w:author="Alice MacQueen" w:date="2020-11-23T17:09:00Z">
              <w:r w:rsidRPr="00680664">
                <w:rPr>
                  <w:rFonts w:ascii="Calibri" w:eastAsia="Times New Roman" w:hAnsi="Calibri" w:cs="Calibri"/>
                  <w:color w:val="000000"/>
                </w:rPr>
                <w:t>391±21</w:t>
              </w:r>
            </w:ins>
          </w:p>
        </w:tc>
        <w:tc>
          <w:tcPr>
            <w:tcW w:w="0" w:type="auto"/>
            <w:tcBorders>
              <w:top w:val="nil"/>
            </w:tcBorders>
            <w:shd w:val="pct15" w:color="auto" w:fill="auto"/>
            <w:noWrap/>
            <w:vAlign w:val="bottom"/>
          </w:tcPr>
          <w:p w14:paraId="7FBAA3A3" w14:textId="77777777" w:rsidR="00846763" w:rsidRPr="00680664" w:rsidRDefault="00846763" w:rsidP="00846763">
            <w:pPr>
              <w:spacing w:after="0" w:line="240" w:lineRule="auto"/>
              <w:rPr>
                <w:ins w:id="604" w:author="Alice MacQueen" w:date="2020-11-23T17:09:00Z"/>
                <w:rFonts w:ascii="Calibri" w:eastAsia="Times New Roman" w:hAnsi="Calibri" w:cs="Calibri"/>
                <w:color w:val="000000"/>
              </w:rPr>
            </w:pPr>
            <w:ins w:id="605" w:author="Alice MacQueen" w:date="2020-11-23T17:09:00Z">
              <w:r w:rsidRPr="00680664">
                <w:rPr>
                  <w:rFonts w:ascii="Calibri" w:eastAsia="Times New Roman" w:hAnsi="Calibri" w:cs="Calibri"/>
                  <w:color w:val="000000"/>
                </w:rPr>
                <w:t>386±18</w:t>
              </w:r>
            </w:ins>
          </w:p>
        </w:tc>
        <w:tc>
          <w:tcPr>
            <w:tcW w:w="0" w:type="auto"/>
            <w:tcBorders>
              <w:top w:val="nil"/>
            </w:tcBorders>
            <w:shd w:val="pct15" w:color="auto" w:fill="auto"/>
            <w:noWrap/>
            <w:vAlign w:val="bottom"/>
          </w:tcPr>
          <w:p w14:paraId="36248E2A" w14:textId="77777777" w:rsidR="00846763" w:rsidRPr="00680664" w:rsidRDefault="00846763" w:rsidP="00846763">
            <w:pPr>
              <w:spacing w:after="0" w:line="240" w:lineRule="auto"/>
              <w:rPr>
                <w:ins w:id="606" w:author="Alice MacQueen" w:date="2020-11-23T17:09:00Z"/>
                <w:rFonts w:ascii="Calibri" w:eastAsia="Times New Roman" w:hAnsi="Calibri" w:cs="Calibri"/>
                <w:color w:val="000000"/>
              </w:rPr>
            </w:pPr>
            <w:ins w:id="607" w:author="Alice MacQueen" w:date="2020-11-23T17:09:00Z">
              <w:r>
                <w:rPr>
                  <w:rFonts w:ascii="Calibri" w:hAnsi="Calibri" w:cs="Calibri"/>
                  <w:color w:val="000000"/>
                </w:rPr>
                <w:t>441±24</w:t>
              </w:r>
            </w:ins>
          </w:p>
        </w:tc>
        <w:tc>
          <w:tcPr>
            <w:tcW w:w="0" w:type="auto"/>
            <w:tcBorders>
              <w:top w:val="nil"/>
            </w:tcBorders>
            <w:shd w:val="pct15" w:color="auto" w:fill="auto"/>
            <w:noWrap/>
            <w:vAlign w:val="bottom"/>
          </w:tcPr>
          <w:p w14:paraId="336EB51B" w14:textId="77777777" w:rsidR="00846763" w:rsidRPr="00680664" w:rsidRDefault="00846763" w:rsidP="00846763">
            <w:pPr>
              <w:spacing w:after="0" w:line="240" w:lineRule="auto"/>
              <w:rPr>
                <w:ins w:id="608" w:author="Alice MacQueen" w:date="2020-11-23T17:09:00Z"/>
                <w:rFonts w:ascii="Calibri" w:eastAsia="Times New Roman" w:hAnsi="Calibri" w:cs="Calibri"/>
                <w:color w:val="000000"/>
              </w:rPr>
            </w:pPr>
            <w:ins w:id="609"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672F299" w14:textId="77777777" w:rsidTr="00846763">
        <w:trPr>
          <w:trHeight w:val="288"/>
          <w:jc w:val="center"/>
          <w:ins w:id="610" w:author="Alice MacQueen" w:date="2020-11-23T17:09:00Z"/>
        </w:trPr>
        <w:tc>
          <w:tcPr>
            <w:tcW w:w="0" w:type="auto"/>
            <w:vMerge/>
            <w:textDirection w:val="btLr"/>
          </w:tcPr>
          <w:p w14:paraId="168CD141" w14:textId="77777777" w:rsidR="00846763" w:rsidRPr="00680664" w:rsidRDefault="00846763" w:rsidP="00846763">
            <w:pPr>
              <w:spacing w:after="0" w:line="240" w:lineRule="auto"/>
              <w:ind w:left="113" w:right="113"/>
              <w:jc w:val="right"/>
              <w:rPr>
                <w:ins w:id="61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3445ADE" w14:textId="77777777" w:rsidR="00846763" w:rsidRPr="00680664" w:rsidRDefault="00846763" w:rsidP="00846763">
            <w:pPr>
              <w:spacing w:after="0" w:line="240" w:lineRule="auto"/>
              <w:rPr>
                <w:ins w:id="612" w:author="Alice MacQueen" w:date="2020-11-23T17:09:00Z"/>
                <w:rFonts w:ascii="Calibri" w:eastAsia="Times New Roman" w:hAnsi="Calibri" w:cs="Calibri"/>
                <w:color w:val="000000"/>
              </w:rPr>
            </w:pPr>
            <w:ins w:id="613" w:author="Alice MacQueen" w:date="2020-11-23T17:09:00Z">
              <w:r w:rsidRPr="00680664">
                <w:rPr>
                  <w:rFonts w:ascii="Calibri" w:eastAsia="Times New Roman" w:hAnsi="Calibri" w:cs="Calibri"/>
                  <w:color w:val="000000"/>
                </w:rPr>
                <w:t>P</w:t>
              </w:r>
            </w:ins>
          </w:p>
        </w:tc>
        <w:tc>
          <w:tcPr>
            <w:tcW w:w="0" w:type="auto"/>
            <w:tcBorders>
              <w:top w:val="nil"/>
            </w:tcBorders>
            <w:shd w:val="pct15" w:color="auto" w:fill="auto"/>
            <w:noWrap/>
            <w:vAlign w:val="bottom"/>
          </w:tcPr>
          <w:p w14:paraId="605ECF96" w14:textId="77777777" w:rsidR="00846763" w:rsidRPr="00680664" w:rsidRDefault="00846763" w:rsidP="00846763">
            <w:pPr>
              <w:spacing w:after="0" w:line="240" w:lineRule="auto"/>
              <w:rPr>
                <w:ins w:id="614" w:author="Alice MacQueen" w:date="2020-11-23T17:09:00Z"/>
                <w:rFonts w:ascii="Calibri" w:eastAsia="Times New Roman" w:hAnsi="Calibri" w:cs="Calibri"/>
                <w:color w:val="000000"/>
              </w:rPr>
            </w:pPr>
            <w:ins w:id="615"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304E9EA3" w14:textId="77777777" w:rsidR="00846763" w:rsidRPr="00680664" w:rsidRDefault="00846763" w:rsidP="00846763">
            <w:pPr>
              <w:spacing w:after="0" w:line="240" w:lineRule="auto"/>
              <w:rPr>
                <w:ins w:id="616" w:author="Alice MacQueen" w:date="2020-11-23T17:09:00Z"/>
                <w:rFonts w:ascii="Calibri" w:eastAsia="Times New Roman" w:hAnsi="Calibri" w:cs="Calibri"/>
                <w:color w:val="000000"/>
              </w:rPr>
            </w:pPr>
            <w:ins w:id="617" w:author="Alice MacQueen" w:date="2020-11-23T17:09:00Z">
              <w:r w:rsidRPr="00680664">
                <w:rPr>
                  <w:rFonts w:ascii="Calibri" w:eastAsia="Times New Roman" w:hAnsi="Calibri" w:cs="Calibri"/>
                  <w:color w:val="000000"/>
                </w:rPr>
                <w:t>615±41</w:t>
              </w:r>
            </w:ins>
          </w:p>
        </w:tc>
        <w:tc>
          <w:tcPr>
            <w:tcW w:w="0" w:type="auto"/>
            <w:tcBorders>
              <w:top w:val="nil"/>
            </w:tcBorders>
            <w:shd w:val="pct15" w:color="auto" w:fill="auto"/>
            <w:noWrap/>
            <w:vAlign w:val="bottom"/>
          </w:tcPr>
          <w:p w14:paraId="53289154" w14:textId="77777777" w:rsidR="00846763" w:rsidRPr="00680664" w:rsidRDefault="00846763" w:rsidP="00846763">
            <w:pPr>
              <w:spacing w:after="0" w:line="240" w:lineRule="auto"/>
              <w:rPr>
                <w:ins w:id="618" w:author="Alice MacQueen" w:date="2020-11-23T17:09:00Z"/>
                <w:rFonts w:ascii="Calibri" w:eastAsia="Times New Roman" w:hAnsi="Calibri" w:cs="Calibri"/>
                <w:color w:val="000000"/>
              </w:rPr>
            </w:pPr>
            <w:ins w:id="619" w:author="Alice MacQueen" w:date="2020-11-23T17:09:00Z">
              <w:r w:rsidRPr="00680664">
                <w:rPr>
                  <w:rFonts w:ascii="Calibri" w:eastAsia="Times New Roman" w:hAnsi="Calibri" w:cs="Calibri"/>
                  <w:color w:val="000000"/>
                </w:rPr>
                <w:t>378±43</w:t>
              </w:r>
            </w:ins>
          </w:p>
        </w:tc>
        <w:tc>
          <w:tcPr>
            <w:tcW w:w="0" w:type="auto"/>
            <w:tcBorders>
              <w:top w:val="nil"/>
            </w:tcBorders>
            <w:shd w:val="pct15" w:color="auto" w:fill="auto"/>
            <w:noWrap/>
            <w:vAlign w:val="bottom"/>
          </w:tcPr>
          <w:p w14:paraId="565C339B" w14:textId="77777777" w:rsidR="00846763" w:rsidRPr="00680664" w:rsidRDefault="00846763" w:rsidP="00846763">
            <w:pPr>
              <w:spacing w:after="0" w:line="240" w:lineRule="auto"/>
              <w:rPr>
                <w:ins w:id="620" w:author="Alice MacQueen" w:date="2020-11-23T17:09:00Z"/>
                <w:rFonts w:ascii="Calibri" w:eastAsia="Times New Roman" w:hAnsi="Calibri" w:cs="Calibri"/>
                <w:color w:val="000000"/>
              </w:rPr>
            </w:pPr>
            <w:ins w:id="621" w:author="Alice MacQueen" w:date="2020-11-23T17:09:00Z">
              <w:r w:rsidRPr="00680664">
                <w:rPr>
                  <w:rFonts w:ascii="Calibri" w:eastAsia="Times New Roman" w:hAnsi="Calibri" w:cs="Calibri"/>
                  <w:color w:val="000000"/>
                </w:rPr>
                <w:t>346±5</w:t>
              </w:r>
            </w:ins>
          </w:p>
        </w:tc>
        <w:tc>
          <w:tcPr>
            <w:tcW w:w="0" w:type="auto"/>
            <w:tcBorders>
              <w:top w:val="nil"/>
            </w:tcBorders>
            <w:shd w:val="pct15" w:color="auto" w:fill="auto"/>
            <w:noWrap/>
            <w:vAlign w:val="bottom"/>
          </w:tcPr>
          <w:p w14:paraId="2A34B753" w14:textId="77777777" w:rsidR="00846763" w:rsidRPr="00680664" w:rsidRDefault="00846763" w:rsidP="00846763">
            <w:pPr>
              <w:spacing w:after="0" w:line="240" w:lineRule="auto"/>
              <w:rPr>
                <w:ins w:id="622" w:author="Alice MacQueen" w:date="2020-11-23T17:09:00Z"/>
                <w:rFonts w:ascii="Calibri" w:eastAsia="Times New Roman" w:hAnsi="Calibri" w:cs="Calibri"/>
                <w:color w:val="000000"/>
              </w:rPr>
            </w:pPr>
            <w:ins w:id="623" w:author="Alice MacQueen" w:date="2020-11-23T17:09:00Z">
              <w:r>
                <w:rPr>
                  <w:rFonts w:ascii="Calibri" w:hAnsi="Calibri" w:cs="Calibri"/>
                  <w:color w:val="000000"/>
                </w:rPr>
                <w:t>851±39</w:t>
              </w:r>
            </w:ins>
          </w:p>
        </w:tc>
        <w:tc>
          <w:tcPr>
            <w:tcW w:w="0" w:type="auto"/>
            <w:tcBorders>
              <w:top w:val="nil"/>
            </w:tcBorders>
            <w:shd w:val="pct15" w:color="auto" w:fill="auto"/>
            <w:noWrap/>
            <w:vAlign w:val="bottom"/>
          </w:tcPr>
          <w:p w14:paraId="4369A1DA" w14:textId="77777777" w:rsidR="00846763" w:rsidRPr="00680664" w:rsidRDefault="00846763" w:rsidP="00846763">
            <w:pPr>
              <w:spacing w:after="0" w:line="240" w:lineRule="auto"/>
              <w:rPr>
                <w:ins w:id="624" w:author="Alice MacQueen" w:date="2020-11-23T17:09:00Z"/>
                <w:rFonts w:ascii="Calibri" w:eastAsia="Times New Roman" w:hAnsi="Calibri" w:cs="Calibri"/>
                <w:color w:val="000000"/>
              </w:rPr>
            </w:pPr>
            <w:ins w:id="625"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71D1232A" w14:textId="77777777" w:rsidTr="00846763">
        <w:trPr>
          <w:trHeight w:val="288"/>
          <w:jc w:val="center"/>
          <w:ins w:id="626" w:author="Alice MacQueen" w:date="2020-11-23T17:09:00Z"/>
        </w:trPr>
        <w:tc>
          <w:tcPr>
            <w:tcW w:w="0" w:type="auto"/>
            <w:vMerge/>
            <w:textDirection w:val="btLr"/>
          </w:tcPr>
          <w:p w14:paraId="42D1BF95" w14:textId="77777777" w:rsidR="00846763" w:rsidRPr="00680664" w:rsidRDefault="00846763" w:rsidP="00846763">
            <w:pPr>
              <w:spacing w:after="0" w:line="240" w:lineRule="auto"/>
              <w:ind w:left="113" w:right="113"/>
              <w:jc w:val="right"/>
              <w:rPr>
                <w:ins w:id="62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3AF9578" w14:textId="77777777" w:rsidR="00846763" w:rsidRPr="00680664" w:rsidRDefault="00846763" w:rsidP="00846763">
            <w:pPr>
              <w:spacing w:after="0" w:line="240" w:lineRule="auto"/>
              <w:rPr>
                <w:ins w:id="62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205C403" w14:textId="77777777" w:rsidR="00846763" w:rsidRPr="00680664" w:rsidRDefault="00846763" w:rsidP="00846763">
            <w:pPr>
              <w:spacing w:after="0" w:line="240" w:lineRule="auto"/>
              <w:rPr>
                <w:ins w:id="629" w:author="Alice MacQueen" w:date="2020-11-23T17:09:00Z"/>
                <w:rFonts w:ascii="Calibri" w:eastAsia="Times New Roman" w:hAnsi="Calibri" w:cs="Calibri"/>
                <w:color w:val="000000"/>
              </w:rPr>
            </w:pPr>
            <w:ins w:id="630"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23D4909" w14:textId="77777777" w:rsidR="00846763" w:rsidRPr="00680664" w:rsidRDefault="00846763" w:rsidP="00846763">
            <w:pPr>
              <w:spacing w:after="0" w:line="240" w:lineRule="auto"/>
              <w:rPr>
                <w:ins w:id="631" w:author="Alice MacQueen" w:date="2020-11-23T17:09:00Z"/>
                <w:rFonts w:ascii="Calibri" w:eastAsia="Times New Roman" w:hAnsi="Calibri" w:cs="Calibri"/>
                <w:color w:val="000000"/>
              </w:rPr>
            </w:pPr>
            <w:ins w:id="632" w:author="Alice MacQueen" w:date="2020-11-23T17:09:00Z">
              <w:r w:rsidRPr="00680664">
                <w:rPr>
                  <w:rFonts w:ascii="Calibri" w:eastAsia="Times New Roman" w:hAnsi="Calibri" w:cs="Calibri"/>
                  <w:color w:val="000000"/>
                </w:rPr>
                <w:t>316±12</w:t>
              </w:r>
            </w:ins>
          </w:p>
        </w:tc>
        <w:tc>
          <w:tcPr>
            <w:tcW w:w="0" w:type="auto"/>
            <w:tcBorders>
              <w:top w:val="nil"/>
            </w:tcBorders>
            <w:shd w:val="pct15" w:color="auto" w:fill="auto"/>
            <w:noWrap/>
            <w:vAlign w:val="bottom"/>
          </w:tcPr>
          <w:p w14:paraId="74279C9C" w14:textId="77777777" w:rsidR="00846763" w:rsidRPr="00680664" w:rsidRDefault="00846763" w:rsidP="00846763">
            <w:pPr>
              <w:spacing w:after="0" w:line="240" w:lineRule="auto"/>
              <w:rPr>
                <w:ins w:id="633" w:author="Alice MacQueen" w:date="2020-11-23T17:09:00Z"/>
                <w:rFonts w:ascii="Calibri" w:eastAsia="Times New Roman" w:hAnsi="Calibri" w:cs="Calibri"/>
                <w:color w:val="000000"/>
              </w:rPr>
            </w:pPr>
            <w:ins w:id="634" w:author="Alice MacQueen" w:date="2020-11-23T17:09:00Z">
              <w:r w:rsidRPr="00680664">
                <w:rPr>
                  <w:rFonts w:ascii="Calibri" w:eastAsia="Times New Roman" w:hAnsi="Calibri" w:cs="Calibri"/>
                  <w:color w:val="000000"/>
                </w:rPr>
                <w:t>758±53</w:t>
              </w:r>
            </w:ins>
          </w:p>
        </w:tc>
        <w:tc>
          <w:tcPr>
            <w:tcW w:w="0" w:type="auto"/>
            <w:tcBorders>
              <w:top w:val="nil"/>
            </w:tcBorders>
            <w:shd w:val="pct15" w:color="auto" w:fill="auto"/>
            <w:noWrap/>
            <w:vAlign w:val="bottom"/>
          </w:tcPr>
          <w:p w14:paraId="2EB00250" w14:textId="77777777" w:rsidR="00846763" w:rsidRPr="00680664" w:rsidRDefault="00846763" w:rsidP="00846763">
            <w:pPr>
              <w:spacing w:after="0" w:line="240" w:lineRule="auto"/>
              <w:rPr>
                <w:ins w:id="635" w:author="Alice MacQueen" w:date="2020-11-23T17:09:00Z"/>
                <w:rFonts w:ascii="Calibri" w:eastAsia="Times New Roman" w:hAnsi="Calibri" w:cs="Calibri"/>
                <w:color w:val="000000"/>
              </w:rPr>
            </w:pPr>
            <w:ins w:id="636" w:author="Alice MacQueen" w:date="2020-11-23T17:09:00Z">
              <w:r w:rsidRPr="00680664">
                <w:rPr>
                  <w:rFonts w:ascii="Calibri" w:eastAsia="Times New Roman" w:hAnsi="Calibri" w:cs="Calibri"/>
                  <w:color w:val="000000"/>
                </w:rPr>
                <w:t>650±41</w:t>
              </w:r>
            </w:ins>
          </w:p>
        </w:tc>
        <w:tc>
          <w:tcPr>
            <w:tcW w:w="0" w:type="auto"/>
            <w:tcBorders>
              <w:top w:val="nil"/>
            </w:tcBorders>
            <w:shd w:val="pct15" w:color="auto" w:fill="auto"/>
            <w:noWrap/>
            <w:vAlign w:val="bottom"/>
          </w:tcPr>
          <w:p w14:paraId="3155716F" w14:textId="77777777" w:rsidR="00846763" w:rsidRPr="00680664" w:rsidRDefault="00846763" w:rsidP="00846763">
            <w:pPr>
              <w:spacing w:after="0" w:line="240" w:lineRule="auto"/>
              <w:rPr>
                <w:ins w:id="637" w:author="Alice MacQueen" w:date="2020-11-23T17:09:00Z"/>
                <w:rFonts w:ascii="Calibri" w:eastAsia="Times New Roman" w:hAnsi="Calibri" w:cs="Calibri"/>
                <w:color w:val="000000"/>
              </w:rPr>
            </w:pPr>
            <w:ins w:id="638" w:author="Alice MacQueen" w:date="2020-11-23T17:09:00Z">
              <w:r>
                <w:rPr>
                  <w:rFonts w:ascii="Calibri" w:hAnsi="Calibri" w:cs="Calibri"/>
                  <w:color w:val="000000"/>
                </w:rPr>
                <w:t>300±16</w:t>
              </w:r>
            </w:ins>
          </w:p>
        </w:tc>
        <w:tc>
          <w:tcPr>
            <w:tcW w:w="0" w:type="auto"/>
            <w:tcBorders>
              <w:top w:val="nil"/>
            </w:tcBorders>
            <w:shd w:val="pct15" w:color="auto" w:fill="auto"/>
            <w:noWrap/>
            <w:vAlign w:val="bottom"/>
          </w:tcPr>
          <w:p w14:paraId="35ED75E8" w14:textId="77777777" w:rsidR="00846763" w:rsidRPr="00680664" w:rsidRDefault="00846763" w:rsidP="00846763">
            <w:pPr>
              <w:spacing w:after="0" w:line="240" w:lineRule="auto"/>
              <w:rPr>
                <w:ins w:id="639" w:author="Alice MacQueen" w:date="2020-11-23T17:09:00Z"/>
                <w:rFonts w:ascii="Calibri" w:eastAsia="Times New Roman" w:hAnsi="Calibri" w:cs="Calibri"/>
                <w:color w:val="000000"/>
              </w:rPr>
            </w:pPr>
            <w:ins w:id="640"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0F0820D8" w14:textId="77777777" w:rsidTr="00846763">
        <w:trPr>
          <w:trHeight w:val="288"/>
          <w:jc w:val="center"/>
          <w:ins w:id="641" w:author="Alice MacQueen" w:date="2020-11-23T17:09:00Z"/>
        </w:trPr>
        <w:tc>
          <w:tcPr>
            <w:tcW w:w="0" w:type="auto"/>
            <w:vMerge w:val="restart"/>
            <w:textDirection w:val="btLr"/>
          </w:tcPr>
          <w:p w14:paraId="7F3EF2F2" w14:textId="77777777" w:rsidR="00846763" w:rsidRPr="00680664" w:rsidRDefault="00846763" w:rsidP="00846763">
            <w:pPr>
              <w:spacing w:after="0" w:line="240" w:lineRule="auto"/>
              <w:ind w:left="113" w:right="113"/>
              <w:jc w:val="right"/>
              <w:rPr>
                <w:ins w:id="642" w:author="Alice MacQueen" w:date="2020-11-23T17:09:00Z"/>
                <w:rFonts w:ascii="Calibri" w:eastAsia="Times New Roman" w:hAnsi="Calibri" w:cs="Calibri"/>
                <w:color w:val="000000"/>
              </w:rPr>
            </w:pPr>
            <w:ins w:id="643" w:author="Alice MacQueen" w:date="2020-11-23T17:09:00Z">
              <w:r>
                <w:rPr>
                  <w:rFonts w:ascii="Calibri" w:eastAsia="Times New Roman" w:hAnsi="Calibri" w:cs="Calibri"/>
                  <w:color w:val="000000"/>
                </w:rPr>
                <w:t>analogue</w:t>
              </w:r>
            </w:ins>
          </w:p>
        </w:tc>
        <w:tc>
          <w:tcPr>
            <w:tcW w:w="0" w:type="auto"/>
            <w:shd w:val="clear" w:color="auto" w:fill="auto"/>
            <w:noWrap/>
            <w:vAlign w:val="bottom"/>
          </w:tcPr>
          <w:p w14:paraId="2CFB3550" w14:textId="77777777" w:rsidR="00846763" w:rsidRPr="00680664" w:rsidRDefault="00846763" w:rsidP="00846763">
            <w:pPr>
              <w:spacing w:after="0" w:line="240" w:lineRule="auto"/>
              <w:rPr>
                <w:ins w:id="644" w:author="Alice MacQueen" w:date="2020-11-23T17:09:00Z"/>
                <w:rFonts w:ascii="Calibri" w:eastAsia="Times New Roman" w:hAnsi="Calibri" w:cs="Calibri"/>
                <w:color w:val="000000"/>
              </w:rPr>
            </w:pPr>
          </w:p>
        </w:tc>
        <w:tc>
          <w:tcPr>
            <w:tcW w:w="0" w:type="auto"/>
            <w:shd w:val="clear" w:color="auto" w:fill="auto"/>
            <w:noWrap/>
            <w:vAlign w:val="bottom"/>
          </w:tcPr>
          <w:p w14:paraId="3C38FA3B" w14:textId="77777777" w:rsidR="00846763" w:rsidRPr="00680664" w:rsidRDefault="00846763" w:rsidP="00846763">
            <w:pPr>
              <w:spacing w:after="0" w:line="240" w:lineRule="auto"/>
              <w:rPr>
                <w:ins w:id="645" w:author="Alice MacQueen" w:date="2020-11-23T17:09:00Z"/>
                <w:rFonts w:ascii="Calibri" w:eastAsia="Times New Roman" w:hAnsi="Calibri" w:cs="Calibri"/>
                <w:color w:val="000000"/>
              </w:rPr>
            </w:pPr>
            <w:ins w:id="646"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70E47DCD" w14:textId="77777777" w:rsidR="00846763" w:rsidRPr="00680664" w:rsidRDefault="00846763" w:rsidP="00846763">
            <w:pPr>
              <w:spacing w:after="0" w:line="240" w:lineRule="auto"/>
              <w:rPr>
                <w:ins w:id="647" w:author="Alice MacQueen" w:date="2020-11-23T17:09:00Z"/>
                <w:rFonts w:ascii="Calibri" w:eastAsia="Times New Roman" w:hAnsi="Calibri" w:cs="Calibri"/>
                <w:color w:val="000000"/>
              </w:rPr>
            </w:pPr>
            <w:ins w:id="648" w:author="Alice MacQueen" w:date="2020-11-23T17:09:00Z">
              <w:r w:rsidRPr="00680664">
                <w:rPr>
                  <w:rFonts w:ascii="Calibri" w:eastAsia="Times New Roman" w:hAnsi="Calibri" w:cs="Calibri"/>
                  <w:color w:val="000000"/>
                </w:rPr>
                <w:t>1.509±0.084</w:t>
              </w:r>
            </w:ins>
          </w:p>
        </w:tc>
        <w:tc>
          <w:tcPr>
            <w:tcW w:w="0" w:type="auto"/>
            <w:shd w:val="clear" w:color="auto" w:fill="auto"/>
            <w:noWrap/>
            <w:vAlign w:val="bottom"/>
          </w:tcPr>
          <w:p w14:paraId="08BB0F8C" w14:textId="77777777" w:rsidR="00846763" w:rsidRPr="00680664" w:rsidRDefault="00846763" w:rsidP="00846763">
            <w:pPr>
              <w:spacing w:after="0" w:line="240" w:lineRule="auto"/>
              <w:rPr>
                <w:ins w:id="649" w:author="Alice MacQueen" w:date="2020-11-23T17:09:00Z"/>
                <w:rFonts w:ascii="Calibri" w:eastAsia="Times New Roman" w:hAnsi="Calibri" w:cs="Calibri"/>
                <w:color w:val="000000"/>
              </w:rPr>
            </w:pPr>
            <w:ins w:id="650" w:author="Alice MacQueen" w:date="2020-11-23T17:09:00Z">
              <w:r w:rsidRPr="00680664">
                <w:rPr>
                  <w:rFonts w:ascii="Calibri" w:eastAsia="Times New Roman" w:hAnsi="Calibri" w:cs="Calibri"/>
                  <w:color w:val="000000"/>
                </w:rPr>
                <w:t>0.966±0.112</w:t>
              </w:r>
            </w:ins>
          </w:p>
        </w:tc>
        <w:tc>
          <w:tcPr>
            <w:tcW w:w="0" w:type="auto"/>
            <w:shd w:val="clear" w:color="auto" w:fill="auto"/>
            <w:noWrap/>
            <w:vAlign w:val="bottom"/>
          </w:tcPr>
          <w:p w14:paraId="0B501AE5" w14:textId="77777777" w:rsidR="00846763" w:rsidRPr="00680664" w:rsidRDefault="00846763" w:rsidP="00846763">
            <w:pPr>
              <w:spacing w:after="0" w:line="240" w:lineRule="auto"/>
              <w:rPr>
                <w:ins w:id="651" w:author="Alice MacQueen" w:date="2020-11-23T17:09:00Z"/>
                <w:rFonts w:ascii="Calibri" w:eastAsia="Times New Roman" w:hAnsi="Calibri" w:cs="Calibri"/>
                <w:color w:val="000000"/>
              </w:rPr>
            </w:pPr>
            <w:ins w:id="652" w:author="Alice MacQueen" w:date="2020-11-23T17:09:00Z">
              <w:r w:rsidRPr="00680664">
                <w:rPr>
                  <w:rFonts w:ascii="Calibri" w:eastAsia="Times New Roman" w:hAnsi="Calibri" w:cs="Calibri"/>
                  <w:color w:val="000000"/>
                </w:rPr>
                <w:t>0.728±0.07</w:t>
              </w:r>
            </w:ins>
          </w:p>
        </w:tc>
        <w:tc>
          <w:tcPr>
            <w:tcW w:w="0" w:type="auto"/>
            <w:shd w:val="clear" w:color="auto" w:fill="auto"/>
            <w:noWrap/>
            <w:vAlign w:val="bottom"/>
          </w:tcPr>
          <w:p w14:paraId="1B247D0A" w14:textId="77777777" w:rsidR="00846763" w:rsidRPr="00680664" w:rsidRDefault="00846763" w:rsidP="00846763">
            <w:pPr>
              <w:spacing w:after="0" w:line="240" w:lineRule="auto"/>
              <w:rPr>
                <w:ins w:id="653" w:author="Alice MacQueen" w:date="2020-11-23T17:09:00Z"/>
                <w:rFonts w:ascii="Calibri" w:eastAsia="Times New Roman" w:hAnsi="Calibri" w:cs="Calibri"/>
                <w:color w:val="000000"/>
              </w:rPr>
            </w:pPr>
            <w:ins w:id="654" w:author="Alice MacQueen" w:date="2020-11-23T17:09:00Z">
              <w:r>
                <w:rPr>
                  <w:rFonts w:ascii="Calibri" w:eastAsia="Times New Roman" w:hAnsi="Calibri" w:cs="Calibri"/>
                  <w:color w:val="000000"/>
                </w:rPr>
                <w:t>3.026</w:t>
              </w:r>
              <w:r>
                <w:rPr>
                  <w:rFonts w:ascii="Calibri" w:hAnsi="Calibri" w:cs="Calibri"/>
                  <w:color w:val="000000"/>
                </w:rPr>
                <w:t>±0.284</w:t>
              </w:r>
            </w:ins>
          </w:p>
        </w:tc>
        <w:tc>
          <w:tcPr>
            <w:tcW w:w="0" w:type="auto"/>
            <w:shd w:val="clear" w:color="auto" w:fill="auto"/>
            <w:noWrap/>
            <w:vAlign w:val="bottom"/>
          </w:tcPr>
          <w:p w14:paraId="61DDA4CC" w14:textId="77777777" w:rsidR="00846763" w:rsidRPr="00680664" w:rsidRDefault="00846763" w:rsidP="00846763">
            <w:pPr>
              <w:spacing w:after="0" w:line="240" w:lineRule="auto"/>
              <w:rPr>
                <w:ins w:id="655" w:author="Alice MacQueen" w:date="2020-11-23T17:09:00Z"/>
                <w:rFonts w:ascii="Calibri" w:eastAsia="Times New Roman" w:hAnsi="Calibri" w:cs="Calibri"/>
                <w:color w:val="000000"/>
              </w:rPr>
            </w:pPr>
            <w:ins w:id="656"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539B3B08" w14:textId="77777777" w:rsidTr="00846763">
        <w:trPr>
          <w:trHeight w:val="288"/>
          <w:jc w:val="center"/>
          <w:ins w:id="657" w:author="Alice MacQueen" w:date="2020-11-23T17:09:00Z"/>
        </w:trPr>
        <w:tc>
          <w:tcPr>
            <w:tcW w:w="0" w:type="auto"/>
            <w:vMerge/>
            <w:textDirection w:val="btLr"/>
          </w:tcPr>
          <w:p w14:paraId="45E0C62D" w14:textId="77777777" w:rsidR="00846763" w:rsidRPr="00680664" w:rsidRDefault="00846763" w:rsidP="00846763">
            <w:pPr>
              <w:spacing w:after="0" w:line="240" w:lineRule="auto"/>
              <w:ind w:left="113" w:right="113"/>
              <w:jc w:val="right"/>
              <w:rPr>
                <w:ins w:id="658" w:author="Alice MacQueen" w:date="2020-11-23T17:09:00Z"/>
                <w:rFonts w:ascii="Calibri" w:eastAsia="Times New Roman" w:hAnsi="Calibri" w:cs="Calibri"/>
                <w:color w:val="000000"/>
              </w:rPr>
            </w:pPr>
          </w:p>
        </w:tc>
        <w:tc>
          <w:tcPr>
            <w:tcW w:w="0" w:type="auto"/>
            <w:shd w:val="clear" w:color="auto" w:fill="auto"/>
            <w:noWrap/>
            <w:vAlign w:val="bottom"/>
          </w:tcPr>
          <w:p w14:paraId="5B1F7FAB" w14:textId="77777777" w:rsidR="00846763" w:rsidRPr="00680664" w:rsidRDefault="00846763" w:rsidP="00846763">
            <w:pPr>
              <w:spacing w:after="0" w:line="240" w:lineRule="auto"/>
              <w:rPr>
                <w:ins w:id="659" w:author="Alice MacQueen" w:date="2020-11-23T17:09:00Z"/>
                <w:rFonts w:ascii="Calibri" w:eastAsia="Times New Roman" w:hAnsi="Calibri" w:cs="Calibri"/>
                <w:color w:val="000000"/>
              </w:rPr>
            </w:pPr>
            <w:ins w:id="660" w:author="Alice MacQueen" w:date="2020-11-23T17:09:00Z">
              <w:r w:rsidRPr="00680664">
                <w:rPr>
                  <w:rFonts w:ascii="Calibri" w:eastAsia="Times New Roman" w:hAnsi="Calibri" w:cs="Calibri"/>
                  <w:color w:val="000000"/>
                </w:rPr>
                <w:t>Rb</w:t>
              </w:r>
            </w:ins>
          </w:p>
        </w:tc>
        <w:tc>
          <w:tcPr>
            <w:tcW w:w="0" w:type="auto"/>
            <w:shd w:val="clear" w:color="auto" w:fill="auto"/>
            <w:noWrap/>
            <w:vAlign w:val="bottom"/>
          </w:tcPr>
          <w:p w14:paraId="62719C5C" w14:textId="77777777" w:rsidR="00846763" w:rsidRPr="00680664" w:rsidRDefault="00846763" w:rsidP="00846763">
            <w:pPr>
              <w:spacing w:after="0" w:line="240" w:lineRule="auto"/>
              <w:rPr>
                <w:ins w:id="661" w:author="Alice MacQueen" w:date="2020-11-23T17:09:00Z"/>
                <w:rFonts w:ascii="Calibri" w:eastAsia="Times New Roman" w:hAnsi="Calibri" w:cs="Calibri"/>
                <w:color w:val="000000"/>
              </w:rPr>
            </w:pPr>
            <w:ins w:id="662"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3B885C13" w14:textId="77777777" w:rsidR="00846763" w:rsidRPr="00680664" w:rsidRDefault="00846763" w:rsidP="00846763">
            <w:pPr>
              <w:spacing w:after="0" w:line="240" w:lineRule="auto"/>
              <w:rPr>
                <w:ins w:id="663" w:author="Alice MacQueen" w:date="2020-11-23T17:09:00Z"/>
                <w:rFonts w:ascii="Calibri" w:eastAsia="Times New Roman" w:hAnsi="Calibri" w:cs="Calibri"/>
                <w:color w:val="000000"/>
              </w:rPr>
            </w:pPr>
            <w:ins w:id="664" w:author="Alice MacQueen" w:date="2020-11-23T17:09:00Z">
              <w:r w:rsidRPr="00680664">
                <w:rPr>
                  <w:rFonts w:ascii="Calibri" w:eastAsia="Times New Roman" w:hAnsi="Calibri" w:cs="Calibri"/>
                  <w:color w:val="000000"/>
                </w:rPr>
                <w:t>2.923±0.162</w:t>
              </w:r>
            </w:ins>
          </w:p>
        </w:tc>
        <w:tc>
          <w:tcPr>
            <w:tcW w:w="0" w:type="auto"/>
            <w:shd w:val="clear" w:color="auto" w:fill="auto"/>
            <w:noWrap/>
            <w:vAlign w:val="bottom"/>
          </w:tcPr>
          <w:p w14:paraId="794118E5" w14:textId="77777777" w:rsidR="00846763" w:rsidRPr="00680664" w:rsidRDefault="00846763" w:rsidP="00846763">
            <w:pPr>
              <w:spacing w:after="0" w:line="240" w:lineRule="auto"/>
              <w:rPr>
                <w:ins w:id="665" w:author="Alice MacQueen" w:date="2020-11-23T17:09:00Z"/>
                <w:rFonts w:ascii="Calibri" w:eastAsia="Times New Roman" w:hAnsi="Calibri" w:cs="Calibri"/>
                <w:color w:val="000000"/>
              </w:rPr>
            </w:pPr>
            <w:ins w:id="666" w:author="Alice MacQueen" w:date="2020-11-23T17:09:00Z">
              <w:r w:rsidRPr="00680664">
                <w:rPr>
                  <w:rFonts w:ascii="Calibri" w:eastAsia="Times New Roman" w:hAnsi="Calibri" w:cs="Calibri"/>
                  <w:color w:val="000000"/>
                </w:rPr>
                <w:t>1.245±0.129</w:t>
              </w:r>
            </w:ins>
          </w:p>
        </w:tc>
        <w:tc>
          <w:tcPr>
            <w:tcW w:w="0" w:type="auto"/>
            <w:shd w:val="clear" w:color="auto" w:fill="auto"/>
            <w:noWrap/>
            <w:vAlign w:val="bottom"/>
          </w:tcPr>
          <w:p w14:paraId="5164FAC8" w14:textId="77777777" w:rsidR="00846763" w:rsidRPr="00680664" w:rsidRDefault="00846763" w:rsidP="00846763">
            <w:pPr>
              <w:spacing w:after="0" w:line="240" w:lineRule="auto"/>
              <w:rPr>
                <w:ins w:id="667" w:author="Alice MacQueen" w:date="2020-11-23T17:09:00Z"/>
                <w:rFonts w:ascii="Calibri" w:eastAsia="Times New Roman" w:hAnsi="Calibri" w:cs="Calibri"/>
                <w:color w:val="000000"/>
              </w:rPr>
            </w:pPr>
            <w:ins w:id="668" w:author="Alice MacQueen" w:date="2020-11-23T17:09:00Z">
              <w:r w:rsidRPr="00680664">
                <w:rPr>
                  <w:rFonts w:ascii="Calibri" w:eastAsia="Times New Roman" w:hAnsi="Calibri" w:cs="Calibri"/>
                  <w:color w:val="000000"/>
                </w:rPr>
                <w:t>0.94±0.036</w:t>
              </w:r>
            </w:ins>
          </w:p>
        </w:tc>
        <w:tc>
          <w:tcPr>
            <w:tcW w:w="0" w:type="auto"/>
            <w:shd w:val="clear" w:color="auto" w:fill="auto"/>
            <w:noWrap/>
            <w:vAlign w:val="bottom"/>
          </w:tcPr>
          <w:p w14:paraId="29F5B295" w14:textId="77777777" w:rsidR="00846763" w:rsidRPr="00680664" w:rsidRDefault="00846763" w:rsidP="00846763">
            <w:pPr>
              <w:spacing w:after="0" w:line="240" w:lineRule="auto"/>
              <w:rPr>
                <w:ins w:id="669" w:author="Alice MacQueen" w:date="2020-11-23T17:09:00Z"/>
                <w:rFonts w:ascii="Calibri" w:eastAsia="Times New Roman" w:hAnsi="Calibri" w:cs="Calibri"/>
                <w:color w:val="000000"/>
              </w:rPr>
            </w:pPr>
            <w:ins w:id="670" w:author="Alice MacQueen" w:date="2020-11-23T17:09:00Z">
              <w:r>
                <w:rPr>
                  <w:rFonts w:ascii="Calibri" w:hAnsi="Calibri" w:cs="Calibri"/>
                  <w:color w:val="000000"/>
                </w:rPr>
                <w:t>3.719±0.222</w:t>
              </w:r>
            </w:ins>
          </w:p>
        </w:tc>
        <w:tc>
          <w:tcPr>
            <w:tcW w:w="0" w:type="auto"/>
            <w:shd w:val="clear" w:color="auto" w:fill="auto"/>
            <w:noWrap/>
            <w:vAlign w:val="bottom"/>
          </w:tcPr>
          <w:p w14:paraId="51D0D57F" w14:textId="77777777" w:rsidR="00846763" w:rsidRPr="00680664" w:rsidRDefault="00846763" w:rsidP="00846763">
            <w:pPr>
              <w:spacing w:after="0" w:line="240" w:lineRule="auto"/>
              <w:rPr>
                <w:ins w:id="671" w:author="Alice MacQueen" w:date="2020-11-23T17:09:00Z"/>
                <w:rFonts w:ascii="Calibri" w:eastAsia="Times New Roman" w:hAnsi="Calibri" w:cs="Calibri"/>
                <w:color w:val="000000"/>
              </w:rPr>
            </w:pPr>
            <w:ins w:id="672"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DEDCE5B" w14:textId="77777777" w:rsidTr="00846763">
        <w:trPr>
          <w:trHeight w:val="288"/>
          <w:jc w:val="center"/>
          <w:ins w:id="673" w:author="Alice MacQueen" w:date="2020-11-23T17:09:00Z"/>
        </w:trPr>
        <w:tc>
          <w:tcPr>
            <w:tcW w:w="0" w:type="auto"/>
            <w:vMerge/>
            <w:textDirection w:val="btLr"/>
          </w:tcPr>
          <w:p w14:paraId="05349034" w14:textId="77777777" w:rsidR="00846763" w:rsidRPr="00680664" w:rsidRDefault="00846763" w:rsidP="00846763">
            <w:pPr>
              <w:spacing w:after="0" w:line="240" w:lineRule="auto"/>
              <w:ind w:left="113" w:right="113"/>
              <w:jc w:val="right"/>
              <w:rPr>
                <w:ins w:id="674"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4C8CDCC1" w14:textId="77777777" w:rsidR="00846763" w:rsidRPr="00680664" w:rsidRDefault="00846763" w:rsidP="00846763">
            <w:pPr>
              <w:spacing w:after="0" w:line="240" w:lineRule="auto"/>
              <w:rPr>
                <w:ins w:id="675"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2FDA4FD" w14:textId="77777777" w:rsidR="00846763" w:rsidRPr="00680664" w:rsidRDefault="00846763" w:rsidP="00846763">
            <w:pPr>
              <w:spacing w:after="0" w:line="240" w:lineRule="auto"/>
              <w:rPr>
                <w:ins w:id="676" w:author="Alice MacQueen" w:date="2020-11-23T17:09:00Z"/>
                <w:rFonts w:ascii="Calibri" w:eastAsia="Times New Roman" w:hAnsi="Calibri" w:cs="Calibri"/>
                <w:color w:val="000000"/>
              </w:rPr>
            </w:pPr>
            <w:ins w:id="677"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67AF65AF" w14:textId="77777777" w:rsidR="00846763" w:rsidRPr="00680664" w:rsidRDefault="00846763" w:rsidP="00846763">
            <w:pPr>
              <w:spacing w:after="0" w:line="240" w:lineRule="auto"/>
              <w:rPr>
                <w:ins w:id="678" w:author="Alice MacQueen" w:date="2020-11-23T17:09:00Z"/>
                <w:rFonts w:ascii="Calibri" w:eastAsia="Times New Roman" w:hAnsi="Calibri" w:cs="Calibri"/>
                <w:color w:val="000000"/>
              </w:rPr>
            </w:pPr>
            <w:ins w:id="679" w:author="Alice MacQueen" w:date="2020-11-23T17:09:00Z">
              <w:r w:rsidRPr="00680664">
                <w:rPr>
                  <w:rFonts w:ascii="Calibri" w:eastAsia="Times New Roman" w:hAnsi="Calibri" w:cs="Calibri"/>
                  <w:color w:val="000000"/>
                </w:rPr>
                <w:t>1.565±0.123</w:t>
              </w:r>
            </w:ins>
          </w:p>
        </w:tc>
        <w:tc>
          <w:tcPr>
            <w:tcW w:w="0" w:type="auto"/>
            <w:tcBorders>
              <w:bottom w:val="nil"/>
            </w:tcBorders>
            <w:shd w:val="clear" w:color="auto" w:fill="auto"/>
            <w:noWrap/>
            <w:vAlign w:val="bottom"/>
          </w:tcPr>
          <w:p w14:paraId="4EDCDA5E" w14:textId="77777777" w:rsidR="00846763" w:rsidRPr="00680664" w:rsidRDefault="00846763" w:rsidP="00846763">
            <w:pPr>
              <w:spacing w:after="0" w:line="240" w:lineRule="auto"/>
              <w:rPr>
                <w:ins w:id="680" w:author="Alice MacQueen" w:date="2020-11-23T17:09:00Z"/>
                <w:rFonts w:ascii="Calibri" w:eastAsia="Times New Roman" w:hAnsi="Calibri" w:cs="Calibri"/>
                <w:color w:val="000000"/>
              </w:rPr>
            </w:pPr>
            <w:ins w:id="681" w:author="Alice MacQueen" w:date="2020-11-23T17:09:00Z">
              <w:r w:rsidRPr="00680664">
                <w:rPr>
                  <w:rFonts w:ascii="Calibri" w:eastAsia="Times New Roman" w:hAnsi="Calibri" w:cs="Calibri"/>
                  <w:color w:val="000000"/>
                </w:rPr>
                <w:t>1.5±0.305</w:t>
              </w:r>
            </w:ins>
          </w:p>
        </w:tc>
        <w:tc>
          <w:tcPr>
            <w:tcW w:w="0" w:type="auto"/>
            <w:tcBorders>
              <w:bottom w:val="nil"/>
            </w:tcBorders>
            <w:shd w:val="clear" w:color="auto" w:fill="auto"/>
            <w:noWrap/>
            <w:vAlign w:val="bottom"/>
          </w:tcPr>
          <w:p w14:paraId="09B2224A" w14:textId="77777777" w:rsidR="00846763" w:rsidRPr="00680664" w:rsidRDefault="00846763" w:rsidP="00846763">
            <w:pPr>
              <w:spacing w:after="0" w:line="240" w:lineRule="auto"/>
              <w:rPr>
                <w:ins w:id="682" w:author="Alice MacQueen" w:date="2020-11-23T17:09:00Z"/>
                <w:rFonts w:ascii="Calibri" w:eastAsia="Times New Roman" w:hAnsi="Calibri" w:cs="Calibri"/>
                <w:color w:val="000000"/>
              </w:rPr>
            </w:pPr>
            <w:ins w:id="683" w:author="Alice MacQueen" w:date="2020-11-23T17:09:00Z">
              <w:r w:rsidRPr="00680664">
                <w:rPr>
                  <w:rFonts w:ascii="Calibri" w:eastAsia="Times New Roman" w:hAnsi="Calibri" w:cs="Calibri"/>
                  <w:color w:val="000000"/>
                </w:rPr>
                <w:t>1.451±0.21</w:t>
              </w:r>
            </w:ins>
          </w:p>
        </w:tc>
        <w:tc>
          <w:tcPr>
            <w:tcW w:w="0" w:type="auto"/>
            <w:tcBorders>
              <w:bottom w:val="nil"/>
            </w:tcBorders>
            <w:shd w:val="clear" w:color="auto" w:fill="auto"/>
            <w:noWrap/>
            <w:vAlign w:val="bottom"/>
          </w:tcPr>
          <w:p w14:paraId="11DA3811" w14:textId="77777777" w:rsidR="00846763" w:rsidRPr="00680664" w:rsidRDefault="00846763" w:rsidP="00846763">
            <w:pPr>
              <w:spacing w:after="0" w:line="240" w:lineRule="auto"/>
              <w:rPr>
                <w:ins w:id="684" w:author="Alice MacQueen" w:date="2020-11-23T17:09:00Z"/>
                <w:rFonts w:ascii="Calibri" w:eastAsia="Times New Roman" w:hAnsi="Calibri" w:cs="Calibri"/>
                <w:color w:val="000000"/>
              </w:rPr>
            </w:pPr>
            <w:ins w:id="685" w:author="Alice MacQueen" w:date="2020-11-23T17:09:00Z">
              <w:r>
                <w:rPr>
                  <w:rFonts w:ascii="Calibri" w:hAnsi="Calibri" w:cs="Calibri"/>
                  <w:color w:val="000000"/>
                </w:rPr>
                <w:t>2.079±0.203</w:t>
              </w:r>
            </w:ins>
          </w:p>
        </w:tc>
        <w:tc>
          <w:tcPr>
            <w:tcW w:w="0" w:type="auto"/>
            <w:tcBorders>
              <w:bottom w:val="nil"/>
            </w:tcBorders>
            <w:shd w:val="clear" w:color="auto" w:fill="auto"/>
            <w:noWrap/>
            <w:vAlign w:val="bottom"/>
          </w:tcPr>
          <w:p w14:paraId="7BA5AD14" w14:textId="77777777" w:rsidR="00846763" w:rsidRPr="00680664" w:rsidRDefault="00846763" w:rsidP="00846763">
            <w:pPr>
              <w:spacing w:after="0" w:line="240" w:lineRule="auto"/>
              <w:rPr>
                <w:ins w:id="686" w:author="Alice MacQueen" w:date="2020-11-23T17:09:00Z"/>
                <w:rFonts w:ascii="Calibri" w:eastAsia="Times New Roman" w:hAnsi="Calibri" w:cs="Calibri"/>
                <w:color w:val="000000"/>
              </w:rPr>
            </w:pPr>
            <w:ins w:id="687" w:author="Alice MacQueen" w:date="2020-11-23T17:09:00Z">
              <w:r w:rsidRPr="00680664">
                <w:rPr>
                  <w:rFonts w:ascii="Calibri" w:eastAsia="Times New Roman" w:hAnsi="Calibri" w:cs="Calibri"/>
                  <w:color w:val="000000"/>
                </w:rPr>
                <w:t>0.1951</w:t>
              </w:r>
            </w:ins>
          </w:p>
        </w:tc>
      </w:tr>
      <w:tr w:rsidR="00846763" w:rsidRPr="00680664" w14:paraId="7A077316" w14:textId="77777777" w:rsidTr="00846763">
        <w:trPr>
          <w:trHeight w:val="288"/>
          <w:jc w:val="center"/>
          <w:ins w:id="688" w:author="Alice MacQueen" w:date="2020-11-23T17:09:00Z"/>
        </w:trPr>
        <w:tc>
          <w:tcPr>
            <w:tcW w:w="0" w:type="auto"/>
            <w:vMerge/>
            <w:textDirection w:val="btLr"/>
          </w:tcPr>
          <w:p w14:paraId="471236B9" w14:textId="77777777" w:rsidR="00846763" w:rsidRPr="00680664" w:rsidRDefault="00846763" w:rsidP="00846763">
            <w:pPr>
              <w:spacing w:after="0" w:line="240" w:lineRule="auto"/>
              <w:ind w:left="113" w:right="113"/>
              <w:jc w:val="right"/>
              <w:rPr>
                <w:ins w:id="68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0CA43DB" w14:textId="77777777" w:rsidR="00846763" w:rsidRPr="00680664" w:rsidRDefault="00846763" w:rsidP="00846763">
            <w:pPr>
              <w:spacing w:after="0" w:line="240" w:lineRule="auto"/>
              <w:rPr>
                <w:ins w:id="69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A99EA93" w14:textId="77777777" w:rsidR="00846763" w:rsidRPr="00680664" w:rsidRDefault="00846763" w:rsidP="00846763">
            <w:pPr>
              <w:spacing w:after="0" w:line="240" w:lineRule="auto"/>
              <w:rPr>
                <w:ins w:id="691" w:author="Alice MacQueen" w:date="2020-11-23T17:09:00Z"/>
                <w:rFonts w:ascii="Calibri" w:eastAsia="Times New Roman" w:hAnsi="Calibri" w:cs="Calibri"/>
                <w:color w:val="000000"/>
              </w:rPr>
            </w:pPr>
            <w:ins w:id="692"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4DC8BDDA" w14:textId="77777777" w:rsidR="00846763" w:rsidRPr="00680664" w:rsidRDefault="00846763" w:rsidP="00846763">
            <w:pPr>
              <w:spacing w:after="0" w:line="240" w:lineRule="auto"/>
              <w:rPr>
                <w:ins w:id="693" w:author="Alice MacQueen" w:date="2020-11-23T17:09:00Z"/>
                <w:rFonts w:ascii="Calibri" w:eastAsia="Times New Roman" w:hAnsi="Calibri" w:cs="Calibri"/>
                <w:color w:val="000000"/>
              </w:rPr>
            </w:pPr>
            <w:ins w:id="694" w:author="Alice MacQueen" w:date="2020-11-23T17:09:00Z">
              <w:r w:rsidRPr="00680664">
                <w:rPr>
                  <w:rFonts w:ascii="Calibri" w:eastAsia="Times New Roman" w:hAnsi="Calibri" w:cs="Calibri"/>
                  <w:color w:val="000000"/>
                </w:rPr>
                <w:t>3.831±0.14</w:t>
              </w:r>
            </w:ins>
          </w:p>
        </w:tc>
        <w:tc>
          <w:tcPr>
            <w:tcW w:w="0" w:type="auto"/>
            <w:tcBorders>
              <w:top w:val="nil"/>
            </w:tcBorders>
            <w:shd w:val="pct15" w:color="auto" w:fill="auto"/>
            <w:noWrap/>
            <w:vAlign w:val="bottom"/>
          </w:tcPr>
          <w:p w14:paraId="292833BB" w14:textId="77777777" w:rsidR="00846763" w:rsidRPr="00680664" w:rsidRDefault="00846763" w:rsidP="00846763">
            <w:pPr>
              <w:spacing w:after="0" w:line="240" w:lineRule="auto"/>
              <w:rPr>
                <w:ins w:id="695" w:author="Alice MacQueen" w:date="2020-11-23T17:09:00Z"/>
                <w:rFonts w:ascii="Calibri" w:eastAsia="Times New Roman" w:hAnsi="Calibri" w:cs="Calibri"/>
                <w:color w:val="000000"/>
              </w:rPr>
            </w:pPr>
            <w:ins w:id="696" w:author="Alice MacQueen" w:date="2020-11-23T17:09:00Z">
              <w:r w:rsidRPr="00680664">
                <w:rPr>
                  <w:rFonts w:ascii="Calibri" w:eastAsia="Times New Roman" w:hAnsi="Calibri" w:cs="Calibri"/>
                  <w:color w:val="000000"/>
                </w:rPr>
                <w:t>5.834±0.977</w:t>
              </w:r>
            </w:ins>
          </w:p>
        </w:tc>
        <w:tc>
          <w:tcPr>
            <w:tcW w:w="0" w:type="auto"/>
            <w:tcBorders>
              <w:top w:val="nil"/>
            </w:tcBorders>
            <w:shd w:val="pct15" w:color="auto" w:fill="auto"/>
            <w:noWrap/>
            <w:vAlign w:val="bottom"/>
          </w:tcPr>
          <w:p w14:paraId="0655571E" w14:textId="77777777" w:rsidR="00846763" w:rsidRPr="00680664" w:rsidRDefault="00846763" w:rsidP="00846763">
            <w:pPr>
              <w:spacing w:after="0" w:line="240" w:lineRule="auto"/>
              <w:rPr>
                <w:ins w:id="697" w:author="Alice MacQueen" w:date="2020-11-23T17:09:00Z"/>
                <w:rFonts w:ascii="Calibri" w:eastAsia="Times New Roman" w:hAnsi="Calibri" w:cs="Calibri"/>
                <w:color w:val="000000"/>
              </w:rPr>
            </w:pPr>
            <w:ins w:id="698" w:author="Alice MacQueen" w:date="2020-11-23T17:09:00Z">
              <w:r w:rsidRPr="00680664">
                <w:rPr>
                  <w:rFonts w:ascii="Calibri" w:eastAsia="Times New Roman" w:hAnsi="Calibri" w:cs="Calibri"/>
                  <w:color w:val="000000"/>
                </w:rPr>
                <w:t>3.258±0.201</w:t>
              </w:r>
            </w:ins>
          </w:p>
        </w:tc>
        <w:tc>
          <w:tcPr>
            <w:tcW w:w="0" w:type="auto"/>
            <w:tcBorders>
              <w:top w:val="nil"/>
            </w:tcBorders>
            <w:shd w:val="pct15" w:color="auto" w:fill="auto"/>
            <w:noWrap/>
            <w:vAlign w:val="bottom"/>
          </w:tcPr>
          <w:p w14:paraId="12FBC6A2" w14:textId="77777777" w:rsidR="00846763" w:rsidRPr="00680664" w:rsidRDefault="00846763" w:rsidP="00846763">
            <w:pPr>
              <w:spacing w:after="0" w:line="240" w:lineRule="auto"/>
              <w:rPr>
                <w:ins w:id="699" w:author="Alice MacQueen" w:date="2020-11-23T17:09:00Z"/>
                <w:rFonts w:ascii="Calibri" w:eastAsia="Times New Roman" w:hAnsi="Calibri" w:cs="Calibri"/>
                <w:color w:val="000000"/>
              </w:rPr>
            </w:pPr>
            <w:ins w:id="700" w:author="Alice MacQueen" w:date="2020-11-23T17:09:00Z">
              <w:r>
                <w:rPr>
                  <w:rFonts w:ascii="Calibri" w:hAnsi="Calibri" w:cs="Calibri"/>
                  <w:color w:val="000000"/>
                </w:rPr>
                <w:t>3.709±0.333</w:t>
              </w:r>
            </w:ins>
          </w:p>
        </w:tc>
        <w:tc>
          <w:tcPr>
            <w:tcW w:w="0" w:type="auto"/>
            <w:tcBorders>
              <w:top w:val="nil"/>
            </w:tcBorders>
            <w:shd w:val="pct15" w:color="auto" w:fill="auto"/>
            <w:noWrap/>
            <w:vAlign w:val="bottom"/>
          </w:tcPr>
          <w:p w14:paraId="5FFFF92F" w14:textId="183006BF" w:rsidR="00846763" w:rsidRPr="00680664" w:rsidRDefault="00846763" w:rsidP="00846763">
            <w:pPr>
              <w:spacing w:after="0" w:line="240" w:lineRule="auto"/>
              <w:rPr>
                <w:ins w:id="701" w:author="Alice MacQueen" w:date="2020-11-23T17:09:00Z"/>
                <w:rFonts w:ascii="Calibri" w:eastAsia="Times New Roman" w:hAnsi="Calibri" w:cs="Calibri"/>
                <w:color w:val="000000"/>
              </w:rPr>
            </w:pPr>
            <w:ins w:id="702" w:author="Alice MacQueen" w:date="2020-11-23T17:09:00Z">
              <w:r w:rsidRPr="00680664">
                <w:rPr>
                  <w:rFonts w:ascii="Calibri" w:eastAsia="Times New Roman" w:hAnsi="Calibri" w:cs="Calibri"/>
                  <w:color w:val="000000"/>
                </w:rPr>
                <w:t>0.0418</w:t>
              </w:r>
            </w:ins>
          </w:p>
        </w:tc>
      </w:tr>
      <w:tr w:rsidR="00846763" w:rsidRPr="00680664" w14:paraId="3F0E6B55" w14:textId="77777777" w:rsidTr="00846763">
        <w:trPr>
          <w:trHeight w:val="288"/>
          <w:jc w:val="center"/>
          <w:ins w:id="703" w:author="Alice MacQueen" w:date="2020-11-23T17:09:00Z"/>
        </w:trPr>
        <w:tc>
          <w:tcPr>
            <w:tcW w:w="0" w:type="auto"/>
            <w:vMerge/>
            <w:textDirection w:val="btLr"/>
          </w:tcPr>
          <w:p w14:paraId="0AD70C3B" w14:textId="77777777" w:rsidR="00846763" w:rsidRPr="00680664" w:rsidRDefault="00846763" w:rsidP="00846763">
            <w:pPr>
              <w:spacing w:after="0" w:line="240" w:lineRule="auto"/>
              <w:ind w:left="113" w:right="113"/>
              <w:jc w:val="right"/>
              <w:rPr>
                <w:ins w:id="70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6FCE303" w14:textId="77777777" w:rsidR="00846763" w:rsidRPr="00680664" w:rsidRDefault="00846763" w:rsidP="00846763">
            <w:pPr>
              <w:spacing w:after="0" w:line="240" w:lineRule="auto"/>
              <w:rPr>
                <w:ins w:id="705" w:author="Alice MacQueen" w:date="2020-11-23T17:09:00Z"/>
                <w:rFonts w:ascii="Calibri" w:eastAsia="Times New Roman" w:hAnsi="Calibri" w:cs="Calibri"/>
                <w:color w:val="000000"/>
              </w:rPr>
            </w:pPr>
            <w:ins w:id="706" w:author="Alice MacQueen" w:date="2020-11-23T17:09:00Z">
              <w:r w:rsidRPr="00680664">
                <w:rPr>
                  <w:rFonts w:ascii="Calibri" w:eastAsia="Times New Roman" w:hAnsi="Calibri" w:cs="Calibri"/>
                  <w:color w:val="000000"/>
                </w:rPr>
                <w:t>Sr</w:t>
              </w:r>
            </w:ins>
          </w:p>
        </w:tc>
        <w:tc>
          <w:tcPr>
            <w:tcW w:w="0" w:type="auto"/>
            <w:tcBorders>
              <w:top w:val="nil"/>
            </w:tcBorders>
            <w:shd w:val="pct15" w:color="auto" w:fill="auto"/>
            <w:noWrap/>
            <w:vAlign w:val="bottom"/>
          </w:tcPr>
          <w:p w14:paraId="5E9DD10A" w14:textId="77777777" w:rsidR="00846763" w:rsidRPr="00680664" w:rsidRDefault="00846763" w:rsidP="00846763">
            <w:pPr>
              <w:spacing w:after="0" w:line="240" w:lineRule="auto"/>
              <w:rPr>
                <w:ins w:id="707" w:author="Alice MacQueen" w:date="2020-11-23T17:09:00Z"/>
                <w:rFonts w:ascii="Calibri" w:eastAsia="Times New Roman" w:hAnsi="Calibri" w:cs="Calibri"/>
                <w:color w:val="000000"/>
              </w:rPr>
            </w:pPr>
            <w:ins w:id="708"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67695CA6" w14:textId="77777777" w:rsidR="00846763" w:rsidRPr="00680664" w:rsidRDefault="00846763" w:rsidP="00846763">
            <w:pPr>
              <w:spacing w:after="0" w:line="240" w:lineRule="auto"/>
              <w:rPr>
                <w:ins w:id="709" w:author="Alice MacQueen" w:date="2020-11-23T17:09:00Z"/>
                <w:rFonts w:ascii="Calibri" w:eastAsia="Times New Roman" w:hAnsi="Calibri" w:cs="Calibri"/>
                <w:color w:val="000000"/>
              </w:rPr>
            </w:pPr>
            <w:ins w:id="710" w:author="Alice MacQueen" w:date="2020-11-23T17:09:00Z">
              <w:r w:rsidRPr="00680664">
                <w:rPr>
                  <w:rFonts w:ascii="Calibri" w:eastAsia="Times New Roman" w:hAnsi="Calibri" w:cs="Calibri"/>
                  <w:color w:val="000000"/>
                </w:rPr>
                <w:t>9.093±0.575</w:t>
              </w:r>
            </w:ins>
          </w:p>
        </w:tc>
        <w:tc>
          <w:tcPr>
            <w:tcW w:w="0" w:type="auto"/>
            <w:tcBorders>
              <w:top w:val="nil"/>
            </w:tcBorders>
            <w:shd w:val="pct15" w:color="auto" w:fill="auto"/>
            <w:noWrap/>
            <w:vAlign w:val="bottom"/>
          </w:tcPr>
          <w:p w14:paraId="50143B59" w14:textId="77777777" w:rsidR="00846763" w:rsidRPr="00680664" w:rsidRDefault="00846763" w:rsidP="00846763">
            <w:pPr>
              <w:spacing w:after="0" w:line="240" w:lineRule="auto"/>
              <w:rPr>
                <w:ins w:id="711" w:author="Alice MacQueen" w:date="2020-11-23T17:09:00Z"/>
                <w:rFonts w:ascii="Calibri" w:eastAsia="Times New Roman" w:hAnsi="Calibri" w:cs="Calibri"/>
                <w:color w:val="000000"/>
              </w:rPr>
            </w:pPr>
            <w:ins w:id="712" w:author="Alice MacQueen" w:date="2020-11-23T17:09:00Z">
              <w:r w:rsidRPr="00680664">
                <w:rPr>
                  <w:rFonts w:ascii="Calibri" w:eastAsia="Times New Roman" w:hAnsi="Calibri" w:cs="Calibri"/>
                  <w:color w:val="000000"/>
                </w:rPr>
                <w:t>8.81±0.768</w:t>
              </w:r>
            </w:ins>
          </w:p>
        </w:tc>
        <w:tc>
          <w:tcPr>
            <w:tcW w:w="0" w:type="auto"/>
            <w:tcBorders>
              <w:top w:val="nil"/>
            </w:tcBorders>
            <w:shd w:val="pct15" w:color="auto" w:fill="auto"/>
            <w:noWrap/>
            <w:vAlign w:val="bottom"/>
          </w:tcPr>
          <w:p w14:paraId="3335A684" w14:textId="77777777" w:rsidR="00846763" w:rsidRPr="00680664" w:rsidRDefault="00846763" w:rsidP="00846763">
            <w:pPr>
              <w:spacing w:after="0" w:line="240" w:lineRule="auto"/>
              <w:rPr>
                <w:ins w:id="713" w:author="Alice MacQueen" w:date="2020-11-23T17:09:00Z"/>
                <w:rFonts w:ascii="Calibri" w:eastAsia="Times New Roman" w:hAnsi="Calibri" w:cs="Calibri"/>
                <w:color w:val="000000"/>
              </w:rPr>
            </w:pPr>
            <w:ins w:id="714" w:author="Alice MacQueen" w:date="2020-11-23T17:09:00Z">
              <w:r w:rsidRPr="00680664">
                <w:rPr>
                  <w:rFonts w:ascii="Calibri" w:eastAsia="Times New Roman" w:hAnsi="Calibri" w:cs="Calibri"/>
                  <w:color w:val="000000"/>
                </w:rPr>
                <w:t>6.27±0.221</w:t>
              </w:r>
            </w:ins>
          </w:p>
        </w:tc>
        <w:tc>
          <w:tcPr>
            <w:tcW w:w="0" w:type="auto"/>
            <w:tcBorders>
              <w:top w:val="nil"/>
            </w:tcBorders>
            <w:shd w:val="pct15" w:color="auto" w:fill="auto"/>
            <w:noWrap/>
            <w:vAlign w:val="bottom"/>
          </w:tcPr>
          <w:p w14:paraId="2C41DFFC" w14:textId="77777777" w:rsidR="00846763" w:rsidRPr="00680664" w:rsidRDefault="00846763" w:rsidP="00846763">
            <w:pPr>
              <w:spacing w:after="0" w:line="240" w:lineRule="auto"/>
              <w:rPr>
                <w:ins w:id="715" w:author="Alice MacQueen" w:date="2020-11-23T17:09:00Z"/>
                <w:rFonts w:ascii="Calibri" w:eastAsia="Times New Roman" w:hAnsi="Calibri" w:cs="Calibri"/>
                <w:color w:val="000000"/>
              </w:rPr>
            </w:pPr>
            <w:ins w:id="716" w:author="Alice MacQueen" w:date="2020-11-23T17:09:00Z">
              <w:r>
                <w:rPr>
                  <w:rFonts w:ascii="Calibri" w:hAnsi="Calibri" w:cs="Calibri"/>
                  <w:color w:val="000000"/>
                </w:rPr>
                <w:t>9.684±0.899</w:t>
              </w:r>
            </w:ins>
          </w:p>
        </w:tc>
        <w:tc>
          <w:tcPr>
            <w:tcW w:w="0" w:type="auto"/>
            <w:tcBorders>
              <w:top w:val="nil"/>
            </w:tcBorders>
            <w:shd w:val="pct15" w:color="auto" w:fill="auto"/>
            <w:noWrap/>
            <w:vAlign w:val="bottom"/>
          </w:tcPr>
          <w:p w14:paraId="763A8BB4" w14:textId="057F8849" w:rsidR="00846763" w:rsidRPr="00680664" w:rsidRDefault="00846763" w:rsidP="00846763">
            <w:pPr>
              <w:spacing w:after="0" w:line="240" w:lineRule="auto"/>
              <w:rPr>
                <w:ins w:id="717" w:author="Alice MacQueen" w:date="2020-11-23T17:09:00Z"/>
                <w:rFonts w:ascii="Calibri" w:eastAsia="Times New Roman" w:hAnsi="Calibri" w:cs="Calibri"/>
                <w:color w:val="000000"/>
              </w:rPr>
            </w:pPr>
            <w:ins w:id="718" w:author="Alice MacQueen" w:date="2020-11-23T17:09:00Z">
              <w:r w:rsidRPr="00680664">
                <w:rPr>
                  <w:rFonts w:ascii="Calibri" w:eastAsia="Times New Roman" w:hAnsi="Calibri" w:cs="Calibri"/>
                  <w:color w:val="000000"/>
                </w:rPr>
                <w:t>0.0011</w:t>
              </w:r>
            </w:ins>
          </w:p>
        </w:tc>
      </w:tr>
      <w:tr w:rsidR="00846763" w:rsidRPr="00680664" w14:paraId="5FA59C6F" w14:textId="77777777" w:rsidTr="00846763">
        <w:trPr>
          <w:trHeight w:val="288"/>
          <w:jc w:val="center"/>
          <w:ins w:id="719" w:author="Alice MacQueen" w:date="2020-11-23T17:09:00Z"/>
        </w:trPr>
        <w:tc>
          <w:tcPr>
            <w:tcW w:w="0" w:type="auto"/>
            <w:vMerge/>
            <w:textDirection w:val="btLr"/>
          </w:tcPr>
          <w:p w14:paraId="273867EF" w14:textId="77777777" w:rsidR="00846763" w:rsidRPr="00680664" w:rsidRDefault="00846763" w:rsidP="00846763">
            <w:pPr>
              <w:spacing w:after="0" w:line="240" w:lineRule="auto"/>
              <w:ind w:left="113" w:right="113"/>
              <w:jc w:val="right"/>
              <w:rPr>
                <w:ins w:id="72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9F7FD50" w14:textId="77777777" w:rsidR="00846763" w:rsidRPr="00680664" w:rsidRDefault="00846763" w:rsidP="00846763">
            <w:pPr>
              <w:spacing w:after="0" w:line="240" w:lineRule="auto"/>
              <w:rPr>
                <w:ins w:id="72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9BDB675" w14:textId="77777777" w:rsidR="00846763" w:rsidRPr="00680664" w:rsidRDefault="00846763" w:rsidP="00846763">
            <w:pPr>
              <w:spacing w:after="0" w:line="240" w:lineRule="auto"/>
              <w:rPr>
                <w:ins w:id="722" w:author="Alice MacQueen" w:date="2020-11-23T17:09:00Z"/>
                <w:rFonts w:ascii="Calibri" w:eastAsia="Times New Roman" w:hAnsi="Calibri" w:cs="Calibri"/>
                <w:color w:val="000000"/>
              </w:rPr>
            </w:pPr>
            <w:ins w:id="723"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7E0DA2E2" w14:textId="77777777" w:rsidR="00846763" w:rsidRPr="00680664" w:rsidRDefault="00846763" w:rsidP="00846763">
            <w:pPr>
              <w:spacing w:after="0" w:line="240" w:lineRule="auto"/>
              <w:rPr>
                <w:ins w:id="724" w:author="Alice MacQueen" w:date="2020-11-23T17:09:00Z"/>
                <w:rFonts w:ascii="Calibri" w:eastAsia="Times New Roman" w:hAnsi="Calibri" w:cs="Calibri"/>
                <w:color w:val="000000"/>
              </w:rPr>
            </w:pPr>
            <w:ins w:id="725" w:author="Alice MacQueen" w:date="2020-11-23T17:09:00Z">
              <w:r w:rsidRPr="00680664">
                <w:rPr>
                  <w:rFonts w:ascii="Calibri" w:eastAsia="Times New Roman" w:hAnsi="Calibri" w:cs="Calibri"/>
                  <w:color w:val="000000"/>
                </w:rPr>
                <w:t>6.362±0.263</w:t>
              </w:r>
            </w:ins>
          </w:p>
        </w:tc>
        <w:tc>
          <w:tcPr>
            <w:tcW w:w="0" w:type="auto"/>
            <w:tcBorders>
              <w:top w:val="nil"/>
            </w:tcBorders>
            <w:shd w:val="pct15" w:color="auto" w:fill="auto"/>
            <w:noWrap/>
            <w:vAlign w:val="bottom"/>
          </w:tcPr>
          <w:p w14:paraId="6C2EA605" w14:textId="77777777" w:rsidR="00846763" w:rsidRPr="00680664" w:rsidRDefault="00846763" w:rsidP="00846763">
            <w:pPr>
              <w:spacing w:after="0" w:line="240" w:lineRule="auto"/>
              <w:rPr>
                <w:ins w:id="726" w:author="Alice MacQueen" w:date="2020-11-23T17:09:00Z"/>
                <w:rFonts w:ascii="Calibri" w:eastAsia="Times New Roman" w:hAnsi="Calibri" w:cs="Calibri"/>
                <w:color w:val="000000"/>
              </w:rPr>
            </w:pPr>
            <w:ins w:id="727" w:author="Alice MacQueen" w:date="2020-11-23T17:09:00Z">
              <w:r w:rsidRPr="00680664">
                <w:rPr>
                  <w:rFonts w:ascii="Calibri" w:eastAsia="Times New Roman" w:hAnsi="Calibri" w:cs="Calibri"/>
                  <w:color w:val="000000"/>
                </w:rPr>
                <w:t>8.866±0.287</w:t>
              </w:r>
            </w:ins>
          </w:p>
        </w:tc>
        <w:tc>
          <w:tcPr>
            <w:tcW w:w="0" w:type="auto"/>
            <w:tcBorders>
              <w:top w:val="nil"/>
            </w:tcBorders>
            <w:shd w:val="pct15" w:color="auto" w:fill="auto"/>
            <w:noWrap/>
            <w:vAlign w:val="bottom"/>
          </w:tcPr>
          <w:p w14:paraId="54A3F9A3" w14:textId="77777777" w:rsidR="00846763" w:rsidRPr="00680664" w:rsidRDefault="00846763" w:rsidP="00846763">
            <w:pPr>
              <w:spacing w:after="0" w:line="240" w:lineRule="auto"/>
              <w:rPr>
                <w:ins w:id="728" w:author="Alice MacQueen" w:date="2020-11-23T17:09:00Z"/>
                <w:rFonts w:ascii="Calibri" w:eastAsia="Times New Roman" w:hAnsi="Calibri" w:cs="Calibri"/>
                <w:color w:val="000000"/>
              </w:rPr>
            </w:pPr>
            <w:ins w:id="729" w:author="Alice MacQueen" w:date="2020-11-23T17:09:00Z">
              <w:r w:rsidRPr="00680664">
                <w:rPr>
                  <w:rFonts w:ascii="Calibri" w:eastAsia="Times New Roman" w:hAnsi="Calibri" w:cs="Calibri"/>
                  <w:color w:val="000000"/>
                </w:rPr>
                <w:t>9.502±0.482</w:t>
              </w:r>
            </w:ins>
          </w:p>
        </w:tc>
        <w:tc>
          <w:tcPr>
            <w:tcW w:w="0" w:type="auto"/>
            <w:tcBorders>
              <w:top w:val="nil"/>
            </w:tcBorders>
            <w:shd w:val="pct15" w:color="auto" w:fill="auto"/>
            <w:noWrap/>
            <w:vAlign w:val="bottom"/>
          </w:tcPr>
          <w:p w14:paraId="31ACCABE" w14:textId="77777777" w:rsidR="00846763" w:rsidRPr="00680664" w:rsidRDefault="00846763" w:rsidP="00846763">
            <w:pPr>
              <w:spacing w:after="0" w:line="240" w:lineRule="auto"/>
              <w:rPr>
                <w:ins w:id="730" w:author="Alice MacQueen" w:date="2020-11-23T17:09:00Z"/>
                <w:rFonts w:ascii="Calibri" w:eastAsia="Times New Roman" w:hAnsi="Calibri" w:cs="Calibri"/>
                <w:color w:val="000000"/>
              </w:rPr>
            </w:pPr>
            <w:ins w:id="731" w:author="Alice MacQueen" w:date="2020-11-23T17:09:00Z">
              <w:r>
                <w:rPr>
                  <w:rFonts w:ascii="Calibri" w:hAnsi="Calibri" w:cs="Calibri"/>
                  <w:color w:val="000000"/>
                </w:rPr>
                <w:t>5.601±0.231</w:t>
              </w:r>
            </w:ins>
          </w:p>
        </w:tc>
        <w:tc>
          <w:tcPr>
            <w:tcW w:w="0" w:type="auto"/>
            <w:tcBorders>
              <w:top w:val="nil"/>
            </w:tcBorders>
            <w:shd w:val="pct15" w:color="auto" w:fill="auto"/>
            <w:noWrap/>
            <w:vAlign w:val="bottom"/>
          </w:tcPr>
          <w:p w14:paraId="4CEA9D69" w14:textId="77777777" w:rsidR="00846763" w:rsidRPr="00680664" w:rsidRDefault="00846763" w:rsidP="00846763">
            <w:pPr>
              <w:spacing w:after="0" w:line="240" w:lineRule="auto"/>
              <w:rPr>
                <w:ins w:id="732" w:author="Alice MacQueen" w:date="2020-11-23T17:09:00Z"/>
                <w:rFonts w:ascii="Calibri" w:eastAsia="Times New Roman" w:hAnsi="Calibri" w:cs="Calibri"/>
                <w:color w:val="000000"/>
              </w:rPr>
            </w:pPr>
            <w:ins w:id="733"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129E5BF7" w14:textId="77777777" w:rsidTr="00846763">
        <w:trPr>
          <w:trHeight w:val="288"/>
          <w:jc w:val="center"/>
          <w:ins w:id="734" w:author="Alice MacQueen" w:date="2020-11-23T17:09:00Z"/>
        </w:trPr>
        <w:tc>
          <w:tcPr>
            <w:tcW w:w="0" w:type="auto"/>
            <w:vMerge w:val="restart"/>
            <w:textDirection w:val="btLr"/>
          </w:tcPr>
          <w:p w14:paraId="6F6F3F9D" w14:textId="77777777" w:rsidR="00846763" w:rsidRPr="00680664" w:rsidRDefault="00846763" w:rsidP="00846763">
            <w:pPr>
              <w:spacing w:after="0" w:line="240" w:lineRule="auto"/>
              <w:ind w:left="113" w:right="113"/>
              <w:jc w:val="right"/>
              <w:rPr>
                <w:ins w:id="735" w:author="Alice MacQueen" w:date="2020-11-23T17:09:00Z"/>
                <w:rFonts w:ascii="Calibri" w:eastAsia="Times New Roman" w:hAnsi="Calibri" w:cs="Calibri"/>
                <w:color w:val="000000"/>
              </w:rPr>
            </w:pPr>
            <w:ins w:id="736" w:author="Alice MacQueen" w:date="2020-11-23T17:09:00Z">
              <w:r>
                <w:rPr>
                  <w:rFonts w:ascii="Calibri" w:eastAsia="Times New Roman" w:hAnsi="Calibri" w:cs="Calibri"/>
                  <w:color w:val="000000"/>
                </w:rPr>
                <w:t>micronutrient</w:t>
              </w:r>
            </w:ins>
          </w:p>
        </w:tc>
        <w:tc>
          <w:tcPr>
            <w:tcW w:w="0" w:type="auto"/>
            <w:shd w:val="clear" w:color="auto" w:fill="auto"/>
            <w:noWrap/>
            <w:vAlign w:val="bottom"/>
            <w:hideMark/>
          </w:tcPr>
          <w:p w14:paraId="19E85C74" w14:textId="77777777" w:rsidR="00846763" w:rsidRPr="00680664" w:rsidRDefault="00846763" w:rsidP="00846763">
            <w:pPr>
              <w:spacing w:after="0" w:line="240" w:lineRule="auto"/>
              <w:rPr>
                <w:ins w:id="737" w:author="Alice MacQueen" w:date="2020-11-23T17:09:00Z"/>
                <w:rFonts w:ascii="Calibri" w:eastAsia="Times New Roman" w:hAnsi="Calibri" w:cs="Calibri"/>
                <w:color w:val="000000"/>
              </w:rPr>
            </w:pPr>
          </w:p>
        </w:tc>
        <w:tc>
          <w:tcPr>
            <w:tcW w:w="0" w:type="auto"/>
            <w:shd w:val="clear" w:color="auto" w:fill="auto"/>
            <w:noWrap/>
            <w:vAlign w:val="bottom"/>
            <w:hideMark/>
          </w:tcPr>
          <w:p w14:paraId="022F8FB5" w14:textId="77777777" w:rsidR="00846763" w:rsidRPr="00680664" w:rsidRDefault="00846763" w:rsidP="00846763">
            <w:pPr>
              <w:spacing w:after="0" w:line="240" w:lineRule="auto"/>
              <w:rPr>
                <w:ins w:id="738" w:author="Alice MacQueen" w:date="2020-11-23T17:09:00Z"/>
                <w:rFonts w:ascii="Calibri" w:eastAsia="Times New Roman" w:hAnsi="Calibri" w:cs="Calibri"/>
                <w:color w:val="000000"/>
              </w:rPr>
            </w:pPr>
            <w:ins w:id="739"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hideMark/>
          </w:tcPr>
          <w:p w14:paraId="75A8C3C1" w14:textId="77777777" w:rsidR="00846763" w:rsidRPr="00680664" w:rsidRDefault="00846763" w:rsidP="00846763">
            <w:pPr>
              <w:spacing w:after="0" w:line="240" w:lineRule="auto"/>
              <w:rPr>
                <w:ins w:id="740" w:author="Alice MacQueen" w:date="2020-11-23T17:09:00Z"/>
                <w:rFonts w:ascii="Calibri" w:eastAsia="Times New Roman" w:hAnsi="Calibri" w:cs="Calibri"/>
                <w:color w:val="000000"/>
              </w:rPr>
            </w:pPr>
            <w:ins w:id="741" w:author="Alice MacQueen" w:date="2020-11-23T17:09:00Z">
              <w:r w:rsidRPr="00680664">
                <w:rPr>
                  <w:rFonts w:ascii="Calibri" w:eastAsia="Times New Roman" w:hAnsi="Calibri" w:cs="Calibri"/>
                  <w:color w:val="000000"/>
                </w:rPr>
                <w:t>3.417±0.247</w:t>
              </w:r>
            </w:ins>
          </w:p>
        </w:tc>
        <w:tc>
          <w:tcPr>
            <w:tcW w:w="0" w:type="auto"/>
            <w:shd w:val="clear" w:color="auto" w:fill="auto"/>
            <w:noWrap/>
            <w:vAlign w:val="bottom"/>
            <w:hideMark/>
          </w:tcPr>
          <w:p w14:paraId="666ABB60" w14:textId="77777777" w:rsidR="00846763" w:rsidRPr="00680664" w:rsidRDefault="00846763" w:rsidP="00846763">
            <w:pPr>
              <w:spacing w:after="0" w:line="240" w:lineRule="auto"/>
              <w:rPr>
                <w:ins w:id="742" w:author="Alice MacQueen" w:date="2020-11-23T17:09:00Z"/>
                <w:rFonts w:ascii="Calibri" w:eastAsia="Times New Roman" w:hAnsi="Calibri" w:cs="Calibri"/>
                <w:color w:val="000000"/>
              </w:rPr>
            </w:pPr>
            <w:ins w:id="743" w:author="Alice MacQueen" w:date="2020-11-23T17:09:00Z">
              <w:r w:rsidRPr="00680664">
                <w:rPr>
                  <w:rFonts w:ascii="Calibri" w:eastAsia="Times New Roman" w:hAnsi="Calibri" w:cs="Calibri"/>
                  <w:color w:val="000000"/>
                </w:rPr>
                <w:t>4.12±1.188</w:t>
              </w:r>
            </w:ins>
          </w:p>
        </w:tc>
        <w:tc>
          <w:tcPr>
            <w:tcW w:w="0" w:type="auto"/>
            <w:shd w:val="clear" w:color="auto" w:fill="auto"/>
            <w:noWrap/>
            <w:vAlign w:val="bottom"/>
            <w:hideMark/>
          </w:tcPr>
          <w:p w14:paraId="27A330D0" w14:textId="77777777" w:rsidR="00846763" w:rsidRPr="00680664" w:rsidRDefault="00846763" w:rsidP="00846763">
            <w:pPr>
              <w:spacing w:after="0" w:line="240" w:lineRule="auto"/>
              <w:rPr>
                <w:ins w:id="744" w:author="Alice MacQueen" w:date="2020-11-23T17:09:00Z"/>
                <w:rFonts w:ascii="Calibri" w:eastAsia="Times New Roman" w:hAnsi="Calibri" w:cs="Calibri"/>
                <w:color w:val="000000"/>
              </w:rPr>
            </w:pPr>
            <w:ins w:id="745" w:author="Alice MacQueen" w:date="2020-11-23T17:09:00Z">
              <w:r w:rsidRPr="00680664">
                <w:rPr>
                  <w:rFonts w:ascii="Calibri" w:eastAsia="Times New Roman" w:hAnsi="Calibri" w:cs="Calibri"/>
                  <w:color w:val="000000"/>
                </w:rPr>
                <w:t>3.294±0.431</w:t>
              </w:r>
            </w:ins>
          </w:p>
        </w:tc>
        <w:tc>
          <w:tcPr>
            <w:tcW w:w="0" w:type="auto"/>
            <w:shd w:val="clear" w:color="auto" w:fill="auto"/>
            <w:noWrap/>
            <w:vAlign w:val="bottom"/>
            <w:hideMark/>
          </w:tcPr>
          <w:p w14:paraId="3A94545C" w14:textId="77777777" w:rsidR="00846763" w:rsidRPr="00680664" w:rsidRDefault="00846763" w:rsidP="00846763">
            <w:pPr>
              <w:spacing w:after="0" w:line="240" w:lineRule="auto"/>
              <w:rPr>
                <w:ins w:id="746" w:author="Alice MacQueen" w:date="2020-11-23T17:09:00Z"/>
                <w:rFonts w:ascii="Calibri" w:eastAsia="Times New Roman" w:hAnsi="Calibri" w:cs="Calibri"/>
                <w:color w:val="000000"/>
              </w:rPr>
            </w:pPr>
            <w:ins w:id="747" w:author="Alice MacQueen" w:date="2020-11-23T17:09:00Z">
              <w:r>
                <w:rPr>
                  <w:rFonts w:ascii="Calibri" w:hAnsi="Calibri" w:cs="Calibri"/>
                  <w:color w:val="000000"/>
                </w:rPr>
                <w:t>3.32±0.502</w:t>
              </w:r>
            </w:ins>
          </w:p>
        </w:tc>
        <w:tc>
          <w:tcPr>
            <w:tcW w:w="0" w:type="auto"/>
            <w:shd w:val="clear" w:color="auto" w:fill="auto"/>
            <w:noWrap/>
            <w:vAlign w:val="bottom"/>
            <w:hideMark/>
          </w:tcPr>
          <w:p w14:paraId="67751B1F" w14:textId="77777777" w:rsidR="00846763" w:rsidRPr="00680664" w:rsidRDefault="00846763" w:rsidP="00846763">
            <w:pPr>
              <w:spacing w:after="0" w:line="240" w:lineRule="auto"/>
              <w:rPr>
                <w:ins w:id="748" w:author="Alice MacQueen" w:date="2020-11-23T17:09:00Z"/>
                <w:rFonts w:ascii="Calibri" w:eastAsia="Times New Roman" w:hAnsi="Calibri" w:cs="Calibri"/>
                <w:color w:val="000000"/>
              </w:rPr>
            </w:pPr>
            <w:ins w:id="749" w:author="Alice MacQueen" w:date="2020-11-23T17:09:00Z">
              <w:r w:rsidRPr="00680664">
                <w:rPr>
                  <w:rFonts w:ascii="Calibri" w:eastAsia="Times New Roman" w:hAnsi="Calibri" w:cs="Calibri"/>
                  <w:color w:val="000000"/>
                </w:rPr>
                <w:t>0.9330</w:t>
              </w:r>
            </w:ins>
          </w:p>
        </w:tc>
      </w:tr>
      <w:tr w:rsidR="00846763" w:rsidRPr="00680664" w14:paraId="663EAB52" w14:textId="77777777" w:rsidTr="00846763">
        <w:trPr>
          <w:trHeight w:val="288"/>
          <w:jc w:val="center"/>
          <w:ins w:id="750" w:author="Alice MacQueen" w:date="2020-11-23T17:09:00Z"/>
        </w:trPr>
        <w:tc>
          <w:tcPr>
            <w:tcW w:w="0" w:type="auto"/>
            <w:vMerge/>
            <w:textDirection w:val="btLr"/>
          </w:tcPr>
          <w:p w14:paraId="603AD531" w14:textId="77777777" w:rsidR="00846763" w:rsidRPr="00680664" w:rsidRDefault="00846763" w:rsidP="00846763">
            <w:pPr>
              <w:spacing w:after="0" w:line="240" w:lineRule="auto"/>
              <w:ind w:left="113" w:right="113"/>
              <w:jc w:val="right"/>
              <w:rPr>
                <w:ins w:id="751" w:author="Alice MacQueen" w:date="2020-11-23T17:09:00Z"/>
                <w:rFonts w:ascii="Calibri" w:eastAsia="Times New Roman" w:hAnsi="Calibri" w:cs="Calibri"/>
                <w:color w:val="000000"/>
              </w:rPr>
            </w:pPr>
          </w:p>
        </w:tc>
        <w:tc>
          <w:tcPr>
            <w:tcW w:w="0" w:type="auto"/>
            <w:shd w:val="clear" w:color="auto" w:fill="auto"/>
            <w:noWrap/>
            <w:vAlign w:val="bottom"/>
            <w:hideMark/>
          </w:tcPr>
          <w:p w14:paraId="4C11970F" w14:textId="77777777" w:rsidR="00846763" w:rsidRPr="00680664" w:rsidRDefault="00846763" w:rsidP="00846763">
            <w:pPr>
              <w:spacing w:after="0" w:line="240" w:lineRule="auto"/>
              <w:rPr>
                <w:ins w:id="752" w:author="Alice MacQueen" w:date="2020-11-23T17:09:00Z"/>
                <w:rFonts w:ascii="Calibri" w:eastAsia="Times New Roman" w:hAnsi="Calibri" w:cs="Calibri"/>
                <w:color w:val="000000"/>
              </w:rPr>
            </w:pPr>
            <w:ins w:id="753" w:author="Alice MacQueen" w:date="2020-11-23T17:09:00Z">
              <w:r w:rsidRPr="00680664">
                <w:rPr>
                  <w:rFonts w:ascii="Calibri" w:eastAsia="Times New Roman" w:hAnsi="Calibri" w:cs="Calibri"/>
                  <w:color w:val="000000"/>
                </w:rPr>
                <w:t>B</w:t>
              </w:r>
            </w:ins>
          </w:p>
        </w:tc>
        <w:tc>
          <w:tcPr>
            <w:tcW w:w="0" w:type="auto"/>
            <w:shd w:val="clear" w:color="auto" w:fill="auto"/>
            <w:noWrap/>
            <w:vAlign w:val="bottom"/>
            <w:hideMark/>
          </w:tcPr>
          <w:p w14:paraId="59DD079E" w14:textId="77777777" w:rsidR="00846763" w:rsidRPr="00680664" w:rsidRDefault="00846763" w:rsidP="00846763">
            <w:pPr>
              <w:spacing w:after="0" w:line="240" w:lineRule="auto"/>
              <w:rPr>
                <w:ins w:id="754" w:author="Alice MacQueen" w:date="2020-11-23T17:09:00Z"/>
                <w:rFonts w:ascii="Calibri" w:eastAsia="Times New Roman" w:hAnsi="Calibri" w:cs="Calibri"/>
                <w:color w:val="000000"/>
              </w:rPr>
            </w:pPr>
            <w:ins w:id="755"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hideMark/>
          </w:tcPr>
          <w:p w14:paraId="0F7A2B31" w14:textId="77777777" w:rsidR="00846763" w:rsidRPr="00680664" w:rsidRDefault="00846763" w:rsidP="00846763">
            <w:pPr>
              <w:spacing w:after="0" w:line="240" w:lineRule="auto"/>
              <w:rPr>
                <w:ins w:id="756" w:author="Alice MacQueen" w:date="2020-11-23T17:09:00Z"/>
                <w:rFonts w:ascii="Calibri" w:eastAsia="Times New Roman" w:hAnsi="Calibri" w:cs="Calibri"/>
                <w:color w:val="000000"/>
              </w:rPr>
            </w:pPr>
            <w:ins w:id="757" w:author="Alice MacQueen" w:date="2020-11-23T17:09:00Z">
              <w:r w:rsidRPr="00680664">
                <w:rPr>
                  <w:rFonts w:ascii="Calibri" w:eastAsia="Times New Roman" w:hAnsi="Calibri" w:cs="Calibri"/>
                  <w:color w:val="000000"/>
                </w:rPr>
                <w:t>3.402±0.704</w:t>
              </w:r>
            </w:ins>
          </w:p>
        </w:tc>
        <w:tc>
          <w:tcPr>
            <w:tcW w:w="0" w:type="auto"/>
            <w:shd w:val="clear" w:color="auto" w:fill="auto"/>
            <w:noWrap/>
            <w:vAlign w:val="bottom"/>
            <w:hideMark/>
          </w:tcPr>
          <w:p w14:paraId="5CD7B4C4" w14:textId="77777777" w:rsidR="00846763" w:rsidRPr="00680664" w:rsidRDefault="00846763" w:rsidP="00846763">
            <w:pPr>
              <w:spacing w:after="0" w:line="240" w:lineRule="auto"/>
              <w:rPr>
                <w:ins w:id="758" w:author="Alice MacQueen" w:date="2020-11-23T17:09:00Z"/>
                <w:rFonts w:ascii="Calibri" w:eastAsia="Times New Roman" w:hAnsi="Calibri" w:cs="Calibri"/>
                <w:color w:val="000000"/>
              </w:rPr>
            </w:pPr>
            <w:ins w:id="759" w:author="Alice MacQueen" w:date="2020-11-23T17:09:00Z">
              <w:r w:rsidRPr="00680664">
                <w:rPr>
                  <w:rFonts w:ascii="Calibri" w:eastAsia="Times New Roman" w:hAnsi="Calibri" w:cs="Calibri"/>
                  <w:color w:val="000000"/>
                </w:rPr>
                <w:t>3.196±0.673</w:t>
              </w:r>
            </w:ins>
          </w:p>
        </w:tc>
        <w:tc>
          <w:tcPr>
            <w:tcW w:w="0" w:type="auto"/>
            <w:shd w:val="clear" w:color="auto" w:fill="auto"/>
            <w:noWrap/>
            <w:vAlign w:val="bottom"/>
            <w:hideMark/>
          </w:tcPr>
          <w:p w14:paraId="5A3EA55C" w14:textId="77777777" w:rsidR="00846763" w:rsidRPr="00680664" w:rsidRDefault="00846763" w:rsidP="00846763">
            <w:pPr>
              <w:spacing w:after="0" w:line="240" w:lineRule="auto"/>
              <w:rPr>
                <w:ins w:id="760" w:author="Alice MacQueen" w:date="2020-11-23T17:09:00Z"/>
                <w:rFonts w:ascii="Calibri" w:eastAsia="Times New Roman" w:hAnsi="Calibri" w:cs="Calibri"/>
                <w:color w:val="000000"/>
              </w:rPr>
            </w:pPr>
            <w:ins w:id="761" w:author="Alice MacQueen" w:date="2020-11-23T17:09:00Z">
              <w:r w:rsidRPr="00680664">
                <w:rPr>
                  <w:rFonts w:ascii="Calibri" w:eastAsia="Times New Roman" w:hAnsi="Calibri" w:cs="Calibri"/>
                  <w:color w:val="000000"/>
                </w:rPr>
                <w:t>3.319±2.247</w:t>
              </w:r>
            </w:ins>
          </w:p>
        </w:tc>
        <w:tc>
          <w:tcPr>
            <w:tcW w:w="0" w:type="auto"/>
            <w:shd w:val="clear" w:color="auto" w:fill="auto"/>
            <w:noWrap/>
            <w:vAlign w:val="bottom"/>
            <w:hideMark/>
          </w:tcPr>
          <w:p w14:paraId="305A9250" w14:textId="77777777" w:rsidR="00846763" w:rsidRPr="00680664" w:rsidRDefault="00846763" w:rsidP="00846763">
            <w:pPr>
              <w:spacing w:after="0" w:line="240" w:lineRule="auto"/>
              <w:rPr>
                <w:ins w:id="762" w:author="Alice MacQueen" w:date="2020-11-23T17:09:00Z"/>
                <w:rFonts w:ascii="Calibri" w:eastAsia="Times New Roman" w:hAnsi="Calibri" w:cs="Calibri"/>
                <w:color w:val="000000"/>
              </w:rPr>
            </w:pPr>
            <w:ins w:id="763" w:author="Alice MacQueen" w:date="2020-11-23T17:09:00Z">
              <w:r>
                <w:rPr>
                  <w:rFonts w:ascii="Calibri" w:hAnsi="Calibri" w:cs="Calibri"/>
                  <w:color w:val="000000"/>
                </w:rPr>
                <w:t>2.476±0.273</w:t>
              </w:r>
            </w:ins>
          </w:p>
        </w:tc>
        <w:tc>
          <w:tcPr>
            <w:tcW w:w="0" w:type="auto"/>
            <w:shd w:val="clear" w:color="auto" w:fill="auto"/>
            <w:noWrap/>
            <w:vAlign w:val="bottom"/>
            <w:hideMark/>
          </w:tcPr>
          <w:p w14:paraId="1DABE360" w14:textId="77777777" w:rsidR="00846763" w:rsidRPr="00680664" w:rsidRDefault="00846763" w:rsidP="00846763">
            <w:pPr>
              <w:spacing w:after="0" w:line="240" w:lineRule="auto"/>
              <w:rPr>
                <w:ins w:id="764" w:author="Alice MacQueen" w:date="2020-11-23T17:09:00Z"/>
                <w:rFonts w:ascii="Calibri" w:eastAsia="Times New Roman" w:hAnsi="Calibri" w:cs="Calibri"/>
                <w:color w:val="000000"/>
              </w:rPr>
            </w:pPr>
            <w:ins w:id="765" w:author="Alice MacQueen" w:date="2020-11-23T17:09:00Z">
              <w:r w:rsidRPr="00680664">
                <w:rPr>
                  <w:rFonts w:ascii="Calibri" w:eastAsia="Times New Roman" w:hAnsi="Calibri" w:cs="Calibri"/>
                  <w:color w:val="000000"/>
                </w:rPr>
                <w:t>0.6658</w:t>
              </w:r>
            </w:ins>
          </w:p>
        </w:tc>
      </w:tr>
      <w:tr w:rsidR="00846763" w:rsidRPr="00680664" w14:paraId="69D99FF3" w14:textId="77777777" w:rsidTr="00846763">
        <w:trPr>
          <w:trHeight w:val="288"/>
          <w:jc w:val="center"/>
          <w:ins w:id="766" w:author="Alice MacQueen" w:date="2020-11-23T17:09:00Z"/>
        </w:trPr>
        <w:tc>
          <w:tcPr>
            <w:tcW w:w="0" w:type="auto"/>
            <w:vMerge/>
            <w:textDirection w:val="btLr"/>
          </w:tcPr>
          <w:p w14:paraId="0D3F53A4" w14:textId="77777777" w:rsidR="00846763" w:rsidRPr="00680664" w:rsidRDefault="00846763" w:rsidP="00846763">
            <w:pPr>
              <w:spacing w:after="0" w:line="240" w:lineRule="auto"/>
              <w:ind w:left="113" w:right="113"/>
              <w:jc w:val="right"/>
              <w:rPr>
                <w:ins w:id="767"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hideMark/>
          </w:tcPr>
          <w:p w14:paraId="51786ECD" w14:textId="77777777" w:rsidR="00846763" w:rsidRPr="00680664" w:rsidRDefault="00846763" w:rsidP="00846763">
            <w:pPr>
              <w:spacing w:after="0" w:line="240" w:lineRule="auto"/>
              <w:rPr>
                <w:ins w:id="768"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hideMark/>
          </w:tcPr>
          <w:p w14:paraId="143F9F78" w14:textId="77777777" w:rsidR="00846763" w:rsidRPr="00680664" w:rsidRDefault="00846763" w:rsidP="00846763">
            <w:pPr>
              <w:spacing w:after="0" w:line="240" w:lineRule="auto"/>
              <w:rPr>
                <w:ins w:id="769" w:author="Alice MacQueen" w:date="2020-11-23T17:09:00Z"/>
                <w:rFonts w:ascii="Calibri" w:eastAsia="Times New Roman" w:hAnsi="Calibri" w:cs="Calibri"/>
                <w:color w:val="000000"/>
              </w:rPr>
            </w:pPr>
            <w:ins w:id="770"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hideMark/>
          </w:tcPr>
          <w:p w14:paraId="67D56EC5" w14:textId="77777777" w:rsidR="00846763" w:rsidRPr="00680664" w:rsidRDefault="00846763" w:rsidP="00846763">
            <w:pPr>
              <w:spacing w:after="0" w:line="240" w:lineRule="auto"/>
              <w:rPr>
                <w:ins w:id="771" w:author="Alice MacQueen" w:date="2020-11-23T17:09:00Z"/>
                <w:rFonts w:ascii="Calibri" w:eastAsia="Times New Roman" w:hAnsi="Calibri" w:cs="Calibri"/>
                <w:color w:val="000000"/>
              </w:rPr>
            </w:pPr>
            <w:ins w:id="772" w:author="Alice MacQueen" w:date="2020-11-23T17:09:00Z">
              <w:r w:rsidRPr="00680664">
                <w:rPr>
                  <w:rFonts w:ascii="Calibri" w:eastAsia="Times New Roman" w:hAnsi="Calibri" w:cs="Calibri"/>
                  <w:color w:val="000000"/>
                </w:rPr>
                <w:t>4.925±0.421</w:t>
              </w:r>
            </w:ins>
          </w:p>
        </w:tc>
        <w:tc>
          <w:tcPr>
            <w:tcW w:w="0" w:type="auto"/>
            <w:tcBorders>
              <w:bottom w:val="nil"/>
            </w:tcBorders>
            <w:shd w:val="clear" w:color="auto" w:fill="auto"/>
            <w:noWrap/>
            <w:vAlign w:val="bottom"/>
            <w:hideMark/>
          </w:tcPr>
          <w:p w14:paraId="020773E8" w14:textId="77777777" w:rsidR="00846763" w:rsidRPr="00680664" w:rsidRDefault="00846763" w:rsidP="00846763">
            <w:pPr>
              <w:spacing w:after="0" w:line="240" w:lineRule="auto"/>
              <w:rPr>
                <w:ins w:id="773" w:author="Alice MacQueen" w:date="2020-11-23T17:09:00Z"/>
                <w:rFonts w:ascii="Calibri" w:eastAsia="Times New Roman" w:hAnsi="Calibri" w:cs="Calibri"/>
                <w:color w:val="000000"/>
              </w:rPr>
            </w:pPr>
            <w:ins w:id="774" w:author="Alice MacQueen" w:date="2020-11-23T17:09:00Z">
              <w:r w:rsidRPr="00680664">
                <w:rPr>
                  <w:rFonts w:ascii="Calibri" w:eastAsia="Times New Roman" w:hAnsi="Calibri" w:cs="Calibri"/>
                  <w:color w:val="000000"/>
                </w:rPr>
                <w:t>7.211±0.432</w:t>
              </w:r>
            </w:ins>
          </w:p>
        </w:tc>
        <w:tc>
          <w:tcPr>
            <w:tcW w:w="0" w:type="auto"/>
            <w:tcBorders>
              <w:bottom w:val="nil"/>
            </w:tcBorders>
            <w:shd w:val="clear" w:color="auto" w:fill="auto"/>
            <w:noWrap/>
            <w:vAlign w:val="bottom"/>
            <w:hideMark/>
          </w:tcPr>
          <w:p w14:paraId="72F633D1" w14:textId="77777777" w:rsidR="00846763" w:rsidRPr="00680664" w:rsidRDefault="00846763" w:rsidP="00846763">
            <w:pPr>
              <w:spacing w:after="0" w:line="240" w:lineRule="auto"/>
              <w:rPr>
                <w:ins w:id="775" w:author="Alice MacQueen" w:date="2020-11-23T17:09:00Z"/>
                <w:rFonts w:ascii="Calibri" w:eastAsia="Times New Roman" w:hAnsi="Calibri" w:cs="Calibri"/>
                <w:color w:val="000000"/>
              </w:rPr>
            </w:pPr>
            <w:ins w:id="776" w:author="Alice MacQueen" w:date="2020-11-23T17:09:00Z">
              <w:r w:rsidRPr="00680664">
                <w:rPr>
                  <w:rFonts w:ascii="Calibri" w:eastAsia="Times New Roman" w:hAnsi="Calibri" w:cs="Calibri"/>
                  <w:color w:val="000000"/>
                </w:rPr>
                <w:t>6.852±0.537</w:t>
              </w:r>
            </w:ins>
          </w:p>
        </w:tc>
        <w:tc>
          <w:tcPr>
            <w:tcW w:w="0" w:type="auto"/>
            <w:tcBorders>
              <w:bottom w:val="nil"/>
            </w:tcBorders>
            <w:shd w:val="clear" w:color="auto" w:fill="auto"/>
            <w:noWrap/>
            <w:vAlign w:val="bottom"/>
            <w:hideMark/>
          </w:tcPr>
          <w:p w14:paraId="6A2EBD08" w14:textId="77777777" w:rsidR="00846763" w:rsidRPr="00680664" w:rsidRDefault="00846763" w:rsidP="00846763">
            <w:pPr>
              <w:spacing w:after="0" w:line="240" w:lineRule="auto"/>
              <w:rPr>
                <w:ins w:id="777" w:author="Alice MacQueen" w:date="2020-11-23T17:09:00Z"/>
                <w:rFonts w:ascii="Calibri" w:eastAsia="Times New Roman" w:hAnsi="Calibri" w:cs="Calibri"/>
                <w:color w:val="000000"/>
              </w:rPr>
            </w:pPr>
            <w:ins w:id="778" w:author="Alice MacQueen" w:date="2020-11-23T17:09:00Z">
              <w:r>
                <w:rPr>
                  <w:rFonts w:ascii="Calibri" w:hAnsi="Calibri" w:cs="Calibri"/>
                  <w:color w:val="000000"/>
                </w:rPr>
                <w:t>4.402±0.319</w:t>
              </w:r>
            </w:ins>
          </w:p>
        </w:tc>
        <w:tc>
          <w:tcPr>
            <w:tcW w:w="0" w:type="auto"/>
            <w:tcBorders>
              <w:bottom w:val="nil"/>
            </w:tcBorders>
            <w:shd w:val="clear" w:color="auto" w:fill="auto"/>
            <w:noWrap/>
            <w:vAlign w:val="bottom"/>
            <w:hideMark/>
          </w:tcPr>
          <w:p w14:paraId="1E16C03D" w14:textId="77777777" w:rsidR="00846763" w:rsidRPr="00680664" w:rsidRDefault="00846763" w:rsidP="00846763">
            <w:pPr>
              <w:spacing w:after="0" w:line="240" w:lineRule="auto"/>
              <w:rPr>
                <w:ins w:id="779" w:author="Alice MacQueen" w:date="2020-11-23T17:09:00Z"/>
                <w:rFonts w:ascii="Calibri" w:eastAsia="Times New Roman" w:hAnsi="Calibri" w:cs="Calibri"/>
                <w:color w:val="000000"/>
              </w:rPr>
            </w:pPr>
            <w:ins w:id="780" w:author="Alice MacQueen" w:date="2020-11-23T17:09:00Z">
              <w:r w:rsidRPr="00680664">
                <w:rPr>
                  <w:rFonts w:ascii="Calibri" w:eastAsia="Times New Roman" w:hAnsi="Calibri" w:cs="Calibri"/>
                  <w:color w:val="000000"/>
                </w:rPr>
                <w:t>0.0005</w:t>
              </w:r>
              <w:r>
                <w:rPr>
                  <w:rFonts w:ascii="Calibri" w:eastAsia="Times New Roman" w:hAnsi="Calibri" w:cs="Calibri"/>
                  <w:color w:val="000000"/>
                </w:rPr>
                <w:t>*</w:t>
              </w:r>
            </w:ins>
          </w:p>
        </w:tc>
      </w:tr>
      <w:tr w:rsidR="00846763" w:rsidRPr="00680664" w14:paraId="0EC3528F" w14:textId="77777777" w:rsidTr="00846763">
        <w:trPr>
          <w:trHeight w:val="288"/>
          <w:jc w:val="center"/>
          <w:ins w:id="781" w:author="Alice MacQueen" w:date="2020-11-23T17:09:00Z"/>
        </w:trPr>
        <w:tc>
          <w:tcPr>
            <w:tcW w:w="0" w:type="auto"/>
            <w:vMerge/>
            <w:textDirection w:val="btLr"/>
          </w:tcPr>
          <w:p w14:paraId="5CDA2B88" w14:textId="77777777" w:rsidR="00846763" w:rsidRPr="00680664" w:rsidRDefault="00846763" w:rsidP="00846763">
            <w:pPr>
              <w:spacing w:after="0" w:line="240" w:lineRule="auto"/>
              <w:ind w:left="113" w:right="113"/>
              <w:jc w:val="right"/>
              <w:rPr>
                <w:ins w:id="78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8C4DCB8" w14:textId="77777777" w:rsidR="00846763" w:rsidRPr="00680664" w:rsidRDefault="00846763" w:rsidP="00846763">
            <w:pPr>
              <w:spacing w:after="0" w:line="240" w:lineRule="auto"/>
              <w:rPr>
                <w:ins w:id="78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354504A" w14:textId="77777777" w:rsidR="00846763" w:rsidRPr="00680664" w:rsidRDefault="00846763" w:rsidP="00846763">
            <w:pPr>
              <w:spacing w:after="0" w:line="240" w:lineRule="auto"/>
              <w:rPr>
                <w:ins w:id="784" w:author="Alice MacQueen" w:date="2020-11-23T17:09:00Z"/>
                <w:rFonts w:ascii="Calibri" w:eastAsia="Times New Roman" w:hAnsi="Calibri" w:cs="Calibri"/>
                <w:color w:val="000000"/>
              </w:rPr>
            </w:pPr>
            <w:ins w:id="785"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049911BC" w14:textId="77777777" w:rsidR="00846763" w:rsidRPr="00680664" w:rsidRDefault="00846763" w:rsidP="00846763">
            <w:pPr>
              <w:spacing w:after="0" w:line="240" w:lineRule="auto"/>
              <w:rPr>
                <w:ins w:id="786" w:author="Alice MacQueen" w:date="2020-11-23T17:09:00Z"/>
                <w:rFonts w:ascii="Calibri" w:eastAsia="Times New Roman" w:hAnsi="Calibri" w:cs="Calibri"/>
                <w:color w:val="000000"/>
              </w:rPr>
            </w:pPr>
            <w:ins w:id="787" w:author="Alice MacQueen" w:date="2020-11-23T17:09:00Z">
              <w:r w:rsidRPr="00680664">
                <w:rPr>
                  <w:rFonts w:ascii="Calibri" w:eastAsia="Times New Roman" w:hAnsi="Calibri" w:cs="Calibri"/>
                  <w:color w:val="000000"/>
                </w:rPr>
                <w:t>0.029±0.002</w:t>
              </w:r>
            </w:ins>
          </w:p>
        </w:tc>
        <w:tc>
          <w:tcPr>
            <w:tcW w:w="0" w:type="auto"/>
            <w:tcBorders>
              <w:top w:val="nil"/>
            </w:tcBorders>
            <w:shd w:val="pct15" w:color="auto" w:fill="auto"/>
            <w:noWrap/>
            <w:vAlign w:val="bottom"/>
          </w:tcPr>
          <w:p w14:paraId="7F4A0DAB" w14:textId="77777777" w:rsidR="00846763" w:rsidRPr="00680664" w:rsidRDefault="00846763" w:rsidP="00846763">
            <w:pPr>
              <w:spacing w:after="0" w:line="240" w:lineRule="auto"/>
              <w:rPr>
                <w:ins w:id="788" w:author="Alice MacQueen" w:date="2020-11-23T17:09:00Z"/>
                <w:rFonts w:ascii="Calibri" w:eastAsia="Times New Roman" w:hAnsi="Calibri" w:cs="Calibri"/>
                <w:color w:val="000000"/>
              </w:rPr>
            </w:pPr>
            <w:ins w:id="789" w:author="Alice MacQueen" w:date="2020-11-23T17:09:00Z">
              <w:r w:rsidRPr="00680664">
                <w:rPr>
                  <w:rFonts w:ascii="Calibri" w:eastAsia="Times New Roman" w:hAnsi="Calibri" w:cs="Calibri"/>
                  <w:color w:val="000000"/>
                </w:rPr>
                <w:t>0.066±0.016</w:t>
              </w:r>
            </w:ins>
          </w:p>
        </w:tc>
        <w:tc>
          <w:tcPr>
            <w:tcW w:w="0" w:type="auto"/>
            <w:tcBorders>
              <w:top w:val="nil"/>
            </w:tcBorders>
            <w:shd w:val="pct15" w:color="auto" w:fill="auto"/>
            <w:noWrap/>
            <w:vAlign w:val="bottom"/>
          </w:tcPr>
          <w:p w14:paraId="56FB580C" w14:textId="77777777" w:rsidR="00846763" w:rsidRPr="00680664" w:rsidRDefault="00846763" w:rsidP="00846763">
            <w:pPr>
              <w:spacing w:after="0" w:line="240" w:lineRule="auto"/>
              <w:rPr>
                <w:ins w:id="790" w:author="Alice MacQueen" w:date="2020-11-23T17:09:00Z"/>
                <w:rFonts w:ascii="Calibri" w:eastAsia="Times New Roman" w:hAnsi="Calibri" w:cs="Calibri"/>
                <w:color w:val="000000"/>
              </w:rPr>
            </w:pPr>
            <w:ins w:id="791" w:author="Alice MacQueen" w:date="2020-11-23T17:09:00Z">
              <w:r w:rsidRPr="00680664">
                <w:rPr>
                  <w:rFonts w:ascii="Calibri" w:eastAsia="Times New Roman" w:hAnsi="Calibri" w:cs="Calibri"/>
                  <w:color w:val="000000"/>
                </w:rPr>
                <w:t>0.046±0.007</w:t>
              </w:r>
            </w:ins>
          </w:p>
        </w:tc>
        <w:tc>
          <w:tcPr>
            <w:tcW w:w="0" w:type="auto"/>
            <w:tcBorders>
              <w:top w:val="nil"/>
            </w:tcBorders>
            <w:shd w:val="pct15" w:color="auto" w:fill="auto"/>
            <w:noWrap/>
            <w:vAlign w:val="bottom"/>
          </w:tcPr>
          <w:p w14:paraId="036DB92D" w14:textId="77777777" w:rsidR="00846763" w:rsidRPr="00680664" w:rsidRDefault="00846763" w:rsidP="00846763">
            <w:pPr>
              <w:spacing w:after="0" w:line="240" w:lineRule="auto"/>
              <w:rPr>
                <w:ins w:id="792" w:author="Alice MacQueen" w:date="2020-11-23T17:09:00Z"/>
                <w:rFonts w:ascii="Calibri" w:eastAsia="Times New Roman" w:hAnsi="Calibri" w:cs="Calibri"/>
                <w:color w:val="000000"/>
              </w:rPr>
            </w:pPr>
            <w:ins w:id="793" w:author="Alice MacQueen" w:date="2020-11-23T17:09:00Z">
              <w:r>
                <w:rPr>
                  <w:rFonts w:ascii="Calibri" w:hAnsi="Calibri" w:cs="Calibri"/>
                  <w:color w:val="000000"/>
                </w:rPr>
                <w:t>0.026±0.004</w:t>
              </w:r>
            </w:ins>
          </w:p>
        </w:tc>
        <w:tc>
          <w:tcPr>
            <w:tcW w:w="0" w:type="auto"/>
            <w:tcBorders>
              <w:top w:val="nil"/>
            </w:tcBorders>
            <w:shd w:val="pct15" w:color="auto" w:fill="auto"/>
            <w:noWrap/>
            <w:vAlign w:val="bottom"/>
          </w:tcPr>
          <w:p w14:paraId="2365ADA5" w14:textId="0E88263F" w:rsidR="00846763" w:rsidRDefault="00846763" w:rsidP="00846763">
            <w:pPr>
              <w:spacing w:after="0" w:line="240" w:lineRule="auto"/>
              <w:rPr>
                <w:ins w:id="794" w:author="Alice MacQueen" w:date="2020-11-23T17:09:00Z"/>
                <w:rFonts w:ascii="Calibri" w:eastAsia="Times New Roman" w:hAnsi="Calibri" w:cs="Calibri"/>
                <w:color w:val="000000"/>
              </w:rPr>
            </w:pPr>
            <w:ins w:id="795" w:author="Alice MacQueen" w:date="2020-11-23T17:09:00Z">
              <w:r w:rsidRPr="00680664">
                <w:rPr>
                  <w:rFonts w:ascii="Calibri" w:eastAsia="Times New Roman" w:hAnsi="Calibri" w:cs="Calibri"/>
                  <w:color w:val="000000"/>
                </w:rPr>
                <w:t>0.0356</w:t>
              </w:r>
            </w:ins>
          </w:p>
        </w:tc>
      </w:tr>
      <w:tr w:rsidR="00846763" w:rsidRPr="00680664" w14:paraId="2805BBF5" w14:textId="77777777" w:rsidTr="00846763">
        <w:trPr>
          <w:trHeight w:val="288"/>
          <w:jc w:val="center"/>
          <w:ins w:id="796" w:author="Alice MacQueen" w:date="2020-11-23T17:09:00Z"/>
        </w:trPr>
        <w:tc>
          <w:tcPr>
            <w:tcW w:w="0" w:type="auto"/>
            <w:vMerge/>
            <w:textDirection w:val="btLr"/>
          </w:tcPr>
          <w:p w14:paraId="7642F397" w14:textId="77777777" w:rsidR="00846763" w:rsidRPr="00680664" w:rsidRDefault="00846763" w:rsidP="00846763">
            <w:pPr>
              <w:spacing w:after="0" w:line="240" w:lineRule="auto"/>
              <w:ind w:left="113" w:right="113"/>
              <w:jc w:val="right"/>
              <w:rPr>
                <w:ins w:id="79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187D82D" w14:textId="77777777" w:rsidR="00846763" w:rsidRPr="00680664" w:rsidRDefault="00846763" w:rsidP="00846763">
            <w:pPr>
              <w:spacing w:after="0" w:line="240" w:lineRule="auto"/>
              <w:rPr>
                <w:ins w:id="798" w:author="Alice MacQueen" w:date="2020-11-23T17:09:00Z"/>
                <w:rFonts w:ascii="Calibri" w:eastAsia="Times New Roman" w:hAnsi="Calibri" w:cs="Calibri"/>
                <w:color w:val="000000"/>
              </w:rPr>
            </w:pPr>
            <w:ins w:id="799" w:author="Alice MacQueen" w:date="2020-11-23T17:09:00Z">
              <w:r w:rsidRPr="00680664">
                <w:rPr>
                  <w:rFonts w:ascii="Calibri" w:eastAsia="Times New Roman" w:hAnsi="Calibri" w:cs="Calibri"/>
                  <w:color w:val="000000"/>
                </w:rPr>
                <w:t>Co</w:t>
              </w:r>
            </w:ins>
          </w:p>
        </w:tc>
        <w:tc>
          <w:tcPr>
            <w:tcW w:w="0" w:type="auto"/>
            <w:tcBorders>
              <w:top w:val="nil"/>
            </w:tcBorders>
            <w:shd w:val="pct15" w:color="auto" w:fill="auto"/>
            <w:noWrap/>
            <w:vAlign w:val="bottom"/>
          </w:tcPr>
          <w:p w14:paraId="537CF49D" w14:textId="77777777" w:rsidR="00846763" w:rsidRPr="00680664" w:rsidRDefault="00846763" w:rsidP="00846763">
            <w:pPr>
              <w:spacing w:after="0" w:line="240" w:lineRule="auto"/>
              <w:rPr>
                <w:ins w:id="800" w:author="Alice MacQueen" w:date="2020-11-23T17:09:00Z"/>
                <w:rFonts w:ascii="Calibri" w:eastAsia="Times New Roman" w:hAnsi="Calibri" w:cs="Calibri"/>
                <w:color w:val="000000"/>
              </w:rPr>
            </w:pPr>
            <w:ins w:id="801"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BC102B3" w14:textId="77777777" w:rsidR="00846763" w:rsidRPr="00680664" w:rsidRDefault="00846763" w:rsidP="00846763">
            <w:pPr>
              <w:spacing w:after="0" w:line="240" w:lineRule="auto"/>
              <w:rPr>
                <w:ins w:id="802" w:author="Alice MacQueen" w:date="2020-11-23T17:09:00Z"/>
                <w:rFonts w:ascii="Calibri" w:eastAsia="Times New Roman" w:hAnsi="Calibri" w:cs="Calibri"/>
                <w:color w:val="000000"/>
              </w:rPr>
            </w:pPr>
            <w:ins w:id="803" w:author="Alice MacQueen" w:date="2020-11-23T17:09:00Z">
              <w:r w:rsidRPr="00680664">
                <w:rPr>
                  <w:rFonts w:ascii="Calibri" w:eastAsia="Times New Roman" w:hAnsi="Calibri" w:cs="Calibri"/>
                  <w:color w:val="000000"/>
                </w:rPr>
                <w:t>0.219±0.057</w:t>
              </w:r>
            </w:ins>
          </w:p>
        </w:tc>
        <w:tc>
          <w:tcPr>
            <w:tcW w:w="0" w:type="auto"/>
            <w:tcBorders>
              <w:top w:val="nil"/>
            </w:tcBorders>
            <w:shd w:val="pct15" w:color="auto" w:fill="auto"/>
            <w:noWrap/>
            <w:vAlign w:val="bottom"/>
          </w:tcPr>
          <w:p w14:paraId="36918643" w14:textId="77777777" w:rsidR="00846763" w:rsidRPr="00680664" w:rsidRDefault="00846763" w:rsidP="00846763">
            <w:pPr>
              <w:spacing w:after="0" w:line="240" w:lineRule="auto"/>
              <w:rPr>
                <w:ins w:id="804" w:author="Alice MacQueen" w:date="2020-11-23T17:09:00Z"/>
                <w:rFonts w:ascii="Calibri" w:eastAsia="Times New Roman" w:hAnsi="Calibri" w:cs="Calibri"/>
                <w:color w:val="000000"/>
              </w:rPr>
            </w:pPr>
            <w:ins w:id="805" w:author="Alice MacQueen" w:date="2020-11-23T17:09:00Z">
              <w:r w:rsidRPr="00680664">
                <w:rPr>
                  <w:rFonts w:ascii="Calibri" w:eastAsia="Times New Roman" w:hAnsi="Calibri" w:cs="Calibri"/>
                  <w:color w:val="000000"/>
                </w:rPr>
                <w:t>0.321±0.186</w:t>
              </w:r>
            </w:ins>
          </w:p>
        </w:tc>
        <w:tc>
          <w:tcPr>
            <w:tcW w:w="0" w:type="auto"/>
            <w:tcBorders>
              <w:top w:val="nil"/>
            </w:tcBorders>
            <w:shd w:val="pct15" w:color="auto" w:fill="auto"/>
            <w:noWrap/>
            <w:vAlign w:val="bottom"/>
          </w:tcPr>
          <w:p w14:paraId="07D88E49" w14:textId="77777777" w:rsidR="00846763" w:rsidRPr="00680664" w:rsidRDefault="00846763" w:rsidP="00846763">
            <w:pPr>
              <w:spacing w:after="0" w:line="240" w:lineRule="auto"/>
              <w:rPr>
                <w:ins w:id="806" w:author="Alice MacQueen" w:date="2020-11-23T17:09:00Z"/>
                <w:rFonts w:ascii="Calibri" w:eastAsia="Times New Roman" w:hAnsi="Calibri" w:cs="Calibri"/>
                <w:color w:val="000000"/>
              </w:rPr>
            </w:pPr>
            <w:ins w:id="807" w:author="Alice MacQueen" w:date="2020-11-23T17:09:00Z">
              <w:r w:rsidRPr="00680664">
                <w:rPr>
                  <w:rFonts w:ascii="Calibri" w:eastAsia="Times New Roman" w:hAnsi="Calibri" w:cs="Calibri"/>
                  <w:color w:val="000000"/>
                </w:rPr>
                <w:t>0.145±0.025</w:t>
              </w:r>
            </w:ins>
          </w:p>
        </w:tc>
        <w:tc>
          <w:tcPr>
            <w:tcW w:w="0" w:type="auto"/>
            <w:tcBorders>
              <w:top w:val="nil"/>
            </w:tcBorders>
            <w:shd w:val="pct15" w:color="auto" w:fill="auto"/>
            <w:noWrap/>
            <w:vAlign w:val="bottom"/>
          </w:tcPr>
          <w:p w14:paraId="19D7471C" w14:textId="77777777" w:rsidR="00846763" w:rsidRPr="00680664" w:rsidRDefault="00846763" w:rsidP="00846763">
            <w:pPr>
              <w:spacing w:after="0" w:line="240" w:lineRule="auto"/>
              <w:rPr>
                <w:ins w:id="808" w:author="Alice MacQueen" w:date="2020-11-23T17:09:00Z"/>
                <w:rFonts w:ascii="Calibri" w:eastAsia="Times New Roman" w:hAnsi="Calibri" w:cs="Calibri"/>
                <w:color w:val="000000"/>
              </w:rPr>
            </w:pPr>
            <w:ins w:id="809" w:author="Alice MacQueen" w:date="2020-11-23T17:09:00Z">
              <w:r>
                <w:rPr>
                  <w:rFonts w:ascii="Calibri" w:hAnsi="Calibri" w:cs="Calibri"/>
                  <w:color w:val="000000"/>
                </w:rPr>
                <w:t>0.168±0.036</w:t>
              </w:r>
            </w:ins>
          </w:p>
        </w:tc>
        <w:tc>
          <w:tcPr>
            <w:tcW w:w="0" w:type="auto"/>
            <w:tcBorders>
              <w:top w:val="nil"/>
            </w:tcBorders>
            <w:shd w:val="pct15" w:color="auto" w:fill="auto"/>
            <w:noWrap/>
            <w:vAlign w:val="bottom"/>
          </w:tcPr>
          <w:p w14:paraId="72CFC6AC" w14:textId="77777777" w:rsidR="00846763" w:rsidRDefault="00846763" w:rsidP="00846763">
            <w:pPr>
              <w:spacing w:after="0" w:line="240" w:lineRule="auto"/>
              <w:rPr>
                <w:ins w:id="810" w:author="Alice MacQueen" w:date="2020-11-23T17:09:00Z"/>
                <w:rFonts w:ascii="Calibri" w:eastAsia="Times New Roman" w:hAnsi="Calibri" w:cs="Calibri"/>
                <w:color w:val="000000"/>
              </w:rPr>
            </w:pPr>
            <w:ins w:id="811" w:author="Alice MacQueen" w:date="2020-11-23T17:09:00Z">
              <w:r w:rsidRPr="00680664">
                <w:rPr>
                  <w:rFonts w:ascii="Calibri" w:eastAsia="Times New Roman" w:hAnsi="Calibri" w:cs="Calibri"/>
                  <w:color w:val="000000"/>
                </w:rPr>
                <w:t>0.6059</w:t>
              </w:r>
            </w:ins>
          </w:p>
        </w:tc>
      </w:tr>
      <w:tr w:rsidR="00846763" w:rsidRPr="00680664" w14:paraId="67BFD1B6" w14:textId="77777777" w:rsidTr="00846763">
        <w:trPr>
          <w:trHeight w:val="288"/>
          <w:jc w:val="center"/>
          <w:ins w:id="812" w:author="Alice MacQueen" w:date="2020-11-23T17:09:00Z"/>
        </w:trPr>
        <w:tc>
          <w:tcPr>
            <w:tcW w:w="0" w:type="auto"/>
            <w:vMerge/>
            <w:textDirection w:val="btLr"/>
          </w:tcPr>
          <w:p w14:paraId="7F086910" w14:textId="77777777" w:rsidR="00846763" w:rsidRPr="00680664" w:rsidRDefault="00846763" w:rsidP="00846763">
            <w:pPr>
              <w:spacing w:after="0" w:line="240" w:lineRule="auto"/>
              <w:ind w:left="113" w:right="113"/>
              <w:jc w:val="right"/>
              <w:rPr>
                <w:ins w:id="81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0B37A76" w14:textId="77777777" w:rsidR="00846763" w:rsidRPr="00680664" w:rsidRDefault="00846763" w:rsidP="00846763">
            <w:pPr>
              <w:spacing w:after="0" w:line="240" w:lineRule="auto"/>
              <w:rPr>
                <w:ins w:id="81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06DA6DC" w14:textId="77777777" w:rsidR="00846763" w:rsidRPr="00680664" w:rsidRDefault="00846763" w:rsidP="00846763">
            <w:pPr>
              <w:spacing w:after="0" w:line="240" w:lineRule="auto"/>
              <w:rPr>
                <w:ins w:id="815" w:author="Alice MacQueen" w:date="2020-11-23T17:09:00Z"/>
                <w:rFonts w:ascii="Calibri" w:eastAsia="Times New Roman" w:hAnsi="Calibri" w:cs="Calibri"/>
                <w:color w:val="000000"/>
              </w:rPr>
            </w:pPr>
            <w:ins w:id="816"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09A6FCED" w14:textId="77777777" w:rsidR="00846763" w:rsidRPr="00680664" w:rsidRDefault="00846763" w:rsidP="00846763">
            <w:pPr>
              <w:spacing w:after="0" w:line="240" w:lineRule="auto"/>
              <w:rPr>
                <w:ins w:id="817" w:author="Alice MacQueen" w:date="2020-11-23T17:09:00Z"/>
                <w:rFonts w:ascii="Calibri" w:eastAsia="Times New Roman" w:hAnsi="Calibri" w:cs="Calibri"/>
                <w:color w:val="000000"/>
              </w:rPr>
            </w:pPr>
            <w:ins w:id="818" w:author="Alice MacQueen" w:date="2020-11-23T17:09:00Z">
              <w:r w:rsidRPr="00680664">
                <w:rPr>
                  <w:rFonts w:ascii="Calibri" w:eastAsia="Times New Roman" w:hAnsi="Calibri" w:cs="Calibri"/>
                  <w:color w:val="000000"/>
                </w:rPr>
                <w:t>0.082±0.008</w:t>
              </w:r>
            </w:ins>
          </w:p>
        </w:tc>
        <w:tc>
          <w:tcPr>
            <w:tcW w:w="0" w:type="auto"/>
            <w:tcBorders>
              <w:top w:val="nil"/>
            </w:tcBorders>
            <w:shd w:val="pct15" w:color="auto" w:fill="auto"/>
            <w:noWrap/>
            <w:vAlign w:val="bottom"/>
          </w:tcPr>
          <w:p w14:paraId="6641B525" w14:textId="77777777" w:rsidR="00846763" w:rsidRPr="00680664" w:rsidRDefault="00846763" w:rsidP="00846763">
            <w:pPr>
              <w:spacing w:after="0" w:line="240" w:lineRule="auto"/>
              <w:rPr>
                <w:ins w:id="819" w:author="Alice MacQueen" w:date="2020-11-23T17:09:00Z"/>
                <w:rFonts w:ascii="Calibri" w:eastAsia="Times New Roman" w:hAnsi="Calibri" w:cs="Calibri"/>
                <w:color w:val="000000"/>
              </w:rPr>
            </w:pPr>
            <w:ins w:id="820" w:author="Alice MacQueen" w:date="2020-11-23T17:09:00Z">
              <w:r w:rsidRPr="00680664">
                <w:rPr>
                  <w:rFonts w:ascii="Calibri" w:eastAsia="Times New Roman" w:hAnsi="Calibri" w:cs="Calibri"/>
                  <w:color w:val="000000"/>
                </w:rPr>
                <w:t>0.149±0.047</w:t>
              </w:r>
            </w:ins>
          </w:p>
        </w:tc>
        <w:tc>
          <w:tcPr>
            <w:tcW w:w="0" w:type="auto"/>
            <w:tcBorders>
              <w:top w:val="nil"/>
            </w:tcBorders>
            <w:shd w:val="pct15" w:color="auto" w:fill="auto"/>
            <w:noWrap/>
            <w:vAlign w:val="bottom"/>
          </w:tcPr>
          <w:p w14:paraId="01CF41FB" w14:textId="77777777" w:rsidR="00846763" w:rsidRPr="00680664" w:rsidRDefault="00846763" w:rsidP="00846763">
            <w:pPr>
              <w:spacing w:after="0" w:line="240" w:lineRule="auto"/>
              <w:rPr>
                <w:ins w:id="821" w:author="Alice MacQueen" w:date="2020-11-23T17:09:00Z"/>
                <w:rFonts w:ascii="Calibri" w:eastAsia="Times New Roman" w:hAnsi="Calibri" w:cs="Calibri"/>
                <w:color w:val="000000"/>
              </w:rPr>
            </w:pPr>
            <w:ins w:id="822" w:author="Alice MacQueen" w:date="2020-11-23T17:09:00Z">
              <w:r w:rsidRPr="00680664">
                <w:rPr>
                  <w:rFonts w:ascii="Calibri" w:eastAsia="Times New Roman" w:hAnsi="Calibri" w:cs="Calibri"/>
                  <w:color w:val="000000"/>
                </w:rPr>
                <w:t>0.189±0.122</w:t>
              </w:r>
            </w:ins>
          </w:p>
        </w:tc>
        <w:tc>
          <w:tcPr>
            <w:tcW w:w="0" w:type="auto"/>
            <w:tcBorders>
              <w:top w:val="nil"/>
            </w:tcBorders>
            <w:shd w:val="pct15" w:color="auto" w:fill="auto"/>
            <w:noWrap/>
            <w:vAlign w:val="bottom"/>
          </w:tcPr>
          <w:p w14:paraId="0722E605" w14:textId="77777777" w:rsidR="00846763" w:rsidRPr="00680664" w:rsidRDefault="00846763" w:rsidP="00846763">
            <w:pPr>
              <w:spacing w:after="0" w:line="240" w:lineRule="auto"/>
              <w:rPr>
                <w:ins w:id="823" w:author="Alice MacQueen" w:date="2020-11-23T17:09:00Z"/>
                <w:rFonts w:ascii="Calibri" w:eastAsia="Times New Roman" w:hAnsi="Calibri" w:cs="Calibri"/>
                <w:color w:val="000000"/>
              </w:rPr>
            </w:pPr>
            <w:ins w:id="824" w:author="Alice MacQueen" w:date="2020-11-23T17:09:00Z">
              <w:r>
                <w:rPr>
                  <w:rFonts w:ascii="Calibri" w:hAnsi="Calibri" w:cs="Calibri"/>
                  <w:color w:val="000000"/>
                </w:rPr>
                <w:t>0.11±0.033</w:t>
              </w:r>
            </w:ins>
          </w:p>
        </w:tc>
        <w:tc>
          <w:tcPr>
            <w:tcW w:w="0" w:type="auto"/>
            <w:tcBorders>
              <w:top w:val="nil"/>
            </w:tcBorders>
            <w:shd w:val="pct15" w:color="auto" w:fill="auto"/>
            <w:noWrap/>
            <w:vAlign w:val="bottom"/>
          </w:tcPr>
          <w:p w14:paraId="60DF0B42" w14:textId="77777777" w:rsidR="00846763" w:rsidRDefault="00846763" w:rsidP="00846763">
            <w:pPr>
              <w:spacing w:after="0" w:line="240" w:lineRule="auto"/>
              <w:rPr>
                <w:ins w:id="825" w:author="Alice MacQueen" w:date="2020-11-23T17:09:00Z"/>
                <w:rFonts w:ascii="Calibri" w:eastAsia="Times New Roman" w:hAnsi="Calibri" w:cs="Calibri"/>
                <w:color w:val="000000"/>
              </w:rPr>
            </w:pPr>
            <w:ins w:id="826" w:author="Alice MacQueen" w:date="2020-11-23T17:09:00Z">
              <w:r w:rsidRPr="00680664">
                <w:rPr>
                  <w:rFonts w:ascii="Calibri" w:eastAsia="Times New Roman" w:hAnsi="Calibri" w:cs="Calibri"/>
                  <w:color w:val="000000"/>
                </w:rPr>
                <w:t>0.4476</w:t>
              </w:r>
            </w:ins>
          </w:p>
        </w:tc>
      </w:tr>
      <w:tr w:rsidR="00846763" w:rsidRPr="00680664" w14:paraId="778121F2" w14:textId="77777777" w:rsidTr="00846763">
        <w:trPr>
          <w:trHeight w:val="288"/>
          <w:jc w:val="center"/>
          <w:ins w:id="827" w:author="Alice MacQueen" w:date="2020-11-23T17:09:00Z"/>
        </w:trPr>
        <w:tc>
          <w:tcPr>
            <w:tcW w:w="0" w:type="auto"/>
            <w:vMerge/>
            <w:textDirection w:val="btLr"/>
          </w:tcPr>
          <w:p w14:paraId="44DD0F81" w14:textId="77777777" w:rsidR="00846763" w:rsidRPr="00680664" w:rsidRDefault="00846763" w:rsidP="00846763">
            <w:pPr>
              <w:spacing w:after="0" w:line="240" w:lineRule="auto"/>
              <w:ind w:left="113" w:right="113"/>
              <w:jc w:val="right"/>
              <w:rPr>
                <w:ins w:id="828" w:author="Alice MacQueen" w:date="2020-11-23T17:09:00Z"/>
                <w:rFonts w:ascii="Calibri" w:eastAsia="Times New Roman" w:hAnsi="Calibri" w:cs="Calibri"/>
                <w:color w:val="000000"/>
              </w:rPr>
            </w:pPr>
          </w:p>
        </w:tc>
        <w:tc>
          <w:tcPr>
            <w:tcW w:w="0" w:type="auto"/>
            <w:shd w:val="clear" w:color="auto" w:fill="auto"/>
            <w:noWrap/>
            <w:vAlign w:val="bottom"/>
          </w:tcPr>
          <w:p w14:paraId="6FA8A047" w14:textId="77777777" w:rsidR="00846763" w:rsidRPr="00680664" w:rsidRDefault="00846763" w:rsidP="00846763">
            <w:pPr>
              <w:spacing w:after="0" w:line="240" w:lineRule="auto"/>
              <w:rPr>
                <w:ins w:id="829" w:author="Alice MacQueen" w:date="2020-11-23T17:09:00Z"/>
                <w:rFonts w:ascii="Calibri" w:eastAsia="Times New Roman" w:hAnsi="Calibri" w:cs="Calibri"/>
                <w:color w:val="000000"/>
              </w:rPr>
            </w:pPr>
          </w:p>
        </w:tc>
        <w:tc>
          <w:tcPr>
            <w:tcW w:w="0" w:type="auto"/>
            <w:shd w:val="clear" w:color="auto" w:fill="auto"/>
            <w:noWrap/>
            <w:vAlign w:val="bottom"/>
          </w:tcPr>
          <w:p w14:paraId="3319AA85" w14:textId="77777777" w:rsidR="00846763" w:rsidRPr="00680664" w:rsidRDefault="00846763" w:rsidP="00846763">
            <w:pPr>
              <w:spacing w:after="0" w:line="240" w:lineRule="auto"/>
              <w:rPr>
                <w:ins w:id="830" w:author="Alice MacQueen" w:date="2020-11-23T17:09:00Z"/>
                <w:rFonts w:ascii="Calibri" w:eastAsia="Times New Roman" w:hAnsi="Calibri" w:cs="Calibri"/>
                <w:color w:val="000000"/>
              </w:rPr>
            </w:pPr>
            <w:ins w:id="831"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7AAF8B5A" w14:textId="77777777" w:rsidR="00846763" w:rsidRPr="00680664" w:rsidRDefault="00846763" w:rsidP="00846763">
            <w:pPr>
              <w:spacing w:after="0" w:line="240" w:lineRule="auto"/>
              <w:rPr>
                <w:ins w:id="832" w:author="Alice MacQueen" w:date="2020-11-23T17:09:00Z"/>
                <w:rFonts w:ascii="Calibri" w:eastAsia="Times New Roman" w:hAnsi="Calibri" w:cs="Calibri"/>
                <w:color w:val="000000"/>
              </w:rPr>
            </w:pPr>
            <w:ins w:id="833" w:author="Alice MacQueen" w:date="2020-11-23T17:09:00Z">
              <w:r w:rsidRPr="00680664">
                <w:rPr>
                  <w:rFonts w:ascii="Calibri" w:eastAsia="Times New Roman" w:hAnsi="Calibri" w:cs="Calibri"/>
                  <w:color w:val="000000"/>
                </w:rPr>
                <w:t>3.223±0.144</w:t>
              </w:r>
            </w:ins>
          </w:p>
        </w:tc>
        <w:tc>
          <w:tcPr>
            <w:tcW w:w="0" w:type="auto"/>
            <w:shd w:val="clear" w:color="auto" w:fill="auto"/>
            <w:noWrap/>
            <w:vAlign w:val="bottom"/>
          </w:tcPr>
          <w:p w14:paraId="3B81F022" w14:textId="77777777" w:rsidR="00846763" w:rsidRPr="00680664" w:rsidRDefault="00846763" w:rsidP="00846763">
            <w:pPr>
              <w:spacing w:after="0" w:line="240" w:lineRule="auto"/>
              <w:rPr>
                <w:ins w:id="834" w:author="Alice MacQueen" w:date="2020-11-23T17:09:00Z"/>
                <w:rFonts w:ascii="Calibri" w:eastAsia="Times New Roman" w:hAnsi="Calibri" w:cs="Calibri"/>
                <w:color w:val="000000"/>
              </w:rPr>
            </w:pPr>
            <w:ins w:id="835" w:author="Alice MacQueen" w:date="2020-11-23T17:09:00Z">
              <w:r w:rsidRPr="00680664">
                <w:rPr>
                  <w:rFonts w:ascii="Calibri" w:eastAsia="Times New Roman" w:hAnsi="Calibri" w:cs="Calibri"/>
                  <w:color w:val="000000"/>
                </w:rPr>
                <w:t>5.333±0.261</w:t>
              </w:r>
            </w:ins>
          </w:p>
        </w:tc>
        <w:tc>
          <w:tcPr>
            <w:tcW w:w="0" w:type="auto"/>
            <w:shd w:val="clear" w:color="auto" w:fill="auto"/>
            <w:noWrap/>
            <w:vAlign w:val="bottom"/>
          </w:tcPr>
          <w:p w14:paraId="02E62CAF" w14:textId="77777777" w:rsidR="00846763" w:rsidRPr="00680664" w:rsidRDefault="00846763" w:rsidP="00846763">
            <w:pPr>
              <w:spacing w:after="0" w:line="240" w:lineRule="auto"/>
              <w:rPr>
                <w:ins w:id="836" w:author="Alice MacQueen" w:date="2020-11-23T17:09:00Z"/>
                <w:rFonts w:ascii="Calibri" w:eastAsia="Times New Roman" w:hAnsi="Calibri" w:cs="Calibri"/>
                <w:color w:val="000000"/>
              </w:rPr>
            </w:pPr>
            <w:ins w:id="837" w:author="Alice MacQueen" w:date="2020-11-23T17:09:00Z">
              <w:r w:rsidRPr="00680664">
                <w:rPr>
                  <w:rFonts w:ascii="Calibri" w:eastAsia="Times New Roman" w:hAnsi="Calibri" w:cs="Calibri"/>
                  <w:color w:val="000000"/>
                </w:rPr>
                <w:t>4.919±0.125</w:t>
              </w:r>
            </w:ins>
          </w:p>
        </w:tc>
        <w:tc>
          <w:tcPr>
            <w:tcW w:w="0" w:type="auto"/>
            <w:shd w:val="clear" w:color="auto" w:fill="auto"/>
            <w:noWrap/>
            <w:vAlign w:val="bottom"/>
          </w:tcPr>
          <w:p w14:paraId="534CF15E" w14:textId="77777777" w:rsidR="00846763" w:rsidRPr="00680664" w:rsidRDefault="00846763" w:rsidP="00846763">
            <w:pPr>
              <w:spacing w:after="0" w:line="240" w:lineRule="auto"/>
              <w:rPr>
                <w:ins w:id="838" w:author="Alice MacQueen" w:date="2020-11-23T17:09:00Z"/>
                <w:rFonts w:ascii="Calibri" w:eastAsia="Times New Roman" w:hAnsi="Calibri" w:cs="Calibri"/>
                <w:color w:val="000000"/>
              </w:rPr>
            </w:pPr>
            <w:ins w:id="839" w:author="Alice MacQueen" w:date="2020-11-23T17:09:00Z">
              <w:r>
                <w:rPr>
                  <w:rFonts w:ascii="Calibri" w:hAnsi="Calibri" w:cs="Calibri"/>
                  <w:color w:val="000000"/>
                </w:rPr>
                <w:t>3.332±0.164</w:t>
              </w:r>
            </w:ins>
          </w:p>
        </w:tc>
        <w:tc>
          <w:tcPr>
            <w:tcW w:w="0" w:type="auto"/>
            <w:shd w:val="clear" w:color="auto" w:fill="auto"/>
            <w:noWrap/>
            <w:vAlign w:val="bottom"/>
          </w:tcPr>
          <w:p w14:paraId="49D47B0B" w14:textId="77777777" w:rsidR="00846763" w:rsidRDefault="00846763" w:rsidP="00846763">
            <w:pPr>
              <w:spacing w:after="0" w:line="240" w:lineRule="auto"/>
              <w:rPr>
                <w:ins w:id="840" w:author="Alice MacQueen" w:date="2020-11-23T17:09:00Z"/>
                <w:rFonts w:ascii="Calibri" w:eastAsia="Times New Roman" w:hAnsi="Calibri" w:cs="Calibri"/>
                <w:color w:val="000000"/>
              </w:rPr>
            </w:pPr>
            <w:ins w:id="841"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726BA522" w14:textId="77777777" w:rsidTr="00846763">
        <w:trPr>
          <w:trHeight w:val="288"/>
          <w:jc w:val="center"/>
          <w:ins w:id="842" w:author="Alice MacQueen" w:date="2020-11-23T17:09:00Z"/>
        </w:trPr>
        <w:tc>
          <w:tcPr>
            <w:tcW w:w="0" w:type="auto"/>
            <w:vMerge/>
            <w:textDirection w:val="btLr"/>
          </w:tcPr>
          <w:p w14:paraId="30002FA9" w14:textId="77777777" w:rsidR="00846763" w:rsidRPr="00680664" w:rsidRDefault="00846763" w:rsidP="00846763">
            <w:pPr>
              <w:spacing w:after="0" w:line="240" w:lineRule="auto"/>
              <w:ind w:left="113" w:right="113"/>
              <w:jc w:val="right"/>
              <w:rPr>
                <w:ins w:id="843" w:author="Alice MacQueen" w:date="2020-11-23T17:09:00Z"/>
                <w:rFonts w:ascii="Calibri" w:eastAsia="Times New Roman" w:hAnsi="Calibri" w:cs="Calibri"/>
                <w:color w:val="000000"/>
              </w:rPr>
            </w:pPr>
          </w:p>
        </w:tc>
        <w:tc>
          <w:tcPr>
            <w:tcW w:w="0" w:type="auto"/>
            <w:shd w:val="clear" w:color="auto" w:fill="auto"/>
            <w:noWrap/>
            <w:vAlign w:val="bottom"/>
          </w:tcPr>
          <w:p w14:paraId="12312BDB" w14:textId="77777777" w:rsidR="00846763" w:rsidRPr="00680664" w:rsidRDefault="00846763" w:rsidP="00846763">
            <w:pPr>
              <w:spacing w:after="0" w:line="240" w:lineRule="auto"/>
              <w:rPr>
                <w:ins w:id="844" w:author="Alice MacQueen" w:date="2020-11-23T17:09:00Z"/>
                <w:rFonts w:ascii="Calibri" w:eastAsia="Times New Roman" w:hAnsi="Calibri" w:cs="Calibri"/>
                <w:color w:val="000000"/>
              </w:rPr>
            </w:pPr>
            <w:ins w:id="845" w:author="Alice MacQueen" w:date="2020-11-23T17:09:00Z">
              <w:r w:rsidRPr="00680664">
                <w:rPr>
                  <w:rFonts w:ascii="Calibri" w:eastAsia="Times New Roman" w:hAnsi="Calibri" w:cs="Calibri"/>
                  <w:color w:val="000000"/>
                </w:rPr>
                <w:t>Cu</w:t>
              </w:r>
            </w:ins>
          </w:p>
        </w:tc>
        <w:tc>
          <w:tcPr>
            <w:tcW w:w="0" w:type="auto"/>
            <w:shd w:val="clear" w:color="auto" w:fill="auto"/>
            <w:noWrap/>
            <w:vAlign w:val="bottom"/>
          </w:tcPr>
          <w:p w14:paraId="036C32A6" w14:textId="77777777" w:rsidR="00846763" w:rsidRPr="00680664" w:rsidRDefault="00846763" w:rsidP="00846763">
            <w:pPr>
              <w:spacing w:after="0" w:line="240" w:lineRule="auto"/>
              <w:rPr>
                <w:ins w:id="846" w:author="Alice MacQueen" w:date="2020-11-23T17:09:00Z"/>
                <w:rFonts w:ascii="Calibri" w:eastAsia="Times New Roman" w:hAnsi="Calibri" w:cs="Calibri"/>
                <w:color w:val="000000"/>
              </w:rPr>
            </w:pPr>
            <w:ins w:id="847"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68DFC5B8" w14:textId="77777777" w:rsidR="00846763" w:rsidRPr="00680664" w:rsidRDefault="00846763" w:rsidP="00846763">
            <w:pPr>
              <w:spacing w:after="0" w:line="240" w:lineRule="auto"/>
              <w:rPr>
                <w:ins w:id="848" w:author="Alice MacQueen" w:date="2020-11-23T17:09:00Z"/>
                <w:rFonts w:ascii="Calibri" w:eastAsia="Times New Roman" w:hAnsi="Calibri" w:cs="Calibri"/>
                <w:color w:val="000000"/>
              </w:rPr>
            </w:pPr>
            <w:ins w:id="849" w:author="Alice MacQueen" w:date="2020-11-23T17:09:00Z">
              <w:r w:rsidRPr="00680664">
                <w:rPr>
                  <w:rFonts w:ascii="Calibri" w:eastAsia="Times New Roman" w:hAnsi="Calibri" w:cs="Calibri"/>
                  <w:color w:val="000000"/>
                </w:rPr>
                <w:t>8.715±0.538</w:t>
              </w:r>
            </w:ins>
          </w:p>
        </w:tc>
        <w:tc>
          <w:tcPr>
            <w:tcW w:w="0" w:type="auto"/>
            <w:shd w:val="clear" w:color="auto" w:fill="auto"/>
            <w:noWrap/>
            <w:vAlign w:val="bottom"/>
          </w:tcPr>
          <w:p w14:paraId="6BB1259E" w14:textId="77777777" w:rsidR="00846763" w:rsidRPr="00680664" w:rsidRDefault="00846763" w:rsidP="00846763">
            <w:pPr>
              <w:spacing w:after="0" w:line="240" w:lineRule="auto"/>
              <w:rPr>
                <w:ins w:id="850" w:author="Alice MacQueen" w:date="2020-11-23T17:09:00Z"/>
                <w:rFonts w:ascii="Calibri" w:eastAsia="Times New Roman" w:hAnsi="Calibri" w:cs="Calibri"/>
                <w:color w:val="000000"/>
              </w:rPr>
            </w:pPr>
            <w:ins w:id="851" w:author="Alice MacQueen" w:date="2020-11-23T17:09:00Z">
              <w:r w:rsidRPr="00680664">
                <w:rPr>
                  <w:rFonts w:ascii="Calibri" w:eastAsia="Times New Roman" w:hAnsi="Calibri" w:cs="Calibri"/>
                  <w:color w:val="000000"/>
                </w:rPr>
                <w:t>12.848±4.019</w:t>
              </w:r>
            </w:ins>
          </w:p>
        </w:tc>
        <w:tc>
          <w:tcPr>
            <w:tcW w:w="0" w:type="auto"/>
            <w:shd w:val="clear" w:color="auto" w:fill="auto"/>
            <w:noWrap/>
            <w:vAlign w:val="bottom"/>
          </w:tcPr>
          <w:p w14:paraId="05FD0F52" w14:textId="77777777" w:rsidR="00846763" w:rsidRPr="00680664" w:rsidRDefault="00846763" w:rsidP="00846763">
            <w:pPr>
              <w:spacing w:after="0" w:line="240" w:lineRule="auto"/>
              <w:rPr>
                <w:ins w:id="852" w:author="Alice MacQueen" w:date="2020-11-23T17:09:00Z"/>
                <w:rFonts w:ascii="Calibri" w:eastAsia="Times New Roman" w:hAnsi="Calibri" w:cs="Calibri"/>
                <w:color w:val="000000"/>
              </w:rPr>
            </w:pPr>
            <w:ins w:id="853" w:author="Alice MacQueen" w:date="2020-11-23T17:09:00Z">
              <w:r w:rsidRPr="00680664">
                <w:rPr>
                  <w:rFonts w:ascii="Calibri" w:eastAsia="Times New Roman" w:hAnsi="Calibri" w:cs="Calibri"/>
                  <w:color w:val="000000"/>
                </w:rPr>
                <w:t>8.03±0.291</w:t>
              </w:r>
            </w:ins>
          </w:p>
        </w:tc>
        <w:tc>
          <w:tcPr>
            <w:tcW w:w="0" w:type="auto"/>
            <w:shd w:val="clear" w:color="auto" w:fill="auto"/>
            <w:noWrap/>
            <w:vAlign w:val="bottom"/>
          </w:tcPr>
          <w:p w14:paraId="58416613" w14:textId="77777777" w:rsidR="00846763" w:rsidRPr="00680664" w:rsidRDefault="00846763" w:rsidP="00846763">
            <w:pPr>
              <w:spacing w:after="0" w:line="240" w:lineRule="auto"/>
              <w:rPr>
                <w:ins w:id="854" w:author="Alice MacQueen" w:date="2020-11-23T17:09:00Z"/>
                <w:rFonts w:ascii="Calibri" w:eastAsia="Times New Roman" w:hAnsi="Calibri" w:cs="Calibri"/>
                <w:color w:val="000000"/>
              </w:rPr>
            </w:pPr>
            <w:ins w:id="855" w:author="Alice MacQueen" w:date="2020-11-23T17:09:00Z">
              <w:r>
                <w:rPr>
                  <w:rFonts w:ascii="Calibri" w:hAnsi="Calibri" w:cs="Calibri"/>
                  <w:color w:val="000000"/>
                </w:rPr>
                <w:t>9.919±0.836</w:t>
              </w:r>
            </w:ins>
          </w:p>
        </w:tc>
        <w:tc>
          <w:tcPr>
            <w:tcW w:w="0" w:type="auto"/>
            <w:shd w:val="clear" w:color="auto" w:fill="auto"/>
            <w:noWrap/>
            <w:vAlign w:val="bottom"/>
          </w:tcPr>
          <w:p w14:paraId="5FF5C3F6" w14:textId="77777777" w:rsidR="00846763" w:rsidRDefault="00846763" w:rsidP="00846763">
            <w:pPr>
              <w:spacing w:after="0" w:line="240" w:lineRule="auto"/>
              <w:rPr>
                <w:ins w:id="856" w:author="Alice MacQueen" w:date="2020-11-23T17:09:00Z"/>
                <w:rFonts w:ascii="Calibri" w:eastAsia="Times New Roman" w:hAnsi="Calibri" w:cs="Calibri"/>
                <w:color w:val="000000"/>
              </w:rPr>
            </w:pPr>
            <w:ins w:id="857" w:author="Alice MacQueen" w:date="2020-11-23T17:09:00Z">
              <w:r w:rsidRPr="00680664">
                <w:rPr>
                  <w:rFonts w:ascii="Calibri" w:eastAsia="Times New Roman" w:hAnsi="Calibri" w:cs="Calibri"/>
                  <w:color w:val="000000"/>
                </w:rPr>
                <w:t>0.1985</w:t>
              </w:r>
            </w:ins>
          </w:p>
        </w:tc>
      </w:tr>
      <w:tr w:rsidR="00846763" w:rsidRPr="00680664" w14:paraId="451CEFCB" w14:textId="77777777" w:rsidTr="00846763">
        <w:trPr>
          <w:trHeight w:val="288"/>
          <w:jc w:val="center"/>
          <w:ins w:id="858" w:author="Alice MacQueen" w:date="2020-11-23T17:09:00Z"/>
        </w:trPr>
        <w:tc>
          <w:tcPr>
            <w:tcW w:w="0" w:type="auto"/>
            <w:vMerge/>
            <w:textDirection w:val="btLr"/>
          </w:tcPr>
          <w:p w14:paraId="26AAF15B" w14:textId="77777777" w:rsidR="00846763" w:rsidRPr="00680664" w:rsidRDefault="00846763" w:rsidP="00846763">
            <w:pPr>
              <w:spacing w:after="0" w:line="240" w:lineRule="auto"/>
              <w:ind w:left="113" w:right="113"/>
              <w:jc w:val="right"/>
              <w:rPr>
                <w:ins w:id="859"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06F9E809" w14:textId="77777777" w:rsidR="00846763" w:rsidRPr="00680664" w:rsidRDefault="00846763" w:rsidP="00846763">
            <w:pPr>
              <w:spacing w:after="0" w:line="240" w:lineRule="auto"/>
              <w:rPr>
                <w:ins w:id="860"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3C4748AF" w14:textId="77777777" w:rsidR="00846763" w:rsidRPr="00680664" w:rsidRDefault="00846763" w:rsidP="00846763">
            <w:pPr>
              <w:spacing w:after="0" w:line="240" w:lineRule="auto"/>
              <w:rPr>
                <w:ins w:id="861" w:author="Alice MacQueen" w:date="2020-11-23T17:09:00Z"/>
                <w:rFonts w:ascii="Calibri" w:eastAsia="Times New Roman" w:hAnsi="Calibri" w:cs="Calibri"/>
                <w:color w:val="000000"/>
              </w:rPr>
            </w:pPr>
            <w:ins w:id="862"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15BC29E2" w14:textId="77777777" w:rsidR="00846763" w:rsidRPr="00680664" w:rsidRDefault="00846763" w:rsidP="00846763">
            <w:pPr>
              <w:spacing w:after="0" w:line="240" w:lineRule="auto"/>
              <w:rPr>
                <w:ins w:id="863" w:author="Alice MacQueen" w:date="2020-11-23T17:09:00Z"/>
                <w:rFonts w:ascii="Calibri" w:eastAsia="Times New Roman" w:hAnsi="Calibri" w:cs="Calibri"/>
                <w:color w:val="000000"/>
              </w:rPr>
            </w:pPr>
            <w:ins w:id="864" w:author="Alice MacQueen" w:date="2020-11-23T17:09:00Z">
              <w:r w:rsidRPr="00680664">
                <w:rPr>
                  <w:rFonts w:ascii="Calibri" w:eastAsia="Times New Roman" w:hAnsi="Calibri" w:cs="Calibri"/>
                  <w:color w:val="000000"/>
                </w:rPr>
                <w:t>4.205±0.229</w:t>
              </w:r>
            </w:ins>
          </w:p>
        </w:tc>
        <w:tc>
          <w:tcPr>
            <w:tcW w:w="0" w:type="auto"/>
            <w:tcBorders>
              <w:bottom w:val="nil"/>
            </w:tcBorders>
            <w:shd w:val="clear" w:color="auto" w:fill="auto"/>
            <w:noWrap/>
            <w:vAlign w:val="bottom"/>
          </w:tcPr>
          <w:p w14:paraId="6E9F8170" w14:textId="77777777" w:rsidR="00846763" w:rsidRPr="00680664" w:rsidRDefault="00846763" w:rsidP="00846763">
            <w:pPr>
              <w:spacing w:after="0" w:line="240" w:lineRule="auto"/>
              <w:rPr>
                <w:ins w:id="865" w:author="Alice MacQueen" w:date="2020-11-23T17:09:00Z"/>
                <w:rFonts w:ascii="Calibri" w:eastAsia="Times New Roman" w:hAnsi="Calibri" w:cs="Calibri"/>
                <w:color w:val="000000"/>
              </w:rPr>
            </w:pPr>
            <w:ins w:id="866" w:author="Alice MacQueen" w:date="2020-11-23T17:09:00Z">
              <w:r w:rsidRPr="00680664">
                <w:rPr>
                  <w:rFonts w:ascii="Calibri" w:eastAsia="Times New Roman" w:hAnsi="Calibri" w:cs="Calibri"/>
                  <w:color w:val="000000"/>
                </w:rPr>
                <w:t>6.152±0.727</w:t>
              </w:r>
            </w:ins>
          </w:p>
        </w:tc>
        <w:tc>
          <w:tcPr>
            <w:tcW w:w="0" w:type="auto"/>
            <w:tcBorders>
              <w:bottom w:val="nil"/>
            </w:tcBorders>
            <w:shd w:val="clear" w:color="auto" w:fill="auto"/>
            <w:noWrap/>
            <w:vAlign w:val="bottom"/>
          </w:tcPr>
          <w:p w14:paraId="7835AAAF" w14:textId="77777777" w:rsidR="00846763" w:rsidRPr="00680664" w:rsidRDefault="00846763" w:rsidP="00846763">
            <w:pPr>
              <w:spacing w:after="0" w:line="240" w:lineRule="auto"/>
              <w:rPr>
                <w:ins w:id="867" w:author="Alice MacQueen" w:date="2020-11-23T17:09:00Z"/>
                <w:rFonts w:ascii="Calibri" w:eastAsia="Times New Roman" w:hAnsi="Calibri" w:cs="Calibri"/>
                <w:color w:val="000000"/>
              </w:rPr>
            </w:pPr>
            <w:ins w:id="868" w:author="Alice MacQueen" w:date="2020-11-23T17:09:00Z">
              <w:r w:rsidRPr="00680664">
                <w:rPr>
                  <w:rFonts w:ascii="Calibri" w:eastAsia="Times New Roman" w:hAnsi="Calibri" w:cs="Calibri"/>
                  <w:color w:val="000000"/>
                </w:rPr>
                <w:t>4.141±0.403</w:t>
              </w:r>
            </w:ins>
          </w:p>
        </w:tc>
        <w:tc>
          <w:tcPr>
            <w:tcW w:w="0" w:type="auto"/>
            <w:tcBorders>
              <w:bottom w:val="nil"/>
            </w:tcBorders>
            <w:shd w:val="clear" w:color="auto" w:fill="auto"/>
            <w:noWrap/>
            <w:vAlign w:val="bottom"/>
          </w:tcPr>
          <w:p w14:paraId="3DE1E54C" w14:textId="77777777" w:rsidR="00846763" w:rsidRPr="00680664" w:rsidRDefault="00846763" w:rsidP="00846763">
            <w:pPr>
              <w:spacing w:after="0" w:line="240" w:lineRule="auto"/>
              <w:rPr>
                <w:ins w:id="869" w:author="Alice MacQueen" w:date="2020-11-23T17:09:00Z"/>
                <w:rFonts w:ascii="Calibri" w:eastAsia="Times New Roman" w:hAnsi="Calibri" w:cs="Calibri"/>
                <w:color w:val="000000"/>
              </w:rPr>
            </w:pPr>
            <w:ins w:id="870" w:author="Alice MacQueen" w:date="2020-11-23T17:09:00Z">
              <w:r>
                <w:rPr>
                  <w:rFonts w:ascii="Calibri" w:hAnsi="Calibri" w:cs="Calibri"/>
                  <w:color w:val="000000"/>
                </w:rPr>
                <w:t>5.094±0.378</w:t>
              </w:r>
            </w:ins>
          </w:p>
        </w:tc>
        <w:tc>
          <w:tcPr>
            <w:tcW w:w="0" w:type="auto"/>
            <w:tcBorders>
              <w:bottom w:val="nil"/>
            </w:tcBorders>
            <w:shd w:val="clear" w:color="auto" w:fill="auto"/>
            <w:noWrap/>
            <w:vAlign w:val="bottom"/>
          </w:tcPr>
          <w:p w14:paraId="1E2679D7" w14:textId="77777777" w:rsidR="00846763" w:rsidRDefault="00846763" w:rsidP="00846763">
            <w:pPr>
              <w:spacing w:after="0" w:line="240" w:lineRule="auto"/>
              <w:rPr>
                <w:ins w:id="871" w:author="Alice MacQueen" w:date="2020-11-23T17:09:00Z"/>
                <w:rFonts w:ascii="Calibri" w:eastAsia="Times New Roman" w:hAnsi="Calibri" w:cs="Calibri"/>
                <w:color w:val="000000"/>
              </w:rPr>
            </w:pPr>
            <w:ins w:id="872" w:author="Alice MacQueen" w:date="2020-11-23T17:09:00Z">
              <w:r w:rsidRPr="00680664">
                <w:rPr>
                  <w:rFonts w:ascii="Calibri" w:eastAsia="Times New Roman" w:hAnsi="Calibri" w:cs="Calibri"/>
                  <w:color w:val="000000"/>
                </w:rPr>
                <w:t>0.0729</w:t>
              </w:r>
            </w:ins>
          </w:p>
        </w:tc>
      </w:tr>
      <w:tr w:rsidR="00846763" w:rsidRPr="00680664" w14:paraId="1E45ADBD" w14:textId="77777777" w:rsidTr="00846763">
        <w:trPr>
          <w:trHeight w:val="288"/>
          <w:jc w:val="center"/>
          <w:ins w:id="873" w:author="Alice MacQueen" w:date="2020-11-23T17:09:00Z"/>
        </w:trPr>
        <w:tc>
          <w:tcPr>
            <w:tcW w:w="0" w:type="auto"/>
            <w:vMerge/>
            <w:textDirection w:val="btLr"/>
          </w:tcPr>
          <w:p w14:paraId="02280B8D" w14:textId="77777777" w:rsidR="00846763" w:rsidRPr="00680664" w:rsidRDefault="00846763" w:rsidP="00846763">
            <w:pPr>
              <w:spacing w:after="0" w:line="240" w:lineRule="auto"/>
              <w:ind w:left="113" w:right="113"/>
              <w:jc w:val="right"/>
              <w:rPr>
                <w:ins w:id="87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54FDAAA" w14:textId="77777777" w:rsidR="00846763" w:rsidRPr="00680664" w:rsidRDefault="00846763" w:rsidP="00846763">
            <w:pPr>
              <w:spacing w:after="0" w:line="240" w:lineRule="auto"/>
              <w:rPr>
                <w:ins w:id="87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3849FAC" w14:textId="77777777" w:rsidR="00846763" w:rsidRPr="00680664" w:rsidRDefault="00846763" w:rsidP="00846763">
            <w:pPr>
              <w:spacing w:after="0" w:line="240" w:lineRule="auto"/>
              <w:rPr>
                <w:ins w:id="876" w:author="Alice MacQueen" w:date="2020-11-23T17:09:00Z"/>
                <w:rFonts w:ascii="Calibri" w:eastAsia="Times New Roman" w:hAnsi="Calibri" w:cs="Calibri"/>
                <w:color w:val="000000"/>
              </w:rPr>
            </w:pPr>
            <w:ins w:id="877"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41EE7A40" w14:textId="77777777" w:rsidR="00846763" w:rsidRPr="00680664" w:rsidRDefault="00846763" w:rsidP="00846763">
            <w:pPr>
              <w:spacing w:after="0" w:line="240" w:lineRule="auto"/>
              <w:rPr>
                <w:ins w:id="878" w:author="Alice MacQueen" w:date="2020-11-23T17:09:00Z"/>
                <w:rFonts w:ascii="Calibri" w:eastAsia="Times New Roman" w:hAnsi="Calibri" w:cs="Calibri"/>
                <w:color w:val="000000"/>
              </w:rPr>
            </w:pPr>
            <w:ins w:id="879" w:author="Alice MacQueen" w:date="2020-11-23T17:09:00Z">
              <w:r w:rsidRPr="00680664">
                <w:rPr>
                  <w:rFonts w:ascii="Calibri" w:eastAsia="Times New Roman" w:hAnsi="Calibri" w:cs="Calibri"/>
                  <w:color w:val="000000"/>
                </w:rPr>
                <w:t>32.33±1.21</w:t>
              </w:r>
            </w:ins>
          </w:p>
        </w:tc>
        <w:tc>
          <w:tcPr>
            <w:tcW w:w="0" w:type="auto"/>
            <w:tcBorders>
              <w:top w:val="nil"/>
            </w:tcBorders>
            <w:shd w:val="pct15" w:color="auto" w:fill="auto"/>
            <w:noWrap/>
            <w:vAlign w:val="bottom"/>
          </w:tcPr>
          <w:p w14:paraId="74D4D153" w14:textId="77777777" w:rsidR="00846763" w:rsidRPr="00680664" w:rsidRDefault="00846763" w:rsidP="00846763">
            <w:pPr>
              <w:spacing w:after="0" w:line="240" w:lineRule="auto"/>
              <w:rPr>
                <w:ins w:id="880" w:author="Alice MacQueen" w:date="2020-11-23T17:09:00Z"/>
                <w:rFonts w:ascii="Calibri" w:eastAsia="Times New Roman" w:hAnsi="Calibri" w:cs="Calibri"/>
                <w:color w:val="000000"/>
              </w:rPr>
            </w:pPr>
            <w:ins w:id="881" w:author="Alice MacQueen" w:date="2020-11-23T17:09:00Z">
              <w:r w:rsidRPr="00680664">
                <w:rPr>
                  <w:rFonts w:ascii="Calibri" w:eastAsia="Times New Roman" w:hAnsi="Calibri" w:cs="Calibri"/>
                  <w:color w:val="000000"/>
                </w:rPr>
                <w:t>41.7±3.58</w:t>
              </w:r>
            </w:ins>
          </w:p>
        </w:tc>
        <w:tc>
          <w:tcPr>
            <w:tcW w:w="0" w:type="auto"/>
            <w:tcBorders>
              <w:top w:val="nil"/>
            </w:tcBorders>
            <w:shd w:val="pct15" w:color="auto" w:fill="auto"/>
            <w:noWrap/>
            <w:vAlign w:val="bottom"/>
          </w:tcPr>
          <w:p w14:paraId="236F4275" w14:textId="77777777" w:rsidR="00846763" w:rsidRPr="00680664" w:rsidRDefault="00846763" w:rsidP="00846763">
            <w:pPr>
              <w:spacing w:after="0" w:line="240" w:lineRule="auto"/>
              <w:rPr>
                <w:ins w:id="882" w:author="Alice MacQueen" w:date="2020-11-23T17:09:00Z"/>
                <w:rFonts w:ascii="Calibri" w:eastAsia="Times New Roman" w:hAnsi="Calibri" w:cs="Calibri"/>
                <w:color w:val="000000"/>
              </w:rPr>
            </w:pPr>
            <w:ins w:id="883" w:author="Alice MacQueen" w:date="2020-11-23T17:09:00Z">
              <w:r w:rsidRPr="00680664">
                <w:rPr>
                  <w:rFonts w:ascii="Calibri" w:eastAsia="Times New Roman" w:hAnsi="Calibri" w:cs="Calibri"/>
                  <w:color w:val="000000"/>
                </w:rPr>
                <w:t>34.27±1.84</w:t>
              </w:r>
            </w:ins>
          </w:p>
        </w:tc>
        <w:tc>
          <w:tcPr>
            <w:tcW w:w="0" w:type="auto"/>
            <w:tcBorders>
              <w:top w:val="nil"/>
            </w:tcBorders>
            <w:shd w:val="pct15" w:color="auto" w:fill="auto"/>
            <w:noWrap/>
            <w:vAlign w:val="bottom"/>
          </w:tcPr>
          <w:p w14:paraId="7E554C28" w14:textId="77777777" w:rsidR="00846763" w:rsidRPr="00680664" w:rsidRDefault="00846763" w:rsidP="00846763">
            <w:pPr>
              <w:spacing w:after="0" w:line="240" w:lineRule="auto"/>
              <w:rPr>
                <w:ins w:id="884" w:author="Alice MacQueen" w:date="2020-11-23T17:09:00Z"/>
                <w:rFonts w:ascii="Calibri" w:eastAsia="Times New Roman" w:hAnsi="Calibri" w:cs="Calibri"/>
                <w:color w:val="000000"/>
              </w:rPr>
            </w:pPr>
            <w:ins w:id="885" w:author="Alice MacQueen" w:date="2020-11-23T17:09:00Z">
              <w:r>
                <w:rPr>
                  <w:rFonts w:ascii="Calibri" w:hAnsi="Calibri" w:cs="Calibri"/>
                  <w:color w:val="000000"/>
                </w:rPr>
                <w:t>30.199±1.448</w:t>
              </w:r>
            </w:ins>
          </w:p>
        </w:tc>
        <w:tc>
          <w:tcPr>
            <w:tcW w:w="0" w:type="auto"/>
            <w:tcBorders>
              <w:top w:val="nil"/>
            </w:tcBorders>
            <w:shd w:val="pct15" w:color="auto" w:fill="auto"/>
            <w:noWrap/>
            <w:vAlign w:val="bottom"/>
          </w:tcPr>
          <w:p w14:paraId="29578994" w14:textId="56E79D3E" w:rsidR="00846763" w:rsidRDefault="00846763" w:rsidP="00846763">
            <w:pPr>
              <w:spacing w:after="0" w:line="240" w:lineRule="auto"/>
              <w:rPr>
                <w:ins w:id="886" w:author="Alice MacQueen" w:date="2020-11-23T17:09:00Z"/>
                <w:rFonts w:ascii="Calibri" w:eastAsia="Times New Roman" w:hAnsi="Calibri" w:cs="Calibri"/>
                <w:color w:val="000000"/>
              </w:rPr>
            </w:pPr>
            <w:ins w:id="887" w:author="Alice MacQueen" w:date="2020-11-23T17:09:00Z">
              <w:r w:rsidRPr="00680664">
                <w:rPr>
                  <w:rFonts w:ascii="Calibri" w:eastAsia="Times New Roman" w:hAnsi="Calibri" w:cs="Calibri"/>
                  <w:color w:val="000000"/>
                </w:rPr>
                <w:t>0.0458</w:t>
              </w:r>
            </w:ins>
          </w:p>
        </w:tc>
      </w:tr>
      <w:tr w:rsidR="00846763" w:rsidRPr="00680664" w14:paraId="4B7CC46D" w14:textId="77777777" w:rsidTr="00846763">
        <w:trPr>
          <w:trHeight w:val="288"/>
          <w:jc w:val="center"/>
          <w:ins w:id="888" w:author="Alice MacQueen" w:date="2020-11-23T17:09:00Z"/>
        </w:trPr>
        <w:tc>
          <w:tcPr>
            <w:tcW w:w="0" w:type="auto"/>
            <w:vMerge/>
            <w:textDirection w:val="btLr"/>
          </w:tcPr>
          <w:p w14:paraId="7226DD43" w14:textId="77777777" w:rsidR="00846763" w:rsidRPr="00680664" w:rsidRDefault="00846763" w:rsidP="00846763">
            <w:pPr>
              <w:spacing w:after="0" w:line="240" w:lineRule="auto"/>
              <w:ind w:left="113" w:right="113"/>
              <w:jc w:val="right"/>
              <w:rPr>
                <w:ins w:id="88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5803369E" w14:textId="77777777" w:rsidR="00846763" w:rsidRPr="00680664" w:rsidRDefault="00846763" w:rsidP="00846763">
            <w:pPr>
              <w:spacing w:after="0" w:line="240" w:lineRule="auto"/>
              <w:rPr>
                <w:ins w:id="890" w:author="Alice MacQueen" w:date="2020-11-23T17:09:00Z"/>
                <w:rFonts w:ascii="Calibri" w:eastAsia="Times New Roman" w:hAnsi="Calibri" w:cs="Calibri"/>
                <w:color w:val="000000"/>
              </w:rPr>
            </w:pPr>
            <w:ins w:id="891" w:author="Alice MacQueen" w:date="2020-11-23T17:09:00Z">
              <w:r w:rsidRPr="00680664">
                <w:rPr>
                  <w:rFonts w:ascii="Calibri" w:eastAsia="Times New Roman" w:hAnsi="Calibri" w:cs="Calibri"/>
                  <w:color w:val="000000"/>
                </w:rPr>
                <w:t>Fe</w:t>
              </w:r>
            </w:ins>
          </w:p>
        </w:tc>
        <w:tc>
          <w:tcPr>
            <w:tcW w:w="0" w:type="auto"/>
            <w:tcBorders>
              <w:top w:val="nil"/>
            </w:tcBorders>
            <w:shd w:val="pct15" w:color="auto" w:fill="auto"/>
            <w:noWrap/>
            <w:vAlign w:val="bottom"/>
          </w:tcPr>
          <w:p w14:paraId="0E533F2A" w14:textId="77777777" w:rsidR="00846763" w:rsidRPr="00680664" w:rsidRDefault="00846763" w:rsidP="00846763">
            <w:pPr>
              <w:spacing w:after="0" w:line="240" w:lineRule="auto"/>
              <w:rPr>
                <w:ins w:id="892" w:author="Alice MacQueen" w:date="2020-11-23T17:09:00Z"/>
                <w:rFonts w:ascii="Calibri" w:eastAsia="Times New Roman" w:hAnsi="Calibri" w:cs="Calibri"/>
                <w:color w:val="000000"/>
              </w:rPr>
            </w:pPr>
            <w:ins w:id="893"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2AAAFA16" w14:textId="77777777" w:rsidR="00846763" w:rsidRPr="00680664" w:rsidRDefault="00846763" w:rsidP="00846763">
            <w:pPr>
              <w:spacing w:after="0" w:line="240" w:lineRule="auto"/>
              <w:rPr>
                <w:ins w:id="894" w:author="Alice MacQueen" w:date="2020-11-23T17:09:00Z"/>
                <w:rFonts w:ascii="Calibri" w:eastAsia="Times New Roman" w:hAnsi="Calibri" w:cs="Calibri"/>
                <w:color w:val="000000"/>
              </w:rPr>
            </w:pPr>
            <w:ins w:id="895" w:author="Alice MacQueen" w:date="2020-11-23T17:09:00Z">
              <w:r w:rsidRPr="00680664">
                <w:rPr>
                  <w:rFonts w:ascii="Calibri" w:eastAsia="Times New Roman" w:hAnsi="Calibri" w:cs="Calibri"/>
                  <w:color w:val="000000"/>
                </w:rPr>
                <w:t>39.64±2.4</w:t>
              </w:r>
            </w:ins>
          </w:p>
        </w:tc>
        <w:tc>
          <w:tcPr>
            <w:tcW w:w="0" w:type="auto"/>
            <w:tcBorders>
              <w:top w:val="nil"/>
            </w:tcBorders>
            <w:shd w:val="pct15" w:color="auto" w:fill="auto"/>
            <w:noWrap/>
            <w:vAlign w:val="bottom"/>
          </w:tcPr>
          <w:p w14:paraId="7C48F0EF" w14:textId="77777777" w:rsidR="00846763" w:rsidRPr="00680664" w:rsidRDefault="00846763" w:rsidP="00846763">
            <w:pPr>
              <w:spacing w:after="0" w:line="240" w:lineRule="auto"/>
              <w:rPr>
                <w:ins w:id="896" w:author="Alice MacQueen" w:date="2020-11-23T17:09:00Z"/>
                <w:rFonts w:ascii="Calibri" w:eastAsia="Times New Roman" w:hAnsi="Calibri" w:cs="Calibri"/>
                <w:color w:val="000000"/>
              </w:rPr>
            </w:pPr>
            <w:ins w:id="897" w:author="Alice MacQueen" w:date="2020-11-23T17:09:00Z">
              <w:r w:rsidRPr="00680664">
                <w:rPr>
                  <w:rFonts w:ascii="Calibri" w:eastAsia="Times New Roman" w:hAnsi="Calibri" w:cs="Calibri"/>
                  <w:color w:val="000000"/>
                </w:rPr>
                <w:t>83.06±52.69</w:t>
              </w:r>
            </w:ins>
          </w:p>
        </w:tc>
        <w:tc>
          <w:tcPr>
            <w:tcW w:w="0" w:type="auto"/>
            <w:tcBorders>
              <w:top w:val="nil"/>
            </w:tcBorders>
            <w:shd w:val="pct15" w:color="auto" w:fill="auto"/>
            <w:noWrap/>
            <w:vAlign w:val="bottom"/>
          </w:tcPr>
          <w:p w14:paraId="155003F4" w14:textId="77777777" w:rsidR="00846763" w:rsidRPr="00680664" w:rsidRDefault="00846763" w:rsidP="00846763">
            <w:pPr>
              <w:spacing w:after="0" w:line="240" w:lineRule="auto"/>
              <w:rPr>
                <w:ins w:id="898" w:author="Alice MacQueen" w:date="2020-11-23T17:09:00Z"/>
                <w:rFonts w:ascii="Calibri" w:eastAsia="Times New Roman" w:hAnsi="Calibri" w:cs="Calibri"/>
                <w:color w:val="000000"/>
              </w:rPr>
            </w:pPr>
            <w:ins w:id="899" w:author="Alice MacQueen" w:date="2020-11-23T17:09:00Z">
              <w:r w:rsidRPr="00680664">
                <w:rPr>
                  <w:rFonts w:ascii="Calibri" w:eastAsia="Times New Roman" w:hAnsi="Calibri" w:cs="Calibri"/>
                  <w:color w:val="000000"/>
                </w:rPr>
                <w:t>32.4±1.78</w:t>
              </w:r>
            </w:ins>
          </w:p>
        </w:tc>
        <w:tc>
          <w:tcPr>
            <w:tcW w:w="0" w:type="auto"/>
            <w:tcBorders>
              <w:top w:val="nil"/>
            </w:tcBorders>
            <w:shd w:val="pct15" w:color="auto" w:fill="auto"/>
            <w:noWrap/>
            <w:vAlign w:val="bottom"/>
          </w:tcPr>
          <w:p w14:paraId="39B45652" w14:textId="77777777" w:rsidR="00846763" w:rsidRPr="00680664" w:rsidRDefault="00846763" w:rsidP="00846763">
            <w:pPr>
              <w:spacing w:after="0" w:line="240" w:lineRule="auto"/>
              <w:rPr>
                <w:ins w:id="900" w:author="Alice MacQueen" w:date="2020-11-23T17:09:00Z"/>
                <w:rFonts w:ascii="Calibri" w:eastAsia="Times New Roman" w:hAnsi="Calibri" w:cs="Calibri"/>
                <w:color w:val="000000"/>
              </w:rPr>
            </w:pPr>
            <w:ins w:id="901" w:author="Alice MacQueen" w:date="2020-11-23T17:09:00Z">
              <w:r>
                <w:rPr>
                  <w:rFonts w:ascii="Calibri" w:hAnsi="Calibri" w:cs="Calibri"/>
                  <w:color w:val="000000"/>
                </w:rPr>
                <w:t>45.761±6.237</w:t>
              </w:r>
            </w:ins>
          </w:p>
        </w:tc>
        <w:tc>
          <w:tcPr>
            <w:tcW w:w="0" w:type="auto"/>
            <w:tcBorders>
              <w:top w:val="nil"/>
            </w:tcBorders>
            <w:shd w:val="pct15" w:color="auto" w:fill="auto"/>
            <w:noWrap/>
            <w:vAlign w:val="bottom"/>
          </w:tcPr>
          <w:p w14:paraId="566067D9" w14:textId="77777777" w:rsidR="00846763" w:rsidRDefault="00846763" w:rsidP="00846763">
            <w:pPr>
              <w:spacing w:after="0" w:line="240" w:lineRule="auto"/>
              <w:rPr>
                <w:ins w:id="902" w:author="Alice MacQueen" w:date="2020-11-23T17:09:00Z"/>
                <w:rFonts w:ascii="Calibri" w:eastAsia="Times New Roman" w:hAnsi="Calibri" w:cs="Calibri"/>
                <w:color w:val="000000"/>
              </w:rPr>
            </w:pPr>
            <w:ins w:id="903" w:author="Alice MacQueen" w:date="2020-11-23T17:09:00Z">
              <w:r w:rsidRPr="00680664">
                <w:rPr>
                  <w:rFonts w:ascii="Calibri" w:eastAsia="Times New Roman" w:hAnsi="Calibri" w:cs="Calibri"/>
                  <w:color w:val="000000"/>
                </w:rPr>
                <w:t>0.1069</w:t>
              </w:r>
            </w:ins>
          </w:p>
        </w:tc>
      </w:tr>
      <w:tr w:rsidR="00846763" w:rsidRPr="00680664" w14:paraId="0B150463" w14:textId="77777777" w:rsidTr="00846763">
        <w:trPr>
          <w:trHeight w:val="288"/>
          <w:jc w:val="center"/>
          <w:ins w:id="904" w:author="Alice MacQueen" w:date="2020-11-23T17:09:00Z"/>
        </w:trPr>
        <w:tc>
          <w:tcPr>
            <w:tcW w:w="0" w:type="auto"/>
            <w:vMerge/>
            <w:textDirection w:val="btLr"/>
          </w:tcPr>
          <w:p w14:paraId="0C886636" w14:textId="77777777" w:rsidR="00846763" w:rsidRPr="00680664" w:rsidRDefault="00846763" w:rsidP="00846763">
            <w:pPr>
              <w:spacing w:after="0" w:line="240" w:lineRule="auto"/>
              <w:ind w:left="113" w:right="113"/>
              <w:jc w:val="right"/>
              <w:rPr>
                <w:ins w:id="905"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67C5EC92" w14:textId="77777777" w:rsidR="00846763" w:rsidRPr="00680664" w:rsidRDefault="00846763" w:rsidP="00846763">
            <w:pPr>
              <w:spacing w:after="0" w:line="240" w:lineRule="auto"/>
              <w:rPr>
                <w:ins w:id="90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F119DC4" w14:textId="77777777" w:rsidR="00846763" w:rsidRPr="00680664" w:rsidRDefault="00846763" w:rsidP="00846763">
            <w:pPr>
              <w:spacing w:after="0" w:line="240" w:lineRule="auto"/>
              <w:rPr>
                <w:ins w:id="907" w:author="Alice MacQueen" w:date="2020-11-23T17:09:00Z"/>
                <w:rFonts w:ascii="Calibri" w:eastAsia="Times New Roman" w:hAnsi="Calibri" w:cs="Calibri"/>
                <w:color w:val="000000"/>
              </w:rPr>
            </w:pPr>
            <w:ins w:id="908"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51DE444A" w14:textId="77777777" w:rsidR="00846763" w:rsidRPr="00680664" w:rsidRDefault="00846763" w:rsidP="00846763">
            <w:pPr>
              <w:spacing w:after="0" w:line="240" w:lineRule="auto"/>
              <w:rPr>
                <w:ins w:id="909" w:author="Alice MacQueen" w:date="2020-11-23T17:09:00Z"/>
                <w:rFonts w:ascii="Calibri" w:eastAsia="Times New Roman" w:hAnsi="Calibri" w:cs="Calibri"/>
                <w:color w:val="000000"/>
              </w:rPr>
            </w:pPr>
            <w:ins w:id="910" w:author="Alice MacQueen" w:date="2020-11-23T17:09:00Z">
              <w:r w:rsidRPr="00680664">
                <w:rPr>
                  <w:rFonts w:ascii="Calibri" w:eastAsia="Times New Roman" w:hAnsi="Calibri" w:cs="Calibri"/>
                  <w:color w:val="000000"/>
                </w:rPr>
                <w:t>51.5±2.75</w:t>
              </w:r>
            </w:ins>
          </w:p>
        </w:tc>
        <w:tc>
          <w:tcPr>
            <w:tcW w:w="0" w:type="auto"/>
            <w:tcBorders>
              <w:top w:val="nil"/>
            </w:tcBorders>
            <w:shd w:val="pct15" w:color="auto" w:fill="auto"/>
            <w:noWrap/>
            <w:vAlign w:val="bottom"/>
          </w:tcPr>
          <w:p w14:paraId="56EEADC9" w14:textId="77777777" w:rsidR="00846763" w:rsidRPr="00680664" w:rsidRDefault="00846763" w:rsidP="00846763">
            <w:pPr>
              <w:spacing w:after="0" w:line="240" w:lineRule="auto"/>
              <w:rPr>
                <w:ins w:id="911" w:author="Alice MacQueen" w:date="2020-11-23T17:09:00Z"/>
                <w:rFonts w:ascii="Calibri" w:eastAsia="Times New Roman" w:hAnsi="Calibri" w:cs="Calibri"/>
                <w:color w:val="000000"/>
              </w:rPr>
            </w:pPr>
            <w:ins w:id="912" w:author="Alice MacQueen" w:date="2020-11-23T17:09:00Z">
              <w:r w:rsidRPr="00680664">
                <w:rPr>
                  <w:rFonts w:ascii="Calibri" w:eastAsia="Times New Roman" w:hAnsi="Calibri" w:cs="Calibri"/>
                  <w:color w:val="000000"/>
                </w:rPr>
                <w:t>78.42±12.89</w:t>
              </w:r>
            </w:ins>
          </w:p>
        </w:tc>
        <w:tc>
          <w:tcPr>
            <w:tcW w:w="0" w:type="auto"/>
            <w:tcBorders>
              <w:top w:val="nil"/>
            </w:tcBorders>
            <w:shd w:val="pct15" w:color="auto" w:fill="auto"/>
            <w:noWrap/>
            <w:vAlign w:val="bottom"/>
          </w:tcPr>
          <w:p w14:paraId="1D8DEF3C" w14:textId="77777777" w:rsidR="00846763" w:rsidRPr="00680664" w:rsidRDefault="00846763" w:rsidP="00846763">
            <w:pPr>
              <w:spacing w:after="0" w:line="240" w:lineRule="auto"/>
              <w:rPr>
                <w:ins w:id="913" w:author="Alice MacQueen" w:date="2020-11-23T17:09:00Z"/>
                <w:rFonts w:ascii="Calibri" w:eastAsia="Times New Roman" w:hAnsi="Calibri" w:cs="Calibri"/>
                <w:color w:val="000000"/>
              </w:rPr>
            </w:pPr>
            <w:ins w:id="914" w:author="Alice MacQueen" w:date="2020-11-23T17:09:00Z">
              <w:r w:rsidRPr="00680664">
                <w:rPr>
                  <w:rFonts w:ascii="Calibri" w:eastAsia="Times New Roman" w:hAnsi="Calibri" w:cs="Calibri"/>
                  <w:color w:val="000000"/>
                </w:rPr>
                <w:t>50.78±7</w:t>
              </w:r>
            </w:ins>
          </w:p>
        </w:tc>
        <w:tc>
          <w:tcPr>
            <w:tcW w:w="0" w:type="auto"/>
            <w:tcBorders>
              <w:top w:val="nil"/>
            </w:tcBorders>
            <w:shd w:val="pct15" w:color="auto" w:fill="auto"/>
            <w:noWrap/>
            <w:vAlign w:val="bottom"/>
          </w:tcPr>
          <w:p w14:paraId="691F83E5" w14:textId="77777777" w:rsidR="00846763" w:rsidRPr="00680664" w:rsidRDefault="00846763" w:rsidP="00846763">
            <w:pPr>
              <w:spacing w:after="0" w:line="240" w:lineRule="auto"/>
              <w:rPr>
                <w:ins w:id="915" w:author="Alice MacQueen" w:date="2020-11-23T17:09:00Z"/>
                <w:rFonts w:ascii="Calibri" w:eastAsia="Times New Roman" w:hAnsi="Calibri" w:cs="Calibri"/>
                <w:color w:val="000000"/>
              </w:rPr>
            </w:pPr>
            <w:ins w:id="916" w:author="Alice MacQueen" w:date="2020-11-23T17:09:00Z">
              <w:r>
                <w:rPr>
                  <w:rFonts w:ascii="Calibri" w:hAnsi="Calibri" w:cs="Calibri"/>
                  <w:color w:val="000000"/>
                </w:rPr>
                <w:t>44.089±4.489</w:t>
              </w:r>
            </w:ins>
          </w:p>
        </w:tc>
        <w:tc>
          <w:tcPr>
            <w:tcW w:w="0" w:type="auto"/>
            <w:tcBorders>
              <w:top w:val="nil"/>
            </w:tcBorders>
            <w:shd w:val="pct15" w:color="auto" w:fill="auto"/>
            <w:noWrap/>
            <w:vAlign w:val="bottom"/>
          </w:tcPr>
          <w:p w14:paraId="7913E3BF" w14:textId="77777777" w:rsidR="00846763" w:rsidRDefault="00846763" w:rsidP="00846763">
            <w:pPr>
              <w:spacing w:after="0" w:line="240" w:lineRule="auto"/>
              <w:rPr>
                <w:ins w:id="917" w:author="Alice MacQueen" w:date="2020-11-23T17:09:00Z"/>
                <w:rFonts w:ascii="Calibri" w:eastAsia="Times New Roman" w:hAnsi="Calibri" w:cs="Calibri"/>
                <w:color w:val="000000"/>
              </w:rPr>
            </w:pPr>
            <w:ins w:id="918" w:author="Alice MacQueen" w:date="2020-11-23T17:09:00Z">
              <w:r w:rsidRPr="00680664">
                <w:rPr>
                  <w:rFonts w:ascii="Calibri" w:eastAsia="Times New Roman" w:hAnsi="Calibri" w:cs="Calibri"/>
                  <w:color w:val="000000"/>
                </w:rPr>
                <w:t>0.1662</w:t>
              </w:r>
            </w:ins>
          </w:p>
        </w:tc>
      </w:tr>
      <w:tr w:rsidR="00846763" w:rsidRPr="00680664" w14:paraId="1BEDECE2" w14:textId="77777777" w:rsidTr="00846763">
        <w:trPr>
          <w:trHeight w:val="288"/>
          <w:jc w:val="center"/>
          <w:ins w:id="919" w:author="Alice MacQueen" w:date="2020-11-23T17:09:00Z"/>
        </w:trPr>
        <w:tc>
          <w:tcPr>
            <w:tcW w:w="0" w:type="auto"/>
            <w:vMerge/>
            <w:textDirection w:val="btLr"/>
          </w:tcPr>
          <w:p w14:paraId="4055EFF4" w14:textId="77777777" w:rsidR="00846763" w:rsidRPr="00680664" w:rsidRDefault="00846763" w:rsidP="00846763">
            <w:pPr>
              <w:spacing w:after="0" w:line="240" w:lineRule="auto"/>
              <w:ind w:left="113" w:right="113"/>
              <w:jc w:val="right"/>
              <w:rPr>
                <w:ins w:id="920" w:author="Alice MacQueen" w:date="2020-11-23T17:09:00Z"/>
                <w:rFonts w:ascii="Calibri" w:eastAsia="Times New Roman" w:hAnsi="Calibri" w:cs="Calibri"/>
                <w:color w:val="000000"/>
              </w:rPr>
            </w:pPr>
          </w:p>
        </w:tc>
        <w:tc>
          <w:tcPr>
            <w:tcW w:w="0" w:type="auto"/>
            <w:shd w:val="clear" w:color="auto" w:fill="auto"/>
            <w:noWrap/>
            <w:vAlign w:val="bottom"/>
          </w:tcPr>
          <w:p w14:paraId="3BE34100" w14:textId="77777777" w:rsidR="00846763" w:rsidRPr="00680664" w:rsidRDefault="00846763" w:rsidP="00846763">
            <w:pPr>
              <w:spacing w:after="0" w:line="240" w:lineRule="auto"/>
              <w:rPr>
                <w:ins w:id="921" w:author="Alice MacQueen" w:date="2020-11-23T17:09:00Z"/>
                <w:rFonts w:ascii="Calibri" w:eastAsia="Times New Roman" w:hAnsi="Calibri" w:cs="Calibri"/>
                <w:color w:val="000000"/>
              </w:rPr>
            </w:pPr>
          </w:p>
        </w:tc>
        <w:tc>
          <w:tcPr>
            <w:tcW w:w="0" w:type="auto"/>
            <w:shd w:val="clear" w:color="auto" w:fill="auto"/>
            <w:noWrap/>
            <w:vAlign w:val="bottom"/>
          </w:tcPr>
          <w:p w14:paraId="18418348" w14:textId="77777777" w:rsidR="00846763" w:rsidRPr="00680664" w:rsidRDefault="00846763" w:rsidP="00846763">
            <w:pPr>
              <w:spacing w:after="0" w:line="240" w:lineRule="auto"/>
              <w:rPr>
                <w:ins w:id="922" w:author="Alice MacQueen" w:date="2020-11-23T17:09:00Z"/>
                <w:rFonts w:ascii="Calibri" w:eastAsia="Times New Roman" w:hAnsi="Calibri" w:cs="Calibri"/>
                <w:color w:val="000000"/>
              </w:rPr>
            </w:pPr>
            <w:ins w:id="923"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24561250" w14:textId="77777777" w:rsidR="00846763" w:rsidRPr="00680664" w:rsidRDefault="00846763" w:rsidP="00846763">
            <w:pPr>
              <w:spacing w:after="0" w:line="240" w:lineRule="auto"/>
              <w:rPr>
                <w:ins w:id="924" w:author="Alice MacQueen" w:date="2020-11-23T17:09:00Z"/>
                <w:rFonts w:ascii="Calibri" w:eastAsia="Times New Roman" w:hAnsi="Calibri" w:cs="Calibri"/>
                <w:color w:val="000000"/>
              </w:rPr>
            </w:pPr>
            <w:ins w:id="925" w:author="Alice MacQueen" w:date="2020-11-23T17:09:00Z">
              <w:r w:rsidRPr="00680664">
                <w:rPr>
                  <w:rFonts w:ascii="Calibri" w:eastAsia="Times New Roman" w:hAnsi="Calibri" w:cs="Calibri"/>
                  <w:color w:val="000000"/>
                </w:rPr>
                <w:t>47.3±2.14</w:t>
              </w:r>
            </w:ins>
          </w:p>
        </w:tc>
        <w:tc>
          <w:tcPr>
            <w:tcW w:w="0" w:type="auto"/>
            <w:shd w:val="clear" w:color="auto" w:fill="auto"/>
            <w:noWrap/>
            <w:vAlign w:val="bottom"/>
          </w:tcPr>
          <w:p w14:paraId="15094089" w14:textId="77777777" w:rsidR="00846763" w:rsidRPr="00680664" w:rsidRDefault="00846763" w:rsidP="00846763">
            <w:pPr>
              <w:spacing w:after="0" w:line="240" w:lineRule="auto"/>
              <w:rPr>
                <w:ins w:id="926" w:author="Alice MacQueen" w:date="2020-11-23T17:09:00Z"/>
                <w:rFonts w:ascii="Calibri" w:eastAsia="Times New Roman" w:hAnsi="Calibri" w:cs="Calibri"/>
                <w:color w:val="000000"/>
              </w:rPr>
            </w:pPr>
            <w:ins w:id="927" w:author="Alice MacQueen" w:date="2020-11-23T17:09:00Z">
              <w:r w:rsidRPr="00680664">
                <w:rPr>
                  <w:rFonts w:ascii="Calibri" w:eastAsia="Times New Roman" w:hAnsi="Calibri" w:cs="Calibri"/>
                  <w:color w:val="000000"/>
                </w:rPr>
                <w:t>52.22±3.88</w:t>
              </w:r>
            </w:ins>
          </w:p>
        </w:tc>
        <w:tc>
          <w:tcPr>
            <w:tcW w:w="0" w:type="auto"/>
            <w:shd w:val="clear" w:color="auto" w:fill="auto"/>
            <w:noWrap/>
            <w:vAlign w:val="bottom"/>
          </w:tcPr>
          <w:p w14:paraId="1EFD8776" w14:textId="77777777" w:rsidR="00846763" w:rsidRPr="00680664" w:rsidRDefault="00846763" w:rsidP="00846763">
            <w:pPr>
              <w:spacing w:after="0" w:line="240" w:lineRule="auto"/>
              <w:rPr>
                <w:ins w:id="928" w:author="Alice MacQueen" w:date="2020-11-23T17:09:00Z"/>
                <w:rFonts w:ascii="Calibri" w:eastAsia="Times New Roman" w:hAnsi="Calibri" w:cs="Calibri"/>
                <w:color w:val="000000"/>
              </w:rPr>
            </w:pPr>
            <w:ins w:id="929" w:author="Alice MacQueen" w:date="2020-11-23T17:09:00Z">
              <w:r w:rsidRPr="00680664">
                <w:rPr>
                  <w:rFonts w:ascii="Calibri" w:eastAsia="Times New Roman" w:hAnsi="Calibri" w:cs="Calibri"/>
                  <w:color w:val="000000"/>
                </w:rPr>
                <w:t>53.39±3.76</w:t>
              </w:r>
            </w:ins>
          </w:p>
        </w:tc>
        <w:tc>
          <w:tcPr>
            <w:tcW w:w="0" w:type="auto"/>
            <w:shd w:val="clear" w:color="auto" w:fill="auto"/>
            <w:noWrap/>
            <w:vAlign w:val="bottom"/>
          </w:tcPr>
          <w:p w14:paraId="7F427C7A" w14:textId="77777777" w:rsidR="00846763" w:rsidRPr="00680664" w:rsidRDefault="00846763" w:rsidP="00846763">
            <w:pPr>
              <w:spacing w:after="0" w:line="240" w:lineRule="auto"/>
              <w:rPr>
                <w:ins w:id="930" w:author="Alice MacQueen" w:date="2020-11-23T17:09:00Z"/>
                <w:rFonts w:ascii="Calibri" w:eastAsia="Times New Roman" w:hAnsi="Calibri" w:cs="Calibri"/>
                <w:color w:val="000000"/>
              </w:rPr>
            </w:pPr>
            <w:ins w:id="931" w:author="Alice MacQueen" w:date="2020-11-23T17:09:00Z">
              <w:r>
                <w:rPr>
                  <w:rFonts w:ascii="Calibri" w:hAnsi="Calibri" w:cs="Calibri"/>
                  <w:color w:val="000000"/>
                </w:rPr>
                <w:t>33.605±2.882</w:t>
              </w:r>
            </w:ins>
          </w:p>
        </w:tc>
        <w:tc>
          <w:tcPr>
            <w:tcW w:w="0" w:type="auto"/>
            <w:shd w:val="clear" w:color="auto" w:fill="auto"/>
            <w:noWrap/>
            <w:vAlign w:val="bottom"/>
          </w:tcPr>
          <w:p w14:paraId="34AE4085" w14:textId="245DB6F1" w:rsidR="00846763" w:rsidRDefault="00846763" w:rsidP="00846763">
            <w:pPr>
              <w:spacing w:after="0" w:line="240" w:lineRule="auto"/>
              <w:rPr>
                <w:ins w:id="932" w:author="Alice MacQueen" w:date="2020-11-23T17:09:00Z"/>
                <w:rFonts w:ascii="Calibri" w:eastAsia="Times New Roman" w:hAnsi="Calibri" w:cs="Calibri"/>
                <w:color w:val="000000"/>
              </w:rPr>
            </w:pPr>
            <w:ins w:id="933" w:author="Alice MacQueen" w:date="2020-11-23T17:09:00Z">
              <w:r w:rsidRPr="00680664">
                <w:rPr>
                  <w:rFonts w:ascii="Calibri" w:eastAsia="Times New Roman" w:hAnsi="Calibri" w:cs="Calibri"/>
                  <w:color w:val="000000"/>
                </w:rPr>
                <w:t>0.0009</w:t>
              </w:r>
            </w:ins>
          </w:p>
        </w:tc>
      </w:tr>
      <w:tr w:rsidR="00846763" w:rsidRPr="00680664" w14:paraId="09615329" w14:textId="77777777" w:rsidTr="00846763">
        <w:trPr>
          <w:trHeight w:val="288"/>
          <w:jc w:val="center"/>
          <w:ins w:id="934" w:author="Alice MacQueen" w:date="2020-11-23T17:09:00Z"/>
        </w:trPr>
        <w:tc>
          <w:tcPr>
            <w:tcW w:w="0" w:type="auto"/>
            <w:vMerge/>
            <w:textDirection w:val="btLr"/>
          </w:tcPr>
          <w:p w14:paraId="11A56748" w14:textId="77777777" w:rsidR="00846763" w:rsidRPr="00680664" w:rsidRDefault="00846763" w:rsidP="00846763">
            <w:pPr>
              <w:spacing w:after="0" w:line="240" w:lineRule="auto"/>
              <w:ind w:left="113" w:right="113"/>
              <w:jc w:val="right"/>
              <w:rPr>
                <w:ins w:id="935" w:author="Alice MacQueen" w:date="2020-11-23T17:09:00Z"/>
                <w:rFonts w:ascii="Calibri" w:eastAsia="Times New Roman" w:hAnsi="Calibri" w:cs="Calibri"/>
                <w:color w:val="000000"/>
              </w:rPr>
            </w:pPr>
          </w:p>
        </w:tc>
        <w:tc>
          <w:tcPr>
            <w:tcW w:w="0" w:type="auto"/>
            <w:shd w:val="clear" w:color="auto" w:fill="auto"/>
            <w:noWrap/>
            <w:vAlign w:val="bottom"/>
          </w:tcPr>
          <w:p w14:paraId="1177EC15" w14:textId="77777777" w:rsidR="00846763" w:rsidRPr="00680664" w:rsidRDefault="00846763" w:rsidP="00846763">
            <w:pPr>
              <w:spacing w:after="0" w:line="240" w:lineRule="auto"/>
              <w:rPr>
                <w:ins w:id="936" w:author="Alice MacQueen" w:date="2020-11-23T17:09:00Z"/>
                <w:rFonts w:ascii="Calibri" w:eastAsia="Times New Roman" w:hAnsi="Calibri" w:cs="Calibri"/>
                <w:color w:val="000000"/>
              </w:rPr>
            </w:pPr>
            <w:ins w:id="937" w:author="Alice MacQueen" w:date="2020-11-23T17:09:00Z">
              <w:r w:rsidRPr="00680664">
                <w:rPr>
                  <w:rFonts w:ascii="Calibri" w:eastAsia="Times New Roman" w:hAnsi="Calibri" w:cs="Calibri"/>
                  <w:color w:val="000000"/>
                </w:rPr>
                <w:t>Mn</w:t>
              </w:r>
            </w:ins>
          </w:p>
        </w:tc>
        <w:tc>
          <w:tcPr>
            <w:tcW w:w="0" w:type="auto"/>
            <w:shd w:val="clear" w:color="auto" w:fill="auto"/>
            <w:noWrap/>
            <w:vAlign w:val="bottom"/>
          </w:tcPr>
          <w:p w14:paraId="40A89A93" w14:textId="77777777" w:rsidR="00846763" w:rsidRPr="00680664" w:rsidRDefault="00846763" w:rsidP="00846763">
            <w:pPr>
              <w:spacing w:after="0" w:line="240" w:lineRule="auto"/>
              <w:rPr>
                <w:ins w:id="938" w:author="Alice MacQueen" w:date="2020-11-23T17:09:00Z"/>
                <w:rFonts w:ascii="Calibri" w:eastAsia="Times New Roman" w:hAnsi="Calibri" w:cs="Calibri"/>
                <w:color w:val="000000"/>
              </w:rPr>
            </w:pPr>
            <w:ins w:id="939"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1F3ED50B" w14:textId="77777777" w:rsidR="00846763" w:rsidRPr="00680664" w:rsidRDefault="00846763" w:rsidP="00846763">
            <w:pPr>
              <w:spacing w:after="0" w:line="240" w:lineRule="auto"/>
              <w:rPr>
                <w:ins w:id="940" w:author="Alice MacQueen" w:date="2020-11-23T17:09:00Z"/>
                <w:rFonts w:ascii="Calibri" w:eastAsia="Times New Roman" w:hAnsi="Calibri" w:cs="Calibri"/>
                <w:color w:val="000000"/>
              </w:rPr>
            </w:pPr>
            <w:ins w:id="941" w:author="Alice MacQueen" w:date="2020-11-23T17:09:00Z">
              <w:r w:rsidRPr="00680664">
                <w:rPr>
                  <w:rFonts w:ascii="Calibri" w:eastAsia="Times New Roman" w:hAnsi="Calibri" w:cs="Calibri"/>
                  <w:color w:val="000000"/>
                </w:rPr>
                <w:t>67.04±3.74</w:t>
              </w:r>
            </w:ins>
          </w:p>
        </w:tc>
        <w:tc>
          <w:tcPr>
            <w:tcW w:w="0" w:type="auto"/>
            <w:shd w:val="clear" w:color="auto" w:fill="auto"/>
            <w:noWrap/>
            <w:vAlign w:val="bottom"/>
          </w:tcPr>
          <w:p w14:paraId="487FC017" w14:textId="77777777" w:rsidR="00846763" w:rsidRPr="00680664" w:rsidRDefault="00846763" w:rsidP="00846763">
            <w:pPr>
              <w:spacing w:after="0" w:line="240" w:lineRule="auto"/>
              <w:rPr>
                <w:ins w:id="942" w:author="Alice MacQueen" w:date="2020-11-23T17:09:00Z"/>
                <w:rFonts w:ascii="Calibri" w:eastAsia="Times New Roman" w:hAnsi="Calibri" w:cs="Calibri"/>
                <w:color w:val="000000"/>
              </w:rPr>
            </w:pPr>
            <w:ins w:id="943" w:author="Alice MacQueen" w:date="2020-11-23T17:09:00Z">
              <w:r w:rsidRPr="00680664">
                <w:rPr>
                  <w:rFonts w:ascii="Calibri" w:eastAsia="Times New Roman" w:hAnsi="Calibri" w:cs="Calibri"/>
                  <w:color w:val="000000"/>
                </w:rPr>
                <w:t>70.9±7.88</w:t>
              </w:r>
            </w:ins>
          </w:p>
        </w:tc>
        <w:tc>
          <w:tcPr>
            <w:tcW w:w="0" w:type="auto"/>
            <w:shd w:val="clear" w:color="auto" w:fill="auto"/>
            <w:noWrap/>
            <w:vAlign w:val="bottom"/>
          </w:tcPr>
          <w:p w14:paraId="67F91BED" w14:textId="77777777" w:rsidR="00846763" w:rsidRPr="00680664" w:rsidRDefault="00846763" w:rsidP="00846763">
            <w:pPr>
              <w:spacing w:after="0" w:line="240" w:lineRule="auto"/>
              <w:rPr>
                <w:ins w:id="944" w:author="Alice MacQueen" w:date="2020-11-23T17:09:00Z"/>
                <w:rFonts w:ascii="Calibri" w:eastAsia="Times New Roman" w:hAnsi="Calibri" w:cs="Calibri"/>
                <w:color w:val="000000"/>
              </w:rPr>
            </w:pPr>
            <w:ins w:id="945" w:author="Alice MacQueen" w:date="2020-11-23T17:09:00Z">
              <w:r w:rsidRPr="00680664">
                <w:rPr>
                  <w:rFonts w:ascii="Calibri" w:eastAsia="Times New Roman" w:hAnsi="Calibri" w:cs="Calibri"/>
                  <w:color w:val="000000"/>
                </w:rPr>
                <w:t>101.45±24.06</w:t>
              </w:r>
            </w:ins>
          </w:p>
        </w:tc>
        <w:tc>
          <w:tcPr>
            <w:tcW w:w="0" w:type="auto"/>
            <w:shd w:val="clear" w:color="auto" w:fill="auto"/>
            <w:noWrap/>
            <w:vAlign w:val="bottom"/>
          </w:tcPr>
          <w:p w14:paraId="5AB150AD" w14:textId="77777777" w:rsidR="00846763" w:rsidRPr="00680664" w:rsidRDefault="00846763" w:rsidP="00846763">
            <w:pPr>
              <w:spacing w:after="0" w:line="240" w:lineRule="auto"/>
              <w:rPr>
                <w:ins w:id="946" w:author="Alice MacQueen" w:date="2020-11-23T17:09:00Z"/>
                <w:rFonts w:ascii="Calibri" w:eastAsia="Times New Roman" w:hAnsi="Calibri" w:cs="Calibri"/>
                <w:color w:val="000000"/>
              </w:rPr>
            </w:pPr>
            <w:ins w:id="947" w:author="Alice MacQueen" w:date="2020-11-23T17:09:00Z">
              <w:r>
                <w:rPr>
                  <w:rFonts w:ascii="Calibri" w:hAnsi="Calibri" w:cs="Calibri"/>
                  <w:color w:val="000000"/>
                </w:rPr>
                <w:t>76.523±7.952</w:t>
              </w:r>
            </w:ins>
          </w:p>
        </w:tc>
        <w:tc>
          <w:tcPr>
            <w:tcW w:w="0" w:type="auto"/>
            <w:shd w:val="clear" w:color="auto" w:fill="auto"/>
            <w:noWrap/>
            <w:vAlign w:val="bottom"/>
          </w:tcPr>
          <w:p w14:paraId="5F70E72B" w14:textId="77777777" w:rsidR="00846763" w:rsidRDefault="00846763" w:rsidP="00846763">
            <w:pPr>
              <w:spacing w:after="0" w:line="240" w:lineRule="auto"/>
              <w:rPr>
                <w:ins w:id="948" w:author="Alice MacQueen" w:date="2020-11-23T17:09:00Z"/>
                <w:rFonts w:ascii="Calibri" w:eastAsia="Times New Roman" w:hAnsi="Calibri" w:cs="Calibri"/>
                <w:color w:val="000000"/>
              </w:rPr>
            </w:pPr>
            <w:ins w:id="949" w:author="Alice MacQueen" w:date="2020-11-23T17:09:00Z">
              <w:r w:rsidRPr="00680664">
                <w:rPr>
                  <w:rFonts w:ascii="Calibri" w:eastAsia="Times New Roman" w:hAnsi="Calibri" w:cs="Calibri"/>
                  <w:color w:val="000000"/>
                </w:rPr>
                <w:t>0.5783</w:t>
              </w:r>
            </w:ins>
          </w:p>
        </w:tc>
      </w:tr>
      <w:tr w:rsidR="00846763" w:rsidRPr="00680664" w14:paraId="1654E661" w14:textId="77777777" w:rsidTr="00846763">
        <w:trPr>
          <w:trHeight w:val="288"/>
          <w:jc w:val="center"/>
          <w:ins w:id="950" w:author="Alice MacQueen" w:date="2020-11-23T17:09:00Z"/>
        </w:trPr>
        <w:tc>
          <w:tcPr>
            <w:tcW w:w="0" w:type="auto"/>
            <w:vMerge/>
            <w:textDirection w:val="btLr"/>
          </w:tcPr>
          <w:p w14:paraId="75C00D01" w14:textId="77777777" w:rsidR="00846763" w:rsidRPr="00680664" w:rsidRDefault="00846763" w:rsidP="00846763">
            <w:pPr>
              <w:spacing w:after="0" w:line="240" w:lineRule="auto"/>
              <w:ind w:left="113" w:right="113"/>
              <w:jc w:val="right"/>
              <w:rPr>
                <w:ins w:id="951"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3BFD9A5" w14:textId="77777777" w:rsidR="00846763" w:rsidRPr="00680664" w:rsidRDefault="00846763" w:rsidP="00846763">
            <w:pPr>
              <w:spacing w:after="0" w:line="240" w:lineRule="auto"/>
              <w:rPr>
                <w:ins w:id="952"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20D7990" w14:textId="77777777" w:rsidR="00846763" w:rsidRPr="00680664" w:rsidRDefault="00846763" w:rsidP="00846763">
            <w:pPr>
              <w:spacing w:after="0" w:line="240" w:lineRule="auto"/>
              <w:rPr>
                <w:ins w:id="953" w:author="Alice MacQueen" w:date="2020-11-23T17:09:00Z"/>
                <w:rFonts w:ascii="Calibri" w:eastAsia="Times New Roman" w:hAnsi="Calibri" w:cs="Calibri"/>
                <w:color w:val="000000"/>
              </w:rPr>
            </w:pPr>
            <w:ins w:id="954"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69FD755B" w14:textId="77777777" w:rsidR="00846763" w:rsidRPr="00680664" w:rsidRDefault="00846763" w:rsidP="00846763">
            <w:pPr>
              <w:spacing w:after="0" w:line="240" w:lineRule="auto"/>
              <w:rPr>
                <w:ins w:id="955" w:author="Alice MacQueen" w:date="2020-11-23T17:09:00Z"/>
                <w:rFonts w:ascii="Calibri" w:eastAsia="Times New Roman" w:hAnsi="Calibri" w:cs="Calibri"/>
                <w:color w:val="000000"/>
              </w:rPr>
            </w:pPr>
            <w:ins w:id="956" w:author="Alice MacQueen" w:date="2020-11-23T17:09:00Z">
              <w:r w:rsidRPr="00680664">
                <w:rPr>
                  <w:rFonts w:ascii="Calibri" w:eastAsia="Times New Roman" w:hAnsi="Calibri" w:cs="Calibri"/>
                  <w:color w:val="000000"/>
                </w:rPr>
                <w:t>25.56±1.49</w:t>
              </w:r>
            </w:ins>
          </w:p>
        </w:tc>
        <w:tc>
          <w:tcPr>
            <w:tcW w:w="0" w:type="auto"/>
            <w:tcBorders>
              <w:bottom w:val="nil"/>
            </w:tcBorders>
            <w:shd w:val="clear" w:color="auto" w:fill="auto"/>
            <w:noWrap/>
            <w:vAlign w:val="bottom"/>
          </w:tcPr>
          <w:p w14:paraId="3B8C216A" w14:textId="77777777" w:rsidR="00846763" w:rsidRPr="00680664" w:rsidRDefault="00846763" w:rsidP="00846763">
            <w:pPr>
              <w:spacing w:after="0" w:line="240" w:lineRule="auto"/>
              <w:rPr>
                <w:ins w:id="957" w:author="Alice MacQueen" w:date="2020-11-23T17:09:00Z"/>
                <w:rFonts w:ascii="Calibri" w:eastAsia="Times New Roman" w:hAnsi="Calibri" w:cs="Calibri"/>
                <w:color w:val="000000"/>
              </w:rPr>
            </w:pPr>
            <w:ins w:id="958" w:author="Alice MacQueen" w:date="2020-11-23T17:09:00Z">
              <w:r w:rsidRPr="00680664">
                <w:rPr>
                  <w:rFonts w:ascii="Calibri" w:eastAsia="Times New Roman" w:hAnsi="Calibri" w:cs="Calibri"/>
                  <w:color w:val="000000"/>
                </w:rPr>
                <w:t>39.85±3.61</w:t>
              </w:r>
            </w:ins>
          </w:p>
        </w:tc>
        <w:tc>
          <w:tcPr>
            <w:tcW w:w="0" w:type="auto"/>
            <w:tcBorders>
              <w:bottom w:val="nil"/>
            </w:tcBorders>
            <w:shd w:val="clear" w:color="auto" w:fill="auto"/>
            <w:noWrap/>
            <w:vAlign w:val="bottom"/>
          </w:tcPr>
          <w:p w14:paraId="09EAB4EE" w14:textId="77777777" w:rsidR="00846763" w:rsidRPr="00680664" w:rsidRDefault="00846763" w:rsidP="00846763">
            <w:pPr>
              <w:spacing w:after="0" w:line="240" w:lineRule="auto"/>
              <w:rPr>
                <w:ins w:id="959" w:author="Alice MacQueen" w:date="2020-11-23T17:09:00Z"/>
                <w:rFonts w:ascii="Calibri" w:eastAsia="Times New Roman" w:hAnsi="Calibri" w:cs="Calibri"/>
                <w:color w:val="000000"/>
              </w:rPr>
            </w:pPr>
            <w:ins w:id="960" w:author="Alice MacQueen" w:date="2020-11-23T17:09:00Z">
              <w:r w:rsidRPr="00680664">
                <w:rPr>
                  <w:rFonts w:ascii="Calibri" w:eastAsia="Times New Roman" w:hAnsi="Calibri" w:cs="Calibri"/>
                  <w:color w:val="000000"/>
                </w:rPr>
                <w:t>38.86±3.17</w:t>
              </w:r>
            </w:ins>
          </w:p>
        </w:tc>
        <w:tc>
          <w:tcPr>
            <w:tcW w:w="0" w:type="auto"/>
            <w:tcBorders>
              <w:bottom w:val="nil"/>
            </w:tcBorders>
            <w:shd w:val="clear" w:color="auto" w:fill="auto"/>
            <w:noWrap/>
            <w:vAlign w:val="bottom"/>
          </w:tcPr>
          <w:p w14:paraId="0C2BC4A3" w14:textId="77777777" w:rsidR="00846763" w:rsidRPr="00680664" w:rsidRDefault="00846763" w:rsidP="00846763">
            <w:pPr>
              <w:spacing w:after="0" w:line="240" w:lineRule="auto"/>
              <w:rPr>
                <w:ins w:id="961" w:author="Alice MacQueen" w:date="2020-11-23T17:09:00Z"/>
                <w:rFonts w:ascii="Calibri" w:eastAsia="Times New Roman" w:hAnsi="Calibri" w:cs="Calibri"/>
                <w:color w:val="000000"/>
              </w:rPr>
            </w:pPr>
            <w:ins w:id="962" w:author="Alice MacQueen" w:date="2020-11-23T17:09:00Z">
              <w:r>
                <w:rPr>
                  <w:rFonts w:ascii="Calibri" w:hAnsi="Calibri" w:cs="Calibri"/>
                  <w:color w:val="000000"/>
                </w:rPr>
                <w:t>14.212±1.221</w:t>
              </w:r>
            </w:ins>
          </w:p>
        </w:tc>
        <w:tc>
          <w:tcPr>
            <w:tcW w:w="0" w:type="auto"/>
            <w:tcBorders>
              <w:bottom w:val="nil"/>
            </w:tcBorders>
            <w:shd w:val="clear" w:color="auto" w:fill="auto"/>
            <w:noWrap/>
            <w:vAlign w:val="bottom"/>
          </w:tcPr>
          <w:p w14:paraId="06236135" w14:textId="77777777" w:rsidR="00846763" w:rsidRDefault="00846763" w:rsidP="00846763">
            <w:pPr>
              <w:spacing w:after="0" w:line="240" w:lineRule="auto"/>
              <w:rPr>
                <w:ins w:id="963" w:author="Alice MacQueen" w:date="2020-11-23T17:09:00Z"/>
                <w:rFonts w:ascii="Calibri" w:eastAsia="Times New Roman" w:hAnsi="Calibri" w:cs="Calibri"/>
                <w:color w:val="000000"/>
              </w:rPr>
            </w:pPr>
            <w:ins w:id="964"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4D1C1A76" w14:textId="77777777" w:rsidTr="00846763">
        <w:trPr>
          <w:trHeight w:val="288"/>
          <w:jc w:val="center"/>
          <w:ins w:id="965" w:author="Alice MacQueen" w:date="2020-11-23T17:09:00Z"/>
        </w:trPr>
        <w:tc>
          <w:tcPr>
            <w:tcW w:w="0" w:type="auto"/>
            <w:vMerge/>
            <w:textDirection w:val="btLr"/>
          </w:tcPr>
          <w:p w14:paraId="5216CC96" w14:textId="77777777" w:rsidR="00846763" w:rsidRPr="00680664" w:rsidRDefault="00846763" w:rsidP="00846763">
            <w:pPr>
              <w:spacing w:after="0" w:line="240" w:lineRule="auto"/>
              <w:ind w:left="113" w:right="113"/>
              <w:jc w:val="right"/>
              <w:rPr>
                <w:ins w:id="96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4FB37CEB" w14:textId="77777777" w:rsidR="00846763" w:rsidRPr="00680664" w:rsidRDefault="00846763" w:rsidP="00846763">
            <w:pPr>
              <w:spacing w:after="0" w:line="240" w:lineRule="auto"/>
              <w:rPr>
                <w:ins w:id="96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3CC28D3" w14:textId="77777777" w:rsidR="00846763" w:rsidRPr="00680664" w:rsidRDefault="00846763" w:rsidP="00846763">
            <w:pPr>
              <w:spacing w:after="0" w:line="240" w:lineRule="auto"/>
              <w:rPr>
                <w:ins w:id="968" w:author="Alice MacQueen" w:date="2020-11-23T17:09:00Z"/>
                <w:rFonts w:ascii="Calibri" w:eastAsia="Times New Roman" w:hAnsi="Calibri" w:cs="Calibri"/>
                <w:color w:val="000000"/>
              </w:rPr>
            </w:pPr>
            <w:ins w:id="969"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3A46FE3F" w14:textId="77777777" w:rsidR="00846763" w:rsidRPr="00680664" w:rsidRDefault="00846763" w:rsidP="00846763">
            <w:pPr>
              <w:spacing w:after="0" w:line="240" w:lineRule="auto"/>
              <w:rPr>
                <w:ins w:id="970" w:author="Alice MacQueen" w:date="2020-11-23T17:09:00Z"/>
                <w:rFonts w:ascii="Calibri" w:eastAsia="Times New Roman" w:hAnsi="Calibri" w:cs="Calibri"/>
                <w:color w:val="000000"/>
              </w:rPr>
            </w:pPr>
            <w:ins w:id="971" w:author="Alice MacQueen" w:date="2020-11-23T17:09:00Z">
              <w:r w:rsidRPr="00680664">
                <w:rPr>
                  <w:rFonts w:ascii="Calibri" w:eastAsia="Times New Roman" w:hAnsi="Calibri" w:cs="Calibri"/>
                  <w:color w:val="000000"/>
                </w:rPr>
                <w:t>0.046±0.002</w:t>
              </w:r>
            </w:ins>
          </w:p>
        </w:tc>
        <w:tc>
          <w:tcPr>
            <w:tcW w:w="0" w:type="auto"/>
            <w:tcBorders>
              <w:top w:val="nil"/>
            </w:tcBorders>
            <w:shd w:val="pct15" w:color="auto" w:fill="auto"/>
            <w:noWrap/>
            <w:vAlign w:val="bottom"/>
          </w:tcPr>
          <w:p w14:paraId="50947753" w14:textId="77777777" w:rsidR="00846763" w:rsidRPr="00680664" w:rsidRDefault="00846763" w:rsidP="00846763">
            <w:pPr>
              <w:spacing w:after="0" w:line="240" w:lineRule="auto"/>
              <w:rPr>
                <w:ins w:id="972" w:author="Alice MacQueen" w:date="2020-11-23T17:09:00Z"/>
                <w:rFonts w:ascii="Calibri" w:eastAsia="Times New Roman" w:hAnsi="Calibri" w:cs="Calibri"/>
                <w:color w:val="000000"/>
              </w:rPr>
            </w:pPr>
            <w:ins w:id="973" w:author="Alice MacQueen" w:date="2020-11-23T17:09:00Z">
              <w:r w:rsidRPr="00680664">
                <w:rPr>
                  <w:rFonts w:ascii="Calibri" w:eastAsia="Times New Roman" w:hAnsi="Calibri" w:cs="Calibri"/>
                  <w:color w:val="000000"/>
                </w:rPr>
                <w:t>0.039±0.003</w:t>
              </w:r>
            </w:ins>
          </w:p>
        </w:tc>
        <w:tc>
          <w:tcPr>
            <w:tcW w:w="0" w:type="auto"/>
            <w:tcBorders>
              <w:top w:val="nil"/>
            </w:tcBorders>
            <w:shd w:val="pct15" w:color="auto" w:fill="auto"/>
            <w:noWrap/>
            <w:vAlign w:val="bottom"/>
          </w:tcPr>
          <w:p w14:paraId="6AB28D15" w14:textId="77777777" w:rsidR="00846763" w:rsidRPr="00680664" w:rsidRDefault="00846763" w:rsidP="00846763">
            <w:pPr>
              <w:spacing w:after="0" w:line="240" w:lineRule="auto"/>
              <w:rPr>
                <w:ins w:id="974" w:author="Alice MacQueen" w:date="2020-11-23T17:09:00Z"/>
                <w:rFonts w:ascii="Calibri" w:eastAsia="Times New Roman" w:hAnsi="Calibri" w:cs="Calibri"/>
                <w:color w:val="000000"/>
              </w:rPr>
            </w:pPr>
            <w:ins w:id="975" w:author="Alice MacQueen" w:date="2020-11-23T17:09:00Z">
              <w:r w:rsidRPr="00680664">
                <w:rPr>
                  <w:rFonts w:ascii="Calibri" w:eastAsia="Times New Roman" w:hAnsi="Calibri" w:cs="Calibri"/>
                  <w:color w:val="000000"/>
                </w:rPr>
                <w:t>0.051±0.003</w:t>
              </w:r>
            </w:ins>
          </w:p>
        </w:tc>
        <w:tc>
          <w:tcPr>
            <w:tcW w:w="0" w:type="auto"/>
            <w:tcBorders>
              <w:top w:val="nil"/>
            </w:tcBorders>
            <w:shd w:val="pct15" w:color="auto" w:fill="auto"/>
            <w:noWrap/>
            <w:vAlign w:val="bottom"/>
          </w:tcPr>
          <w:p w14:paraId="5EDB47FA" w14:textId="77777777" w:rsidR="00846763" w:rsidRPr="00680664" w:rsidRDefault="00846763" w:rsidP="00846763">
            <w:pPr>
              <w:spacing w:after="0" w:line="240" w:lineRule="auto"/>
              <w:rPr>
                <w:ins w:id="976" w:author="Alice MacQueen" w:date="2020-11-23T17:09:00Z"/>
                <w:rFonts w:ascii="Calibri" w:eastAsia="Times New Roman" w:hAnsi="Calibri" w:cs="Calibri"/>
                <w:color w:val="000000"/>
              </w:rPr>
            </w:pPr>
            <w:ins w:id="977" w:author="Alice MacQueen" w:date="2020-11-23T17:09:00Z">
              <w:r>
                <w:rPr>
                  <w:rFonts w:ascii="Calibri" w:hAnsi="Calibri" w:cs="Calibri"/>
                  <w:color w:val="000000"/>
                </w:rPr>
                <w:t>0.041±0.003</w:t>
              </w:r>
            </w:ins>
          </w:p>
        </w:tc>
        <w:tc>
          <w:tcPr>
            <w:tcW w:w="0" w:type="auto"/>
            <w:tcBorders>
              <w:top w:val="nil"/>
            </w:tcBorders>
            <w:shd w:val="pct15" w:color="auto" w:fill="auto"/>
            <w:noWrap/>
            <w:vAlign w:val="bottom"/>
          </w:tcPr>
          <w:p w14:paraId="1D652A7F" w14:textId="77777777" w:rsidR="00846763" w:rsidRDefault="00846763" w:rsidP="00846763">
            <w:pPr>
              <w:spacing w:after="0" w:line="240" w:lineRule="auto"/>
              <w:rPr>
                <w:ins w:id="978" w:author="Alice MacQueen" w:date="2020-11-23T17:09:00Z"/>
                <w:rFonts w:ascii="Calibri" w:eastAsia="Times New Roman" w:hAnsi="Calibri" w:cs="Calibri"/>
                <w:color w:val="000000"/>
              </w:rPr>
            </w:pPr>
            <w:ins w:id="979" w:author="Alice MacQueen" w:date="2020-11-23T17:09:00Z">
              <w:r w:rsidRPr="00680664">
                <w:rPr>
                  <w:rFonts w:ascii="Calibri" w:eastAsia="Times New Roman" w:hAnsi="Calibri" w:cs="Calibri"/>
                  <w:color w:val="000000"/>
                </w:rPr>
                <w:t>0.0603</w:t>
              </w:r>
            </w:ins>
          </w:p>
        </w:tc>
      </w:tr>
      <w:tr w:rsidR="00846763" w:rsidRPr="00680664" w14:paraId="4DF8B926" w14:textId="77777777" w:rsidTr="00846763">
        <w:trPr>
          <w:trHeight w:val="288"/>
          <w:jc w:val="center"/>
          <w:ins w:id="980" w:author="Alice MacQueen" w:date="2020-11-23T17:09:00Z"/>
        </w:trPr>
        <w:tc>
          <w:tcPr>
            <w:tcW w:w="0" w:type="auto"/>
            <w:vMerge/>
            <w:textDirection w:val="btLr"/>
          </w:tcPr>
          <w:p w14:paraId="4A2FEFEB" w14:textId="77777777" w:rsidR="00846763" w:rsidRPr="00680664" w:rsidRDefault="00846763" w:rsidP="00846763">
            <w:pPr>
              <w:spacing w:after="0" w:line="240" w:lineRule="auto"/>
              <w:ind w:left="113" w:right="113"/>
              <w:jc w:val="right"/>
              <w:rPr>
                <w:ins w:id="98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C13D60D" w14:textId="77777777" w:rsidR="00846763" w:rsidRPr="00680664" w:rsidRDefault="00846763" w:rsidP="00846763">
            <w:pPr>
              <w:spacing w:after="0" w:line="240" w:lineRule="auto"/>
              <w:rPr>
                <w:ins w:id="982" w:author="Alice MacQueen" w:date="2020-11-23T17:09:00Z"/>
                <w:rFonts w:ascii="Calibri" w:eastAsia="Times New Roman" w:hAnsi="Calibri" w:cs="Calibri"/>
                <w:color w:val="000000"/>
              </w:rPr>
            </w:pPr>
            <w:ins w:id="983"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100775BC" w14:textId="77777777" w:rsidR="00846763" w:rsidRPr="00680664" w:rsidRDefault="00846763" w:rsidP="00846763">
            <w:pPr>
              <w:spacing w:after="0" w:line="240" w:lineRule="auto"/>
              <w:rPr>
                <w:ins w:id="984" w:author="Alice MacQueen" w:date="2020-11-23T17:09:00Z"/>
                <w:rFonts w:ascii="Calibri" w:eastAsia="Times New Roman" w:hAnsi="Calibri" w:cs="Calibri"/>
                <w:color w:val="000000"/>
              </w:rPr>
            </w:pPr>
            <w:ins w:id="985"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093C6BF1" w14:textId="77777777" w:rsidR="00846763" w:rsidRPr="00680664" w:rsidRDefault="00846763" w:rsidP="00846763">
            <w:pPr>
              <w:spacing w:after="0" w:line="240" w:lineRule="auto"/>
              <w:rPr>
                <w:ins w:id="986" w:author="Alice MacQueen" w:date="2020-11-23T17:09:00Z"/>
                <w:rFonts w:ascii="Calibri" w:eastAsia="Times New Roman" w:hAnsi="Calibri" w:cs="Calibri"/>
                <w:color w:val="000000"/>
              </w:rPr>
            </w:pPr>
            <w:ins w:id="987" w:author="Alice MacQueen" w:date="2020-11-23T17:09:00Z">
              <w:r w:rsidRPr="00680664">
                <w:rPr>
                  <w:rFonts w:ascii="Calibri" w:eastAsia="Times New Roman" w:hAnsi="Calibri" w:cs="Calibri"/>
                  <w:color w:val="000000"/>
                </w:rPr>
                <w:t>0.087±0.004</w:t>
              </w:r>
            </w:ins>
          </w:p>
        </w:tc>
        <w:tc>
          <w:tcPr>
            <w:tcW w:w="0" w:type="auto"/>
            <w:tcBorders>
              <w:top w:val="nil"/>
            </w:tcBorders>
            <w:shd w:val="pct15" w:color="auto" w:fill="auto"/>
            <w:noWrap/>
            <w:vAlign w:val="bottom"/>
          </w:tcPr>
          <w:p w14:paraId="6E05AA54" w14:textId="77777777" w:rsidR="00846763" w:rsidRPr="00680664" w:rsidRDefault="00846763" w:rsidP="00846763">
            <w:pPr>
              <w:spacing w:after="0" w:line="240" w:lineRule="auto"/>
              <w:rPr>
                <w:ins w:id="988" w:author="Alice MacQueen" w:date="2020-11-23T17:09:00Z"/>
                <w:rFonts w:ascii="Calibri" w:eastAsia="Times New Roman" w:hAnsi="Calibri" w:cs="Calibri"/>
                <w:color w:val="000000"/>
              </w:rPr>
            </w:pPr>
            <w:ins w:id="989" w:author="Alice MacQueen" w:date="2020-11-23T17:09:00Z">
              <w:r w:rsidRPr="00680664">
                <w:rPr>
                  <w:rFonts w:ascii="Calibri" w:eastAsia="Times New Roman" w:hAnsi="Calibri" w:cs="Calibri"/>
                  <w:color w:val="000000"/>
                </w:rPr>
                <w:t>0.056±0.005</w:t>
              </w:r>
            </w:ins>
          </w:p>
        </w:tc>
        <w:tc>
          <w:tcPr>
            <w:tcW w:w="0" w:type="auto"/>
            <w:tcBorders>
              <w:top w:val="nil"/>
            </w:tcBorders>
            <w:shd w:val="pct15" w:color="auto" w:fill="auto"/>
            <w:noWrap/>
            <w:vAlign w:val="bottom"/>
          </w:tcPr>
          <w:p w14:paraId="6A64580B" w14:textId="77777777" w:rsidR="00846763" w:rsidRPr="00680664" w:rsidRDefault="00846763" w:rsidP="00846763">
            <w:pPr>
              <w:spacing w:after="0" w:line="240" w:lineRule="auto"/>
              <w:rPr>
                <w:ins w:id="990" w:author="Alice MacQueen" w:date="2020-11-23T17:09:00Z"/>
                <w:rFonts w:ascii="Calibri" w:eastAsia="Times New Roman" w:hAnsi="Calibri" w:cs="Calibri"/>
                <w:color w:val="000000"/>
              </w:rPr>
            </w:pPr>
            <w:ins w:id="991" w:author="Alice MacQueen" w:date="2020-11-23T17:09:00Z">
              <w:r w:rsidRPr="00680664">
                <w:rPr>
                  <w:rFonts w:ascii="Calibri" w:eastAsia="Times New Roman" w:hAnsi="Calibri" w:cs="Calibri"/>
                  <w:color w:val="000000"/>
                </w:rPr>
                <w:t>0.053±0.015</w:t>
              </w:r>
            </w:ins>
          </w:p>
        </w:tc>
        <w:tc>
          <w:tcPr>
            <w:tcW w:w="0" w:type="auto"/>
            <w:tcBorders>
              <w:top w:val="nil"/>
            </w:tcBorders>
            <w:shd w:val="pct15" w:color="auto" w:fill="auto"/>
            <w:noWrap/>
            <w:vAlign w:val="bottom"/>
          </w:tcPr>
          <w:p w14:paraId="26927DD5" w14:textId="77777777" w:rsidR="00846763" w:rsidRPr="00680664" w:rsidRDefault="00846763" w:rsidP="00846763">
            <w:pPr>
              <w:spacing w:after="0" w:line="240" w:lineRule="auto"/>
              <w:rPr>
                <w:ins w:id="992" w:author="Alice MacQueen" w:date="2020-11-23T17:09:00Z"/>
                <w:rFonts w:ascii="Calibri" w:eastAsia="Times New Roman" w:hAnsi="Calibri" w:cs="Calibri"/>
                <w:color w:val="000000"/>
              </w:rPr>
            </w:pPr>
            <w:ins w:id="993" w:author="Alice MacQueen" w:date="2020-11-23T17:09:00Z">
              <w:r>
                <w:rPr>
                  <w:rFonts w:ascii="Calibri" w:hAnsi="Calibri" w:cs="Calibri"/>
                  <w:color w:val="000000"/>
                </w:rPr>
                <w:t>0.122±0.009</w:t>
              </w:r>
            </w:ins>
          </w:p>
        </w:tc>
        <w:tc>
          <w:tcPr>
            <w:tcW w:w="0" w:type="auto"/>
            <w:tcBorders>
              <w:top w:val="nil"/>
            </w:tcBorders>
            <w:shd w:val="pct15" w:color="auto" w:fill="auto"/>
            <w:noWrap/>
            <w:vAlign w:val="bottom"/>
          </w:tcPr>
          <w:p w14:paraId="5CF21411" w14:textId="669E6956" w:rsidR="00846763" w:rsidRDefault="00846763" w:rsidP="00846763">
            <w:pPr>
              <w:spacing w:after="0" w:line="240" w:lineRule="auto"/>
              <w:rPr>
                <w:ins w:id="994" w:author="Alice MacQueen" w:date="2020-11-23T17:09:00Z"/>
                <w:rFonts w:ascii="Calibri" w:eastAsia="Times New Roman" w:hAnsi="Calibri" w:cs="Calibri"/>
                <w:color w:val="000000"/>
              </w:rPr>
            </w:pPr>
            <w:ins w:id="995" w:author="Alice MacQueen" w:date="2020-11-23T17:09:00Z">
              <w:r w:rsidRPr="00680664">
                <w:rPr>
                  <w:rFonts w:ascii="Calibri" w:eastAsia="Times New Roman" w:hAnsi="Calibri" w:cs="Calibri"/>
                  <w:color w:val="000000"/>
                </w:rPr>
                <w:t>0.0143</w:t>
              </w:r>
            </w:ins>
          </w:p>
        </w:tc>
      </w:tr>
      <w:tr w:rsidR="00846763" w:rsidRPr="00680664" w14:paraId="661CD067" w14:textId="77777777" w:rsidTr="00846763">
        <w:trPr>
          <w:trHeight w:val="288"/>
          <w:jc w:val="center"/>
          <w:ins w:id="996" w:author="Alice MacQueen" w:date="2020-11-23T17:09:00Z"/>
        </w:trPr>
        <w:tc>
          <w:tcPr>
            <w:tcW w:w="0" w:type="auto"/>
            <w:vMerge/>
            <w:textDirection w:val="btLr"/>
          </w:tcPr>
          <w:p w14:paraId="59E3D300" w14:textId="77777777" w:rsidR="00846763" w:rsidRPr="00680664" w:rsidRDefault="00846763" w:rsidP="00846763">
            <w:pPr>
              <w:spacing w:after="0" w:line="240" w:lineRule="auto"/>
              <w:ind w:left="113" w:right="113"/>
              <w:jc w:val="right"/>
              <w:rPr>
                <w:ins w:id="997"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4228BEE" w14:textId="77777777" w:rsidR="00846763" w:rsidRPr="00680664" w:rsidRDefault="00846763" w:rsidP="00846763">
            <w:pPr>
              <w:spacing w:after="0" w:line="240" w:lineRule="auto"/>
              <w:rPr>
                <w:ins w:id="99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C5EF6A4" w14:textId="77777777" w:rsidR="00846763" w:rsidRPr="00680664" w:rsidRDefault="00846763" w:rsidP="00846763">
            <w:pPr>
              <w:spacing w:after="0" w:line="240" w:lineRule="auto"/>
              <w:rPr>
                <w:ins w:id="999" w:author="Alice MacQueen" w:date="2020-11-23T17:09:00Z"/>
                <w:rFonts w:ascii="Calibri" w:eastAsia="Times New Roman" w:hAnsi="Calibri" w:cs="Calibri"/>
                <w:color w:val="000000"/>
              </w:rPr>
            </w:pPr>
            <w:ins w:id="1000"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228A880" w14:textId="77777777" w:rsidR="00846763" w:rsidRPr="00680664" w:rsidRDefault="00846763" w:rsidP="00846763">
            <w:pPr>
              <w:spacing w:after="0" w:line="240" w:lineRule="auto"/>
              <w:rPr>
                <w:ins w:id="1001" w:author="Alice MacQueen" w:date="2020-11-23T17:09:00Z"/>
                <w:rFonts w:ascii="Calibri" w:eastAsia="Times New Roman" w:hAnsi="Calibri" w:cs="Calibri"/>
                <w:color w:val="000000"/>
              </w:rPr>
            </w:pPr>
            <w:ins w:id="1002" w:author="Alice MacQueen" w:date="2020-11-23T17:09:00Z">
              <w:r w:rsidRPr="00680664">
                <w:rPr>
                  <w:rFonts w:ascii="Calibri" w:eastAsia="Times New Roman" w:hAnsi="Calibri" w:cs="Calibri"/>
                  <w:color w:val="000000"/>
                </w:rPr>
                <w:t>0.092±0.011</w:t>
              </w:r>
            </w:ins>
          </w:p>
        </w:tc>
        <w:tc>
          <w:tcPr>
            <w:tcW w:w="0" w:type="auto"/>
            <w:tcBorders>
              <w:top w:val="nil"/>
            </w:tcBorders>
            <w:shd w:val="pct15" w:color="auto" w:fill="auto"/>
            <w:noWrap/>
            <w:vAlign w:val="bottom"/>
          </w:tcPr>
          <w:p w14:paraId="5CD515CF" w14:textId="77777777" w:rsidR="00846763" w:rsidRPr="00680664" w:rsidRDefault="00846763" w:rsidP="00846763">
            <w:pPr>
              <w:spacing w:after="0" w:line="240" w:lineRule="auto"/>
              <w:rPr>
                <w:ins w:id="1003" w:author="Alice MacQueen" w:date="2020-11-23T17:09:00Z"/>
                <w:rFonts w:ascii="Calibri" w:eastAsia="Times New Roman" w:hAnsi="Calibri" w:cs="Calibri"/>
                <w:color w:val="000000"/>
              </w:rPr>
            </w:pPr>
            <w:ins w:id="1004" w:author="Alice MacQueen" w:date="2020-11-23T17:09:00Z">
              <w:r w:rsidRPr="00680664">
                <w:rPr>
                  <w:rFonts w:ascii="Calibri" w:eastAsia="Times New Roman" w:hAnsi="Calibri" w:cs="Calibri"/>
                  <w:color w:val="000000"/>
                </w:rPr>
                <w:t>0.044±0.005</w:t>
              </w:r>
            </w:ins>
          </w:p>
        </w:tc>
        <w:tc>
          <w:tcPr>
            <w:tcW w:w="0" w:type="auto"/>
            <w:tcBorders>
              <w:top w:val="nil"/>
            </w:tcBorders>
            <w:shd w:val="pct15" w:color="auto" w:fill="auto"/>
            <w:noWrap/>
            <w:vAlign w:val="bottom"/>
          </w:tcPr>
          <w:p w14:paraId="75B281D5" w14:textId="77777777" w:rsidR="00846763" w:rsidRPr="00680664" w:rsidRDefault="00846763" w:rsidP="00846763">
            <w:pPr>
              <w:spacing w:after="0" w:line="240" w:lineRule="auto"/>
              <w:rPr>
                <w:ins w:id="1005" w:author="Alice MacQueen" w:date="2020-11-23T17:09:00Z"/>
                <w:rFonts w:ascii="Calibri" w:eastAsia="Times New Roman" w:hAnsi="Calibri" w:cs="Calibri"/>
                <w:color w:val="000000"/>
              </w:rPr>
            </w:pPr>
            <w:ins w:id="1006" w:author="Alice MacQueen" w:date="2020-11-23T17:09:00Z">
              <w:r w:rsidRPr="00680664">
                <w:rPr>
                  <w:rFonts w:ascii="Calibri" w:eastAsia="Times New Roman" w:hAnsi="Calibri" w:cs="Calibri"/>
                  <w:color w:val="000000"/>
                </w:rPr>
                <w:t>0.053±0.007</w:t>
              </w:r>
            </w:ins>
          </w:p>
        </w:tc>
        <w:tc>
          <w:tcPr>
            <w:tcW w:w="0" w:type="auto"/>
            <w:tcBorders>
              <w:top w:val="nil"/>
            </w:tcBorders>
            <w:shd w:val="pct15" w:color="auto" w:fill="auto"/>
            <w:noWrap/>
            <w:vAlign w:val="bottom"/>
          </w:tcPr>
          <w:p w14:paraId="5C2BCE33" w14:textId="77777777" w:rsidR="00846763" w:rsidRPr="00680664" w:rsidRDefault="00846763" w:rsidP="00846763">
            <w:pPr>
              <w:spacing w:after="0" w:line="240" w:lineRule="auto"/>
              <w:rPr>
                <w:ins w:id="1007" w:author="Alice MacQueen" w:date="2020-11-23T17:09:00Z"/>
                <w:rFonts w:ascii="Calibri" w:eastAsia="Times New Roman" w:hAnsi="Calibri" w:cs="Calibri"/>
                <w:color w:val="000000"/>
              </w:rPr>
            </w:pPr>
            <w:ins w:id="1008" w:author="Alice MacQueen" w:date="2020-11-23T17:09:00Z">
              <w:r>
                <w:rPr>
                  <w:rFonts w:ascii="Calibri" w:hAnsi="Calibri" w:cs="Calibri"/>
                  <w:color w:val="000000"/>
                </w:rPr>
                <w:t>0.117±0.018</w:t>
              </w:r>
            </w:ins>
          </w:p>
        </w:tc>
        <w:tc>
          <w:tcPr>
            <w:tcW w:w="0" w:type="auto"/>
            <w:tcBorders>
              <w:top w:val="nil"/>
            </w:tcBorders>
            <w:shd w:val="pct15" w:color="auto" w:fill="auto"/>
            <w:noWrap/>
            <w:vAlign w:val="bottom"/>
          </w:tcPr>
          <w:p w14:paraId="17926441" w14:textId="77777777" w:rsidR="00846763" w:rsidRDefault="00846763" w:rsidP="00846763">
            <w:pPr>
              <w:spacing w:after="0" w:line="240" w:lineRule="auto"/>
              <w:rPr>
                <w:ins w:id="1009" w:author="Alice MacQueen" w:date="2020-11-23T17:09:00Z"/>
                <w:rFonts w:ascii="Calibri" w:eastAsia="Times New Roman" w:hAnsi="Calibri" w:cs="Calibri"/>
                <w:color w:val="000000"/>
              </w:rPr>
            </w:pPr>
            <w:ins w:id="1010" w:author="Alice MacQueen" w:date="2020-11-23T17:09:00Z">
              <w:r w:rsidRPr="00680664">
                <w:rPr>
                  <w:rFonts w:ascii="Calibri" w:eastAsia="Times New Roman" w:hAnsi="Calibri" w:cs="Calibri"/>
                  <w:color w:val="000000"/>
                </w:rPr>
                <w:t>0.0004</w:t>
              </w:r>
              <w:r>
                <w:rPr>
                  <w:rFonts w:ascii="Calibri" w:eastAsia="Times New Roman" w:hAnsi="Calibri" w:cs="Calibri"/>
                  <w:color w:val="000000"/>
                </w:rPr>
                <w:t>*</w:t>
              </w:r>
            </w:ins>
          </w:p>
        </w:tc>
      </w:tr>
      <w:tr w:rsidR="00846763" w:rsidRPr="00680664" w14:paraId="2E12D4B2" w14:textId="77777777" w:rsidTr="00846763">
        <w:trPr>
          <w:trHeight w:val="288"/>
          <w:jc w:val="center"/>
          <w:ins w:id="1011" w:author="Alice MacQueen" w:date="2020-11-23T17:09:00Z"/>
        </w:trPr>
        <w:tc>
          <w:tcPr>
            <w:tcW w:w="0" w:type="auto"/>
            <w:vMerge/>
            <w:textDirection w:val="btLr"/>
          </w:tcPr>
          <w:p w14:paraId="7A73E17F" w14:textId="77777777" w:rsidR="00846763" w:rsidRPr="00680664" w:rsidRDefault="00846763" w:rsidP="00846763">
            <w:pPr>
              <w:spacing w:after="0" w:line="240" w:lineRule="auto"/>
              <w:ind w:left="113" w:right="113"/>
              <w:jc w:val="right"/>
              <w:rPr>
                <w:ins w:id="1012" w:author="Alice MacQueen" w:date="2020-11-23T17:09:00Z"/>
                <w:rFonts w:ascii="Calibri" w:eastAsia="Times New Roman" w:hAnsi="Calibri" w:cs="Calibri"/>
                <w:color w:val="000000"/>
              </w:rPr>
            </w:pPr>
          </w:p>
        </w:tc>
        <w:tc>
          <w:tcPr>
            <w:tcW w:w="0" w:type="auto"/>
            <w:shd w:val="clear" w:color="auto" w:fill="auto"/>
            <w:noWrap/>
            <w:vAlign w:val="bottom"/>
          </w:tcPr>
          <w:p w14:paraId="4A9EBC6C" w14:textId="77777777" w:rsidR="00846763" w:rsidRPr="00680664" w:rsidRDefault="00846763" w:rsidP="00846763">
            <w:pPr>
              <w:spacing w:after="0" w:line="240" w:lineRule="auto"/>
              <w:rPr>
                <w:ins w:id="1013" w:author="Alice MacQueen" w:date="2020-11-23T17:09:00Z"/>
                <w:rFonts w:ascii="Calibri" w:eastAsia="Times New Roman" w:hAnsi="Calibri" w:cs="Calibri"/>
                <w:color w:val="000000"/>
              </w:rPr>
            </w:pPr>
          </w:p>
        </w:tc>
        <w:tc>
          <w:tcPr>
            <w:tcW w:w="0" w:type="auto"/>
            <w:shd w:val="clear" w:color="auto" w:fill="auto"/>
            <w:noWrap/>
            <w:vAlign w:val="bottom"/>
          </w:tcPr>
          <w:p w14:paraId="46AF5BAB" w14:textId="77777777" w:rsidR="00846763" w:rsidRPr="00680664" w:rsidRDefault="00846763" w:rsidP="00846763">
            <w:pPr>
              <w:spacing w:after="0" w:line="240" w:lineRule="auto"/>
              <w:rPr>
                <w:ins w:id="1014" w:author="Alice MacQueen" w:date="2020-11-23T17:09:00Z"/>
                <w:rFonts w:ascii="Calibri" w:eastAsia="Times New Roman" w:hAnsi="Calibri" w:cs="Calibri"/>
                <w:color w:val="000000"/>
              </w:rPr>
            </w:pPr>
            <w:ins w:id="1015"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505C8031" w14:textId="77777777" w:rsidR="00846763" w:rsidRPr="00680664" w:rsidRDefault="00846763" w:rsidP="00846763">
            <w:pPr>
              <w:spacing w:after="0" w:line="240" w:lineRule="auto"/>
              <w:rPr>
                <w:ins w:id="1016" w:author="Alice MacQueen" w:date="2020-11-23T17:09:00Z"/>
                <w:rFonts w:ascii="Calibri" w:eastAsia="Times New Roman" w:hAnsi="Calibri" w:cs="Calibri"/>
                <w:color w:val="000000"/>
              </w:rPr>
            </w:pPr>
            <w:ins w:id="1017" w:author="Alice MacQueen" w:date="2020-11-23T17:09:00Z">
              <w:r w:rsidRPr="00680664">
                <w:rPr>
                  <w:rFonts w:ascii="Calibri" w:eastAsia="Times New Roman" w:hAnsi="Calibri" w:cs="Calibri"/>
                  <w:color w:val="000000"/>
                </w:rPr>
                <w:t>0.01±0.004</w:t>
              </w:r>
            </w:ins>
          </w:p>
        </w:tc>
        <w:tc>
          <w:tcPr>
            <w:tcW w:w="0" w:type="auto"/>
            <w:shd w:val="clear" w:color="auto" w:fill="auto"/>
            <w:noWrap/>
            <w:vAlign w:val="bottom"/>
          </w:tcPr>
          <w:p w14:paraId="07AEC62D" w14:textId="77777777" w:rsidR="00846763" w:rsidRPr="00680664" w:rsidRDefault="00846763" w:rsidP="00846763">
            <w:pPr>
              <w:spacing w:after="0" w:line="240" w:lineRule="auto"/>
              <w:rPr>
                <w:ins w:id="1018" w:author="Alice MacQueen" w:date="2020-11-23T17:09:00Z"/>
                <w:rFonts w:ascii="Calibri" w:eastAsia="Times New Roman" w:hAnsi="Calibri" w:cs="Calibri"/>
                <w:color w:val="000000"/>
              </w:rPr>
            </w:pPr>
            <w:ins w:id="1019" w:author="Alice MacQueen" w:date="2020-11-23T17:09:00Z">
              <w:r w:rsidRPr="00680664">
                <w:rPr>
                  <w:rFonts w:ascii="Calibri" w:eastAsia="Times New Roman" w:hAnsi="Calibri" w:cs="Calibri"/>
                  <w:color w:val="000000"/>
                </w:rPr>
                <w:t>0.012±0.004</w:t>
              </w:r>
            </w:ins>
          </w:p>
        </w:tc>
        <w:tc>
          <w:tcPr>
            <w:tcW w:w="0" w:type="auto"/>
            <w:shd w:val="clear" w:color="auto" w:fill="auto"/>
            <w:noWrap/>
            <w:vAlign w:val="bottom"/>
          </w:tcPr>
          <w:p w14:paraId="56F54ED0" w14:textId="77777777" w:rsidR="00846763" w:rsidRPr="00680664" w:rsidRDefault="00846763" w:rsidP="00846763">
            <w:pPr>
              <w:spacing w:after="0" w:line="240" w:lineRule="auto"/>
              <w:rPr>
                <w:ins w:id="1020" w:author="Alice MacQueen" w:date="2020-11-23T17:09:00Z"/>
                <w:rFonts w:ascii="Calibri" w:eastAsia="Times New Roman" w:hAnsi="Calibri" w:cs="Calibri"/>
                <w:color w:val="000000"/>
              </w:rPr>
            </w:pPr>
            <w:ins w:id="1021" w:author="Alice MacQueen" w:date="2020-11-23T17:09:00Z">
              <w:r w:rsidRPr="00680664">
                <w:rPr>
                  <w:rFonts w:ascii="Calibri" w:eastAsia="Times New Roman" w:hAnsi="Calibri" w:cs="Calibri"/>
                  <w:color w:val="000000"/>
                </w:rPr>
                <w:t>0.007±0.002</w:t>
              </w:r>
            </w:ins>
          </w:p>
        </w:tc>
        <w:tc>
          <w:tcPr>
            <w:tcW w:w="0" w:type="auto"/>
            <w:shd w:val="clear" w:color="auto" w:fill="auto"/>
            <w:noWrap/>
            <w:vAlign w:val="bottom"/>
          </w:tcPr>
          <w:p w14:paraId="1BDD70AF" w14:textId="77777777" w:rsidR="00846763" w:rsidRPr="00680664" w:rsidRDefault="00846763" w:rsidP="00846763">
            <w:pPr>
              <w:spacing w:after="0" w:line="240" w:lineRule="auto"/>
              <w:rPr>
                <w:ins w:id="1022" w:author="Alice MacQueen" w:date="2020-11-23T17:09:00Z"/>
                <w:rFonts w:ascii="Calibri" w:eastAsia="Times New Roman" w:hAnsi="Calibri" w:cs="Calibri"/>
                <w:color w:val="000000"/>
              </w:rPr>
            </w:pPr>
            <w:ins w:id="1023" w:author="Alice MacQueen" w:date="2020-11-23T17:09:00Z">
              <w:r>
                <w:rPr>
                  <w:rFonts w:ascii="Calibri" w:hAnsi="Calibri" w:cs="Calibri"/>
                  <w:color w:val="000000"/>
                </w:rPr>
                <w:t>0.041±0.003</w:t>
              </w:r>
            </w:ins>
          </w:p>
        </w:tc>
        <w:tc>
          <w:tcPr>
            <w:tcW w:w="0" w:type="auto"/>
            <w:shd w:val="clear" w:color="auto" w:fill="auto"/>
            <w:noWrap/>
            <w:vAlign w:val="bottom"/>
          </w:tcPr>
          <w:p w14:paraId="1938AB5D" w14:textId="77777777" w:rsidR="00846763" w:rsidRDefault="00846763" w:rsidP="00846763">
            <w:pPr>
              <w:spacing w:after="0" w:line="240" w:lineRule="auto"/>
              <w:rPr>
                <w:ins w:id="1024" w:author="Alice MacQueen" w:date="2020-11-23T17:09:00Z"/>
                <w:rFonts w:ascii="Calibri" w:eastAsia="Times New Roman" w:hAnsi="Calibri" w:cs="Calibri"/>
                <w:color w:val="000000"/>
              </w:rPr>
            </w:pPr>
            <w:ins w:id="1025" w:author="Alice MacQueen" w:date="2020-11-23T17:09:00Z">
              <w:r w:rsidRPr="00680664">
                <w:rPr>
                  <w:rFonts w:ascii="Calibri" w:eastAsia="Times New Roman" w:hAnsi="Calibri" w:cs="Calibri"/>
                  <w:color w:val="000000"/>
                </w:rPr>
                <w:t>0.1384</w:t>
              </w:r>
            </w:ins>
          </w:p>
        </w:tc>
      </w:tr>
      <w:tr w:rsidR="00846763" w:rsidRPr="00680664" w14:paraId="3BF682BA" w14:textId="77777777" w:rsidTr="00846763">
        <w:trPr>
          <w:trHeight w:val="288"/>
          <w:jc w:val="center"/>
          <w:ins w:id="1026" w:author="Alice MacQueen" w:date="2020-11-23T17:09:00Z"/>
        </w:trPr>
        <w:tc>
          <w:tcPr>
            <w:tcW w:w="0" w:type="auto"/>
            <w:vMerge/>
            <w:textDirection w:val="btLr"/>
          </w:tcPr>
          <w:p w14:paraId="23767633" w14:textId="77777777" w:rsidR="00846763" w:rsidRPr="00680664" w:rsidRDefault="00846763" w:rsidP="00846763">
            <w:pPr>
              <w:spacing w:after="0" w:line="240" w:lineRule="auto"/>
              <w:ind w:left="113" w:right="113"/>
              <w:jc w:val="right"/>
              <w:rPr>
                <w:ins w:id="1027" w:author="Alice MacQueen" w:date="2020-11-23T17:09:00Z"/>
                <w:rFonts w:ascii="Calibri" w:eastAsia="Times New Roman" w:hAnsi="Calibri" w:cs="Calibri"/>
                <w:color w:val="000000"/>
              </w:rPr>
            </w:pPr>
          </w:p>
        </w:tc>
        <w:tc>
          <w:tcPr>
            <w:tcW w:w="0" w:type="auto"/>
            <w:shd w:val="clear" w:color="auto" w:fill="auto"/>
            <w:noWrap/>
            <w:vAlign w:val="bottom"/>
          </w:tcPr>
          <w:p w14:paraId="12A14B96" w14:textId="77777777" w:rsidR="00846763" w:rsidRPr="00680664" w:rsidRDefault="00846763" w:rsidP="00846763">
            <w:pPr>
              <w:spacing w:after="0" w:line="240" w:lineRule="auto"/>
              <w:rPr>
                <w:ins w:id="1028" w:author="Alice MacQueen" w:date="2020-11-23T17:09:00Z"/>
                <w:rFonts w:ascii="Calibri" w:eastAsia="Times New Roman" w:hAnsi="Calibri" w:cs="Calibri"/>
                <w:color w:val="000000"/>
              </w:rPr>
            </w:pPr>
            <w:ins w:id="1029" w:author="Alice MacQueen" w:date="2020-11-23T17:09:00Z">
              <w:r w:rsidRPr="00680664">
                <w:rPr>
                  <w:rFonts w:ascii="Calibri" w:eastAsia="Times New Roman" w:hAnsi="Calibri" w:cs="Calibri"/>
                  <w:color w:val="000000"/>
                </w:rPr>
                <w:t>Se</w:t>
              </w:r>
            </w:ins>
          </w:p>
        </w:tc>
        <w:tc>
          <w:tcPr>
            <w:tcW w:w="0" w:type="auto"/>
            <w:shd w:val="clear" w:color="auto" w:fill="auto"/>
            <w:noWrap/>
            <w:vAlign w:val="bottom"/>
          </w:tcPr>
          <w:p w14:paraId="50DD70CA" w14:textId="77777777" w:rsidR="00846763" w:rsidRPr="00680664" w:rsidRDefault="00846763" w:rsidP="00846763">
            <w:pPr>
              <w:spacing w:after="0" w:line="240" w:lineRule="auto"/>
              <w:rPr>
                <w:ins w:id="1030" w:author="Alice MacQueen" w:date="2020-11-23T17:09:00Z"/>
                <w:rFonts w:ascii="Calibri" w:eastAsia="Times New Roman" w:hAnsi="Calibri" w:cs="Calibri"/>
                <w:color w:val="000000"/>
              </w:rPr>
            </w:pPr>
            <w:ins w:id="1031"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5A3CD12B" w14:textId="77777777" w:rsidR="00846763" w:rsidRPr="00680664" w:rsidRDefault="00846763" w:rsidP="00846763">
            <w:pPr>
              <w:spacing w:after="0" w:line="240" w:lineRule="auto"/>
              <w:rPr>
                <w:ins w:id="1032" w:author="Alice MacQueen" w:date="2020-11-23T17:09:00Z"/>
                <w:rFonts w:ascii="Calibri" w:eastAsia="Times New Roman" w:hAnsi="Calibri" w:cs="Calibri"/>
                <w:color w:val="000000"/>
              </w:rPr>
            </w:pPr>
            <w:ins w:id="1033" w:author="Alice MacQueen" w:date="2020-11-23T17:09:00Z">
              <w:r w:rsidRPr="00680664">
                <w:rPr>
                  <w:rFonts w:ascii="Calibri" w:eastAsia="Times New Roman" w:hAnsi="Calibri" w:cs="Calibri"/>
                  <w:color w:val="000000"/>
                </w:rPr>
                <w:t>0.042±0.003</w:t>
              </w:r>
            </w:ins>
          </w:p>
        </w:tc>
        <w:tc>
          <w:tcPr>
            <w:tcW w:w="0" w:type="auto"/>
            <w:shd w:val="clear" w:color="auto" w:fill="auto"/>
            <w:noWrap/>
            <w:vAlign w:val="bottom"/>
          </w:tcPr>
          <w:p w14:paraId="6A314C04" w14:textId="77777777" w:rsidR="00846763" w:rsidRPr="00680664" w:rsidRDefault="00846763" w:rsidP="00846763">
            <w:pPr>
              <w:spacing w:after="0" w:line="240" w:lineRule="auto"/>
              <w:rPr>
                <w:ins w:id="1034" w:author="Alice MacQueen" w:date="2020-11-23T17:09:00Z"/>
                <w:rFonts w:ascii="Calibri" w:eastAsia="Times New Roman" w:hAnsi="Calibri" w:cs="Calibri"/>
                <w:color w:val="000000"/>
              </w:rPr>
            </w:pPr>
            <w:ins w:id="1035" w:author="Alice MacQueen" w:date="2020-11-23T17:09:00Z">
              <w:r w:rsidRPr="00680664">
                <w:rPr>
                  <w:rFonts w:ascii="Calibri" w:eastAsia="Times New Roman" w:hAnsi="Calibri" w:cs="Calibri"/>
                  <w:color w:val="000000"/>
                </w:rPr>
                <w:t>0.05±0.017</w:t>
              </w:r>
            </w:ins>
          </w:p>
        </w:tc>
        <w:tc>
          <w:tcPr>
            <w:tcW w:w="0" w:type="auto"/>
            <w:shd w:val="clear" w:color="auto" w:fill="auto"/>
            <w:noWrap/>
            <w:vAlign w:val="bottom"/>
          </w:tcPr>
          <w:p w14:paraId="003E16CA" w14:textId="77777777" w:rsidR="00846763" w:rsidRPr="00680664" w:rsidRDefault="00846763" w:rsidP="00846763">
            <w:pPr>
              <w:spacing w:after="0" w:line="240" w:lineRule="auto"/>
              <w:rPr>
                <w:ins w:id="1036" w:author="Alice MacQueen" w:date="2020-11-23T17:09:00Z"/>
                <w:rFonts w:ascii="Calibri" w:eastAsia="Times New Roman" w:hAnsi="Calibri" w:cs="Calibri"/>
                <w:color w:val="000000"/>
              </w:rPr>
            </w:pPr>
            <w:ins w:id="1037" w:author="Alice MacQueen" w:date="2020-11-23T17:09:00Z">
              <w:r w:rsidRPr="00680664">
                <w:rPr>
                  <w:rFonts w:ascii="Calibri" w:eastAsia="Times New Roman" w:hAnsi="Calibri" w:cs="Calibri"/>
                  <w:color w:val="000000"/>
                </w:rPr>
                <w:t>NA</w:t>
              </w:r>
            </w:ins>
          </w:p>
        </w:tc>
        <w:tc>
          <w:tcPr>
            <w:tcW w:w="0" w:type="auto"/>
            <w:shd w:val="clear" w:color="auto" w:fill="auto"/>
            <w:noWrap/>
            <w:vAlign w:val="bottom"/>
          </w:tcPr>
          <w:p w14:paraId="68FCF4FC" w14:textId="77777777" w:rsidR="00846763" w:rsidRPr="00680664" w:rsidRDefault="00846763" w:rsidP="00846763">
            <w:pPr>
              <w:spacing w:after="0" w:line="240" w:lineRule="auto"/>
              <w:rPr>
                <w:ins w:id="1038" w:author="Alice MacQueen" w:date="2020-11-23T17:09:00Z"/>
                <w:rFonts w:ascii="Calibri" w:eastAsia="Times New Roman" w:hAnsi="Calibri" w:cs="Calibri"/>
                <w:color w:val="000000"/>
              </w:rPr>
            </w:pPr>
            <w:ins w:id="1039" w:author="Alice MacQueen" w:date="2020-11-23T17:09:00Z">
              <w:r>
                <w:rPr>
                  <w:rFonts w:ascii="Calibri" w:hAnsi="Calibri" w:cs="Calibri"/>
                  <w:color w:val="000000"/>
                </w:rPr>
                <w:t>0.122±0.009</w:t>
              </w:r>
            </w:ins>
          </w:p>
        </w:tc>
        <w:tc>
          <w:tcPr>
            <w:tcW w:w="0" w:type="auto"/>
            <w:shd w:val="clear" w:color="auto" w:fill="auto"/>
            <w:noWrap/>
            <w:vAlign w:val="bottom"/>
          </w:tcPr>
          <w:p w14:paraId="4B4F4AD4" w14:textId="77777777" w:rsidR="00846763" w:rsidRDefault="00846763" w:rsidP="00846763">
            <w:pPr>
              <w:spacing w:after="0" w:line="240" w:lineRule="auto"/>
              <w:rPr>
                <w:ins w:id="1040" w:author="Alice MacQueen" w:date="2020-11-23T17:09:00Z"/>
                <w:rFonts w:ascii="Calibri" w:eastAsia="Times New Roman" w:hAnsi="Calibri" w:cs="Calibri"/>
                <w:color w:val="000000"/>
              </w:rPr>
            </w:pPr>
            <w:ins w:id="1041" w:author="Alice MacQueen" w:date="2020-11-23T17:09:00Z">
              <w:r w:rsidRPr="00680664">
                <w:rPr>
                  <w:rFonts w:ascii="Calibri" w:eastAsia="Times New Roman" w:hAnsi="Calibri" w:cs="Calibri"/>
                  <w:color w:val="000000"/>
                </w:rPr>
                <w:t>0.1384</w:t>
              </w:r>
            </w:ins>
          </w:p>
        </w:tc>
      </w:tr>
      <w:tr w:rsidR="00846763" w:rsidRPr="00680664" w14:paraId="3C931002" w14:textId="77777777" w:rsidTr="00846763">
        <w:trPr>
          <w:trHeight w:val="288"/>
          <w:jc w:val="center"/>
          <w:ins w:id="1042" w:author="Alice MacQueen" w:date="2020-11-23T17:09:00Z"/>
        </w:trPr>
        <w:tc>
          <w:tcPr>
            <w:tcW w:w="0" w:type="auto"/>
            <w:vMerge/>
            <w:textDirection w:val="btLr"/>
          </w:tcPr>
          <w:p w14:paraId="7B01FFFE" w14:textId="77777777" w:rsidR="00846763" w:rsidRPr="00680664" w:rsidRDefault="00846763" w:rsidP="00846763">
            <w:pPr>
              <w:spacing w:after="0" w:line="240" w:lineRule="auto"/>
              <w:ind w:left="113" w:right="113"/>
              <w:jc w:val="right"/>
              <w:rPr>
                <w:ins w:id="1043"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16C6BF18" w14:textId="77777777" w:rsidR="00846763" w:rsidRPr="00680664" w:rsidRDefault="00846763" w:rsidP="00846763">
            <w:pPr>
              <w:spacing w:after="0" w:line="240" w:lineRule="auto"/>
              <w:rPr>
                <w:ins w:id="1044"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619DAD18" w14:textId="77777777" w:rsidR="00846763" w:rsidRPr="00680664" w:rsidRDefault="00846763" w:rsidP="00846763">
            <w:pPr>
              <w:spacing w:after="0" w:line="240" w:lineRule="auto"/>
              <w:rPr>
                <w:ins w:id="1045" w:author="Alice MacQueen" w:date="2020-11-23T17:09:00Z"/>
                <w:rFonts w:ascii="Calibri" w:eastAsia="Times New Roman" w:hAnsi="Calibri" w:cs="Calibri"/>
                <w:color w:val="000000"/>
              </w:rPr>
            </w:pPr>
            <w:ins w:id="1046"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79066674" w14:textId="77777777" w:rsidR="00846763" w:rsidRPr="00680664" w:rsidRDefault="00846763" w:rsidP="00846763">
            <w:pPr>
              <w:spacing w:after="0" w:line="240" w:lineRule="auto"/>
              <w:rPr>
                <w:ins w:id="1047" w:author="Alice MacQueen" w:date="2020-11-23T17:09:00Z"/>
                <w:rFonts w:ascii="Calibri" w:eastAsia="Times New Roman" w:hAnsi="Calibri" w:cs="Calibri"/>
                <w:color w:val="000000"/>
              </w:rPr>
            </w:pPr>
            <w:ins w:id="1048" w:author="Alice MacQueen" w:date="2020-11-23T17:09:00Z">
              <w:r w:rsidRPr="00680664">
                <w:rPr>
                  <w:rFonts w:ascii="Calibri" w:eastAsia="Times New Roman" w:hAnsi="Calibri" w:cs="Calibri"/>
                  <w:color w:val="000000"/>
                </w:rPr>
                <w:t>0.044±0.004</w:t>
              </w:r>
            </w:ins>
          </w:p>
        </w:tc>
        <w:tc>
          <w:tcPr>
            <w:tcW w:w="0" w:type="auto"/>
            <w:tcBorders>
              <w:bottom w:val="nil"/>
            </w:tcBorders>
            <w:shd w:val="clear" w:color="auto" w:fill="auto"/>
            <w:noWrap/>
            <w:vAlign w:val="bottom"/>
          </w:tcPr>
          <w:p w14:paraId="05957032" w14:textId="77777777" w:rsidR="00846763" w:rsidRPr="00680664" w:rsidRDefault="00846763" w:rsidP="00846763">
            <w:pPr>
              <w:spacing w:after="0" w:line="240" w:lineRule="auto"/>
              <w:rPr>
                <w:ins w:id="1049" w:author="Alice MacQueen" w:date="2020-11-23T17:09:00Z"/>
                <w:rFonts w:ascii="Calibri" w:eastAsia="Times New Roman" w:hAnsi="Calibri" w:cs="Calibri"/>
                <w:color w:val="000000"/>
              </w:rPr>
            </w:pPr>
            <w:ins w:id="1050" w:author="Alice MacQueen" w:date="2020-11-23T17:09:00Z">
              <w:r w:rsidRPr="00680664">
                <w:rPr>
                  <w:rFonts w:ascii="Calibri" w:eastAsia="Times New Roman" w:hAnsi="Calibri" w:cs="Calibri"/>
                  <w:color w:val="000000"/>
                </w:rPr>
                <w:t>0.048±0.01</w:t>
              </w:r>
            </w:ins>
          </w:p>
        </w:tc>
        <w:tc>
          <w:tcPr>
            <w:tcW w:w="0" w:type="auto"/>
            <w:tcBorders>
              <w:bottom w:val="nil"/>
            </w:tcBorders>
            <w:shd w:val="clear" w:color="auto" w:fill="auto"/>
            <w:noWrap/>
            <w:vAlign w:val="bottom"/>
          </w:tcPr>
          <w:p w14:paraId="50FDF1F9" w14:textId="77777777" w:rsidR="00846763" w:rsidRPr="00680664" w:rsidRDefault="00846763" w:rsidP="00846763">
            <w:pPr>
              <w:spacing w:after="0" w:line="240" w:lineRule="auto"/>
              <w:rPr>
                <w:ins w:id="1051" w:author="Alice MacQueen" w:date="2020-11-23T17:09:00Z"/>
                <w:rFonts w:ascii="Calibri" w:eastAsia="Times New Roman" w:hAnsi="Calibri" w:cs="Calibri"/>
                <w:color w:val="000000"/>
              </w:rPr>
            </w:pPr>
            <w:ins w:id="1052" w:author="Alice MacQueen" w:date="2020-11-23T17:09:00Z">
              <w:r w:rsidRPr="00680664">
                <w:rPr>
                  <w:rFonts w:ascii="Calibri" w:eastAsia="Times New Roman" w:hAnsi="Calibri" w:cs="Calibri"/>
                  <w:color w:val="000000"/>
                </w:rPr>
                <w:t>0.038±0.006</w:t>
              </w:r>
            </w:ins>
          </w:p>
        </w:tc>
        <w:tc>
          <w:tcPr>
            <w:tcW w:w="0" w:type="auto"/>
            <w:tcBorders>
              <w:bottom w:val="nil"/>
            </w:tcBorders>
            <w:shd w:val="clear" w:color="auto" w:fill="auto"/>
            <w:noWrap/>
            <w:vAlign w:val="bottom"/>
          </w:tcPr>
          <w:p w14:paraId="3938C60F" w14:textId="77777777" w:rsidR="00846763" w:rsidRPr="00680664" w:rsidRDefault="00846763" w:rsidP="00846763">
            <w:pPr>
              <w:spacing w:after="0" w:line="240" w:lineRule="auto"/>
              <w:rPr>
                <w:ins w:id="1053" w:author="Alice MacQueen" w:date="2020-11-23T17:09:00Z"/>
                <w:rFonts w:ascii="Calibri" w:eastAsia="Times New Roman" w:hAnsi="Calibri" w:cs="Calibri"/>
                <w:color w:val="000000"/>
              </w:rPr>
            </w:pPr>
            <w:ins w:id="1054" w:author="Alice MacQueen" w:date="2020-11-23T17:09:00Z">
              <w:r>
                <w:rPr>
                  <w:rFonts w:ascii="Calibri" w:hAnsi="Calibri" w:cs="Calibri"/>
                  <w:color w:val="000000"/>
                </w:rPr>
                <w:t>0.117±0.018</w:t>
              </w:r>
            </w:ins>
          </w:p>
        </w:tc>
        <w:tc>
          <w:tcPr>
            <w:tcW w:w="0" w:type="auto"/>
            <w:tcBorders>
              <w:bottom w:val="nil"/>
            </w:tcBorders>
            <w:shd w:val="clear" w:color="auto" w:fill="auto"/>
            <w:noWrap/>
            <w:vAlign w:val="bottom"/>
          </w:tcPr>
          <w:p w14:paraId="5212F6CE" w14:textId="77777777" w:rsidR="00846763" w:rsidRDefault="00846763" w:rsidP="00846763">
            <w:pPr>
              <w:spacing w:after="0" w:line="240" w:lineRule="auto"/>
              <w:rPr>
                <w:ins w:id="1055" w:author="Alice MacQueen" w:date="2020-11-23T17:09:00Z"/>
                <w:rFonts w:ascii="Calibri" w:eastAsia="Times New Roman" w:hAnsi="Calibri" w:cs="Calibri"/>
                <w:color w:val="000000"/>
              </w:rPr>
            </w:pPr>
            <w:ins w:id="1056" w:author="Alice MacQueen" w:date="2020-11-23T17:09:00Z">
              <w:r w:rsidRPr="00680664">
                <w:rPr>
                  <w:rFonts w:ascii="Calibri" w:eastAsia="Times New Roman" w:hAnsi="Calibri" w:cs="Calibri"/>
                  <w:color w:val="000000"/>
                </w:rPr>
                <w:t>0.1384</w:t>
              </w:r>
            </w:ins>
          </w:p>
        </w:tc>
      </w:tr>
      <w:tr w:rsidR="00846763" w:rsidRPr="00680664" w14:paraId="68924BBE" w14:textId="77777777" w:rsidTr="00846763">
        <w:trPr>
          <w:trHeight w:val="288"/>
          <w:jc w:val="center"/>
          <w:ins w:id="1057" w:author="Alice MacQueen" w:date="2020-11-23T17:09:00Z"/>
        </w:trPr>
        <w:tc>
          <w:tcPr>
            <w:tcW w:w="0" w:type="auto"/>
            <w:vMerge/>
            <w:textDirection w:val="btLr"/>
          </w:tcPr>
          <w:p w14:paraId="70D9E807" w14:textId="77777777" w:rsidR="00846763" w:rsidRPr="00680664" w:rsidRDefault="00846763" w:rsidP="00846763">
            <w:pPr>
              <w:spacing w:after="0" w:line="240" w:lineRule="auto"/>
              <w:ind w:left="113" w:right="113"/>
              <w:jc w:val="right"/>
              <w:rPr>
                <w:ins w:id="1058"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2A7436F" w14:textId="77777777" w:rsidR="00846763" w:rsidRPr="00680664" w:rsidRDefault="00846763" w:rsidP="00846763">
            <w:pPr>
              <w:spacing w:after="0" w:line="240" w:lineRule="auto"/>
              <w:rPr>
                <w:ins w:id="1059"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5D2F2F0" w14:textId="77777777" w:rsidR="00846763" w:rsidRPr="00680664" w:rsidRDefault="00846763" w:rsidP="00846763">
            <w:pPr>
              <w:spacing w:after="0" w:line="240" w:lineRule="auto"/>
              <w:rPr>
                <w:ins w:id="1060" w:author="Alice MacQueen" w:date="2020-11-23T17:09:00Z"/>
                <w:rFonts w:ascii="Calibri" w:eastAsia="Times New Roman" w:hAnsi="Calibri" w:cs="Calibri"/>
                <w:color w:val="000000"/>
              </w:rPr>
            </w:pPr>
            <w:ins w:id="1061"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58BE8D2B" w14:textId="77777777" w:rsidR="00846763" w:rsidRPr="00680664" w:rsidRDefault="00846763" w:rsidP="00846763">
            <w:pPr>
              <w:spacing w:after="0" w:line="240" w:lineRule="auto"/>
              <w:rPr>
                <w:ins w:id="1062" w:author="Alice MacQueen" w:date="2020-11-23T17:09:00Z"/>
                <w:rFonts w:ascii="Calibri" w:eastAsia="Times New Roman" w:hAnsi="Calibri" w:cs="Calibri"/>
                <w:color w:val="000000"/>
              </w:rPr>
            </w:pPr>
            <w:ins w:id="1063" w:author="Alice MacQueen" w:date="2020-11-23T17:09:00Z">
              <w:r w:rsidRPr="00680664">
                <w:rPr>
                  <w:rFonts w:ascii="Calibri" w:eastAsia="Times New Roman" w:hAnsi="Calibri" w:cs="Calibri"/>
                  <w:color w:val="000000"/>
                </w:rPr>
                <w:t>7.51±0.934</w:t>
              </w:r>
            </w:ins>
          </w:p>
        </w:tc>
        <w:tc>
          <w:tcPr>
            <w:tcW w:w="0" w:type="auto"/>
            <w:tcBorders>
              <w:top w:val="nil"/>
            </w:tcBorders>
            <w:shd w:val="pct15" w:color="auto" w:fill="auto"/>
            <w:noWrap/>
            <w:vAlign w:val="bottom"/>
          </w:tcPr>
          <w:p w14:paraId="213A9C5D" w14:textId="77777777" w:rsidR="00846763" w:rsidRPr="00680664" w:rsidRDefault="00846763" w:rsidP="00846763">
            <w:pPr>
              <w:spacing w:after="0" w:line="240" w:lineRule="auto"/>
              <w:rPr>
                <w:ins w:id="1064" w:author="Alice MacQueen" w:date="2020-11-23T17:09:00Z"/>
                <w:rFonts w:ascii="Calibri" w:eastAsia="Times New Roman" w:hAnsi="Calibri" w:cs="Calibri"/>
                <w:color w:val="000000"/>
              </w:rPr>
            </w:pPr>
            <w:ins w:id="1065" w:author="Alice MacQueen" w:date="2020-11-23T17:09:00Z">
              <w:r w:rsidRPr="00680664">
                <w:rPr>
                  <w:rFonts w:ascii="Calibri" w:eastAsia="Times New Roman" w:hAnsi="Calibri" w:cs="Calibri"/>
                  <w:color w:val="000000"/>
                </w:rPr>
                <w:t>7.54±0.406</w:t>
              </w:r>
            </w:ins>
          </w:p>
        </w:tc>
        <w:tc>
          <w:tcPr>
            <w:tcW w:w="0" w:type="auto"/>
            <w:tcBorders>
              <w:top w:val="nil"/>
            </w:tcBorders>
            <w:shd w:val="pct15" w:color="auto" w:fill="auto"/>
            <w:noWrap/>
            <w:vAlign w:val="bottom"/>
          </w:tcPr>
          <w:p w14:paraId="608D6B48" w14:textId="77777777" w:rsidR="00846763" w:rsidRPr="00680664" w:rsidRDefault="00846763" w:rsidP="00846763">
            <w:pPr>
              <w:spacing w:after="0" w:line="240" w:lineRule="auto"/>
              <w:rPr>
                <w:ins w:id="1066" w:author="Alice MacQueen" w:date="2020-11-23T17:09:00Z"/>
                <w:rFonts w:ascii="Calibri" w:eastAsia="Times New Roman" w:hAnsi="Calibri" w:cs="Calibri"/>
                <w:color w:val="000000"/>
              </w:rPr>
            </w:pPr>
            <w:ins w:id="1067" w:author="Alice MacQueen" w:date="2020-11-23T17:09:00Z">
              <w:r w:rsidRPr="00680664">
                <w:rPr>
                  <w:rFonts w:ascii="Calibri" w:eastAsia="Times New Roman" w:hAnsi="Calibri" w:cs="Calibri"/>
                  <w:color w:val="000000"/>
                </w:rPr>
                <w:t>11.39±2.796</w:t>
              </w:r>
            </w:ins>
          </w:p>
        </w:tc>
        <w:tc>
          <w:tcPr>
            <w:tcW w:w="0" w:type="auto"/>
            <w:tcBorders>
              <w:top w:val="nil"/>
            </w:tcBorders>
            <w:shd w:val="pct15" w:color="auto" w:fill="auto"/>
            <w:noWrap/>
            <w:vAlign w:val="bottom"/>
          </w:tcPr>
          <w:p w14:paraId="2C599EA5" w14:textId="77777777" w:rsidR="00846763" w:rsidRPr="00680664" w:rsidRDefault="00846763" w:rsidP="00846763">
            <w:pPr>
              <w:spacing w:after="0" w:line="240" w:lineRule="auto"/>
              <w:rPr>
                <w:ins w:id="1068" w:author="Alice MacQueen" w:date="2020-11-23T17:09:00Z"/>
                <w:rFonts w:ascii="Calibri" w:eastAsia="Times New Roman" w:hAnsi="Calibri" w:cs="Calibri"/>
                <w:color w:val="000000"/>
              </w:rPr>
            </w:pPr>
            <w:ins w:id="1069" w:author="Alice MacQueen" w:date="2020-11-23T17:09:00Z">
              <w:r>
                <w:rPr>
                  <w:rFonts w:ascii="Calibri" w:hAnsi="Calibri" w:cs="Calibri"/>
                  <w:color w:val="000000"/>
                </w:rPr>
                <w:t>8.136±1.636</w:t>
              </w:r>
            </w:ins>
          </w:p>
        </w:tc>
        <w:tc>
          <w:tcPr>
            <w:tcW w:w="0" w:type="auto"/>
            <w:tcBorders>
              <w:top w:val="nil"/>
            </w:tcBorders>
            <w:shd w:val="pct15" w:color="auto" w:fill="auto"/>
            <w:noWrap/>
            <w:vAlign w:val="bottom"/>
          </w:tcPr>
          <w:p w14:paraId="0527F297" w14:textId="77777777" w:rsidR="00846763" w:rsidRDefault="00846763" w:rsidP="00846763">
            <w:pPr>
              <w:spacing w:after="0" w:line="240" w:lineRule="auto"/>
              <w:rPr>
                <w:ins w:id="1070" w:author="Alice MacQueen" w:date="2020-11-23T17:09:00Z"/>
                <w:rFonts w:ascii="Calibri" w:eastAsia="Times New Roman" w:hAnsi="Calibri" w:cs="Calibri"/>
                <w:color w:val="000000"/>
              </w:rPr>
            </w:pPr>
            <w:ins w:id="1071" w:author="Alice MacQueen" w:date="2020-11-23T17:09:00Z">
              <w:r w:rsidRPr="00680664">
                <w:rPr>
                  <w:rFonts w:ascii="Calibri" w:eastAsia="Times New Roman" w:hAnsi="Calibri" w:cs="Calibri"/>
                  <w:color w:val="000000"/>
                </w:rPr>
                <w:t>0.6080</w:t>
              </w:r>
            </w:ins>
          </w:p>
        </w:tc>
      </w:tr>
      <w:tr w:rsidR="00846763" w:rsidRPr="00680664" w14:paraId="7FA03546" w14:textId="77777777" w:rsidTr="00846763">
        <w:trPr>
          <w:trHeight w:val="288"/>
          <w:jc w:val="center"/>
          <w:ins w:id="1072" w:author="Alice MacQueen" w:date="2020-11-23T17:09:00Z"/>
        </w:trPr>
        <w:tc>
          <w:tcPr>
            <w:tcW w:w="0" w:type="auto"/>
            <w:vMerge/>
            <w:textDirection w:val="btLr"/>
          </w:tcPr>
          <w:p w14:paraId="4F709D67" w14:textId="77777777" w:rsidR="00846763" w:rsidRPr="00680664" w:rsidRDefault="00846763" w:rsidP="00846763">
            <w:pPr>
              <w:spacing w:after="0" w:line="240" w:lineRule="auto"/>
              <w:ind w:left="113" w:right="113"/>
              <w:jc w:val="right"/>
              <w:rPr>
                <w:ins w:id="107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E53490B" w14:textId="77777777" w:rsidR="00846763" w:rsidRPr="00680664" w:rsidRDefault="00846763" w:rsidP="00846763">
            <w:pPr>
              <w:spacing w:after="0" w:line="240" w:lineRule="auto"/>
              <w:rPr>
                <w:ins w:id="1074" w:author="Alice MacQueen" w:date="2020-11-23T17:09:00Z"/>
                <w:rFonts w:ascii="Calibri" w:eastAsia="Times New Roman" w:hAnsi="Calibri" w:cs="Calibri"/>
                <w:color w:val="000000"/>
              </w:rPr>
            </w:pPr>
            <w:ins w:id="1075" w:author="Alice MacQueen" w:date="2020-11-23T17:09:00Z">
              <w:r w:rsidRPr="00680664">
                <w:rPr>
                  <w:rFonts w:ascii="Calibri" w:eastAsia="Times New Roman" w:hAnsi="Calibri" w:cs="Calibri"/>
                  <w:color w:val="000000"/>
                </w:rPr>
                <w:t>Zn</w:t>
              </w:r>
            </w:ins>
          </w:p>
        </w:tc>
        <w:tc>
          <w:tcPr>
            <w:tcW w:w="0" w:type="auto"/>
            <w:tcBorders>
              <w:top w:val="nil"/>
            </w:tcBorders>
            <w:shd w:val="pct15" w:color="auto" w:fill="auto"/>
            <w:noWrap/>
            <w:vAlign w:val="bottom"/>
          </w:tcPr>
          <w:p w14:paraId="4C25EF8E" w14:textId="77777777" w:rsidR="00846763" w:rsidRPr="00680664" w:rsidRDefault="00846763" w:rsidP="00846763">
            <w:pPr>
              <w:spacing w:after="0" w:line="240" w:lineRule="auto"/>
              <w:rPr>
                <w:ins w:id="1076" w:author="Alice MacQueen" w:date="2020-11-23T17:09:00Z"/>
                <w:rFonts w:ascii="Calibri" w:eastAsia="Times New Roman" w:hAnsi="Calibri" w:cs="Calibri"/>
                <w:color w:val="000000"/>
              </w:rPr>
            </w:pPr>
            <w:ins w:id="1077"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6663FC24" w14:textId="77777777" w:rsidR="00846763" w:rsidRPr="00680664" w:rsidRDefault="00846763" w:rsidP="00846763">
            <w:pPr>
              <w:spacing w:after="0" w:line="240" w:lineRule="auto"/>
              <w:rPr>
                <w:ins w:id="1078" w:author="Alice MacQueen" w:date="2020-11-23T17:09:00Z"/>
                <w:rFonts w:ascii="Calibri" w:eastAsia="Times New Roman" w:hAnsi="Calibri" w:cs="Calibri"/>
                <w:color w:val="000000"/>
              </w:rPr>
            </w:pPr>
            <w:ins w:id="1079" w:author="Alice MacQueen" w:date="2020-11-23T17:09:00Z">
              <w:r w:rsidRPr="00680664">
                <w:rPr>
                  <w:rFonts w:ascii="Calibri" w:eastAsia="Times New Roman" w:hAnsi="Calibri" w:cs="Calibri"/>
                  <w:color w:val="000000"/>
                </w:rPr>
                <w:t>22.43±3.802</w:t>
              </w:r>
            </w:ins>
          </w:p>
        </w:tc>
        <w:tc>
          <w:tcPr>
            <w:tcW w:w="0" w:type="auto"/>
            <w:tcBorders>
              <w:top w:val="nil"/>
            </w:tcBorders>
            <w:shd w:val="pct15" w:color="auto" w:fill="auto"/>
            <w:noWrap/>
            <w:vAlign w:val="bottom"/>
          </w:tcPr>
          <w:p w14:paraId="24CCDDF3" w14:textId="77777777" w:rsidR="00846763" w:rsidRPr="00680664" w:rsidRDefault="00846763" w:rsidP="00846763">
            <w:pPr>
              <w:spacing w:after="0" w:line="240" w:lineRule="auto"/>
              <w:rPr>
                <w:ins w:id="1080" w:author="Alice MacQueen" w:date="2020-11-23T17:09:00Z"/>
                <w:rFonts w:ascii="Calibri" w:eastAsia="Times New Roman" w:hAnsi="Calibri" w:cs="Calibri"/>
                <w:color w:val="000000"/>
              </w:rPr>
            </w:pPr>
            <w:ins w:id="1081" w:author="Alice MacQueen" w:date="2020-11-23T17:09:00Z">
              <w:r w:rsidRPr="00680664">
                <w:rPr>
                  <w:rFonts w:ascii="Calibri" w:eastAsia="Times New Roman" w:hAnsi="Calibri" w:cs="Calibri"/>
                  <w:color w:val="000000"/>
                </w:rPr>
                <w:t>11.36±0.912</w:t>
              </w:r>
            </w:ins>
          </w:p>
        </w:tc>
        <w:tc>
          <w:tcPr>
            <w:tcW w:w="0" w:type="auto"/>
            <w:tcBorders>
              <w:top w:val="nil"/>
            </w:tcBorders>
            <w:shd w:val="pct15" w:color="auto" w:fill="auto"/>
            <w:noWrap/>
            <w:vAlign w:val="bottom"/>
          </w:tcPr>
          <w:p w14:paraId="626B8A31" w14:textId="77777777" w:rsidR="00846763" w:rsidRPr="00680664" w:rsidRDefault="00846763" w:rsidP="00846763">
            <w:pPr>
              <w:spacing w:after="0" w:line="240" w:lineRule="auto"/>
              <w:rPr>
                <w:ins w:id="1082" w:author="Alice MacQueen" w:date="2020-11-23T17:09:00Z"/>
                <w:rFonts w:ascii="Calibri" w:eastAsia="Times New Roman" w:hAnsi="Calibri" w:cs="Calibri"/>
                <w:color w:val="000000"/>
              </w:rPr>
            </w:pPr>
            <w:ins w:id="1083" w:author="Alice MacQueen" w:date="2020-11-23T17:09:00Z">
              <w:r w:rsidRPr="00680664">
                <w:rPr>
                  <w:rFonts w:ascii="Calibri" w:eastAsia="Times New Roman" w:hAnsi="Calibri" w:cs="Calibri"/>
                  <w:color w:val="000000"/>
                </w:rPr>
                <w:t>11.58±0.898</w:t>
              </w:r>
            </w:ins>
          </w:p>
        </w:tc>
        <w:tc>
          <w:tcPr>
            <w:tcW w:w="0" w:type="auto"/>
            <w:tcBorders>
              <w:top w:val="nil"/>
            </w:tcBorders>
            <w:shd w:val="pct15" w:color="auto" w:fill="auto"/>
            <w:noWrap/>
            <w:vAlign w:val="bottom"/>
          </w:tcPr>
          <w:p w14:paraId="52A16E9D" w14:textId="77777777" w:rsidR="00846763" w:rsidRPr="00680664" w:rsidRDefault="00846763" w:rsidP="00846763">
            <w:pPr>
              <w:spacing w:after="0" w:line="240" w:lineRule="auto"/>
              <w:rPr>
                <w:ins w:id="1084" w:author="Alice MacQueen" w:date="2020-11-23T17:09:00Z"/>
                <w:rFonts w:ascii="Calibri" w:eastAsia="Times New Roman" w:hAnsi="Calibri" w:cs="Calibri"/>
                <w:color w:val="000000"/>
              </w:rPr>
            </w:pPr>
            <w:ins w:id="1085" w:author="Alice MacQueen" w:date="2020-11-23T17:09:00Z">
              <w:r>
                <w:rPr>
                  <w:rFonts w:ascii="Calibri" w:hAnsi="Calibri" w:cs="Calibri"/>
                  <w:color w:val="000000"/>
                </w:rPr>
                <w:t>28.504±10.996</w:t>
              </w:r>
            </w:ins>
          </w:p>
        </w:tc>
        <w:tc>
          <w:tcPr>
            <w:tcW w:w="0" w:type="auto"/>
            <w:tcBorders>
              <w:top w:val="nil"/>
            </w:tcBorders>
            <w:shd w:val="pct15" w:color="auto" w:fill="auto"/>
            <w:noWrap/>
            <w:vAlign w:val="bottom"/>
          </w:tcPr>
          <w:p w14:paraId="161D5DB2" w14:textId="77777777" w:rsidR="00846763" w:rsidRDefault="00846763" w:rsidP="00846763">
            <w:pPr>
              <w:spacing w:after="0" w:line="240" w:lineRule="auto"/>
              <w:rPr>
                <w:ins w:id="1086" w:author="Alice MacQueen" w:date="2020-11-23T17:09:00Z"/>
                <w:rFonts w:ascii="Calibri" w:eastAsia="Times New Roman" w:hAnsi="Calibri" w:cs="Calibri"/>
                <w:color w:val="000000"/>
              </w:rPr>
            </w:pPr>
            <w:ins w:id="1087" w:author="Alice MacQueen" w:date="2020-11-23T17:09:00Z">
              <w:r w:rsidRPr="00680664">
                <w:rPr>
                  <w:rFonts w:ascii="Calibri" w:eastAsia="Times New Roman" w:hAnsi="Calibri" w:cs="Calibri"/>
                  <w:color w:val="000000"/>
                </w:rPr>
                <w:t>0.0754</w:t>
              </w:r>
            </w:ins>
          </w:p>
        </w:tc>
      </w:tr>
      <w:tr w:rsidR="00846763" w:rsidRPr="00680664" w14:paraId="7D2FB614" w14:textId="77777777" w:rsidTr="00846763">
        <w:trPr>
          <w:trHeight w:val="288"/>
          <w:jc w:val="center"/>
          <w:ins w:id="1088" w:author="Alice MacQueen" w:date="2020-11-23T17:09:00Z"/>
        </w:trPr>
        <w:tc>
          <w:tcPr>
            <w:tcW w:w="0" w:type="auto"/>
            <w:vMerge/>
            <w:tcBorders>
              <w:bottom w:val="nil"/>
            </w:tcBorders>
            <w:textDirection w:val="btLr"/>
          </w:tcPr>
          <w:p w14:paraId="4028C6CD" w14:textId="77777777" w:rsidR="00846763" w:rsidRPr="00680664" w:rsidRDefault="00846763" w:rsidP="00846763">
            <w:pPr>
              <w:spacing w:after="0" w:line="240" w:lineRule="auto"/>
              <w:ind w:left="113" w:right="113"/>
              <w:jc w:val="right"/>
              <w:rPr>
                <w:ins w:id="1089" w:author="Alice MacQueen" w:date="2020-11-23T17:09:00Z"/>
                <w:rFonts w:ascii="Calibri" w:eastAsia="Times New Roman" w:hAnsi="Calibri" w:cs="Calibri"/>
                <w:color w:val="000000"/>
              </w:rPr>
            </w:pPr>
          </w:p>
        </w:tc>
        <w:tc>
          <w:tcPr>
            <w:tcW w:w="0" w:type="auto"/>
            <w:tcBorders>
              <w:top w:val="nil"/>
              <w:bottom w:val="nil"/>
            </w:tcBorders>
            <w:shd w:val="pct15" w:color="auto" w:fill="auto"/>
            <w:noWrap/>
            <w:vAlign w:val="bottom"/>
          </w:tcPr>
          <w:p w14:paraId="775F706D" w14:textId="77777777" w:rsidR="00846763" w:rsidRPr="00680664" w:rsidRDefault="00846763" w:rsidP="00846763">
            <w:pPr>
              <w:spacing w:after="0" w:line="240" w:lineRule="auto"/>
              <w:rPr>
                <w:ins w:id="1090"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2368EA27" w14:textId="77777777" w:rsidR="00846763" w:rsidRPr="00680664" w:rsidRDefault="00846763" w:rsidP="00846763">
            <w:pPr>
              <w:spacing w:after="0" w:line="240" w:lineRule="auto"/>
              <w:rPr>
                <w:ins w:id="1091" w:author="Alice MacQueen" w:date="2020-11-23T17:09:00Z"/>
                <w:rFonts w:ascii="Calibri" w:eastAsia="Times New Roman" w:hAnsi="Calibri" w:cs="Calibri"/>
                <w:color w:val="000000"/>
              </w:rPr>
            </w:pPr>
            <w:ins w:id="1092"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0AEBAB05" w14:textId="77777777" w:rsidR="00846763" w:rsidRPr="00680664" w:rsidRDefault="00846763" w:rsidP="00846763">
            <w:pPr>
              <w:spacing w:after="0" w:line="240" w:lineRule="auto"/>
              <w:rPr>
                <w:ins w:id="1093" w:author="Alice MacQueen" w:date="2020-11-23T17:09:00Z"/>
                <w:rFonts w:ascii="Calibri" w:eastAsia="Times New Roman" w:hAnsi="Calibri" w:cs="Calibri"/>
                <w:color w:val="000000"/>
              </w:rPr>
            </w:pPr>
            <w:ins w:id="1094" w:author="Alice MacQueen" w:date="2020-11-23T17:09:00Z">
              <w:r w:rsidRPr="00680664">
                <w:rPr>
                  <w:rFonts w:ascii="Calibri" w:eastAsia="Times New Roman" w:hAnsi="Calibri" w:cs="Calibri"/>
                  <w:color w:val="000000"/>
                </w:rPr>
                <w:t>49.34±13.966</w:t>
              </w:r>
            </w:ins>
          </w:p>
        </w:tc>
        <w:tc>
          <w:tcPr>
            <w:tcW w:w="0" w:type="auto"/>
            <w:tcBorders>
              <w:top w:val="nil"/>
            </w:tcBorders>
            <w:shd w:val="pct15" w:color="auto" w:fill="auto"/>
            <w:noWrap/>
            <w:vAlign w:val="bottom"/>
          </w:tcPr>
          <w:p w14:paraId="0E0C91EC" w14:textId="77777777" w:rsidR="00846763" w:rsidRPr="00680664" w:rsidRDefault="00846763" w:rsidP="00846763">
            <w:pPr>
              <w:spacing w:after="0" w:line="240" w:lineRule="auto"/>
              <w:rPr>
                <w:ins w:id="1095" w:author="Alice MacQueen" w:date="2020-11-23T17:09:00Z"/>
                <w:rFonts w:ascii="Calibri" w:eastAsia="Times New Roman" w:hAnsi="Calibri" w:cs="Calibri"/>
                <w:color w:val="000000"/>
              </w:rPr>
            </w:pPr>
            <w:ins w:id="1096" w:author="Alice MacQueen" w:date="2020-11-23T17:09:00Z">
              <w:r w:rsidRPr="00680664">
                <w:rPr>
                  <w:rFonts w:ascii="Calibri" w:eastAsia="Times New Roman" w:hAnsi="Calibri" w:cs="Calibri"/>
                  <w:color w:val="000000"/>
                </w:rPr>
                <w:t>110.91±86.947</w:t>
              </w:r>
            </w:ins>
          </w:p>
        </w:tc>
        <w:tc>
          <w:tcPr>
            <w:tcW w:w="0" w:type="auto"/>
            <w:tcBorders>
              <w:top w:val="nil"/>
            </w:tcBorders>
            <w:shd w:val="pct15" w:color="auto" w:fill="auto"/>
            <w:noWrap/>
            <w:vAlign w:val="bottom"/>
          </w:tcPr>
          <w:p w14:paraId="1346B991" w14:textId="77777777" w:rsidR="00846763" w:rsidRPr="00680664" w:rsidRDefault="00846763" w:rsidP="00846763">
            <w:pPr>
              <w:spacing w:after="0" w:line="240" w:lineRule="auto"/>
              <w:rPr>
                <w:ins w:id="1097" w:author="Alice MacQueen" w:date="2020-11-23T17:09:00Z"/>
                <w:rFonts w:ascii="Calibri" w:eastAsia="Times New Roman" w:hAnsi="Calibri" w:cs="Calibri"/>
                <w:color w:val="000000"/>
              </w:rPr>
            </w:pPr>
            <w:ins w:id="1098" w:author="Alice MacQueen" w:date="2020-11-23T17:09:00Z">
              <w:r w:rsidRPr="00680664">
                <w:rPr>
                  <w:rFonts w:ascii="Calibri" w:eastAsia="Times New Roman" w:hAnsi="Calibri" w:cs="Calibri"/>
                  <w:color w:val="000000"/>
                </w:rPr>
                <w:t>15.75±2.458</w:t>
              </w:r>
            </w:ins>
          </w:p>
        </w:tc>
        <w:tc>
          <w:tcPr>
            <w:tcW w:w="0" w:type="auto"/>
            <w:tcBorders>
              <w:top w:val="nil"/>
            </w:tcBorders>
            <w:shd w:val="pct15" w:color="auto" w:fill="auto"/>
            <w:noWrap/>
            <w:vAlign w:val="bottom"/>
          </w:tcPr>
          <w:p w14:paraId="1B49B74F" w14:textId="77777777" w:rsidR="00846763" w:rsidRPr="00680664" w:rsidRDefault="00846763" w:rsidP="00846763">
            <w:pPr>
              <w:spacing w:after="0" w:line="240" w:lineRule="auto"/>
              <w:rPr>
                <w:ins w:id="1099" w:author="Alice MacQueen" w:date="2020-11-23T17:09:00Z"/>
                <w:rFonts w:ascii="Calibri" w:eastAsia="Times New Roman" w:hAnsi="Calibri" w:cs="Calibri"/>
                <w:color w:val="000000"/>
              </w:rPr>
            </w:pPr>
            <w:ins w:id="1100" w:author="Alice MacQueen" w:date="2020-11-23T17:09:00Z">
              <w:r>
                <w:rPr>
                  <w:rFonts w:ascii="Calibri" w:hAnsi="Calibri" w:cs="Calibri"/>
                  <w:color w:val="000000"/>
                </w:rPr>
                <w:t>18.849±1.185</w:t>
              </w:r>
            </w:ins>
          </w:p>
        </w:tc>
        <w:tc>
          <w:tcPr>
            <w:tcW w:w="0" w:type="auto"/>
            <w:tcBorders>
              <w:top w:val="nil"/>
            </w:tcBorders>
            <w:shd w:val="pct15" w:color="auto" w:fill="auto"/>
            <w:noWrap/>
            <w:vAlign w:val="bottom"/>
          </w:tcPr>
          <w:p w14:paraId="760A1E0C" w14:textId="77777777" w:rsidR="00846763" w:rsidRDefault="00846763" w:rsidP="00846763">
            <w:pPr>
              <w:spacing w:after="0" w:line="240" w:lineRule="auto"/>
              <w:rPr>
                <w:ins w:id="1101" w:author="Alice MacQueen" w:date="2020-11-23T17:09:00Z"/>
                <w:rFonts w:ascii="Calibri" w:eastAsia="Times New Roman" w:hAnsi="Calibri" w:cs="Calibri"/>
                <w:color w:val="000000"/>
              </w:rPr>
            </w:pPr>
            <w:ins w:id="1102" w:author="Alice MacQueen" w:date="2020-11-23T17:09:00Z">
              <w:r w:rsidRPr="00680664">
                <w:rPr>
                  <w:rFonts w:ascii="Calibri" w:eastAsia="Times New Roman" w:hAnsi="Calibri" w:cs="Calibri"/>
                  <w:color w:val="000000"/>
                </w:rPr>
                <w:t>0.1489</w:t>
              </w:r>
            </w:ins>
          </w:p>
        </w:tc>
      </w:tr>
      <w:tr w:rsidR="00846763" w:rsidRPr="00680664" w14:paraId="6062DF38" w14:textId="77777777" w:rsidTr="00846763">
        <w:trPr>
          <w:trHeight w:val="288"/>
          <w:jc w:val="center"/>
          <w:ins w:id="1103" w:author="Alice MacQueen" w:date="2020-11-23T17:09:00Z"/>
        </w:trPr>
        <w:tc>
          <w:tcPr>
            <w:tcW w:w="0" w:type="auto"/>
            <w:vMerge w:val="restart"/>
            <w:tcBorders>
              <w:top w:val="nil"/>
            </w:tcBorders>
            <w:textDirection w:val="btLr"/>
          </w:tcPr>
          <w:p w14:paraId="2A692A0F" w14:textId="77777777" w:rsidR="00846763" w:rsidRPr="00680664" w:rsidRDefault="00846763" w:rsidP="00846763">
            <w:pPr>
              <w:spacing w:after="0" w:line="240" w:lineRule="auto"/>
              <w:ind w:left="113" w:right="113"/>
              <w:jc w:val="right"/>
              <w:rPr>
                <w:ins w:id="1104" w:author="Alice MacQueen" w:date="2020-11-23T17:09:00Z"/>
                <w:rFonts w:ascii="Calibri" w:eastAsia="Times New Roman" w:hAnsi="Calibri" w:cs="Calibri"/>
                <w:color w:val="000000"/>
              </w:rPr>
            </w:pPr>
            <w:ins w:id="1105" w:author="Alice MacQueen" w:date="2020-11-23T17:09:00Z">
              <w:r>
                <w:rPr>
                  <w:rFonts w:ascii="Calibri" w:eastAsia="Times New Roman" w:hAnsi="Calibri" w:cs="Calibri"/>
                  <w:color w:val="000000"/>
                </w:rPr>
                <w:t>harmful</w:t>
              </w:r>
            </w:ins>
          </w:p>
        </w:tc>
        <w:tc>
          <w:tcPr>
            <w:tcW w:w="0" w:type="auto"/>
            <w:tcBorders>
              <w:top w:val="nil"/>
            </w:tcBorders>
            <w:shd w:val="clear" w:color="auto" w:fill="auto"/>
            <w:noWrap/>
            <w:vAlign w:val="bottom"/>
          </w:tcPr>
          <w:p w14:paraId="1F7F409E" w14:textId="77777777" w:rsidR="00846763" w:rsidRPr="00680664" w:rsidRDefault="00846763" w:rsidP="00846763">
            <w:pPr>
              <w:spacing w:after="0" w:line="240" w:lineRule="auto"/>
              <w:rPr>
                <w:ins w:id="1106" w:author="Alice MacQueen" w:date="2020-11-23T17:09:00Z"/>
                <w:rFonts w:ascii="Calibri" w:eastAsia="Times New Roman" w:hAnsi="Calibri" w:cs="Calibri"/>
                <w:color w:val="000000"/>
              </w:rPr>
            </w:pPr>
          </w:p>
        </w:tc>
        <w:tc>
          <w:tcPr>
            <w:tcW w:w="0" w:type="auto"/>
            <w:shd w:val="clear" w:color="auto" w:fill="auto"/>
            <w:noWrap/>
            <w:vAlign w:val="bottom"/>
          </w:tcPr>
          <w:p w14:paraId="6FDEA598" w14:textId="77777777" w:rsidR="00846763" w:rsidRPr="00680664" w:rsidRDefault="00846763" w:rsidP="00846763">
            <w:pPr>
              <w:spacing w:after="0" w:line="240" w:lineRule="auto"/>
              <w:rPr>
                <w:ins w:id="1107" w:author="Alice MacQueen" w:date="2020-11-23T17:09:00Z"/>
                <w:rFonts w:ascii="Calibri" w:eastAsia="Times New Roman" w:hAnsi="Calibri" w:cs="Calibri"/>
                <w:color w:val="000000"/>
              </w:rPr>
            </w:pPr>
            <w:ins w:id="1108"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4B839AE6" w14:textId="77777777" w:rsidR="00846763" w:rsidRPr="00680664" w:rsidRDefault="00846763" w:rsidP="00846763">
            <w:pPr>
              <w:spacing w:after="0" w:line="240" w:lineRule="auto"/>
              <w:rPr>
                <w:ins w:id="1109" w:author="Alice MacQueen" w:date="2020-11-23T17:09:00Z"/>
                <w:rFonts w:ascii="Calibri" w:eastAsia="Times New Roman" w:hAnsi="Calibri" w:cs="Calibri"/>
                <w:color w:val="000000"/>
              </w:rPr>
            </w:pPr>
            <w:ins w:id="1110" w:author="Alice MacQueen" w:date="2020-11-23T17:09:00Z">
              <w:r w:rsidRPr="00680664">
                <w:rPr>
                  <w:rFonts w:ascii="Calibri" w:eastAsia="Times New Roman" w:hAnsi="Calibri" w:cs="Calibri"/>
                  <w:color w:val="000000"/>
                </w:rPr>
                <w:t>48.79±2.46</w:t>
              </w:r>
            </w:ins>
          </w:p>
        </w:tc>
        <w:tc>
          <w:tcPr>
            <w:tcW w:w="0" w:type="auto"/>
            <w:shd w:val="clear" w:color="auto" w:fill="auto"/>
            <w:noWrap/>
            <w:vAlign w:val="bottom"/>
          </w:tcPr>
          <w:p w14:paraId="12DA4BF0" w14:textId="77777777" w:rsidR="00846763" w:rsidRPr="00680664" w:rsidRDefault="00846763" w:rsidP="00846763">
            <w:pPr>
              <w:spacing w:after="0" w:line="240" w:lineRule="auto"/>
              <w:rPr>
                <w:ins w:id="1111" w:author="Alice MacQueen" w:date="2020-11-23T17:09:00Z"/>
                <w:rFonts w:ascii="Calibri" w:eastAsia="Times New Roman" w:hAnsi="Calibri" w:cs="Calibri"/>
                <w:color w:val="000000"/>
              </w:rPr>
            </w:pPr>
            <w:ins w:id="1112" w:author="Alice MacQueen" w:date="2020-11-23T17:09:00Z">
              <w:r w:rsidRPr="00680664">
                <w:rPr>
                  <w:rFonts w:ascii="Calibri" w:eastAsia="Times New Roman" w:hAnsi="Calibri" w:cs="Calibri"/>
                  <w:color w:val="000000"/>
                </w:rPr>
                <w:t>69.19±14.38</w:t>
              </w:r>
            </w:ins>
          </w:p>
        </w:tc>
        <w:tc>
          <w:tcPr>
            <w:tcW w:w="0" w:type="auto"/>
            <w:shd w:val="clear" w:color="auto" w:fill="auto"/>
            <w:noWrap/>
            <w:vAlign w:val="bottom"/>
          </w:tcPr>
          <w:p w14:paraId="5B9FFC9E" w14:textId="77777777" w:rsidR="00846763" w:rsidRPr="00680664" w:rsidRDefault="00846763" w:rsidP="00846763">
            <w:pPr>
              <w:spacing w:after="0" w:line="240" w:lineRule="auto"/>
              <w:rPr>
                <w:ins w:id="1113" w:author="Alice MacQueen" w:date="2020-11-23T17:09:00Z"/>
                <w:rFonts w:ascii="Calibri" w:eastAsia="Times New Roman" w:hAnsi="Calibri" w:cs="Calibri"/>
                <w:color w:val="000000"/>
              </w:rPr>
            </w:pPr>
            <w:ins w:id="1114" w:author="Alice MacQueen" w:date="2020-11-23T17:09:00Z">
              <w:r w:rsidRPr="00680664">
                <w:rPr>
                  <w:rFonts w:ascii="Calibri" w:eastAsia="Times New Roman" w:hAnsi="Calibri" w:cs="Calibri"/>
                  <w:color w:val="000000"/>
                </w:rPr>
                <w:t>59.73±5.04</w:t>
              </w:r>
            </w:ins>
          </w:p>
        </w:tc>
        <w:tc>
          <w:tcPr>
            <w:tcW w:w="0" w:type="auto"/>
            <w:shd w:val="clear" w:color="auto" w:fill="auto"/>
            <w:noWrap/>
            <w:vAlign w:val="bottom"/>
          </w:tcPr>
          <w:p w14:paraId="23AB2FB6" w14:textId="77777777" w:rsidR="00846763" w:rsidRPr="00680664" w:rsidRDefault="00846763" w:rsidP="00846763">
            <w:pPr>
              <w:spacing w:after="0" w:line="240" w:lineRule="auto"/>
              <w:rPr>
                <w:ins w:id="1115" w:author="Alice MacQueen" w:date="2020-11-23T17:09:00Z"/>
                <w:rFonts w:ascii="Calibri" w:eastAsia="Times New Roman" w:hAnsi="Calibri" w:cs="Calibri"/>
                <w:color w:val="000000"/>
              </w:rPr>
            </w:pPr>
            <w:ins w:id="1116" w:author="Alice MacQueen" w:date="2020-11-23T17:09:00Z">
              <w:r>
                <w:rPr>
                  <w:rFonts w:ascii="Calibri" w:hAnsi="Calibri" w:cs="Calibri"/>
                  <w:color w:val="000000"/>
                </w:rPr>
                <w:t>49.204±3.266</w:t>
              </w:r>
            </w:ins>
          </w:p>
        </w:tc>
        <w:tc>
          <w:tcPr>
            <w:tcW w:w="0" w:type="auto"/>
            <w:shd w:val="clear" w:color="auto" w:fill="auto"/>
            <w:noWrap/>
            <w:vAlign w:val="bottom"/>
          </w:tcPr>
          <w:p w14:paraId="79522BAF" w14:textId="77777777" w:rsidR="00846763" w:rsidRDefault="00846763" w:rsidP="00846763">
            <w:pPr>
              <w:spacing w:after="0" w:line="240" w:lineRule="auto"/>
              <w:rPr>
                <w:ins w:id="1117" w:author="Alice MacQueen" w:date="2020-11-23T17:09:00Z"/>
                <w:rFonts w:ascii="Calibri" w:eastAsia="Times New Roman" w:hAnsi="Calibri" w:cs="Calibri"/>
                <w:color w:val="000000"/>
              </w:rPr>
            </w:pPr>
            <w:ins w:id="1118" w:author="Alice MacQueen" w:date="2020-11-23T17:09:00Z">
              <w:r w:rsidRPr="00680664">
                <w:rPr>
                  <w:rFonts w:ascii="Calibri" w:eastAsia="Times New Roman" w:hAnsi="Calibri" w:cs="Calibri"/>
                  <w:color w:val="000000"/>
                </w:rPr>
                <w:t>0.1845</w:t>
              </w:r>
            </w:ins>
          </w:p>
        </w:tc>
      </w:tr>
      <w:tr w:rsidR="00846763" w:rsidRPr="00680664" w14:paraId="58A6EB77" w14:textId="77777777" w:rsidTr="00846763">
        <w:trPr>
          <w:trHeight w:val="288"/>
          <w:jc w:val="center"/>
          <w:ins w:id="1119" w:author="Alice MacQueen" w:date="2020-11-23T17:09:00Z"/>
        </w:trPr>
        <w:tc>
          <w:tcPr>
            <w:tcW w:w="0" w:type="auto"/>
            <w:vMerge/>
            <w:tcBorders>
              <w:top w:val="nil"/>
            </w:tcBorders>
          </w:tcPr>
          <w:p w14:paraId="4C1A50EB" w14:textId="77777777" w:rsidR="00846763" w:rsidRPr="00680664" w:rsidRDefault="00846763" w:rsidP="00846763">
            <w:pPr>
              <w:spacing w:after="0" w:line="240" w:lineRule="auto"/>
              <w:rPr>
                <w:ins w:id="1120"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289F1E97" w14:textId="77777777" w:rsidR="00846763" w:rsidRPr="00680664" w:rsidRDefault="00846763" w:rsidP="00846763">
            <w:pPr>
              <w:spacing w:after="0" w:line="240" w:lineRule="auto"/>
              <w:rPr>
                <w:ins w:id="1121" w:author="Alice MacQueen" w:date="2020-11-23T17:09:00Z"/>
                <w:rFonts w:ascii="Calibri" w:eastAsia="Times New Roman" w:hAnsi="Calibri" w:cs="Calibri"/>
                <w:color w:val="000000"/>
              </w:rPr>
            </w:pPr>
            <w:ins w:id="1122" w:author="Alice MacQueen" w:date="2020-11-23T17:09:00Z">
              <w:r w:rsidRPr="00680664">
                <w:rPr>
                  <w:rFonts w:ascii="Calibri" w:eastAsia="Times New Roman" w:hAnsi="Calibri" w:cs="Calibri"/>
                  <w:color w:val="000000"/>
                </w:rPr>
                <w:t>Al</w:t>
              </w:r>
            </w:ins>
          </w:p>
        </w:tc>
        <w:tc>
          <w:tcPr>
            <w:tcW w:w="0" w:type="auto"/>
            <w:shd w:val="clear" w:color="auto" w:fill="auto"/>
            <w:noWrap/>
            <w:vAlign w:val="bottom"/>
          </w:tcPr>
          <w:p w14:paraId="7B654AD0" w14:textId="77777777" w:rsidR="00846763" w:rsidRPr="00680664" w:rsidRDefault="00846763" w:rsidP="00846763">
            <w:pPr>
              <w:spacing w:after="0" w:line="240" w:lineRule="auto"/>
              <w:rPr>
                <w:ins w:id="1123" w:author="Alice MacQueen" w:date="2020-11-23T17:09:00Z"/>
                <w:rFonts w:ascii="Calibri" w:eastAsia="Times New Roman" w:hAnsi="Calibri" w:cs="Calibri"/>
                <w:color w:val="000000"/>
              </w:rPr>
            </w:pPr>
            <w:ins w:id="1124"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77F40419" w14:textId="77777777" w:rsidR="00846763" w:rsidRPr="00680664" w:rsidRDefault="00846763" w:rsidP="00846763">
            <w:pPr>
              <w:spacing w:after="0" w:line="240" w:lineRule="auto"/>
              <w:rPr>
                <w:ins w:id="1125" w:author="Alice MacQueen" w:date="2020-11-23T17:09:00Z"/>
                <w:rFonts w:ascii="Calibri" w:eastAsia="Times New Roman" w:hAnsi="Calibri" w:cs="Calibri"/>
                <w:color w:val="000000"/>
              </w:rPr>
            </w:pPr>
            <w:ins w:id="1126" w:author="Alice MacQueen" w:date="2020-11-23T17:09:00Z">
              <w:r w:rsidRPr="00680664">
                <w:rPr>
                  <w:rFonts w:ascii="Calibri" w:eastAsia="Times New Roman" w:hAnsi="Calibri" w:cs="Calibri"/>
                  <w:color w:val="000000"/>
                </w:rPr>
                <w:t>102.17±10.24</w:t>
              </w:r>
            </w:ins>
          </w:p>
        </w:tc>
        <w:tc>
          <w:tcPr>
            <w:tcW w:w="0" w:type="auto"/>
            <w:shd w:val="clear" w:color="auto" w:fill="auto"/>
            <w:noWrap/>
            <w:vAlign w:val="bottom"/>
          </w:tcPr>
          <w:p w14:paraId="674E1AB5" w14:textId="77777777" w:rsidR="00846763" w:rsidRPr="00680664" w:rsidRDefault="00846763" w:rsidP="00846763">
            <w:pPr>
              <w:spacing w:after="0" w:line="240" w:lineRule="auto"/>
              <w:rPr>
                <w:ins w:id="1127" w:author="Alice MacQueen" w:date="2020-11-23T17:09:00Z"/>
                <w:rFonts w:ascii="Calibri" w:eastAsia="Times New Roman" w:hAnsi="Calibri" w:cs="Calibri"/>
                <w:color w:val="000000"/>
              </w:rPr>
            </w:pPr>
            <w:ins w:id="1128" w:author="Alice MacQueen" w:date="2020-11-23T17:09:00Z">
              <w:r w:rsidRPr="00680664">
                <w:rPr>
                  <w:rFonts w:ascii="Calibri" w:eastAsia="Times New Roman" w:hAnsi="Calibri" w:cs="Calibri"/>
                  <w:color w:val="000000"/>
                </w:rPr>
                <w:t>95.78±30.36</w:t>
              </w:r>
            </w:ins>
          </w:p>
        </w:tc>
        <w:tc>
          <w:tcPr>
            <w:tcW w:w="0" w:type="auto"/>
            <w:shd w:val="clear" w:color="auto" w:fill="auto"/>
            <w:noWrap/>
            <w:vAlign w:val="bottom"/>
          </w:tcPr>
          <w:p w14:paraId="3A6373B0" w14:textId="77777777" w:rsidR="00846763" w:rsidRPr="00680664" w:rsidRDefault="00846763" w:rsidP="00846763">
            <w:pPr>
              <w:spacing w:after="0" w:line="240" w:lineRule="auto"/>
              <w:rPr>
                <w:ins w:id="1129" w:author="Alice MacQueen" w:date="2020-11-23T17:09:00Z"/>
                <w:rFonts w:ascii="Calibri" w:eastAsia="Times New Roman" w:hAnsi="Calibri" w:cs="Calibri"/>
                <w:color w:val="000000"/>
              </w:rPr>
            </w:pPr>
            <w:ins w:id="1130" w:author="Alice MacQueen" w:date="2020-11-23T17:09:00Z">
              <w:r w:rsidRPr="00680664">
                <w:rPr>
                  <w:rFonts w:ascii="Calibri" w:eastAsia="Times New Roman" w:hAnsi="Calibri" w:cs="Calibri"/>
                  <w:color w:val="000000"/>
                </w:rPr>
                <w:t>77.56±10.51</w:t>
              </w:r>
            </w:ins>
          </w:p>
        </w:tc>
        <w:tc>
          <w:tcPr>
            <w:tcW w:w="0" w:type="auto"/>
            <w:shd w:val="clear" w:color="auto" w:fill="auto"/>
            <w:noWrap/>
            <w:vAlign w:val="bottom"/>
          </w:tcPr>
          <w:p w14:paraId="1459E9ED" w14:textId="77777777" w:rsidR="00846763" w:rsidRPr="00680664" w:rsidRDefault="00846763" w:rsidP="00846763">
            <w:pPr>
              <w:spacing w:after="0" w:line="240" w:lineRule="auto"/>
              <w:rPr>
                <w:ins w:id="1131" w:author="Alice MacQueen" w:date="2020-11-23T17:09:00Z"/>
                <w:rFonts w:ascii="Calibri" w:eastAsia="Times New Roman" w:hAnsi="Calibri" w:cs="Calibri"/>
                <w:color w:val="000000"/>
              </w:rPr>
            </w:pPr>
            <w:ins w:id="1132" w:author="Alice MacQueen" w:date="2020-11-23T17:09:00Z">
              <w:r>
                <w:rPr>
                  <w:rFonts w:ascii="Calibri" w:hAnsi="Calibri" w:cs="Calibri"/>
                  <w:color w:val="000000"/>
                </w:rPr>
                <w:t>84.231±5.996</w:t>
              </w:r>
            </w:ins>
          </w:p>
        </w:tc>
        <w:tc>
          <w:tcPr>
            <w:tcW w:w="0" w:type="auto"/>
            <w:shd w:val="clear" w:color="auto" w:fill="auto"/>
            <w:noWrap/>
            <w:vAlign w:val="bottom"/>
          </w:tcPr>
          <w:p w14:paraId="586FEB68" w14:textId="77777777" w:rsidR="00846763" w:rsidRDefault="00846763" w:rsidP="00846763">
            <w:pPr>
              <w:spacing w:after="0" w:line="240" w:lineRule="auto"/>
              <w:rPr>
                <w:ins w:id="1133" w:author="Alice MacQueen" w:date="2020-11-23T17:09:00Z"/>
                <w:rFonts w:ascii="Calibri" w:eastAsia="Times New Roman" w:hAnsi="Calibri" w:cs="Calibri"/>
                <w:color w:val="000000"/>
              </w:rPr>
            </w:pPr>
            <w:ins w:id="1134" w:author="Alice MacQueen" w:date="2020-11-23T17:09:00Z">
              <w:r w:rsidRPr="00680664">
                <w:rPr>
                  <w:rFonts w:ascii="Calibri" w:eastAsia="Times New Roman" w:hAnsi="Calibri" w:cs="Calibri"/>
                  <w:color w:val="000000"/>
                </w:rPr>
                <w:t>0.5187</w:t>
              </w:r>
            </w:ins>
          </w:p>
        </w:tc>
      </w:tr>
      <w:tr w:rsidR="00846763" w:rsidRPr="00680664" w14:paraId="2EE33A5A" w14:textId="77777777" w:rsidTr="00846763">
        <w:trPr>
          <w:trHeight w:val="288"/>
          <w:jc w:val="center"/>
          <w:ins w:id="1135" w:author="Alice MacQueen" w:date="2020-11-23T17:09:00Z"/>
        </w:trPr>
        <w:tc>
          <w:tcPr>
            <w:tcW w:w="0" w:type="auto"/>
            <w:vMerge/>
            <w:tcBorders>
              <w:top w:val="nil"/>
            </w:tcBorders>
          </w:tcPr>
          <w:p w14:paraId="16A429A5" w14:textId="77777777" w:rsidR="00846763" w:rsidRPr="00680664" w:rsidRDefault="00846763" w:rsidP="00846763">
            <w:pPr>
              <w:spacing w:after="0" w:line="240" w:lineRule="auto"/>
              <w:rPr>
                <w:ins w:id="1136" w:author="Alice MacQueen" w:date="2020-11-23T17:09:00Z"/>
                <w:rFonts w:ascii="Calibri" w:eastAsia="Times New Roman" w:hAnsi="Calibri" w:cs="Calibri"/>
                <w:color w:val="000000"/>
              </w:rPr>
            </w:pPr>
          </w:p>
        </w:tc>
        <w:tc>
          <w:tcPr>
            <w:tcW w:w="0" w:type="auto"/>
            <w:tcBorders>
              <w:top w:val="nil"/>
              <w:bottom w:val="nil"/>
            </w:tcBorders>
            <w:shd w:val="clear" w:color="auto" w:fill="auto"/>
            <w:noWrap/>
            <w:vAlign w:val="bottom"/>
          </w:tcPr>
          <w:p w14:paraId="32DE6A9F" w14:textId="77777777" w:rsidR="00846763" w:rsidRPr="00680664" w:rsidRDefault="00846763" w:rsidP="00846763">
            <w:pPr>
              <w:spacing w:after="0" w:line="240" w:lineRule="auto"/>
              <w:rPr>
                <w:ins w:id="1137"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19AD1AC6" w14:textId="77777777" w:rsidR="00846763" w:rsidRPr="00680664" w:rsidRDefault="00846763" w:rsidP="00846763">
            <w:pPr>
              <w:spacing w:after="0" w:line="240" w:lineRule="auto"/>
              <w:rPr>
                <w:ins w:id="1138" w:author="Alice MacQueen" w:date="2020-11-23T17:09:00Z"/>
                <w:rFonts w:ascii="Calibri" w:eastAsia="Times New Roman" w:hAnsi="Calibri" w:cs="Calibri"/>
                <w:color w:val="000000"/>
              </w:rPr>
            </w:pPr>
            <w:ins w:id="1139"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20E8DC92" w14:textId="77777777" w:rsidR="00846763" w:rsidRPr="00680664" w:rsidRDefault="00846763" w:rsidP="00846763">
            <w:pPr>
              <w:spacing w:after="0" w:line="240" w:lineRule="auto"/>
              <w:rPr>
                <w:ins w:id="1140" w:author="Alice MacQueen" w:date="2020-11-23T17:09:00Z"/>
                <w:rFonts w:ascii="Calibri" w:eastAsia="Times New Roman" w:hAnsi="Calibri" w:cs="Calibri"/>
                <w:color w:val="000000"/>
              </w:rPr>
            </w:pPr>
            <w:ins w:id="1141" w:author="Alice MacQueen" w:date="2020-11-23T17:09:00Z">
              <w:r w:rsidRPr="00680664">
                <w:rPr>
                  <w:rFonts w:ascii="Calibri" w:eastAsia="Times New Roman" w:hAnsi="Calibri" w:cs="Calibri"/>
                  <w:color w:val="000000"/>
                </w:rPr>
                <w:t>68.36±5.2</w:t>
              </w:r>
            </w:ins>
          </w:p>
        </w:tc>
        <w:tc>
          <w:tcPr>
            <w:tcW w:w="0" w:type="auto"/>
            <w:tcBorders>
              <w:bottom w:val="nil"/>
            </w:tcBorders>
            <w:shd w:val="clear" w:color="auto" w:fill="auto"/>
            <w:noWrap/>
            <w:vAlign w:val="bottom"/>
          </w:tcPr>
          <w:p w14:paraId="2062A130" w14:textId="77777777" w:rsidR="00846763" w:rsidRPr="00680664" w:rsidRDefault="00846763" w:rsidP="00846763">
            <w:pPr>
              <w:spacing w:after="0" w:line="240" w:lineRule="auto"/>
              <w:rPr>
                <w:ins w:id="1142" w:author="Alice MacQueen" w:date="2020-11-23T17:09:00Z"/>
                <w:rFonts w:ascii="Calibri" w:eastAsia="Times New Roman" w:hAnsi="Calibri" w:cs="Calibri"/>
                <w:color w:val="000000"/>
              </w:rPr>
            </w:pPr>
            <w:ins w:id="1143" w:author="Alice MacQueen" w:date="2020-11-23T17:09:00Z">
              <w:r w:rsidRPr="00680664">
                <w:rPr>
                  <w:rFonts w:ascii="Calibri" w:eastAsia="Times New Roman" w:hAnsi="Calibri" w:cs="Calibri"/>
                  <w:color w:val="000000"/>
                </w:rPr>
                <w:t>100.48±16.74</w:t>
              </w:r>
            </w:ins>
          </w:p>
        </w:tc>
        <w:tc>
          <w:tcPr>
            <w:tcW w:w="0" w:type="auto"/>
            <w:tcBorders>
              <w:bottom w:val="nil"/>
            </w:tcBorders>
            <w:shd w:val="clear" w:color="auto" w:fill="auto"/>
            <w:noWrap/>
            <w:vAlign w:val="bottom"/>
          </w:tcPr>
          <w:p w14:paraId="02CE613E" w14:textId="77777777" w:rsidR="00846763" w:rsidRPr="00680664" w:rsidRDefault="00846763" w:rsidP="00846763">
            <w:pPr>
              <w:spacing w:after="0" w:line="240" w:lineRule="auto"/>
              <w:rPr>
                <w:ins w:id="1144" w:author="Alice MacQueen" w:date="2020-11-23T17:09:00Z"/>
                <w:rFonts w:ascii="Calibri" w:eastAsia="Times New Roman" w:hAnsi="Calibri" w:cs="Calibri"/>
                <w:color w:val="000000"/>
              </w:rPr>
            </w:pPr>
            <w:ins w:id="1145" w:author="Alice MacQueen" w:date="2020-11-23T17:09:00Z">
              <w:r w:rsidRPr="00680664">
                <w:rPr>
                  <w:rFonts w:ascii="Calibri" w:eastAsia="Times New Roman" w:hAnsi="Calibri" w:cs="Calibri"/>
                  <w:color w:val="000000"/>
                </w:rPr>
                <w:t>77.55±7.45</w:t>
              </w:r>
            </w:ins>
          </w:p>
        </w:tc>
        <w:tc>
          <w:tcPr>
            <w:tcW w:w="0" w:type="auto"/>
            <w:tcBorders>
              <w:bottom w:val="nil"/>
            </w:tcBorders>
            <w:shd w:val="clear" w:color="auto" w:fill="auto"/>
            <w:noWrap/>
            <w:vAlign w:val="bottom"/>
          </w:tcPr>
          <w:p w14:paraId="427540D8" w14:textId="77777777" w:rsidR="00846763" w:rsidRPr="00680664" w:rsidRDefault="00846763" w:rsidP="00846763">
            <w:pPr>
              <w:spacing w:after="0" w:line="240" w:lineRule="auto"/>
              <w:rPr>
                <w:ins w:id="1146" w:author="Alice MacQueen" w:date="2020-11-23T17:09:00Z"/>
                <w:rFonts w:ascii="Calibri" w:eastAsia="Times New Roman" w:hAnsi="Calibri" w:cs="Calibri"/>
                <w:color w:val="000000"/>
              </w:rPr>
            </w:pPr>
            <w:ins w:id="1147" w:author="Alice MacQueen" w:date="2020-11-23T17:09:00Z">
              <w:r>
                <w:rPr>
                  <w:rFonts w:ascii="Calibri" w:hAnsi="Calibri" w:cs="Calibri"/>
                  <w:color w:val="000000"/>
                </w:rPr>
                <w:t>56.923±4.699</w:t>
              </w:r>
            </w:ins>
          </w:p>
        </w:tc>
        <w:tc>
          <w:tcPr>
            <w:tcW w:w="0" w:type="auto"/>
            <w:tcBorders>
              <w:bottom w:val="nil"/>
            </w:tcBorders>
            <w:shd w:val="clear" w:color="auto" w:fill="auto"/>
            <w:noWrap/>
            <w:vAlign w:val="bottom"/>
          </w:tcPr>
          <w:p w14:paraId="27457697" w14:textId="77777777" w:rsidR="00846763" w:rsidRDefault="00846763" w:rsidP="00846763">
            <w:pPr>
              <w:spacing w:after="0" w:line="240" w:lineRule="auto"/>
              <w:rPr>
                <w:ins w:id="1148" w:author="Alice MacQueen" w:date="2020-11-23T17:09:00Z"/>
                <w:rFonts w:ascii="Calibri" w:eastAsia="Times New Roman" w:hAnsi="Calibri" w:cs="Calibri"/>
                <w:color w:val="000000"/>
              </w:rPr>
            </w:pPr>
            <w:ins w:id="1149" w:author="Alice MacQueen" w:date="2020-11-23T17:09:00Z">
              <w:r w:rsidRPr="00680664">
                <w:rPr>
                  <w:rFonts w:ascii="Calibri" w:eastAsia="Times New Roman" w:hAnsi="Calibri" w:cs="Calibri"/>
                  <w:color w:val="000000"/>
                </w:rPr>
                <w:t>0.0656</w:t>
              </w:r>
            </w:ins>
          </w:p>
        </w:tc>
      </w:tr>
      <w:tr w:rsidR="00846763" w:rsidRPr="00680664" w14:paraId="4C35D733" w14:textId="77777777" w:rsidTr="00846763">
        <w:trPr>
          <w:trHeight w:val="288"/>
          <w:jc w:val="center"/>
          <w:ins w:id="1150" w:author="Alice MacQueen" w:date="2020-11-23T17:09:00Z"/>
        </w:trPr>
        <w:tc>
          <w:tcPr>
            <w:tcW w:w="0" w:type="auto"/>
            <w:vMerge/>
            <w:tcBorders>
              <w:top w:val="nil"/>
            </w:tcBorders>
          </w:tcPr>
          <w:p w14:paraId="5E424AB6" w14:textId="77777777" w:rsidR="00846763" w:rsidRPr="00680664" w:rsidRDefault="00846763" w:rsidP="00846763">
            <w:pPr>
              <w:spacing w:after="0" w:line="240" w:lineRule="auto"/>
              <w:rPr>
                <w:ins w:id="1151"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303914EA" w14:textId="77777777" w:rsidR="00846763" w:rsidRPr="00680664" w:rsidRDefault="00846763" w:rsidP="00846763">
            <w:pPr>
              <w:spacing w:after="0" w:line="240" w:lineRule="auto"/>
              <w:rPr>
                <w:ins w:id="115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18E424F6" w14:textId="77777777" w:rsidR="00846763" w:rsidRPr="00680664" w:rsidRDefault="00846763" w:rsidP="00846763">
            <w:pPr>
              <w:spacing w:after="0" w:line="240" w:lineRule="auto"/>
              <w:rPr>
                <w:ins w:id="1153" w:author="Alice MacQueen" w:date="2020-11-23T17:09:00Z"/>
                <w:rFonts w:ascii="Calibri" w:eastAsia="Times New Roman" w:hAnsi="Calibri" w:cs="Calibri"/>
                <w:color w:val="000000"/>
              </w:rPr>
            </w:pPr>
            <w:ins w:id="1154"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tcPr>
          <w:p w14:paraId="036A9D94" w14:textId="77777777" w:rsidR="00846763" w:rsidRPr="00680664" w:rsidRDefault="00846763" w:rsidP="00846763">
            <w:pPr>
              <w:spacing w:after="0" w:line="240" w:lineRule="auto"/>
              <w:rPr>
                <w:ins w:id="1155" w:author="Alice MacQueen" w:date="2020-11-23T17:09:00Z"/>
                <w:rFonts w:ascii="Calibri" w:eastAsia="Times New Roman" w:hAnsi="Calibri" w:cs="Calibri"/>
                <w:color w:val="000000"/>
              </w:rPr>
            </w:pPr>
            <w:ins w:id="1156" w:author="Alice MacQueen" w:date="2020-11-23T17:09:00Z">
              <w:r w:rsidRPr="00680664">
                <w:rPr>
                  <w:rFonts w:ascii="Calibri" w:eastAsia="Times New Roman" w:hAnsi="Calibri" w:cs="Calibri"/>
                  <w:color w:val="000000"/>
                </w:rPr>
                <w:t>0.01±0.001</w:t>
              </w:r>
            </w:ins>
          </w:p>
        </w:tc>
        <w:tc>
          <w:tcPr>
            <w:tcW w:w="0" w:type="auto"/>
            <w:tcBorders>
              <w:top w:val="nil"/>
            </w:tcBorders>
            <w:shd w:val="pct15" w:color="auto" w:fill="auto"/>
            <w:noWrap/>
            <w:vAlign w:val="bottom"/>
          </w:tcPr>
          <w:p w14:paraId="2C2BF0B0" w14:textId="77777777" w:rsidR="00846763" w:rsidRPr="00680664" w:rsidRDefault="00846763" w:rsidP="00846763">
            <w:pPr>
              <w:spacing w:after="0" w:line="240" w:lineRule="auto"/>
              <w:rPr>
                <w:ins w:id="1157" w:author="Alice MacQueen" w:date="2020-11-23T17:09:00Z"/>
                <w:rFonts w:ascii="Calibri" w:eastAsia="Times New Roman" w:hAnsi="Calibri" w:cs="Calibri"/>
                <w:color w:val="000000"/>
              </w:rPr>
            </w:pPr>
            <w:ins w:id="1158" w:author="Alice MacQueen" w:date="2020-11-23T17:09:00Z">
              <w:r w:rsidRPr="00680664">
                <w:rPr>
                  <w:rFonts w:ascii="Calibri" w:eastAsia="Times New Roman" w:hAnsi="Calibri" w:cs="Calibri"/>
                  <w:color w:val="000000"/>
                </w:rPr>
                <w:t>0.019±0.004</w:t>
              </w:r>
            </w:ins>
          </w:p>
        </w:tc>
        <w:tc>
          <w:tcPr>
            <w:tcW w:w="0" w:type="auto"/>
            <w:tcBorders>
              <w:top w:val="nil"/>
            </w:tcBorders>
            <w:shd w:val="pct15" w:color="auto" w:fill="auto"/>
            <w:noWrap/>
            <w:vAlign w:val="bottom"/>
          </w:tcPr>
          <w:p w14:paraId="2CBD5313" w14:textId="77777777" w:rsidR="00846763" w:rsidRPr="00680664" w:rsidRDefault="00846763" w:rsidP="00846763">
            <w:pPr>
              <w:spacing w:after="0" w:line="240" w:lineRule="auto"/>
              <w:rPr>
                <w:ins w:id="1159" w:author="Alice MacQueen" w:date="2020-11-23T17:09:00Z"/>
                <w:rFonts w:ascii="Calibri" w:eastAsia="Times New Roman" w:hAnsi="Calibri" w:cs="Calibri"/>
                <w:color w:val="000000"/>
              </w:rPr>
            </w:pPr>
            <w:ins w:id="1160" w:author="Alice MacQueen" w:date="2020-11-23T17:09:00Z">
              <w:r w:rsidRPr="00680664">
                <w:rPr>
                  <w:rFonts w:ascii="Calibri" w:eastAsia="Times New Roman" w:hAnsi="Calibri" w:cs="Calibri"/>
                  <w:color w:val="000000"/>
                </w:rPr>
                <w:t>0.012±0.001</w:t>
              </w:r>
            </w:ins>
          </w:p>
        </w:tc>
        <w:tc>
          <w:tcPr>
            <w:tcW w:w="0" w:type="auto"/>
            <w:tcBorders>
              <w:top w:val="nil"/>
            </w:tcBorders>
            <w:shd w:val="pct15" w:color="auto" w:fill="auto"/>
            <w:noWrap/>
            <w:vAlign w:val="bottom"/>
          </w:tcPr>
          <w:p w14:paraId="7628D026" w14:textId="77777777" w:rsidR="00846763" w:rsidRPr="00680664" w:rsidRDefault="00846763" w:rsidP="00846763">
            <w:pPr>
              <w:spacing w:after="0" w:line="240" w:lineRule="auto"/>
              <w:rPr>
                <w:ins w:id="1161" w:author="Alice MacQueen" w:date="2020-11-23T17:09:00Z"/>
                <w:rFonts w:ascii="Calibri" w:eastAsia="Times New Roman" w:hAnsi="Calibri" w:cs="Calibri"/>
                <w:color w:val="000000"/>
              </w:rPr>
            </w:pPr>
            <w:ins w:id="1162" w:author="Alice MacQueen" w:date="2020-11-23T17:09:00Z">
              <w:r>
                <w:rPr>
                  <w:rFonts w:ascii="Calibri" w:hAnsi="Calibri" w:cs="Calibri"/>
                  <w:color w:val="000000"/>
                </w:rPr>
                <w:t>0.011±0.001</w:t>
              </w:r>
            </w:ins>
          </w:p>
        </w:tc>
        <w:tc>
          <w:tcPr>
            <w:tcW w:w="0" w:type="auto"/>
            <w:tcBorders>
              <w:top w:val="nil"/>
            </w:tcBorders>
            <w:shd w:val="pct15" w:color="auto" w:fill="auto"/>
            <w:noWrap/>
            <w:vAlign w:val="bottom"/>
          </w:tcPr>
          <w:p w14:paraId="16C63040" w14:textId="77777777" w:rsidR="00846763" w:rsidRDefault="00846763" w:rsidP="00846763">
            <w:pPr>
              <w:spacing w:after="0" w:line="240" w:lineRule="auto"/>
              <w:rPr>
                <w:ins w:id="1163" w:author="Alice MacQueen" w:date="2020-11-23T17:09:00Z"/>
                <w:rFonts w:ascii="Calibri" w:eastAsia="Times New Roman" w:hAnsi="Calibri" w:cs="Calibri"/>
                <w:color w:val="000000"/>
              </w:rPr>
            </w:pPr>
            <w:ins w:id="1164" w:author="Alice MacQueen" w:date="2020-11-23T17:09:00Z">
              <w:r w:rsidRPr="00680664">
                <w:rPr>
                  <w:rFonts w:ascii="Calibri" w:eastAsia="Times New Roman" w:hAnsi="Calibri" w:cs="Calibri"/>
                  <w:color w:val="000000"/>
                </w:rPr>
                <w:t>0.1384</w:t>
              </w:r>
            </w:ins>
          </w:p>
        </w:tc>
      </w:tr>
      <w:tr w:rsidR="00846763" w:rsidRPr="00680664" w14:paraId="75D98072" w14:textId="77777777" w:rsidTr="00846763">
        <w:trPr>
          <w:trHeight w:val="288"/>
          <w:jc w:val="center"/>
          <w:ins w:id="1165" w:author="Alice MacQueen" w:date="2020-11-23T17:09:00Z"/>
        </w:trPr>
        <w:tc>
          <w:tcPr>
            <w:tcW w:w="0" w:type="auto"/>
            <w:vMerge/>
            <w:tcBorders>
              <w:top w:val="nil"/>
            </w:tcBorders>
          </w:tcPr>
          <w:p w14:paraId="488D9219" w14:textId="77777777" w:rsidR="00846763" w:rsidRPr="00680664" w:rsidRDefault="00846763" w:rsidP="00846763">
            <w:pPr>
              <w:spacing w:after="0" w:line="240" w:lineRule="auto"/>
              <w:rPr>
                <w:ins w:id="1166"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7A2AA95D" w14:textId="77777777" w:rsidR="00846763" w:rsidRPr="00680664" w:rsidRDefault="00846763" w:rsidP="00846763">
            <w:pPr>
              <w:spacing w:after="0" w:line="240" w:lineRule="auto"/>
              <w:rPr>
                <w:ins w:id="1167" w:author="Alice MacQueen" w:date="2020-11-23T17:09:00Z"/>
                <w:rFonts w:ascii="Calibri" w:eastAsia="Times New Roman" w:hAnsi="Calibri" w:cs="Calibri"/>
                <w:color w:val="000000"/>
              </w:rPr>
            </w:pPr>
            <w:ins w:id="1168" w:author="Alice MacQueen" w:date="2020-11-23T17:09:00Z">
              <w:r w:rsidRPr="00680664">
                <w:rPr>
                  <w:rFonts w:ascii="Calibri" w:eastAsia="Times New Roman" w:hAnsi="Calibri" w:cs="Calibri"/>
                  <w:color w:val="000000"/>
                </w:rPr>
                <w:t>As</w:t>
              </w:r>
            </w:ins>
          </w:p>
        </w:tc>
        <w:tc>
          <w:tcPr>
            <w:tcW w:w="0" w:type="auto"/>
            <w:tcBorders>
              <w:top w:val="nil"/>
            </w:tcBorders>
            <w:shd w:val="pct15" w:color="auto" w:fill="auto"/>
            <w:noWrap/>
            <w:vAlign w:val="bottom"/>
          </w:tcPr>
          <w:p w14:paraId="51B03E49" w14:textId="77777777" w:rsidR="00846763" w:rsidRPr="00680664" w:rsidRDefault="00846763" w:rsidP="00846763">
            <w:pPr>
              <w:spacing w:after="0" w:line="240" w:lineRule="auto"/>
              <w:rPr>
                <w:ins w:id="1169" w:author="Alice MacQueen" w:date="2020-11-23T17:09:00Z"/>
                <w:rFonts w:ascii="Calibri" w:eastAsia="Times New Roman" w:hAnsi="Calibri" w:cs="Calibri"/>
                <w:color w:val="000000"/>
              </w:rPr>
            </w:pPr>
            <w:ins w:id="1170" w:author="Alice MacQueen" w:date="2020-11-23T17:09:00Z">
              <w:r w:rsidRPr="00680664">
                <w:rPr>
                  <w:rFonts w:ascii="Calibri" w:eastAsia="Times New Roman" w:hAnsi="Calibri" w:cs="Calibri"/>
                  <w:color w:val="000000"/>
                </w:rPr>
                <w:t>MO</w:t>
              </w:r>
            </w:ins>
          </w:p>
        </w:tc>
        <w:tc>
          <w:tcPr>
            <w:tcW w:w="0" w:type="auto"/>
            <w:tcBorders>
              <w:top w:val="nil"/>
            </w:tcBorders>
            <w:shd w:val="pct15" w:color="auto" w:fill="auto"/>
            <w:noWrap/>
            <w:vAlign w:val="bottom"/>
          </w:tcPr>
          <w:p w14:paraId="715246C4" w14:textId="77777777" w:rsidR="00846763" w:rsidRPr="00680664" w:rsidRDefault="00846763" w:rsidP="00846763">
            <w:pPr>
              <w:spacing w:after="0" w:line="240" w:lineRule="auto"/>
              <w:rPr>
                <w:ins w:id="1171" w:author="Alice MacQueen" w:date="2020-11-23T17:09:00Z"/>
                <w:rFonts w:ascii="Calibri" w:eastAsia="Times New Roman" w:hAnsi="Calibri" w:cs="Calibri"/>
                <w:color w:val="000000"/>
              </w:rPr>
            </w:pPr>
            <w:ins w:id="1172" w:author="Alice MacQueen" w:date="2020-11-23T17:09:00Z">
              <w:r w:rsidRPr="00680664">
                <w:rPr>
                  <w:rFonts w:ascii="Calibri" w:eastAsia="Times New Roman" w:hAnsi="Calibri" w:cs="Calibri"/>
                  <w:color w:val="000000"/>
                </w:rPr>
                <w:t>0.016±0.003</w:t>
              </w:r>
            </w:ins>
          </w:p>
        </w:tc>
        <w:tc>
          <w:tcPr>
            <w:tcW w:w="0" w:type="auto"/>
            <w:tcBorders>
              <w:top w:val="nil"/>
            </w:tcBorders>
            <w:shd w:val="pct15" w:color="auto" w:fill="auto"/>
            <w:noWrap/>
            <w:vAlign w:val="bottom"/>
          </w:tcPr>
          <w:p w14:paraId="7C71BBA5" w14:textId="77777777" w:rsidR="00846763" w:rsidRPr="00680664" w:rsidRDefault="00846763" w:rsidP="00846763">
            <w:pPr>
              <w:spacing w:after="0" w:line="240" w:lineRule="auto"/>
              <w:rPr>
                <w:ins w:id="1173" w:author="Alice MacQueen" w:date="2020-11-23T17:09:00Z"/>
                <w:rFonts w:ascii="Calibri" w:eastAsia="Times New Roman" w:hAnsi="Calibri" w:cs="Calibri"/>
                <w:color w:val="000000"/>
              </w:rPr>
            </w:pPr>
            <w:ins w:id="1174" w:author="Alice MacQueen" w:date="2020-11-23T17:09:00Z">
              <w:r w:rsidRPr="00680664">
                <w:rPr>
                  <w:rFonts w:ascii="Calibri" w:eastAsia="Times New Roman" w:hAnsi="Calibri" w:cs="Calibri"/>
                  <w:color w:val="000000"/>
                </w:rPr>
                <w:t>0.022±0.017</w:t>
              </w:r>
            </w:ins>
          </w:p>
        </w:tc>
        <w:tc>
          <w:tcPr>
            <w:tcW w:w="0" w:type="auto"/>
            <w:tcBorders>
              <w:top w:val="nil"/>
            </w:tcBorders>
            <w:shd w:val="pct15" w:color="auto" w:fill="auto"/>
            <w:noWrap/>
            <w:vAlign w:val="bottom"/>
          </w:tcPr>
          <w:p w14:paraId="32389F41" w14:textId="77777777" w:rsidR="00846763" w:rsidRPr="00680664" w:rsidRDefault="00846763" w:rsidP="00846763">
            <w:pPr>
              <w:spacing w:after="0" w:line="240" w:lineRule="auto"/>
              <w:rPr>
                <w:ins w:id="1175" w:author="Alice MacQueen" w:date="2020-11-23T17:09:00Z"/>
                <w:rFonts w:ascii="Calibri" w:eastAsia="Times New Roman" w:hAnsi="Calibri" w:cs="Calibri"/>
                <w:color w:val="000000"/>
              </w:rPr>
            </w:pPr>
            <w:ins w:id="1176" w:author="Alice MacQueen" w:date="2020-11-23T17:09:00Z">
              <w:r w:rsidRPr="00680664">
                <w:rPr>
                  <w:rFonts w:ascii="Calibri" w:eastAsia="Times New Roman" w:hAnsi="Calibri" w:cs="Calibri"/>
                  <w:color w:val="000000"/>
                </w:rPr>
                <w:t>NA</w:t>
              </w:r>
            </w:ins>
          </w:p>
        </w:tc>
        <w:tc>
          <w:tcPr>
            <w:tcW w:w="0" w:type="auto"/>
            <w:tcBorders>
              <w:top w:val="nil"/>
            </w:tcBorders>
            <w:shd w:val="pct15" w:color="auto" w:fill="auto"/>
            <w:noWrap/>
            <w:vAlign w:val="bottom"/>
          </w:tcPr>
          <w:p w14:paraId="41425342" w14:textId="77777777" w:rsidR="00846763" w:rsidRPr="00680664" w:rsidRDefault="00846763" w:rsidP="00846763">
            <w:pPr>
              <w:spacing w:after="0" w:line="240" w:lineRule="auto"/>
              <w:rPr>
                <w:ins w:id="1177" w:author="Alice MacQueen" w:date="2020-11-23T17:09:00Z"/>
                <w:rFonts w:ascii="Calibri" w:eastAsia="Times New Roman" w:hAnsi="Calibri" w:cs="Calibri"/>
                <w:color w:val="000000"/>
              </w:rPr>
            </w:pPr>
            <w:ins w:id="1178" w:author="Alice MacQueen" w:date="2020-11-23T17:09:00Z">
              <w:r>
                <w:rPr>
                  <w:rFonts w:ascii="Calibri" w:hAnsi="Calibri" w:cs="Calibri"/>
                  <w:color w:val="000000"/>
                </w:rPr>
                <w:t>0.022±0.003</w:t>
              </w:r>
            </w:ins>
          </w:p>
        </w:tc>
        <w:tc>
          <w:tcPr>
            <w:tcW w:w="0" w:type="auto"/>
            <w:tcBorders>
              <w:top w:val="nil"/>
            </w:tcBorders>
            <w:shd w:val="pct15" w:color="auto" w:fill="auto"/>
            <w:noWrap/>
            <w:vAlign w:val="bottom"/>
          </w:tcPr>
          <w:p w14:paraId="2880F23B" w14:textId="77777777" w:rsidR="00846763" w:rsidRDefault="00846763" w:rsidP="00846763">
            <w:pPr>
              <w:spacing w:after="0" w:line="240" w:lineRule="auto"/>
              <w:rPr>
                <w:ins w:id="1179" w:author="Alice MacQueen" w:date="2020-11-23T17:09:00Z"/>
                <w:rFonts w:ascii="Calibri" w:eastAsia="Times New Roman" w:hAnsi="Calibri" w:cs="Calibri"/>
                <w:color w:val="000000"/>
              </w:rPr>
            </w:pPr>
            <w:ins w:id="1180" w:author="Alice MacQueen" w:date="2020-11-23T17:09:00Z">
              <w:r w:rsidRPr="00680664">
                <w:rPr>
                  <w:rFonts w:ascii="Calibri" w:eastAsia="Times New Roman" w:hAnsi="Calibri" w:cs="Calibri"/>
                  <w:color w:val="000000"/>
                </w:rPr>
                <w:t>0.1384</w:t>
              </w:r>
            </w:ins>
          </w:p>
        </w:tc>
      </w:tr>
      <w:tr w:rsidR="00846763" w:rsidRPr="00680664" w14:paraId="7EB2C3A8" w14:textId="77777777" w:rsidTr="00846763">
        <w:trPr>
          <w:trHeight w:val="288"/>
          <w:jc w:val="center"/>
          <w:ins w:id="1181" w:author="Alice MacQueen" w:date="2020-11-23T17:09:00Z"/>
        </w:trPr>
        <w:tc>
          <w:tcPr>
            <w:tcW w:w="0" w:type="auto"/>
            <w:vMerge/>
            <w:tcBorders>
              <w:top w:val="nil"/>
            </w:tcBorders>
          </w:tcPr>
          <w:p w14:paraId="34218C67" w14:textId="77777777" w:rsidR="00846763" w:rsidRPr="00680664" w:rsidRDefault="00846763" w:rsidP="00846763">
            <w:pPr>
              <w:spacing w:after="0" w:line="240" w:lineRule="auto"/>
              <w:rPr>
                <w:ins w:id="1182"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06140FFB" w14:textId="77777777" w:rsidR="00846763" w:rsidRPr="00680664" w:rsidRDefault="00846763" w:rsidP="00846763">
            <w:pPr>
              <w:spacing w:after="0" w:line="240" w:lineRule="auto"/>
              <w:rPr>
                <w:ins w:id="118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tcPr>
          <w:p w14:paraId="4AB5CB60" w14:textId="77777777" w:rsidR="00846763" w:rsidRPr="00680664" w:rsidRDefault="00846763" w:rsidP="00846763">
            <w:pPr>
              <w:spacing w:after="0" w:line="240" w:lineRule="auto"/>
              <w:rPr>
                <w:ins w:id="1184" w:author="Alice MacQueen" w:date="2020-11-23T17:09:00Z"/>
                <w:rFonts w:ascii="Calibri" w:eastAsia="Times New Roman" w:hAnsi="Calibri" w:cs="Calibri"/>
                <w:color w:val="000000"/>
              </w:rPr>
            </w:pPr>
            <w:ins w:id="1185" w:author="Alice MacQueen" w:date="2020-11-23T17:09:00Z">
              <w:r w:rsidRPr="00680664">
                <w:rPr>
                  <w:rFonts w:ascii="Calibri" w:eastAsia="Times New Roman" w:hAnsi="Calibri" w:cs="Calibri"/>
                  <w:color w:val="000000"/>
                </w:rPr>
                <w:t>TX</w:t>
              </w:r>
            </w:ins>
          </w:p>
        </w:tc>
        <w:tc>
          <w:tcPr>
            <w:tcW w:w="0" w:type="auto"/>
            <w:tcBorders>
              <w:top w:val="nil"/>
            </w:tcBorders>
            <w:shd w:val="pct15" w:color="auto" w:fill="auto"/>
            <w:noWrap/>
            <w:vAlign w:val="bottom"/>
          </w:tcPr>
          <w:p w14:paraId="3B480EBF" w14:textId="77777777" w:rsidR="00846763" w:rsidRPr="00680664" w:rsidRDefault="00846763" w:rsidP="00846763">
            <w:pPr>
              <w:spacing w:after="0" w:line="240" w:lineRule="auto"/>
              <w:rPr>
                <w:ins w:id="1186" w:author="Alice MacQueen" w:date="2020-11-23T17:09:00Z"/>
                <w:rFonts w:ascii="Calibri" w:eastAsia="Times New Roman" w:hAnsi="Calibri" w:cs="Calibri"/>
                <w:color w:val="000000"/>
              </w:rPr>
            </w:pPr>
            <w:ins w:id="1187" w:author="Alice MacQueen" w:date="2020-11-23T17:09:00Z">
              <w:r w:rsidRPr="00680664">
                <w:rPr>
                  <w:rFonts w:ascii="Calibri" w:eastAsia="Times New Roman" w:hAnsi="Calibri" w:cs="Calibri"/>
                  <w:color w:val="000000"/>
                </w:rPr>
                <w:t>0.011±0.001</w:t>
              </w:r>
            </w:ins>
          </w:p>
        </w:tc>
        <w:tc>
          <w:tcPr>
            <w:tcW w:w="0" w:type="auto"/>
            <w:tcBorders>
              <w:top w:val="nil"/>
            </w:tcBorders>
            <w:shd w:val="pct15" w:color="auto" w:fill="auto"/>
            <w:noWrap/>
            <w:vAlign w:val="bottom"/>
          </w:tcPr>
          <w:p w14:paraId="566A8C4D" w14:textId="77777777" w:rsidR="00846763" w:rsidRPr="00680664" w:rsidRDefault="00846763" w:rsidP="00846763">
            <w:pPr>
              <w:spacing w:after="0" w:line="240" w:lineRule="auto"/>
              <w:rPr>
                <w:ins w:id="1188" w:author="Alice MacQueen" w:date="2020-11-23T17:09:00Z"/>
                <w:rFonts w:ascii="Calibri" w:eastAsia="Times New Roman" w:hAnsi="Calibri" w:cs="Calibri"/>
                <w:color w:val="000000"/>
              </w:rPr>
            </w:pPr>
            <w:ins w:id="1189" w:author="Alice MacQueen" w:date="2020-11-23T17:09:00Z">
              <w:r w:rsidRPr="00680664">
                <w:rPr>
                  <w:rFonts w:ascii="Calibri" w:eastAsia="Times New Roman" w:hAnsi="Calibri" w:cs="Calibri"/>
                  <w:color w:val="000000"/>
                </w:rPr>
                <w:t>0.017±0.005</w:t>
              </w:r>
            </w:ins>
          </w:p>
        </w:tc>
        <w:tc>
          <w:tcPr>
            <w:tcW w:w="0" w:type="auto"/>
            <w:tcBorders>
              <w:top w:val="nil"/>
            </w:tcBorders>
            <w:shd w:val="pct15" w:color="auto" w:fill="auto"/>
            <w:noWrap/>
            <w:vAlign w:val="bottom"/>
          </w:tcPr>
          <w:p w14:paraId="50955AC9" w14:textId="77777777" w:rsidR="00846763" w:rsidRPr="00680664" w:rsidRDefault="00846763" w:rsidP="00846763">
            <w:pPr>
              <w:spacing w:after="0" w:line="240" w:lineRule="auto"/>
              <w:rPr>
                <w:ins w:id="1190" w:author="Alice MacQueen" w:date="2020-11-23T17:09:00Z"/>
                <w:rFonts w:ascii="Calibri" w:eastAsia="Times New Roman" w:hAnsi="Calibri" w:cs="Calibri"/>
                <w:color w:val="000000"/>
              </w:rPr>
            </w:pPr>
            <w:ins w:id="1191" w:author="Alice MacQueen" w:date="2020-11-23T17:09:00Z">
              <w:r w:rsidRPr="00680664">
                <w:rPr>
                  <w:rFonts w:ascii="Calibri" w:eastAsia="Times New Roman" w:hAnsi="Calibri" w:cs="Calibri"/>
                  <w:color w:val="000000"/>
                </w:rPr>
                <w:t>0.012±0.001</w:t>
              </w:r>
            </w:ins>
          </w:p>
        </w:tc>
        <w:tc>
          <w:tcPr>
            <w:tcW w:w="0" w:type="auto"/>
            <w:tcBorders>
              <w:top w:val="nil"/>
            </w:tcBorders>
            <w:shd w:val="pct15" w:color="auto" w:fill="auto"/>
            <w:noWrap/>
            <w:vAlign w:val="bottom"/>
          </w:tcPr>
          <w:p w14:paraId="0CC8B1AE" w14:textId="77777777" w:rsidR="00846763" w:rsidRPr="00680664" w:rsidRDefault="00846763" w:rsidP="00846763">
            <w:pPr>
              <w:spacing w:after="0" w:line="240" w:lineRule="auto"/>
              <w:rPr>
                <w:ins w:id="1192" w:author="Alice MacQueen" w:date="2020-11-23T17:09:00Z"/>
                <w:rFonts w:ascii="Calibri" w:eastAsia="Times New Roman" w:hAnsi="Calibri" w:cs="Calibri"/>
                <w:color w:val="000000"/>
              </w:rPr>
            </w:pPr>
            <w:ins w:id="1193" w:author="Alice MacQueen" w:date="2020-11-23T17:09:00Z">
              <w:r>
                <w:rPr>
                  <w:rFonts w:ascii="Calibri" w:hAnsi="Calibri" w:cs="Calibri"/>
                  <w:color w:val="000000"/>
                </w:rPr>
                <w:t>0.01±0.001</w:t>
              </w:r>
            </w:ins>
          </w:p>
        </w:tc>
        <w:tc>
          <w:tcPr>
            <w:tcW w:w="0" w:type="auto"/>
            <w:tcBorders>
              <w:top w:val="nil"/>
            </w:tcBorders>
            <w:shd w:val="pct15" w:color="auto" w:fill="auto"/>
            <w:noWrap/>
            <w:vAlign w:val="bottom"/>
          </w:tcPr>
          <w:p w14:paraId="0A551FD4" w14:textId="77777777" w:rsidR="00846763" w:rsidRDefault="00846763" w:rsidP="00846763">
            <w:pPr>
              <w:spacing w:after="0" w:line="240" w:lineRule="auto"/>
              <w:rPr>
                <w:ins w:id="1194" w:author="Alice MacQueen" w:date="2020-11-23T17:09:00Z"/>
                <w:rFonts w:ascii="Calibri" w:eastAsia="Times New Roman" w:hAnsi="Calibri" w:cs="Calibri"/>
                <w:color w:val="000000"/>
              </w:rPr>
            </w:pPr>
            <w:ins w:id="1195" w:author="Alice MacQueen" w:date="2020-11-23T17:09:00Z">
              <w:r w:rsidRPr="00680664">
                <w:rPr>
                  <w:rFonts w:ascii="Calibri" w:eastAsia="Times New Roman" w:hAnsi="Calibri" w:cs="Calibri"/>
                  <w:color w:val="000000"/>
                </w:rPr>
                <w:t>0.1384</w:t>
              </w:r>
            </w:ins>
          </w:p>
        </w:tc>
      </w:tr>
      <w:tr w:rsidR="00846763" w:rsidRPr="00680664" w14:paraId="754684F1" w14:textId="77777777" w:rsidTr="00846763">
        <w:trPr>
          <w:trHeight w:val="288"/>
          <w:jc w:val="center"/>
          <w:ins w:id="1196" w:author="Alice MacQueen" w:date="2020-11-23T17:09:00Z"/>
        </w:trPr>
        <w:tc>
          <w:tcPr>
            <w:tcW w:w="0" w:type="auto"/>
            <w:vMerge/>
            <w:tcBorders>
              <w:top w:val="nil"/>
            </w:tcBorders>
          </w:tcPr>
          <w:p w14:paraId="2B08F45A" w14:textId="77777777" w:rsidR="00846763" w:rsidRPr="00680664" w:rsidRDefault="00846763" w:rsidP="00846763">
            <w:pPr>
              <w:spacing w:after="0" w:line="240" w:lineRule="auto"/>
              <w:rPr>
                <w:ins w:id="1197"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1192DEF7" w14:textId="77777777" w:rsidR="00846763" w:rsidRPr="00680664" w:rsidRDefault="00846763" w:rsidP="00846763">
            <w:pPr>
              <w:spacing w:after="0" w:line="240" w:lineRule="auto"/>
              <w:rPr>
                <w:ins w:id="1198" w:author="Alice MacQueen" w:date="2020-11-23T17:09:00Z"/>
                <w:rFonts w:ascii="Calibri" w:eastAsia="Times New Roman" w:hAnsi="Calibri" w:cs="Calibri"/>
                <w:color w:val="000000"/>
              </w:rPr>
            </w:pPr>
          </w:p>
        </w:tc>
        <w:tc>
          <w:tcPr>
            <w:tcW w:w="0" w:type="auto"/>
            <w:shd w:val="clear" w:color="auto" w:fill="auto"/>
            <w:noWrap/>
            <w:vAlign w:val="bottom"/>
          </w:tcPr>
          <w:p w14:paraId="4A805B08" w14:textId="77777777" w:rsidR="00846763" w:rsidRPr="00680664" w:rsidRDefault="00846763" w:rsidP="00846763">
            <w:pPr>
              <w:spacing w:after="0" w:line="240" w:lineRule="auto"/>
              <w:rPr>
                <w:ins w:id="1199" w:author="Alice MacQueen" w:date="2020-11-23T17:09:00Z"/>
                <w:rFonts w:ascii="Calibri" w:eastAsia="Times New Roman" w:hAnsi="Calibri" w:cs="Calibri"/>
                <w:color w:val="000000"/>
              </w:rPr>
            </w:pPr>
            <w:ins w:id="1200" w:author="Alice MacQueen" w:date="2020-11-23T17:09:00Z">
              <w:r w:rsidRPr="00680664">
                <w:rPr>
                  <w:rFonts w:ascii="Calibri" w:eastAsia="Times New Roman" w:hAnsi="Calibri" w:cs="Calibri"/>
                  <w:color w:val="000000"/>
                </w:rPr>
                <w:t>MI</w:t>
              </w:r>
            </w:ins>
          </w:p>
        </w:tc>
        <w:tc>
          <w:tcPr>
            <w:tcW w:w="0" w:type="auto"/>
            <w:shd w:val="clear" w:color="auto" w:fill="auto"/>
            <w:noWrap/>
            <w:vAlign w:val="bottom"/>
          </w:tcPr>
          <w:p w14:paraId="39312FAD" w14:textId="77777777" w:rsidR="00846763" w:rsidRPr="00680664" w:rsidRDefault="00846763" w:rsidP="00846763">
            <w:pPr>
              <w:spacing w:after="0" w:line="240" w:lineRule="auto"/>
              <w:rPr>
                <w:ins w:id="1201" w:author="Alice MacQueen" w:date="2020-11-23T17:09:00Z"/>
                <w:rFonts w:ascii="Calibri" w:eastAsia="Times New Roman" w:hAnsi="Calibri" w:cs="Calibri"/>
                <w:color w:val="000000"/>
              </w:rPr>
            </w:pPr>
            <w:ins w:id="1202" w:author="Alice MacQueen" w:date="2020-11-23T17:09:00Z">
              <w:r w:rsidRPr="00680664">
                <w:rPr>
                  <w:rFonts w:ascii="Calibri" w:eastAsia="Times New Roman" w:hAnsi="Calibri" w:cs="Calibri"/>
                  <w:color w:val="000000"/>
                </w:rPr>
                <w:t>0.016±0.001</w:t>
              </w:r>
            </w:ins>
          </w:p>
        </w:tc>
        <w:tc>
          <w:tcPr>
            <w:tcW w:w="0" w:type="auto"/>
            <w:shd w:val="clear" w:color="auto" w:fill="auto"/>
            <w:noWrap/>
            <w:vAlign w:val="bottom"/>
          </w:tcPr>
          <w:p w14:paraId="2EFEDDA9" w14:textId="77777777" w:rsidR="00846763" w:rsidRPr="00680664" w:rsidRDefault="00846763" w:rsidP="00846763">
            <w:pPr>
              <w:spacing w:after="0" w:line="240" w:lineRule="auto"/>
              <w:rPr>
                <w:ins w:id="1203" w:author="Alice MacQueen" w:date="2020-11-23T17:09:00Z"/>
                <w:rFonts w:ascii="Calibri" w:eastAsia="Times New Roman" w:hAnsi="Calibri" w:cs="Calibri"/>
                <w:color w:val="000000"/>
              </w:rPr>
            </w:pPr>
            <w:ins w:id="1204" w:author="Alice MacQueen" w:date="2020-11-23T17:09:00Z">
              <w:r w:rsidRPr="00680664">
                <w:rPr>
                  <w:rFonts w:ascii="Calibri" w:eastAsia="Times New Roman" w:hAnsi="Calibri" w:cs="Calibri"/>
                  <w:color w:val="000000"/>
                </w:rPr>
                <w:t>0.022±0.002</w:t>
              </w:r>
            </w:ins>
          </w:p>
        </w:tc>
        <w:tc>
          <w:tcPr>
            <w:tcW w:w="0" w:type="auto"/>
            <w:shd w:val="clear" w:color="auto" w:fill="auto"/>
            <w:noWrap/>
            <w:vAlign w:val="bottom"/>
          </w:tcPr>
          <w:p w14:paraId="028A5FC2" w14:textId="77777777" w:rsidR="00846763" w:rsidRPr="00680664" w:rsidRDefault="00846763" w:rsidP="00846763">
            <w:pPr>
              <w:spacing w:after="0" w:line="240" w:lineRule="auto"/>
              <w:rPr>
                <w:ins w:id="1205" w:author="Alice MacQueen" w:date="2020-11-23T17:09:00Z"/>
                <w:rFonts w:ascii="Calibri" w:eastAsia="Times New Roman" w:hAnsi="Calibri" w:cs="Calibri"/>
                <w:color w:val="000000"/>
              </w:rPr>
            </w:pPr>
            <w:ins w:id="1206" w:author="Alice MacQueen" w:date="2020-11-23T17:09:00Z">
              <w:r w:rsidRPr="00680664">
                <w:rPr>
                  <w:rFonts w:ascii="Calibri" w:eastAsia="Times New Roman" w:hAnsi="Calibri" w:cs="Calibri"/>
                  <w:color w:val="000000"/>
                </w:rPr>
                <w:t>0.012±0.001</w:t>
              </w:r>
            </w:ins>
          </w:p>
        </w:tc>
        <w:tc>
          <w:tcPr>
            <w:tcW w:w="0" w:type="auto"/>
            <w:shd w:val="clear" w:color="auto" w:fill="auto"/>
            <w:noWrap/>
            <w:vAlign w:val="bottom"/>
          </w:tcPr>
          <w:p w14:paraId="11885445" w14:textId="77777777" w:rsidR="00846763" w:rsidRPr="00680664" w:rsidRDefault="00846763" w:rsidP="00846763">
            <w:pPr>
              <w:spacing w:after="0" w:line="240" w:lineRule="auto"/>
              <w:rPr>
                <w:ins w:id="1207" w:author="Alice MacQueen" w:date="2020-11-23T17:09:00Z"/>
                <w:rFonts w:ascii="Calibri" w:eastAsia="Times New Roman" w:hAnsi="Calibri" w:cs="Calibri"/>
                <w:color w:val="000000"/>
              </w:rPr>
            </w:pPr>
            <w:ins w:id="1208" w:author="Alice MacQueen" w:date="2020-11-23T17:09:00Z">
              <w:r>
                <w:rPr>
                  <w:rFonts w:ascii="Calibri" w:hAnsi="Calibri" w:cs="Calibri"/>
                  <w:color w:val="000000"/>
                </w:rPr>
                <w:t>0.013±0.002</w:t>
              </w:r>
            </w:ins>
          </w:p>
        </w:tc>
        <w:tc>
          <w:tcPr>
            <w:tcW w:w="0" w:type="auto"/>
            <w:shd w:val="clear" w:color="auto" w:fill="auto"/>
            <w:noWrap/>
            <w:vAlign w:val="bottom"/>
          </w:tcPr>
          <w:p w14:paraId="361596CA" w14:textId="3F34C60B" w:rsidR="00846763" w:rsidRDefault="00846763" w:rsidP="00846763">
            <w:pPr>
              <w:spacing w:after="0" w:line="240" w:lineRule="auto"/>
              <w:rPr>
                <w:ins w:id="1209" w:author="Alice MacQueen" w:date="2020-11-23T17:09:00Z"/>
                <w:rFonts w:ascii="Calibri" w:eastAsia="Times New Roman" w:hAnsi="Calibri" w:cs="Calibri"/>
                <w:color w:val="000000"/>
              </w:rPr>
            </w:pPr>
            <w:ins w:id="1210" w:author="Alice MacQueen" w:date="2020-11-23T17:09:00Z">
              <w:r w:rsidRPr="00680664">
                <w:rPr>
                  <w:rFonts w:ascii="Calibri" w:eastAsia="Times New Roman" w:hAnsi="Calibri" w:cs="Calibri"/>
                  <w:color w:val="000000"/>
                </w:rPr>
                <w:t>0.0027</w:t>
              </w:r>
            </w:ins>
          </w:p>
        </w:tc>
      </w:tr>
      <w:tr w:rsidR="00846763" w:rsidRPr="00680664" w14:paraId="70168152" w14:textId="77777777" w:rsidTr="00846763">
        <w:trPr>
          <w:trHeight w:val="288"/>
          <w:jc w:val="center"/>
          <w:ins w:id="1211" w:author="Alice MacQueen" w:date="2020-11-23T17:09:00Z"/>
        </w:trPr>
        <w:tc>
          <w:tcPr>
            <w:tcW w:w="0" w:type="auto"/>
            <w:vMerge/>
            <w:tcBorders>
              <w:top w:val="nil"/>
            </w:tcBorders>
          </w:tcPr>
          <w:p w14:paraId="2D670F48" w14:textId="77777777" w:rsidR="00846763" w:rsidRPr="00680664" w:rsidRDefault="00846763" w:rsidP="00846763">
            <w:pPr>
              <w:spacing w:after="0" w:line="240" w:lineRule="auto"/>
              <w:rPr>
                <w:ins w:id="1212" w:author="Alice MacQueen" w:date="2020-11-23T17:09:00Z"/>
                <w:rFonts w:ascii="Calibri" w:eastAsia="Times New Roman" w:hAnsi="Calibri" w:cs="Calibri"/>
                <w:color w:val="000000"/>
              </w:rPr>
            </w:pPr>
          </w:p>
        </w:tc>
        <w:tc>
          <w:tcPr>
            <w:tcW w:w="0" w:type="auto"/>
            <w:tcBorders>
              <w:top w:val="nil"/>
            </w:tcBorders>
            <w:shd w:val="clear" w:color="auto" w:fill="auto"/>
            <w:noWrap/>
            <w:vAlign w:val="bottom"/>
          </w:tcPr>
          <w:p w14:paraId="65C20F33" w14:textId="77777777" w:rsidR="00846763" w:rsidRPr="00680664" w:rsidRDefault="00846763" w:rsidP="00846763">
            <w:pPr>
              <w:spacing w:after="0" w:line="240" w:lineRule="auto"/>
              <w:rPr>
                <w:ins w:id="1213" w:author="Alice MacQueen" w:date="2020-11-23T17:09:00Z"/>
                <w:rFonts w:ascii="Calibri" w:eastAsia="Times New Roman" w:hAnsi="Calibri" w:cs="Calibri"/>
                <w:color w:val="000000"/>
              </w:rPr>
            </w:pPr>
            <w:ins w:id="1214" w:author="Alice MacQueen" w:date="2020-11-23T17:09:00Z">
              <w:r w:rsidRPr="00680664">
                <w:rPr>
                  <w:rFonts w:ascii="Calibri" w:eastAsia="Times New Roman" w:hAnsi="Calibri" w:cs="Calibri"/>
                  <w:color w:val="000000"/>
                </w:rPr>
                <w:t>Cd</w:t>
              </w:r>
            </w:ins>
          </w:p>
        </w:tc>
        <w:tc>
          <w:tcPr>
            <w:tcW w:w="0" w:type="auto"/>
            <w:shd w:val="clear" w:color="auto" w:fill="auto"/>
            <w:noWrap/>
            <w:vAlign w:val="bottom"/>
          </w:tcPr>
          <w:p w14:paraId="60CE13C2" w14:textId="77777777" w:rsidR="00846763" w:rsidRPr="00680664" w:rsidRDefault="00846763" w:rsidP="00846763">
            <w:pPr>
              <w:spacing w:after="0" w:line="240" w:lineRule="auto"/>
              <w:rPr>
                <w:ins w:id="1215" w:author="Alice MacQueen" w:date="2020-11-23T17:09:00Z"/>
                <w:rFonts w:ascii="Calibri" w:eastAsia="Times New Roman" w:hAnsi="Calibri" w:cs="Calibri"/>
                <w:color w:val="000000"/>
              </w:rPr>
            </w:pPr>
            <w:ins w:id="1216" w:author="Alice MacQueen" w:date="2020-11-23T17:09:00Z">
              <w:r w:rsidRPr="00680664">
                <w:rPr>
                  <w:rFonts w:ascii="Calibri" w:eastAsia="Times New Roman" w:hAnsi="Calibri" w:cs="Calibri"/>
                  <w:color w:val="000000"/>
                </w:rPr>
                <w:t>MO</w:t>
              </w:r>
            </w:ins>
          </w:p>
        </w:tc>
        <w:tc>
          <w:tcPr>
            <w:tcW w:w="0" w:type="auto"/>
            <w:shd w:val="clear" w:color="auto" w:fill="auto"/>
            <w:noWrap/>
            <w:vAlign w:val="bottom"/>
          </w:tcPr>
          <w:p w14:paraId="5CD8D975" w14:textId="77777777" w:rsidR="00846763" w:rsidRPr="00680664" w:rsidRDefault="00846763" w:rsidP="00846763">
            <w:pPr>
              <w:spacing w:after="0" w:line="240" w:lineRule="auto"/>
              <w:rPr>
                <w:ins w:id="1217" w:author="Alice MacQueen" w:date="2020-11-23T17:09:00Z"/>
                <w:rFonts w:ascii="Calibri" w:eastAsia="Times New Roman" w:hAnsi="Calibri" w:cs="Calibri"/>
                <w:color w:val="000000"/>
              </w:rPr>
            </w:pPr>
            <w:ins w:id="1218" w:author="Alice MacQueen" w:date="2020-11-23T17:09:00Z">
              <w:r w:rsidRPr="00680664">
                <w:rPr>
                  <w:rFonts w:ascii="Calibri" w:eastAsia="Times New Roman" w:hAnsi="Calibri" w:cs="Calibri"/>
                  <w:color w:val="000000"/>
                </w:rPr>
                <w:t>0.03±0.011</w:t>
              </w:r>
            </w:ins>
          </w:p>
        </w:tc>
        <w:tc>
          <w:tcPr>
            <w:tcW w:w="0" w:type="auto"/>
            <w:shd w:val="clear" w:color="auto" w:fill="auto"/>
            <w:noWrap/>
            <w:vAlign w:val="bottom"/>
          </w:tcPr>
          <w:p w14:paraId="061B517F" w14:textId="77777777" w:rsidR="00846763" w:rsidRPr="00680664" w:rsidRDefault="00846763" w:rsidP="00846763">
            <w:pPr>
              <w:spacing w:after="0" w:line="240" w:lineRule="auto"/>
              <w:rPr>
                <w:ins w:id="1219" w:author="Alice MacQueen" w:date="2020-11-23T17:09:00Z"/>
                <w:rFonts w:ascii="Calibri" w:eastAsia="Times New Roman" w:hAnsi="Calibri" w:cs="Calibri"/>
                <w:color w:val="000000"/>
              </w:rPr>
            </w:pPr>
            <w:ins w:id="1220" w:author="Alice MacQueen" w:date="2020-11-23T17:09:00Z">
              <w:r w:rsidRPr="00680664">
                <w:rPr>
                  <w:rFonts w:ascii="Calibri" w:eastAsia="Times New Roman" w:hAnsi="Calibri" w:cs="Calibri"/>
                  <w:color w:val="000000"/>
                </w:rPr>
                <w:t>0.028±0.01</w:t>
              </w:r>
            </w:ins>
          </w:p>
        </w:tc>
        <w:tc>
          <w:tcPr>
            <w:tcW w:w="0" w:type="auto"/>
            <w:shd w:val="clear" w:color="auto" w:fill="auto"/>
            <w:noWrap/>
            <w:vAlign w:val="bottom"/>
          </w:tcPr>
          <w:p w14:paraId="61122F81" w14:textId="77777777" w:rsidR="00846763" w:rsidRPr="00680664" w:rsidRDefault="00846763" w:rsidP="00846763">
            <w:pPr>
              <w:spacing w:after="0" w:line="240" w:lineRule="auto"/>
              <w:rPr>
                <w:ins w:id="1221" w:author="Alice MacQueen" w:date="2020-11-23T17:09:00Z"/>
                <w:rFonts w:ascii="Calibri" w:eastAsia="Times New Roman" w:hAnsi="Calibri" w:cs="Calibri"/>
                <w:color w:val="000000"/>
              </w:rPr>
            </w:pPr>
            <w:ins w:id="1222" w:author="Alice MacQueen" w:date="2020-11-23T17:09:00Z">
              <w:r w:rsidRPr="00680664">
                <w:rPr>
                  <w:rFonts w:ascii="Calibri" w:eastAsia="Times New Roman" w:hAnsi="Calibri" w:cs="Calibri"/>
                  <w:color w:val="000000"/>
                </w:rPr>
                <w:t>0.015±0.006</w:t>
              </w:r>
            </w:ins>
          </w:p>
        </w:tc>
        <w:tc>
          <w:tcPr>
            <w:tcW w:w="0" w:type="auto"/>
            <w:shd w:val="clear" w:color="auto" w:fill="auto"/>
            <w:noWrap/>
            <w:vAlign w:val="bottom"/>
          </w:tcPr>
          <w:p w14:paraId="11B554D0" w14:textId="77777777" w:rsidR="00846763" w:rsidRPr="00680664" w:rsidRDefault="00846763" w:rsidP="00846763">
            <w:pPr>
              <w:spacing w:after="0" w:line="240" w:lineRule="auto"/>
              <w:rPr>
                <w:ins w:id="1223" w:author="Alice MacQueen" w:date="2020-11-23T17:09:00Z"/>
                <w:rFonts w:ascii="Calibri" w:eastAsia="Times New Roman" w:hAnsi="Calibri" w:cs="Calibri"/>
                <w:color w:val="000000"/>
              </w:rPr>
            </w:pPr>
            <w:ins w:id="1224" w:author="Alice MacQueen" w:date="2020-11-23T17:09:00Z">
              <w:r>
                <w:rPr>
                  <w:rFonts w:ascii="Calibri" w:hAnsi="Calibri" w:cs="Calibri"/>
                  <w:color w:val="000000"/>
                </w:rPr>
                <w:t>0.017±0.002</w:t>
              </w:r>
            </w:ins>
          </w:p>
        </w:tc>
        <w:tc>
          <w:tcPr>
            <w:tcW w:w="0" w:type="auto"/>
            <w:shd w:val="clear" w:color="auto" w:fill="auto"/>
            <w:noWrap/>
            <w:vAlign w:val="bottom"/>
          </w:tcPr>
          <w:p w14:paraId="74836715" w14:textId="77777777" w:rsidR="00846763" w:rsidRDefault="00846763" w:rsidP="00846763">
            <w:pPr>
              <w:spacing w:after="0" w:line="240" w:lineRule="auto"/>
              <w:rPr>
                <w:ins w:id="1225" w:author="Alice MacQueen" w:date="2020-11-23T17:09:00Z"/>
                <w:rFonts w:ascii="Calibri" w:eastAsia="Times New Roman" w:hAnsi="Calibri" w:cs="Calibri"/>
                <w:color w:val="000000"/>
              </w:rPr>
            </w:pPr>
            <w:ins w:id="1226" w:author="Alice MacQueen" w:date="2020-11-23T17:09:00Z">
              <w:r w:rsidRPr="00680664">
                <w:rPr>
                  <w:rFonts w:ascii="Calibri" w:eastAsia="Times New Roman" w:hAnsi="Calibri" w:cs="Calibri"/>
                  <w:color w:val="000000"/>
                </w:rPr>
                <w:t>0.6142</w:t>
              </w:r>
            </w:ins>
          </w:p>
        </w:tc>
      </w:tr>
      <w:tr w:rsidR="00846763" w:rsidRPr="00680664" w14:paraId="61639AEF" w14:textId="77777777" w:rsidTr="00846763">
        <w:trPr>
          <w:trHeight w:val="288"/>
          <w:jc w:val="center"/>
          <w:ins w:id="1227" w:author="Alice MacQueen" w:date="2020-11-23T17:09:00Z"/>
        </w:trPr>
        <w:tc>
          <w:tcPr>
            <w:tcW w:w="0" w:type="auto"/>
            <w:vMerge/>
            <w:tcBorders>
              <w:top w:val="nil"/>
            </w:tcBorders>
          </w:tcPr>
          <w:p w14:paraId="2A6C07D3" w14:textId="77777777" w:rsidR="00846763" w:rsidRPr="00680664" w:rsidRDefault="00846763" w:rsidP="00846763">
            <w:pPr>
              <w:spacing w:after="0" w:line="240" w:lineRule="auto"/>
              <w:rPr>
                <w:ins w:id="1228" w:author="Alice MacQueen" w:date="2020-11-23T17:09:00Z"/>
                <w:rFonts w:ascii="Calibri" w:eastAsia="Times New Roman" w:hAnsi="Calibri" w:cs="Calibri"/>
                <w:color w:val="000000"/>
              </w:rPr>
            </w:pPr>
          </w:p>
        </w:tc>
        <w:tc>
          <w:tcPr>
            <w:tcW w:w="0" w:type="auto"/>
            <w:tcBorders>
              <w:top w:val="nil"/>
              <w:bottom w:val="nil"/>
            </w:tcBorders>
            <w:shd w:val="clear" w:color="auto" w:fill="auto"/>
            <w:noWrap/>
            <w:vAlign w:val="bottom"/>
          </w:tcPr>
          <w:p w14:paraId="0D74E5D3" w14:textId="77777777" w:rsidR="00846763" w:rsidRPr="00680664" w:rsidRDefault="00846763" w:rsidP="00846763">
            <w:pPr>
              <w:spacing w:after="0" w:line="240" w:lineRule="auto"/>
              <w:rPr>
                <w:ins w:id="1229" w:author="Alice MacQueen" w:date="2020-11-23T17:09:00Z"/>
                <w:rFonts w:ascii="Calibri" w:eastAsia="Times New Roman" w:hAnsi="Calibri" w:cs="Calibri"/>
                <w:color w:val="000000"/>
              </w:rPr>
            </w:pPr>
          </w:p>
        </w:tc>
        <w:tc>
          <w:tcPr>
            <w:tcW w:w="0" w:type="auto"/>
            <w:tcBorders>
              <w:bottom w:val="nil"/>
            </w:tcBorders>
            <w:shd w:val="clear" w:color="auto" w:fill="auto"/>
            <w:noWrap/>
            <w:vAlign w:val="bottom"/>
          </w:tcPr>
          <w:p w14:paraId="58A17DA8" w14:textId="77777777" w:rsidR="00846763" w:rsidRPr="00680664" w:rsidRDefault="00846763" w:rsidP="00846763">
            <w:pPr>
              <w:spacing w:after="0" w:line="240" w:lineRule="auto"/>
              <w:rPr>
                <w:ins w:id="1230" w:author="Alice MacQueen" w:date="2020-11-23T17:09:00Z"/>
                <w:rFonts w:ascii="Calibri" w:eastAsia="Times New Roman" w:hAnsi="Calibri" w:cs="Calibri"/>
                <w:color w:val="000000"/>
              </w:rPr>
            </w:pPr>
            <w:ins w:id="1231" w:author="Alice MacQueen" w:date="2020-11-23T17:09:00Z">
              <w:r w:rsidRPr="00680664">
                <w:rPr>
                  <w:rFonts w:ascii="Calibri" w:eastAsia="Times New Roman" w:hAnsi="Calibri" w:cs="Calibri"/>
                  <w:color w:val="000000"/>
                </w:rPr>
                <w:t>TX</w:t>
              </w:r>
            </w:ins>
          </w:p>
        </w:tc>
        <w:tc>
          <w:tcPr>
            <w:tcW w:w="0" w:type="auto"/>
            <w:tcBorders>
              <w:bottom w:val="nil"/>
            </w:tcBorders>
            <w:shd w:val="clear" w:color="auto" w:fill="auto"/>
            <w:noWrap/>
            <w:vAlign w:val="bottom"/>
          </w:tcPr>
          <w:p w14:paraId="465E841A" w14:textId="77777777" w:rsidR="00846763" w:rsidRPr="00680664" w:rsidRDefault="00846763" w:rsidP="00846763">
            <w:pPr>
              <w:spacing w:after="0" w:line="240" w:lineRule="auto"/>
              <w:rPr>
                <w:ins w:id="1232" w:author="Alice MacQueen" w:date="2020-11-23T17:09:00Z"/>
                <w:rFonts w:ascii="Calibri" w:eastAsia="Times New Roman" w:hAnsi="Calibri" w:cs="Calibri"/>
                <w:color w:val="000000"/>
              </w:rPr>
            </w:pPr>
            <w:ins w:id="1233" w:author="Alice MacQueen" w:date="2020-11-23T17:09:00Z">
              <w:r w:rsidRPr="00680664">
                <w:rPr>
                  <w:rFonts w:ascii="Calibri" w:eastAsia="Times New Roman" w:hAnsi="Calibri" w:cs="Calibri"/>
                  <w:color w:val="000000"/>
                </w:rPr>
                <w:t>0.002±0</w:t>
              </w:r>
            </w:ins>
          </w:p>
        </w:tc>
        <w:tc>
          <w:tcPr>
            <w:tcW w:w="0" w:type="auto"/>
            <w:tcBorders>
              <w:bottom w:val="nil"/>
            </w:tcBorders>
            <w:shd w:val="clear" w:color="auto" w:fill="auto"/>
            <w:noWrap/>
            <w:vAlign w:val="bottom"/>
          </w:tcPr>
          <w:p w14:paraId="32FEACC4" w14:textId="77777777" w:rsidR="00846763" w:rsidRPr="00680664" w:rsidRDefault="00846763" w:rsidP="00846763">
            <w:pPr>
              <w:spacing w:after="0" w:line="240" w:lineRule="auto"/>
              <w:rPr>
                <w:ins w:id="1234" w:author="Alice MacQueen" w:date="2020-11-23T17:09:00Z"/>
                <w:rFonts w:ascii="Calibri" w:eastAsia="Times New Roman" w:hAnsi="Calibri" w:cs="Calibri"/>
                <w:color w:val="000000"/>
              </w:rPr>
            </w:pPr>
            <w:ins w:id="1235" w:author="Alice MacQueen" w:date="2020-11-23T17:09:00Z">
              <w:r w:rsidRPr="00680664">
                <w:rPr>
                  <w:rFonts w:ascii="Calibri" w:eastAsia="Times New Roman" w:hAnsi="Calibri" w:cs="Calibri"/>
                  <w:color w:val="000000"/>
                </w:rPr>
                <w:t>0.003±0</w:t>
              </w:r>
            </w:ins>
          </w:p>
        </w:tc>
        <w:tc>
          <w:tcPr>
            <w:tcW w:w="0" w:type="auto"/>
            <w:tcBorders>
              <w:bottom w:val="nil"/>
            </w:tcBorders>
            <w:shd w:val="clear" w:color="auto" w:fill="auto"/>
            <w:noWrap/>
            <w:vAlign w:val="bottom"/>
          </w:tcPr>
          <w:p w14:paraId="6F36B471" w14:textId="77777777" w:rsidR="00846763" w:rsidRPr="00680664" w:rsidRDefault="00846763" w:rsidP="00846763">
            <w:pPr>
              <w:spacing w:after="0" w:line="240" w:lineRule="auto"/>
              <w:rPr>
                <w:ins w:id="1236" w:author="Alice MacQueen" w:date="2020-11-23T17:09:00Z"/>
                <w:rFonts w:ascii="Calibri" w:eastAsia="Times New Roman" w:hAnsi="Calibri" w:cs="Calibri"/>
                <w:color w:val="000000"/>
              </w:rPr>
            </w:pPr>
            <w:ins w:id="1237" w:author="Alice MacQueen" w:date="2020-11-23T17:09:00Z">
              <w:r w:rsidRPr="00680664">
                <w:rPr>
                  <w:rFonts w:ascii="Calibri" w:eastAsia="Times New Roman" w:hAnsi="Calibri" w:cs="Calibri"/>
                  <w:color w:val="000000"/>
                </w:rPr>
                <w:t>0.002±0</w:t>
              </w:r>
            </w:ins>
          </w:p>
        </w:tc>
        <w:tc>
          <w:tcPr>
            <w:tcW w:w="0" w:type="auto"/>
            <w:tcBorders>
              <w:bottom w:val="nil"/>
            </w:tcBorders>
            <w:shd w:val="clear" w:color="auto" w:fill="auto"/>
            <w:noWrap/>
            <w:vAlign w:val="bottom"/>
          </w:tcPr>
          <w:p w14:paraId="20B539B4" w14:textId="77777777" w:rsidR="00846763" w:rsidRPr="00680664" w:rsidRDefault="00846763" w:rsidP="00846763">
            <w:pPr>
              <w:spacing w:after="0" w:line="240" w:lineRule="auto"/>
              <w:rPr>
                <w:ins w:id="1238" w:author="Alice MacQueen" w:date="2020-11-23T17:09:00Z"/>
                <w:rFonts w:ascii="Calibri" w:eastAsia="Times New Roman" w:hAnsi="Calibri" w:cs="Calibri"/>
                <w:color w:val="000000"/>
              </w:rPr>
            </w:pPr>
            <w:ins w:id="1239" w:author="Alice MacQueen" w:date="2020-11-23T17:09:00Z">
              <w:r>
                <w:rPr>
                  <w:rFonts w:ascii="Calibri" w:hAnsi="Calibri" w:cs="Calibri"/>
                  <w:color w:val="000000"/>
                </w:rPr>
                <w:t>0.002±0</w:t>
              </w:r>
            </w:ins>
          </w:p>
        </w:tc>
        <w:tc>
          <w:tcPr>
            <w:tcW w:w="0" w:type="auto"/>
            <w:tcBorders>
              <w:bottom w:val="nil"/>
            </w:tcBorders>
            <w:shd w:val="clear" w:color="auto" w:fill="auto"/>
            <w:noWrap/>
            <w:vAlign w:val="bottom"/>
          </w:tcPr>
          <w:p w14:paraId="63738289" w14:textId="41D90F82" w:rsidR="00846763" w:rsidRDefault="00846763" w:rsidP="00846763">
            <w:pPr>
              <w:spacing w:after="0" w:line="240" w:lineRule="auto"/>
              <w:rPr>
                <w:ins w:id="1240" w:author="Alice MacQueen" w:date="2020-11-23T17:09:00Z"/>
                <w:rFonts w:ascii="Calibri" w:eastAsia="Times New Roman" w:hAnsi="Calibri" w:cs="Calibri"/>
                <w:color w:val="000000"/>
              </w:rPr>
            </w:pPr>
            <w:ins w:id="1241" w:author="Alice MacQueen" w:date="2020-11-23T17:09:00Z">
              <w:r w:rsidRPr="00680664">
                <w:rPr>
                  <w:rFonts w:ascii="Calibri" w:eastAsia="Times New Roman" w:hAnsi="Calibri" w:cs="Calibri"/>
                  <w:color w:val="000000"/>
                </w:rPr>
                <w:t>0.0216</w:t>
              </w:r>
            </w:ins>
          </w:p>
        </w:tc>
      </w:tr>
      <w:tr w:rsidR="00846763" w:rsidRPr="00680664" w14:paraId="345E99E7" w14:textId="77777777" w:rsidTr="00846763">
        <w:trPr>
          <w:trHeight w:val="288"/>
          <w:jc w:val="center"/>
          <w:ins w:id="1242" w:author="Alice MacQueen" w:date="2020-11-23T17:09:00Z"/>
        </w:trPr>
        <w:tc>
          <w:tcPr>
            <w:tcW w:w="0" w:type="auto"/>
            <w:vMerge/>
            <w:tcBorders>
              <w:top w:val="nil"/>
            </w:tcBorders>
          </w:tcPr>
          <w:p w14:paraId="453BA282" w14:textId="77777777" w:rsidR="00846763" w:rsidRPr="00680664" w:rsidRDefault="00846763" w:rsidP="00846763">
            <w:pPr>
              <w:spacing w:after="0" w:line="240" w:lineRule="auto"/>
              <w:rPr>
                <w:ins w:id="1243"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hideMark/>
          </w:tcPr>
          <w:p w14:paraId="1BD62D58" w14:textId="77777777" w:rsidR="00846763" w:rsidRPr="00680664" w:rsidRDefault="00846763" w:rsidP="00846763">
            <w:pPr>
              <w:spacing w:after="0" w:line="240" w:lineRule="auto"/>
              <w:rPr>
                <w:ins w:id="1244" w:author="Alice MacQueen" w:date="2020-11-23T17:09:00Z"/>
                <w:rFonts w:ascii="Calibri" w:eastAsia="Times New Roman" w:hAnsi="Calibri" w:cs="Calibri"/>
                <w:color w:val="000000"/>
              </w:rPr>
            </w:pPr>
          </w:p>
        </w:tc>
        <w:tc>
          <w:tcPr>
            <w:tcW w:w="0" w:type="auto"/>
            <w:tcBorders>
              <w:top w:val="nil"/>
            </w:tcBorders>
            <w:shd w:val="pct15" w:color="auto" w:fill="auto"/>
            <w:noWrap/>
            <w:vAlign w:val="bottom"/>
            <w:hideMark/>
          </w:tcPr>
          <w:p w14:paraId="029653D4" w14:textId="77777777" w:rsidR="00846763" w:rsidRPr="00680664" w:rsidRDefault="00846763" w:rsidP="00846763">
            <w:pPr>
              <w:spacing w:after="0" w:line="240" w:lineRule="auto"/>
              <w:rPr>
                <w:ins w:id="1245" w:author="Alice MacQueen" w:date="2020-11-23T17:09:00Z"/>
                <w:rFonts w:ascii="Calibri" w:eastAsia="Times New Roman" w:hAnsi="Calibri" w:cs="Calibri"/>
                <w:color w:val="000000"/>
              </w:rPr>
            </w:pPr>
            <w:ins w:id="1246" w:author="Alice MacQueen" w:date="2020-11-23T17:09:00Z">
              <w:r w:rsidRPr="00680664">
                <w:rPr>
                  <w:rFonts w:ascii="Calibri" w:eastAsia="Times New Roman" w:hAnsi="Calibri" w:cs="Calibri"/>
                  <w:color w:val="000000"/>
                </w:rPr>
                <w:t>MI</w:t>
              </w:r>
            </w:ins>
          </w:p>
        </w:tc>
        <w:tc>
          <w:tcPr>
            <w:tcW w:w="0" w:type="auto"/>
            <w:tcBorders>
              <w:top w:val="nil"/>
            </w:tcBorders>
            <w:shd w:val="pct15" w:color="auto" w:fill="auto"/>
            <w:noWrap/>
            <w:vAlign w:val="bottom"/>
            <w:hideMark/>
          </w:tcPr>
          <w:p w14:paraId="5C1A8ABC" w14:textId="77777777" w:rsidR="00846763" w:rsidRPr="00680664" w:rsidRDefault="00846763" w:rsidP="00846763">
            <w:pPr>
              <w:spacing w:after="0" w:line="240" w:lineRule="auto"/>
              <w:rPr>
                <w:ins w:id="1247" w:author="Alice MacQueen" w:date="2020-11-23T17:09:00Z"/>
                <w:rFonts w:ascii="Calibri" w:eastAsia="Times New Roman" w:hAnsi="Calibri" w:cs="Calibri"/>
                <w:color w:val="000000"/>
              </w:rPr>
            </w:pPr>
            <w:ins w:id="1248" w:author="Alice MacQueen" w:date="2020-11-23T17:09:00Z">
              <w:r w:rsidRPr="00680664">
                <w:rPr>
                  <w:rFonts w:ascii="Calibri" w:eastAsia="Times New Roman" w:hAnsi="Calibri" w:cs="Calibri"/>
                  <w:color w:val="000000"/>
                </w:rPr>
                <w:t>50.5±3.48</w:t>
              </w:r>
            </w:ins>
          </w:p>
        </w:tc>
        <w:tc>
          <w:tcPr>
            <w:tcW w:w="0" w:type="auto"/>
            <w:tcBorders>
              <w:top w:val="nil"/>
            </w:tcBorders>
            <w:shd w:val="pct15" w:color="auto" w:fill="auto"/>
            <w:noWrap/>
            <w:vAlign w:val="bottom"/>
            <w:hideMark/>
          </w:tcPr>
          <w:p w14:paraId="01493A46" w14:textId="77777777" w:rsidR="00846763" w:rsidRPr="00680664" w:rsidRDefault="00846763" w:rsidP="00846763">
            <w:pPr>
              <w:spacing w:after="0" w:line="240" w:lineRule="auto"/>
              <w:rPr>
                <w:ins w:id="1249" w:author="Alice MacQueen" w:date="2020-11-23T17:09:00Z"/>
                <w:rFonts w:ascii="Calibri" w:eastAsia="Times New Roman" w:hAnsi="Calibri" w:cs="Calibri"/>
                <w:color w:val="000000"/>
              </w:rPr>
            </w:pPr>
            <w:ins w:id="1250" w:author="Alice MacQueen" w:date="2020-11-23T17:09:00Z">
              <w:r w:rsidRPr="00680664">
                <w:rPr>
                  <w:rFonts w:ascii="Calibri" w:eastAsia="Times New Roman" w:hAnsi="Calibri" w:cs="Calibri"/>
                  <w:color w:val="000000"/>
                </w:rPr>
                <w:t>8.67±1.64</w:t>
              </w:r>
            </w:ins>
          </w:p>
        </w:tc>
        <w:tc>
          <w:tcPr>
            <w:tcW w:w="0" w:type="auto"/>
            <w:tcBorders>
              <w:top w:val="nil"/>
            </w:tcBorders>
            <w:shd w:val="pct15" w:color="auto" w:fill="auto"/>
            <w:noWrap/>
            <w:vAlign w:val="bottom"/>
            <w:hideMark/>
          </w:tcPr>
          <w:p w14:paraId="714D5017" w14:textId="77777777" w:rsidR="00846763" w:rsidRPr="00680664" w:rsidRDefault="00846763" w:rsidP="00846763">
            <w:pPr>
              <w:spacing w:after="0" w:line="240" w:lineRule="auto"/>
              <w:rPr>
                <w:ins w:id="1251" w:author="Alice MacQueen" w:date="2020-11-23T17:09:00Z"/>
                <w:rFonts w:ascii="Calibri" w:eastAsia="Times New Roman" w:hAnsi="Calibri" w:cs="Calibri"/>
                <w:color w:val="000000"/>
              </w:rPr>
            </w:pPr>
            <w:ins w:id="1252" w:author="Alice MacQueen" w:date="2020-11-23T17:09:00Z">
              <w:r w:rsidRPr="00680664">
                <w:rPr>
                  <w:rFonts w:ascii="Calibri" w:eastAsia="Times New Roman" w:hAnsi="Calibri" w:cs="Calibri"/>
                  <w:color w:val="000000"/>
                </w:rPr>
                <w:t>12.71±4.98</w:t>
              </w:r>
            </w:ins>
          </w:p>
        </w:tc>
        <w:tc>
          <w:tcPr>
            <w:tcW w:w="0" w:type="auto"/>
            <w:tcBorders>
              <w:top w:val="nil"/>
            </w:tcBorders>
            <w:shd w:val="pct15" w:color="auto" w:fill="auto"/>
            <w:noWrap/>
            <w:vAlign w:val="bottom"/>
            <w:hideMark/>
          </w:tcPr>
          <w:p w14:paraId="3E067931" w14:textId="77777777" w:rsidR="00846763" w:rsidRPr="00680664" w:rsidRDefault="00846763" w:rsidP="00846763">
            <w:pPr>
              <w:spacing w:after="0" w:line="240" w:lineRule="auto"/>
              <w:rPr>
                <w:ins w:id="1253" w:author="Alice MacQueen" w:date="2020-11-23T17:09:00Z"/>
                <w:rFonts w:ascii="Calibri" w:eastAsia="Times New Roman" w:hAnsi="Calibri" w:cs="Calibri"/>
                <w:color w:val="000000"/>
              </w:rPr>
            </w:pPr>
            <w:ins w:id="1254" w:author="Alice MacQueen" w:date="2020-11-23T17:09:00Z">
              <w:r>
                <w:rPr>
                  <w:rFonts w:ascii="Calibri" w:hAnsi="Calibri" w:cs="Calibri"/>
                  <w:color w:val="000000"/>
                </w:rPr>
                <w:t>47.892±6.147</w:t>
              </w:r>
            </w:ins>
          </w:p>
        </w:tc>
        <w:tc>
          <w:tcPr>
            <w:tcW w:w="0" w:type="auto"/>
            <w:tcBorders>
              <w:top w:val="nil"/>
            </w:tcBorders>
            <w:shd w:val="pct15" w:color="auto" w:fill="auto"/>
            <w:noWrap/>
            <w:vAlign w:val="bottom"/>
            <w:hideMark/>
          </w:tcPr>
          <w:p w14:paraId="19643554" w14:textId="77777777" w:rsidR="00846763" w:rsidRPr="00680664" w:rsidRDefault="00846763" w:rsidP="00846763">
            <w:pPr>
              <w:spacing w:after="0" w:line="240" w:lineRule="auto"/>
              <w:rPr>
                <w:ins w:id="1255" w:author="Alice MacQueen" w:date="2020-11-23T17:09:00Z"/>
                <w:rFonts w:ascii="Calibri" w:eastAsia="Times New Roman" w:hAnsi="Calibri" w:cs="Calibri"/>
                <w:color w:val="000000"/>
              </w:rPr>
            </w:pPr>
            <w:ins w:id="1256"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0814F54F" w14:textId="77777777" w:rsidTr="00846763">
        <w:trPr>
          <w:trHeight w:val="288"/>
          <w:jc w:val="center"/>
          <w:ins w:id="1257" w:author="Alice MacQueen" w:date="2020-11-23T17:09:00Z"/>
        </w:trPr>
        <w:tc>
          <w:tcPr>
            <w:tcW w:w="0" w:type="auto"/>
            <w:vMerge/>
            <w:tcBorders>
              <w:top w:val="nil"/>
            </w:tcBorders>
          </w:tcPr>
          <w:p w14:paraId="2C430A36" w14:textId="77777777" w:rsidR="00846763" w:rsidRPr="00680664" w:rsidRDefault="00846763" w:rsidP="00846763">
            <w:pPr>
              <w:spacing w:after="0" w:line="240" w:lineRule="auto"/>
              <w:rPr>
                <w:ins w:id="1258" w:author="Alice MacQueen" w:date="2020-11-23T17:09:00Z"/>
                <w:rFonts w:ascii="Calibri" w:eastAsia="Times New Roman" w:hAnsi="Calibri" w:cs="Calibri"/>
                <w:color w:val="000000"/>
              </w:rPr>
            </w:pPr>
          </w:p>
        </w:tc>
        <w:tc>
          <w:tcPr>
            <w:tcW w:w="0" w:type="auto"/>
            <w:tcBorders>
              <w:top w:val="nil"/>
              <w:bottom w:val="nil"/>
            </w:tcBorders>
            <w:shd w:val="pct15" w:color="auto" w:fill="auto"/>
            <w:noWrap/>
            <w:vAlign w:val="bottom"/>
            <w:hideMark/>
          </w:tcPr>
          <w:p w14:paraId="22EB848C" w14:textId="77777777" w:rsidR="00846763" w:rsidRPr="00680664" w:rsidRDefault="00846763" w:rsidP="00846763">
            <w:pPr>
              <w:spacing w:after="0" w:line="240" w:lineRule="auto"/>
              <w:rPr>
                <w:ins w:id="1259" w:author="Alice MacQueen" w:date="2020-11-23T17:09:00Z"/>
                <w:rFonts w:ascii="Calibri" w:eastAsia="Times New Roman" w:hAnsi="Calibri" w:cs="Calibri"/>
                <w:color w:val="000000"/>
              </w:rPr>
            </w:pPr>
            <w:ins w:id="1260" w:author="Alice MacQueen" w:date="2020-11-23T17:09:00Z">
              <w:r w:rsidRPr="00680664">
                <w:rPr>
                  <w:rFonts w:ascii="Calibri" w:eastAsia="Times New Roman" w:hAnsi="Calibri" w:cs="Calibri"/>
                  <w:color w:val="000000"/>
                </w:rPr>
                <w:t>Na</w:t>
              </w:r>
            </w:ins>
          </w:p>
        </w:tc>
        <w:tc>
          <w:tcPr>
            <w:tcW w:w="0" w:type="auto"/>
            <w:tcBorders>
              <w:top w:val="nil"/>
              <w:bottom w:val="nil"/>
            </w:tcBorders>
            <w:shd w:val="pct15" w:color="auto" w:fill="auto"/>
            <w:noWrap/>
            <w:vAlign w:val="bottom"/>
            <w:hideMark/>
          </w:tcPr>
          <w:p w14:paraId="4048BAE9" w14:textId="77777777" w:rsidR="00846763" w:rsidRPr="00680664" w:rsidRDefault="00846763" w:rsidP="00846763">
            <w:pPr>
              <w:spacing w:after="0" w:line="240" w:lineRule="auto"/>
              <w:rPr>
                <w:ins w:id="1261" w:author="Alice MacQueen" w:date="2020-11-23T17:09:00Z"/>
                <w:rFonts w:ascii="Calibri" w:eastAsia="Times New Roman" w:hAnsi="Calibri" w:cs="Calibri"/>
                <w:color w:val="000000"/>
              </w:rPr>
            </w:pPr>
            <w:ins w:id="1262" w:author="Alice MacQueen" w:date="2020-11-23T17:09:00Z">
              <w:r w:rsidRPr="00680664">
                <w:rPr>
                  <w:rFonts w:ascii="Calibri" w:eastAsia="Times New Roman" w:hAnsi="Calibri" w:cs="Calibri"/>
                  <w:color w:val="000000"/>
                </w:rPr>
                <w:t>MO</w:t>
              </w:r>
            </w:ins>
          </w:p>
        </w:tc>
        <w:tc>
          <w:tcPr>
            <w:tcW w:w="0" w:type="auto"/>
            <w:tcBorders>
              <w:top w:val="nil"/>
              <w:bottom w:val="nil"/>
            </w:tcBorders>
            <w:shd w:val="pct15" w:color="auto" w:fill="auto"/>
            <w:noWrap/>
            <w:vAlign w:val="bottom"/>
            <w:hideMark/>
          </w:tcPr>
          <w:p w14:paraId="4137647F" w14:textId="77777777" w:rsidR="00846763" w:rsidRPr="00680664" w:rsidRDefault="00846763" w:rsidP="00846763">
            <w:pPr>
              <w:spacing w:after="0" w:line="240" w:lineRule="auto"/>
              <w:rPr>
                <w:ins w:id="1263" w:author="Alice MacQueen" w:date="2020-11-23T17:09:00Z"/>
                <w:rFonts w:ascii="Calibri" w:eastAsia="Times New Roman" w:hAnsi="Calibri" w:cs="Calibri"/>
                <w:color w:val="000000"/>
              </w:rPr>
            </w:pPr>
            <w:ins w:id="1264" w:author="Alice MacQueen" w:date="2020-11-23T17:09:00Z">
              <w:r w:rsidRPr="00680664">
                <w:rPr>
                  <w:rFonts w:ascii="Calibri" w:eastAsia="Times New Roman" w:hAnsi="Calibri" w:cs="Calibri"/>
                  <w:color w:val="000000"/>
                </w:rPr>
                <w:t>160.83±7.53</w:t>
              </w:r>
            </w:ins>
          </w:p>
        </w:tc>
        <w:tc>
          <w:tcPr>
            <w:tcW w:w="0" w:type="auto"/>
            <w:tcBorders>
              <w:top w:val="nil"/>
              <w:bottom w:val="nil"/>
            </w:tcBorders>
            <w:shd w:val="pct15" w:color="auto" w:fill="auto"/>
            <w:noWrap/>
            <w:vAlign w:val="bottom"/>
            <w:hideMark/>
          </w:tcPr>
          <w:p w14:paraId="05172C8A" w14:textId="77777777" w:rsidR="00846763" w:rsidRPr="00680664" w:rsidRDefault="00846763" w:rsidP="00846763">
            <w:pPr>
              <w:spacing w:after="0" w:line="240" w:lineRule="auto"/>
              <w:rPr>
                <w:ins w:id="1265" w:author="Alice MacQueen" w:date="2020-11-23T17:09:00Z"/>
                <w:rFonts w:ascii="Calibri" w:eastAsia="Times New Roman" w:hAnsi="Calibri" w:cs="Calibri"/>
                <w:color w:val="000000"/>
              </w:rPr>
            </w:pPr>
            <w:ins w:id="1266" w:author="Alice MacQueen" w:date="2020-11-23T17:09:00Z">
              <w:r w:rsidRPr="00680664">
                <w:rPr>
                  <w:rFonts w:ascii="Calibri" w:eastAsia="Times New Roman" w:hAnsi="Calibri" w:cs="Calibri"/>
                  <w:color w:val="000000"/>
                </w:rPr>
                <w:t>11.87±1.43</w:t>
              </w:r>
            </w:ins>
          </w:p>
        </w:tc>
        <w:tc>
          <w:tcPr>
            <w:tcW w:w="0" w:type="auto"/>
            <w:tcBorders>
              <w:top w:val="nil"/>
              <w:bottom w:val="nil"/>
            </w:tcBorders>
            <w:shd w:val="pct15" w:color="auto" w:fill="auto"/>
            <w:noWrap/>
            <w:vAlign w:val="bottom"/>
            <w:hideMark/>
          </w:tcPr>
          <w:p w14:paraId="651459C9" w14:textId="77777777" w:rsidR="00846763" w:rsidRPr="00680664" w:rsidRDefault="00846763" w:rsidP="00846763">
            <w:pPr>
              <w:spacing w:after="0" w:line="240" w:lineRule="auto"/>
              <w:rPr>
                <w:ins w:id="1267" w:author="Alice MacQueen" w:date="2020-11-23T17:09:00Z"/>
                <w:rFonts w:ascii="Calibri" w:eastAsia="Times New Roman" w:hAnsi="Calibri" w:cs="Calibri"/>
                <w:color w:val="000000"/>
              </w:rPr>
            </w:pPr>
            <w:ins w:id="1268" w:author="Alice MacQueen" w:date="2020-11-23T17:09:00Z">
              <w:r w:rsidRPr="00680664">
                <w:rPr>
                  <w:rFonts w:ascii="Calibri" w:eastAsia="Times New Roman" w:hAnsi="Calibri" w:cs="Calibri"/>
                  <w:color w:val="000000"/>
                </w:rPr>
                <w:t>10.08±1.31</w:t>
              </w:r>
            </w:ins>
          </w:p>
        </w:tc>
        <w:tc>
          <w:tcPr>
            <w:tcW w:w="0" w:type="auto"/>
            <w:tcBorders>
              <w:top w:val="nil"/>
              <w:bottom w:val="nil"/>
            </w:tcBorders>
            <w:shd w:val="pct15" w:color="auto" w:fill="auto"/>
            <w:noWrap/>
            <w:vAlign w:val="bottom"/>
            <w:hideMark/>
          </w:tcPr>
          <w:p w14:paraId="58C561F0" w14:textId="77777777" w:rsidR="00846763" w:rsidRPr="00680664" w:rsidRDefault="00846763" w:rsidP="00846763">
            <w:pPr>
              <w:spacing w:after="0" w:line="240" w:lineRule="auto"/>
              <w:rPr>
                <w:ins w:id="1269" w:author="Alice MacQueen" w:date="2020-11-23T17:09:00Z"/>
                <w:rFonts w:ascii="Calibri" w:eastAsia="Times New Roman" w:hAnsi="Calibri" w:cs="Calibri"/>
                <w:color w:val="000000"/>
              </w:rPr>
            </w:pPr>
            <w:ins w:id="1270" w:author="Alice MacQueen" w:date="2020-11-23T17:09:00Z">
              <w:r>
                <w:rPr>
                  <w:rFonts w:ascii="Calibri" w:hAnsi="Calibri" w:cs="Calibri"/>
                  <w:color w:val="000000"/>
                </w:rPr>
                <w:t>59.685±7.239</w:t>
              </w:r>
            </w:ins>
          </w:p>
        </w:tc>
        <w:tc>
          <w:tcPr>
            <w:tcW w:w="0" w:type="auto"/>
            <w:tcBorders>
              <w:top w:val="nil"/>
              <w:bottom w:val="nil"/>
            </w:tcBorders>
            <w:shd w:val="pct15" w:color="auto" w:fill="auto"/>
            <w:noWrap/>
            <w:vAlign w:val="bottom"/>
            <w:hideMark/>
          </w:tcPr>
          <w:p w14:paraId="274B1FF0" w14:textId="77777777" w:rsidR="00846763" w:rsidRPr="00680664" w:rsidRDefault="00846763" w:rsidP="00846763">
            <w:pPr>
              <w:spacing w:after="0" w:line="240" w:lineRule="auto"/>
              <w:rPr>
                <w:ins w:id="1271" w:author="Alice MacQueen" w:date="2020-11-23T17:09:00Z"/>
                <w:rFonts w:ascii="Calibri" w:eastAsia="Times New Roman" w:hAnsi="Calibri" w:cs="Calibri"/>
                <w:color w:val="000000"/>
              </w:rPr>
            </w:pPr>
            <w:ins w:id="1272"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r w:rsidR="00846763" w:rsidRPr="00680664" w14:paraId="26DA88FE" w14:textId="77777777" w:rsidTr="00846763">
        <w:trPr>
          <w:trHeight w:val="288"/>
          <w:jc w:val="center"/>
          <w:ins w:id="1273" w:author="Alice MacQueen" w:date="2020-11-23T17:09:00Z"/>
        </w:trPr>
        <w:tc>
          <w:tcPr>
            <w:tcW w:w="0" w:type="auto"/>
            <w:vMerge/>
            <w:tcBorders>
              <w:top w:val="nil"/>
              <w:bottom w:val="single" w:sz="4" w:space="0" w:color="auto"/>
            </w:tcBorders>
          </w:tcPr>
          <w:p w14:paraId="2713973E" w14:textId="77777777" w:rsidR="00846763" w:rsidRPr="00680664" w:rsidRDefault="00846763" w:rsidP="00846763">
            <w:pPr>
              <w:spacing w:after="0" w:line="240" w:lineRule="auto"/>
              <w:rPr>
                <w:ins w:id="1274" w:author="Alice MacQueen" w:date="2020-11-23T17:09:00Z"/>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359DDA33" w14:textId="77777777" w:rsidR="00846763" w:rsidRPr="00680664" w:rsidRDefault="00846763" w:rsidP="00846763">
            <w:pPr>
              <w:spacing w:after="0" w:line="240" w:lineRule="auto"/>
              <w:rPr>
                <w:ins w:id="1275" w:author="Alice MacQueen" w:date="2020-11-23T17:09:00Z"/>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03C8A49B" w14:textId="77777777" w:rsidR="00846763" w:rsidRPr="00680664" w:rsidRDefault="00846763" w:rsidP="00846763">
            <w:pPr>
              <w:spacing w:after="0" w:line="240" w:lineRule="auto"/>
              <w:rPr>
                <w:ins w:id="1276" w:author="Alice MacQueen" w:date="2020-11-23T17:09:00Z"/>
                <w:rFonts w:ascii="Calibri" w:eastAsia="Times New Roman" w:hAnsi="Calibri" w:cs="Calibri"/>
                <w:color w:val="000000"/>
              </w:rPr>
            </w:pPr>
            <w:ins w:id="1277" w:author="Alice MacQueen" w:date="2020-11-23T17:09:00Z">
              <w:r w:rsidRPr="00680664">
                <w:rPr>
                  <w:rFonts w:ascii="Calibri" w:eastAsia="Times New Roman" w:hAnsi="Calibri" w:cs="Calibri"/>
                  <w:color w:val="000000"/>
                </w:rPr>
                <w:t>TX</w:t>
              </w:r>
            </w:ins>
          </w:p>
        </w:tc>
        <w:tc>
          <w:tcPr>
            <w:tcW w:w="0" w:type="auto"/>
            <w:tcBorders>
              <w:top w:val="nil"/>
              <w:bottom w:val="single" w:sz="4" w:space="0" w:color="auto"/>
            </w:tcBorders>
            <w:shd w:val="pct15" w:color="auto" w:fill="auto"/>
            <w:noWrap/>
            <w:vAlign w:val="bottom"/>
            <w:hideMark/>
          </w:tcPr>
          <w:p w14:paraId="435F8C20" w14:textId="77777777" w:rsidR="00846763" w:rsidRPr="00680664" w:rsidRDefault="00846763" w:rsidP="00846763">
            <w:pPr>
              <w:spacing w:after="0" w:line="240" w:lineRule="auto"/>
              <w:rPr>
                <w:ins w:id="1278" w:author="Alice MacQueen" w:date="2020-11-23T17:09:00Z"/>
                <w:rFonts w:ascii="Calibri" w:eastAsia="Times New Roman" w:hAnsi="Calibri" w:cs="Calibri"/>
                <w:color w:val="000000"/>
              </w:rPr>
            </w:pPr>
            <w:ins w:id="1279" w:author="Alice MacQueen" w:date="2020-11-23T17:09:00Z">
              <w:r w:rsidRPr="00680664">
                <w:rPr>
                  <w:rFonts w:ascii="Calibri" w:eastAsia="Times New Roman" w:hAnsi="Calibri" w:cs="Calibri"/>
                  <w:color w:val="000000"/>
                </w:rPr>
                <w:t>122.87±12.37</w:t>
              </w:r>
            </w:ins>
          </w:p>
        </w:tc>
        <w:tc>
          <w:tcPr>
            <w:tcW w:w="0" w:type="auto"/>
            <w:tcBorders>
              <w:top w:val="nil"/>
              <w:bottom w:val="single" w:sz="4" w:space="0" w:color="auto"/>
            </w:tcBorders>
            <w:shd w:val="pct15" w:color="auto" w:fill="auto"/>
            <w:noWrap/>
            <w:vAlign w:val="bottom"/>
            <w:hideMark/>
          </w:tcPr>
          <w:p w14:paraId="438F7BD8" w14:textId="77777777" w:rsidR="00846763" w:rsidRPr="00680664" w:rsidRDefault="00846763" w:rsidP="00846763">
            <w:pPr>
              <w:spacing w:after="0" w:line="240" w:lineRule="auto"/>
              <w:rPr>
                <w:ins w:id="1280" w:author="Alice MacQueen" w:date="2020-11-23T17:09:00Z"/>
                <w:rFonts w:ascii="Calibri" w:eastAsia="Times New Roman" w:hAnsi="Calibri" w:cs="Calibri"/>
                <w:color w:val="000000"/>
              </w:rPr>
            </w:pPr>
            <w:ins w:id="1281" w:author="Alice MacQueen" w:date="2020-11-23T17:09:00Z">
              <w:r w:rsidRPr="00680664">
                <w:rPr>
                  <w:rFonts w:ascii="Calibri" w:eastAsia="Times New Roman" w:hAnsi="Calibri" w:cs="Calibri"/>
                  <w:color w:val="000000"/>
                </w:rPr>
                <w:t>35.46±5.04</w:t>
              </w:r>
            </w:ins>
          </w:p>
        </w:tc>
        <w:tc>
          <w:tcPr>
            <w:tcW w:w="0" w:type="auto"/>
            <w:tcBorders>
              <w:top w:val="nil"/>
              <w:bottom w:val="single" w:sz="4" w:space="0" w:color="auto"/>
            </w:tcBorders>
            <w:shd w:val="pct15" w:color="auto" w:fill="auto"/>
            <w:noWrap/>
            <w:vAlign w:val="bottom"/>
            <w:hideMark/>
          </w:tcPr>
          <w:p w14:paraId="728EED99" w14:textId="77777777" w:rsidR="00846763" w:rsidRPr="00680664" w:rsidRDefault="00846763" w:rsidP="00846763">
            <w:pPr>
              <w:spacing w:after="0" w:line="240" w:lineRule="auto"/>
              <w:rPr>
                <w:ins w:id="1282" w:author="Alice MacQueen" w:date="2020-11-23T17:09:00Z"/>
                <w:rFonts w:ascii="Calibri" w:eastAsia="Times New Roman" w:hAnsi="Calibri" w:cs="Calibri"/>
                <w:color w:val="000000"/>
              </w:rPr>
            </w:pPr>
            <w:ins w:id="1283" w:author="Alice MacQueen" w:date="2020-11-23T17:09:00Z">
              <w:r w:rsidRPr="00680664">
                <w:rPr>
                  <w:rFonts w:ascii="Calibri" w:eastAsia="Times New Roman" w:hAnsi="Calibri" w:cs="Calibri"/>
                  <w:color w:val="000000"/>
                </w:rPr>
                <w:t>65.56±14.28</w:t>
              </w:r>
            </w:ins>
          </w:p>
        </w:tc>
        <w:tc>
          <w:tcPr>
            <w:tcW w:w="0" w:type="auto"/>
            <w:tcBorders>
              <w:top w:val="nil"/>
              <w:bottom w:val="single" w:sz="4" w:space="0" w:color="auto"/>
            </w:tcBorders>
            <w:shd w:val="pct15" w:color="auto" w:fill="auto"/>
            <w:noWrap/>
            <w:vAlign w:val="bottom"/>
            <w:hideMark/>
          </w:tcPr>
          <w:p w14:paraId="703E0881" w14:textId="77777777" w:rsidR="00846763" w:rsidRPr="00680664" w:rsidRDefault="00846763" w:rsidP="00846763">
            <w:pPr>
              <w:spacing w:after="0" w:line="240" w:lineRule="auto"/>
              <w:rPr>
                <w:ins w:id="1284" w:author="Alice MacQueen" w:date="2020-11-23T17:09:00Z"/>
                <w:rFonts w:ascii="Calibri" w:eastAsia="Times New Roman" w:hAnsi="Calibri" w:cs="Calibri"/>
                <w:color w:val="000000"/>
              </w:rPr>
            </w:pPr>
            <w:ins w:id="1285" w:author="Alice MacQueen" w:date="2020-11-23T17:09:00Z">
              <w:r>
                <w:rPr>
                  <w:rFonts w:ascii="Calibri" w:hAnsi="Calibri" w:cs="Calibri"/>
                  <w:color w:val="000000"/>
                </w:rPr>
                <w:t>124.885±15.271</w:t>
              </w:r>
            </w:ins>
          </w:p>
        </w:tc>
        <w:tc>
          <w:tcPr>
            <w:tcW w:w="0" w:type="auto"/>
            <w:tcBorders>
              <w:top w:val="nil"/>
              <w:bottom w:val="single" w:sz="4" w:space="0" w:color="auto"/>
            </w:tcBorders>
            <w:shd w:val="pct15" w:color="auto" w:fill="auto"/>
            <w:noWrap/>
            <w:vAlign w:val="bottom"/>
            <w:hideMark/>
          </w:tcPr>
          <w:p w14:paraId="16D93BDF" w14:textId="77777777" w:rsidR="00846763" w:rsidRPr="00680664" w:rsidRDefault="00846763" w:rsidP="00846763">
            <w:pPr>
              <w:spacing w:after="0" w:line="240" w:lineRule="auto"/>
              <w:rPr>
                <w:ins w:id="1286" w:author="Alice MacQueen" w:date="2020-11-23T17:09:00Z"/>
                <w:rFonts w:ascii="Calibri" w:eastAsia="Times New Roman" w:hAnsi="Calibri" w:cs="Calibri"/>
                <w:color w:val="000000"/>
              </w:rPr>
            </w:pPr>
            <w:ins w:id="1287" w:author="Alice MacQueen" w:date="2020-11-23T17:09:00Z">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ins>
          </w:p>
        </w:tc>
      </w:tr>
    </w:tbl>
    <w:p w14:paraId="28C64DD8" w14:textId="2780FF2B" w:rsidR="00846763" w:rsidRPr="00A00604" w:rsidRDefault="00A00604" w:rsidP="00846763">
      <w:pPr>
        <w:pStyle w:val="NormalWeb"/>
        <w:shd w:val="clear" w:color="auto" w:fill="FFFFFF"/>
        <w:spacing w:before="0" w:beforeAutospacing="0" w:after="0" w:afterAutospacing="0" w:line="360" w:lineRule="auto"/>
        <w:rPr>
          <w:ins w:id="1288" w:author="Alice MacQueen" w:date="2020-11-23T17:09:00Z"/>
          <w:rFonts w:asciiTheme="minorHAnsi" w:hAnsiTheme="minorHAnsi" w:cstheme="minorHAnsi"/>
        </w:rPr>
      </w:pPr>
      <w:ins w:id="1289" w:author="Alice MacQueen" w:date="2020-11-23T17:12:00Z">
        <w:r>
          <w:rPr>
            <w:rFonts w:asciiTheme="minorHAnsi" w:hAnsiTheme="minorHAnsi" w:cstheme="minorHAnsi"/>
            <w:vertAlign w:val="superscript"/>
          </w:rPr>
          <w:t>a</w:t>
        </w:r>
        <w:r>
          <w:rPr>
            <w:rFonts w:asciiTheme="minorHAnsi" w:hAnsiTheme="minorHAnsi" w:cstheme="minorHAnsi"/>
          </w:rPr>
          <w:t xml:space="preserve">Stars in this column indicate p-values that are significant after a Bonferroni correction for 54 independent </w:t>
        </w:r>
      </w:ins>
      <w:ins w:id="1290" w:author="Alice MacQueen" w:date="2020-11-23T17:13:00Z">
        <w:r>
          <w:rPr>
            <w:rFonts w:asciiTheme="minorHAnsi" w:hAnsiTheme="minorHAnsi" w:cstheme="minorHAnsi"/>
          </w:rPr>
          <w:t>Welch one-way tests.</w:t>
        </w:r>
      </w:ins>
    </w:p>
    <w:p w14:paraId="5AA51B94" w14:textId="77777777" w:rsidR="00846763" w:rsidRDefault="00846763" w:rsidP="00846763">
      <w:pPr>
        <w:pStyle w:val="NormalWeb"/>
        <w:shd w:val="clear" w:color="auto" w:fill="FFFFFF"/>
        <w:spacing w:before="0" w:beforeAutospacing="0" w:after="0" w:afterAutospacing="0" w:line="360" w:lineRule="auto"/>
        <w:rPr>
          <w:ins w:id="1291" w:author="Alice MacQueen" w:date="2020-11-23T17:09:00Z"/>
          <w:rFonts w:asciiTheme="minorHAnsi" w:hAnsiTheme="minorHAnsi" w:cstheme="minorHAnsi"/>
        </w:rPr>
      </w:pPr>
    </w:p>
    <w:p w14:paraId="0B1FDAE1" w14:textId="77777777" w:rsidR="00846763" w:rsidRDefault="00846763" w:rsidP="00846763">
      <w:pPr>
        <w:pStyle w:val="NormalWeb"/>
        <w:shd w:val="clear" w:color="auto" w:fill="FFFFFF"/>
        <w:spacing w:before="0" w:beforeAutospacing="0" w:after="0" w:afterAutospacing="0" w:line="360" w:lineRule="auto"/>
        <w:rPr>
          <w:ins w:id="1292" w:author="Alice MacQueen" w:date="2020-11-23T17:09:00Z"/>
          <w:rFonts w:asciiTheme="minorHAnsi" w:hAnsiTheme="minorHAnsi" w:cstheme="minorHAnsi"/>
        </w:rPr>
      </w:pPr>
      <w:ins w:id="1293" w:author="Alice MacQueen" w:date="2020-11-23T17:09:00Z">
        <w:r>
          <w:rPr>
            <w:rFonts w:asciiTheme="minorHAnsi" w:hAnsiTheme="minorHAnsi" w:cstheme="minorHAnsi"/>
          </w:rPr>
          <w:br w:type="page"/>
        </w:r>
      </w:ins>
    </w:p>
    <w:p w14:paraId="3AD4A46F" w14:textId="49931969" w:rsidR="00A00604" w:rsidRDefault="00846763" w:rsidP="00846763">
      <w:pPr>
        <w:pStyle w:val="NormalWeb"/>
        <w:shd w:val="clear" w:color="auto" w:fill="FFFFFF"/>
        <w:spacing w:before="0" w:beforeAutospacing="0" w:after="0" w:afterAutospacing="0" w:line="360" w:lineRule="auto"/>
        <w:rPr>
          <w:ins w:id="1294" w:author="Alice MacQueen" w:date="2020-11-23T17:15:00Z"/>
          <w:rFonts w:asciiTheme="minorHAnsi" w:hAnsiTheme="minorHAnsi" w:cstheme="minorHAnsi"/>
        </w:rPr>
      </w:pPr>
      <w:ins w:id="1295" w:author="Alice MacQueen" w:date="2020-11-23T17:09:00Z">
        <w:r w:rsidRPr="00C53F01">
          <w:rPr>
            <w:rFonts w:asciiTheme="minorHAnsi" w:hAnsiTheme="minorHAnsi" w:cstheme="minorHAnsi"/>
          </w:rPr>
          <w:lastRenderedPageBreak/>
          <w:t xml:space="preserve">Table 2. </w:t>
        </w:r>
      </w:ins>
      <w:ins w:id="1296" w:author="Alice MacQueen" w:date="2020-11-23T17:15:00Z">
        <w:r w:rsidR="00A00604">
          <w:rPr>
            <w:rFonts w:asciiTheme="minorHAnsi" w:hAnsiTheme="minorHAnsi" w:cstheme="minorHAnsi"/>
          </w:rPr>
          <w:t xml:space="preserve">Element accumulation </w:t>
        </w:r>
        <w:r w:rsidR="00A00604" w:rsidRPr="00194AB9">
          <w:rPr>
            <w:rFonts w:asciiTheme="minorHAnsi" w:hAnsiTheme="minorHAnsi" w:cstheme="minorHAnsi"/>
          </w:rPr>
          <w:t>(µg g</w:t>
        </w:r>
        <w:r w:rsidR="00A00604" w:rsidRPr="00194AB9">
          <w:rPr>
            <w:rFonts w:asciiTheme="minorHAnsi" w:hAnsiTheme="minorHAnsi" w:cstheme="minorHAnsi"/>
            <w:vertAlign w:val="superscript"/>
          </w:rPr>
          <w:t>-1</w:t>
        </w:r>
        <w:r w:rsidR="00A00604" w:rsidRPr="00194AB9">
          <w:rPr>
            <w:rFonts w:asciiTheme="minorHAnsi" w:hAnsiTheme="minorHAnsi" w:cstheme="minorHAnsi"/>
          </w:rPr>
          <w:t>)</w:t>
        </w:r>
        <w:r w:rsidR="00A00604">
          <w:rPr>
            <w:rFonts w:asciiTheme="minorHAnsi" w:hAnsiTheme="minorHAnsi" w:cstheme="minorHAnsi"/>
          </w:rPr>
          <w:t xml:space="preserve"> </w:t>
        </w:r>
        <w:r w:rsidR="00A00604" w:rsidRPr="00194AB9">
          <w:rPr>
            <w:rFonts w:asciiTheme="minorHAnsi" w:hAnsiTheme="minorHAnsi" w:cstheme="minorHAnsi"/>
          </w:rPr>
          <w:t>means</w:t>
        </w:r>
      </w:ins>
      <w:ins w:id="1297" w:author="Alice MacQueen" w:date="2020-11-23T17:16:00Z">
        <w:r w:rsidR="00A00604">
          <w:rPr>
            <w:rFonts w:asciiTheme="minorHAnsi" w:hAnsiTheme="minorHAnsi" w:cstheme="minorHAnsi"/>
          </w:rPr>
          <w:t xml:space="preserve"> </w:t>
        </w:r>
        <w:r w:rsidR="00A00604" w:rsidRPr="00C53F01">
          <w:rPr>
            <w:rFonts w:ascii="Calibri" w:hAnsi="Calibri" w:cs="Calibri"/>
            <w:color w:val="000000"/>
          </w:rPr>
          <w:t>±</w:t>
        </w:r>
        <w:r w:rsidR="00A00604">
          <w:rPr>
            <w:rFonts w:ascii="Calibri" w:hAnsi="Calibri" w:cs="Calibri"/>
            <w:color w:val="000000"/>
          </w:rPr>
          <w:t xml:space="preserve"> </w:t>
        </w:r>
      </w:ins>
      <w:ins w:id="1298" w:author="Alice MacQueen" w:date="2020-11-23T17:15:00Z">
        <w:r w:rsidR="00A00604" w:rsidRPr="00194AB9">
          <w:rPr>
            <w:rFonts w:asciiTheme="minorHAnsi" w:hAnsiTheme="minorHAnsi" w:cstheme="minorHAnsi"/>
          </w:rPr>
          <w:t>standard error</w:t>
        </w:r>
        <w:r w:rsidR="00A00604">
          <w:rPr>
            <w:rFonts w:asciiTheme="minorHAnsi" w:hAnsiTheme="minorHAnsi" w:cstheme="minorHAnsi"/>
          </w:rPr>
          <w:t>s</w:t>
        </w:r>
      </w:ins>
      <w:ins w:id="1299" w:author="Alice MacQueen" w:date="2020-11-23T17:16:00Z">
        <w:r w:rsidR="00A00604">
          <w:rPr>
            <w:rFonts w:asciiTheme="minorHAnsi" w:hAnsiTheme="minorHAnsi" w:cstheme="minorHAnsi"/>
          </w:rPr>
          <w:t xml:space="preserve"> </w:t>
        </w:r>
      </w:ins>
      <w:ins w:id="1300" w:author="Alice MacQueen" w:date="2020-11-23T17:17:00Z">
        <w:r w:rsidR="00A00604">
          <w:rPr>
            <w:rFonts w:asciiTheme="minorHAnsi" w:hAnsiTheme="minorHAnsi" w:cstheme="minorHAnsi"/>
          </w:rPr>
          <w:t>of the outbred F</w:t>
        </w:r>
        <w:r w:rsidR="00A00604">
          <w:rPr>
            <w:rFonts w:asciiTheme="minorHAnsi" w:hAnsiTheme="minorHAnsi" w:cstheme="minorHAnsi"/>
            <w:vertAlign w:val="subscript"/>
          </w:rPr>
          <w:t>2</w:t>
        </w:r>
        <w:r w:rsidR="00A00604">
          <w:rPr>
            <w:rFonts w:asciiTheme="minorHAnsi" w:hAnsiTheme="minorHAnsi" w:cstheme="minorHAnsi"/>
          </w:rPr>
          <w:t xml:space="preserve"> mapping population, </w:t>
        </w:r>
      </w:ins>
      <w:ins w:id="1301" w:author="Alice MacQueen" w:date="2020-11-23T17:15:00Z">
        <w:r w:rsidR="00A00604">
          <w:rPr>
            <w:rFonts w:asciiTheme="minorHAnsi" w:hAnsiTheme="minorHAnsi" w:cstheme="minorHAnsi"/>
          </w:rPr>
          <w:t xml:space="preserve">and comparisons by Welch one-way test at the </w:t>
        </w:r>
      </w:ins>
      <w:ins w:id="1302" w:author="Alice MacQueen" w:date="2020-11-23T17:27:00Z">
        <w:r w:rsidR="0042101A">
          <w:rPr>
            <w:rFonts w:asciiTheme="minorHAnsi" w:hAnsiTheme="minorHAnsi" w:cstheme="minorHAnsi"/>
          </w:rPr>
          <w:t>three common</w:t>
        </w:r>
      </w:ins>
      <w:ins w:id="1303" w:author="Alice MacQueen" w:date="2020-11-23T17:15:00Z">
        <w:r w:rsidR="00A00604">
          <w:rPr>
            <w:rFonts w:asciiTheme="minorHAnsi" w:hAnsiTheme="minorHAnsi" w:cstheme="minorHAnsi"/>
          </w:rPr>
          <w:t xml:space="preserve"> gardens.</w:t>
        </w:r>
      </w:ins>
    </w:p>
    <w:p w14:paraId="601CA29B" w14:textId="3E9EC8EC" w:rsidR="00846763" w:rsidRPr="00C53F01" w:rsidRDefault="00846763" w:rsidP="00846763">
      <w:pPr>
        <w:pStyle w:val="NormalWeb"/>
        <w:shd w:val="clear" w:color="auto" w:fill="FFFFFF"/>
        <w:spacing w:before="0" w:beforeAutospacing="0" w:after="0" w:afterAutospacing="0" w:line="360" w:lineRule="auto"/>
        <w:rPr>
          <w:ins w:id="1304" w:author="Alice MacQueen" w:date="2020-11-23T17:09:00Z"/>
          <w:rFonts w:asciiTheme="minorHAnsi" w:hAnsiTheme="minorHAnsi" w:cstheme="minorHAnsi"/>
        </w:rPr>
      </w:pPr>
    </w:p>
    <w:tbl>
      <w:tblPr>
        <w:tblW w:w="7529" w:type="dxa"/>
        <w:jc w:val="center"/>
        <w:tblLook w:val="04A0" w:firstRow="1" w:lastRow="0" w:firstColumn="1" w:lastColumn="0" w:noHBand="0" w:noVBand="1"/>
        <w:tblPrChange w:id="1305" w:author="Alice MacQueen" w:date="2020-11-23T17:24:00Z">
          <w:tblPr>
            <w:tblW w:w="7529" w:type="dxa"/>
            <w:jc w:val="center"/>
            <w:tblLook w:val="04A0" w:firstRow="1" w:lastRow="0" w:firstColumn="1" w:lastColumn="0" w:noHBand="0" w:noVBand="1"/>
          </w:tblPr>
        </w:tblPrChange>
      </w:tblPr>
      <w:tblGrid>
        <w:gridCol w:w="1514"/>
        <w:gridCol w:w="1025"/>
        <w:gridCol w:w="1441"/>
        <w:gridCol w:w="1441"/>
        <w:gridCol w:w="1329"/>
        <w:gridCol w:w="1054"/>
        <w:tblGridChange w:id="1306">
          <w:tblGrid>
            <w:gridCol w:w="1514"/>
            <w:gridCol w:w="1025"/>
            <w:gridCol w:w="1441"/>
            <w:gridCol w:w="1441"/>
            <w:gridCol w:w="1054"/>
            <w:gridCol w:w="1054"/>
          </w:tblGrid>
        </w:tblGridChange>
      </w:tblGrid>
      <w:tr w:rsidR="00BE32E3" w:rsidRPr="00C53F01" w14:paraId="17B5AE62" w14:textId="77777777" w:rsidTr="00890C56">
        <w:trPr>
          <w:trHeight w:val="288"/>
          <w:jc w:val="center"/>
          <w:ins w:id="1307" w:author="Alice MacQueen" w:date="2020-11-23T17:09:00Z"/>
          <w:trPrChange w:id="1308" w:author="Alice MacQueen" w:date="2020-11-23T17:24:00Z">
            <w:trPr>
              <w:trHeight w:val="288"/>
              <w:jc w:val="center"/>
            </w:trPr>
          </w:trPrChange>
        </w:trPr>
        <w:tc>
          <w:tcPr>
            <w:tcW w:w="1514" w:type="dxa"/>
            <w:tcBorders>
              <w:top w:val="single" w:sz="4" w:space="0" w:color="auto"/>
              <w:left w:val="nil"/>
              <w:right w:val="nil"/>
            </w:tcBorders>
            <w:tcPrChange w:id="1309" w:author="Alice MacQueen" w:date="2020-11-23T17:24:00Z">
              <w:tcPr>
                <w:tcW w:w="1514" w:type="dxa"/>
                <w:tcBorders>
                  <w:top w:val="single" w:sz="4" w:space="0" w:color="auto"/>
                  <w:left w:val="nil"/>
                  <w:right w:val="nil"/>
                </w:tcBorders>
              </w:tcPr>
            </w:tcPrChange>
          </w:tcPr>
          <w:p w14:paraId="45970F57" w14:textId="77777777" w:rsidR="00BE32E3" w:rsidRPr="00C53F01" w:rsidRDefault="00BE32E3" w:rsidP="00BE32E3">
            <w:pPr>
              <w:spacing w:after="0" w:line="240" w:lineRule="auto"/>
              <w:rPr>
                <w:ins w:id="1310" w:author="Alice MacQueen" w:date="2020-11-23T17:09:00Z"/>
                <w:rFonts w:ascii="Calibri" w:eastAsia="Times New Roman" w:hAnsi="Calibri" w:cs="Calibri"/>
                <w:color w:val="000000"/>
              </w:rPr>
            </w:pPr>
          </w:p>
        </w:tc>
        <w:tc>
          <w:tcPr>
            <w:tcW w:w="1025" w:type="dxa"/>
            <w:tcBorders>
              <w:top w:val="single" w:sz="4" w:space="0" w:color="auto"/>
              <w:left w:val="nil"/>
              <w:right w:val="nil"/>
            </w:tcBorders>
            <w:shd w:val="clear" w:color="auto" w:fill="auto"/>
            <w:noWrap/>
            <w:vAlign w:val="bottom"/>
            <w:hideMark/>
            <w:tcPrChange w:id="1311" w:author="Alice MacQueen" w:date="2020-11-23T17:24:00Z">
              <w:tcPr>
                <w:tcW w:w="1025" w:type="dxa"/>
                <w:tcBorders>
                  <w:top w:val="single" w:sz="4" w:space="0" w:color="auto"/>
                  <w:left w:val="nil"/>
                  <w:right w:val="nil"/>
                </w:tcBorders>
                <w:shd w:val="clear" w:color="auto" w:fill="auto"/>
                <w:noWrap/>
                <w:vAlign w:val="bottom"/>
                <w:hideMark/>
              </w:tcPr>
            </w:tcPrChange>
          </w:tcPr>
          <w:p w14:paraId="4F34602F" w14:textId="6049CFF2" w:rsidR="00BE32E3" w:rsidRPr="00BE32E3" w:rsidRDefault="00BE32E3" w:rsidP="00BE32E3">
            <w:pPr>
              <w:spacing w:after="0" w:line="240" w:lineRule="auto"/>
              <w:rPr>
                <w:ins w:id="1312" w:author="Alice MacQueen" w:date="2020-11-23T17:09:00Z"/>
                <w:rFonts w:ascii="Calibri" w:eastAsia="Times New Roman" w:hAnsi="Calibri" w:cs="Calibri"/>
                <w:color w:val="000000"/>
                <w:vertAlign w:val="superscript"/>
                <w:rPrChange w:id="1313" w:author="Alice MacQueen" w:date="2020-11-23T17:20:00Z">
                  <w:rPr>
                    <w:ins w:id="1314" w:author="Alice MacQueen" w:date="2020-11-23T17:09:00Z"/>
                    <w:rFonts w:ascii="Calibri" w:eastAsia="Times New Roman" w:hAnsi="Calibri" w:cs="Calibri"/>
                    <w:color w:val="000000"/>
                  </w:rPr>
                </w:rPrChange>
              </w:rPr>
            </w:pPr>
            <w:ins w:id="1315" w:author="Alice MacQueen" w:date="2020-11-23T17:09:00Z">
              <w:r w:rsidRPr="00C53F01">
                <w:rPr>
                  <w:rFonts w:ascii="Calibri" w:eastAsia="Times New Roman" w:hAnsi="Calibri" w:cs="Calibri"/>
                  <w:color w:val="000000"/>
                </w:rPr>
                <w:t>Element</w:t>
              </w:r>
            </w:ins>
            <w:ins w:id="1316" w:author="Alice MacQueen" w:date="2020-11-23T17:20:00Z">
              <w:r>
                <w:rPr>
                  <w:rFonts w:ascii="Calibri" w:eastAsia="Times New Roman" w:hAnsi="Calibri" w:cs="Calibri"/>
                  <w:color w:val="000000"/>
                  <w:vertAlign w:val="superscript"/>
                </w:rPr>
                <w:t>a</w:t>
              </w:r>
            </w:ins>
          </w:p>
        </w:tc>
        <w:tc>
          <w:tcPr>
            <w:tcW w:w="1441" w:type="dxa"/>
            <w:tcBorders>
              <w:top w:val="single" w:sz="4" w:space="0" w:color="auto"/>
              <w:left w:val="nil"/>
              <w:right w:val="nil"/>
            </w:tcBorders>
            <w:vAlign w:val="bottom"/>
            <w:tcPrChange w:id="1317" w:author="Alice MacQueen" w:date="2020-11-23T17:24:00Z">
              <w:tcPr>
                <w:tcW w:w="1441" w:type="dxa"/>
                <w:tcBorders>
                  <w:top w:val="single" w:sz="4" w:space="0" w:color="auto"/>
                  <w:left w:val="nil"/>
                  <w:right w:val="nil"/>
                </w:tcBorders>
                <w:vAlign w:val="bottom"/>
              </w:tcPr>
            </w:tcPrChange>
          </w:tcPr>
          <w:p w14:paraId="60C91A10" w14:textId="56926C6A" w:rsidR="00BE32E3" w:rsidRPr="00C53F01" w:rsidRDefault="00BE32E3" w:rsidP="00BE32E3">
            <w:pPr>
              <w:spacing w:after="0" w:line="240" w:lineRule="auto"/>
              <w:rPr>
                <w:ins w:id="1318" w:author="Alice MacQueen" w:date="2020-11-23T17:24:00Z"/>
                <w:rFonts w:ascii="Calibri" w:eastAsia="Times New Roman" w:hAnsi="Calibri" w:cs="Calibri"/>
                <w:color w:val="000000"/>
              </w:rPr>
            </w:pPr>
            <w:ins w:id="1319" w:author="Alice MacQueen" w:date="2020-11-23T17:24:00Z">
              <w:r w:rsidRPr="00C53F01">
                <w:rPr>
                  <w:rFonts w:ascii="Calibri" w:eastAsia="Times New Roman" w:hAnsi="Calibri" w:cs="Calibri"/>
                  <w:color w:val="000000"/>
                </w:rPr>
                <w:t>TX</w:t>
              </w:r>
            </w:ins>
            <w:ins w:id="1320" w:author="Alice MacQueen" w:date="2020-11-23T17:27:00Z">
              <w:r w:rsidR="0042101A">
                <w:rPr>
                  <w:rFonts w:ascii="Calibri" w:eastAsia="Times New Roman" w:hAnsi="Calibri" w:cs="Calibri"/>
                  <w:color w:val="000000"/>
                </w:rPr>
                <w:t xml:space="preserve"> garden</w:t>
              </w:r>
            </w:ins>
          </w:p>
        </w:tc>
        <w:tc>
          <w:tcPr>
            <w:tcW w:w="1441" w:type="dxa"/>
            <w:tcBorders>
              <w:top w:val="single" w:sz="4" w:space="0" w:color="auto"/>
              <w:left w:val="nil"/>
              <w:right w:val="nil"/>
            </w:tcBorders>
            <w:shd w:val="clear" w:color="auto" w:fill="auto"/>
            <w:noWrap/>
            <w:vAlign w:val="bottom"/>
            <w:hideMark/>
            <w:tcPrChange w:id="1321" w:author="Alice MacQueen" w:date="2020-11-23T17:24:00Z">
              <w:tcPr>
                <w:tcW w:w="1441" w:type="dxa"/>
                <w:tcBorders>
                  <w:top w:val="single" w:sz="4" w:space="0" w:color="auto"/>
                  <w:left w:val="nil"/>
                  <w:right w:val="nil"/>
                </w:tcBorders>
                <w:shd w:val="clear" w:color="auto" w:fill="auto"/>
                <w:noWrap/>
                <w:vAlign w:val="bottom"/>
                <w:hideMark/>
              </w:tcPr>
            </w:tcPrChange>
          </w:tcPr>
          <w:p w14:paraId="628E5C2B" w14:textId="00311ECF" w:rsidR="00BE32E3" w:rsidRPr="00C53F01" w:rsidRDefault="00BE32E3" w:rsidP="00BE32E3">
            <w:pPr>
              <w:spacing w:after="0" w:line="240" w:lineRule="auto"/>
              <w:rPr>
                <w:ins w:id="1322" w:author="Alice MacQueen" w:date="2020-11-23T17:09:00Z"/>
                <w:rFonts w:ascii="Calibri" w:eastAsia="Times New Roman" w:hAnsi="Calibri" w:cs="Calibri"/>
                <w:color w:val="000000"/>
              </w:rPr>
            </w:pPr>
            <w:ins w:id="1323" w:author="Alice MacQueen" w:date="2020-11-23T17:09:00Z">
              <w:r w:rsidRPr="00C53F01">
                <w:rPr>
                  <w:rFonts w:ascii="Calibri" w:eastAsia="Times New Roman" w:hAnsi="Calibri" w:cs="Calibri"/>
                  <w:color w:val="000000"/>
                </w:rPr>
                <w:t>MO</w:t>
              </w:r>
            </w:ins>
            <w:ins w:id="1324" w:author="Alice MacQueen" w:date="2020-11-23T17:27:00Z">
              <w:r w:rsidR="0042101A">
                <w:rPr>
                  <w:rFonts w:ascii="Calibri" w:eastAsia="Times New Roman" w:hAnsi="Calibri" w:cs="Calibri"/>
                  <w:color w:val="000000"/>
                </w:rPr>
                <w:t xml:space="preserve"> garden</w:t>
              </w:r>
            </w:ins>
          </w:p>
        </w:tc>
        <w:tc>
          <w:tcPr>
            <w:tcW w:w="1054" w:type="dxa"/>
            <w:tcBorders>
              <w:top w:val="single" w:sz="4" w:space="0" w:color="auto"/>
              <w:left w:val="nil"/>
              <w:right w:val="nil"/>
            </w:tcBorders>
            <w:vAlign w:val="bottom"/>
            <w:tcPrChange w:id="1325" w:author="Alice MacQueen" w:date="2020-11-23T17:24:00Z">
              <w:tcPr>
                <w:tcW w:w="1054" w:type="dxa"/>
                <w:tcBorders>
                  <w:top w:val="single" w:sz="4" w:space="0" w:color="auto"/>
                  <w:left w:val="nil"/>
                  <w:right w:val="nil"/>
                </w:tcBorders>
              </w:tcPr>
            </w:tcPrChange>
          </w:tcPr>
          <w:p w14:paraId="28F2633B" w14:textId="55777180" w:rsidR="00BE32E3" w:rsidRPr="00C53F01" w:rsidRDefault="00BE32E3" w:rsidP="00BE32E3">
            <w:pPr>
              <w:spacing w:after="0" w:line="240" w:lineRule="auto"/>
              <w:rPr>
                <w:ins w:id="1326" w:author="Alice MacQueen" w:date="2020-11-23T17:24:00Z"/>
                <w:rFonts w:ascii="Calibri" w:eastAsia="Times New Roman" w:hAnsi="Calibri" w:cs="Calibri"/>
                <w:color w:val="000000"/>
              </w:rPr>
            </w:pPr>
            <w:ins w:id="1327" w:author="Alice MacQueen" w:date="2020-11-23T17:24:00Z">
              <w:r w:rsidRPr="00C53F01">
                <w:rPr>
                  <w:rFonts w:ascii="Calibri" w:eastAsia="Times New Roman" w:hAnsi="Calibri" w:cs="Calibri"/>
                  <w:color w:val="000000"/>
                </w:rPr>
                <w:t>MI</w:t>
              </w:r>
            </w:ins>
            <w:ins w:id="1328" w:author="Alice MacQueen" w:date="2020-11-23T17:27:00Z">
              <w:r w:rsidR="0042101A">
                <w:rPr>
                  <w:rFonts w:ascii="Calibri" w:eastAsia="Times New Roman" w:hAnsi="Calibri" w:cs="Calibri"/>
                  <w:color w:val="000000"/>
                </w:rPr>
                <w:t xml:space="preserve"> garden</w:t>
              </w:r>
            </w:ins>
          </w:p>
        </w:tc>
        <w:tc>
          <w:tcPr>
            <w:tcW w:w="1054" w:type="dxa"/>
            <w:tcBorders>
              <w:top w:val="single" w:sz="4" w:space="0" w:color="auto"/>
              <w:left w:val="nil"/>
              <w:right w:val="nil"/>
            </w:tcBorders>
            <w:shd w:val="clear" w:color="auto" w:fill="auto"/>
            <w:noWrap/>
            <w:vAlign w:val="bottom"/>
            <w:hideMark/>
            <w:tcPrChange w:id="1329" w:author="Alice MacQueen" w:date="2020-11-23T17:24:00Z">
              <w:tcPr>
                <w:tcW w:w="1054" w:type="dxa"/>
                <w:tcBorders>
                  <w:top w:val="single" w:sz="4" w:space="0" w:color="auto"/>
                  <w:left w:val="nil"/>
                  <w:right w:val="nil"/>
                </w:tcBorders>
                <w:shd w:val="clear" w:color="auto" w:fill="auto"/>
                <w:noWrap/>
                <w:vAlign w:val="bottom"/>
                <w:hideMark/>
              </w:tcPr>
            </w:tcPrChange>
          </w:tcPr>
          <w:p w14:paraId="6DC41DBC" w14:textId="6A35B1C9" w:rsidR="00BE32E3" w:rsidRPr="00A00604" w:rsidRDefault="00BE32E3" w:rsidP="00BE32E3">
            <w:pPr>
              <w:spacing w:after="0" w:line="240" w:lineRule="auto"/>
              <w:rPr>
                <w:ins w:id="1330" w:author="Alice MacQueen" w:date="2020-11-23T17:09:00Z"/>
                <w:rFonts w:ascii="Calibri" w:eastAsia="Times New Roman" w:hAnsi="Calibri" w:cs="Calibri"/>
                <w:color w:val="000000"/>
              </w:rPr>
            </w:pPr>
            <w:ins w:id="1331" w:author="Alice MacQueen" w:date="2020-11-23T17:09:00Z">
              <w:r w:rsidRPr="00C53F01">
                <w:rPr>
                  <w:rFonts w:ascii="Calibri" w:eastAsia="Times New Roman" w:hAnsi="Calibri" w:cs="Calibri"/>
                  <w:color w:val="000000"/>
                </w:rPr>
                <w:t>P</w:t>
              </w:r>
              <w:r>
                <w:rPr>
                  <w:rFonts w:ascii="Calibri" w:eastAsia="Times New Roman" w:hAnsi="Calibri" w:cs="Calibri"/>
                  <w:color w:val="000000"/>
                </w:rPr>
                <w:t>-value</w:t>
              </w:r>
            </w:ins>
            <w:ins w:id="1332" w:author="Alice MacQueen" w:date="2020-11-23T17:20:00Z">
              <w:r w:rsidRPr="00BE32E3">
                <w:rPr>
                  <w:rFonts w:ascii="Calibri" w:eastAsia="Times New Roman" w:hAnsi="Calibri" w:cs="Calibri"/>
                  <w:color w:val="000000"/>
                  <w:vertAlign w:val="superscript"/>
                  <w:rPrChange w:id="1333" w:author="Alice MacQueen" w:date="2020-11-23T17:20:00Z">
                    <w:rPr>
                      <w:rFonts w:ascii="Calibri" w:eastAsia="Times New Roman" w:hAnsi="Calibri" w:cs="Calibri"/>
                      <w:color w:val="000000"/>
                    </w:rPr>
                  </w:rPrChange>
                </w:rPr>
                <w:t>b</w:t>
              </w:r>
            </w:ins>
          </w:p>
        </w:tc>
      </w:tr>
      <w:tr w:rsidR="00BE32E3" w:rsidRPr="00C53F01" w14:paraId="44096536" w14:textId="77777777" w:rsidTr="00890C56">
        <w:trPr>
          <w:trHeight w:val="288"/>
          <w:jc w:val="center"/>
          <w:ins w:id="1334" w:author="Alice MacQueen" w:date="2020-11-23T17:09:00Z"/>
          <w:trPrChange w:id="1335" w:author="Alice MacQueen" w:date="2020-11-23T17:24:00Z">
            <w:trPr>
              <w:trHeight w:val="288"/>
              <w:jc w:val="center"/>
            </w:trPr>
          </w:trPrChange>
        </w:trPr>
        <w:tc>
          <w:tcPr>
            <w:tcW w:w="1514" w:type="dxa"/>
            <w:tcBorders>
              <w:left w:val="nil"/>
              <w:right w:val="nil"/>
            </w:tcBorders>
            <w:tcPrChange w:id="1336" w:author="Alice MacQueen" w:date="2020-11-23T17:24:00Z">
              <w:tcPr>
                <w:tcW w:w="1514" w:type="dxa"/>
                <w:tcBorders>
                  <w:left w:val="nil"/>
                  <w:right w:val="nil"/>
                </w:tcBorders>
              </w:tcPr>
            </w:tcPrChange>
          </w:tcPr>
          <w:p w14:paraId="2FEFAD76" w14:textId="77777777" w:rsidR="00BE32E3" w:rsidRDefault="00BE32E3" w:rsidP="00BE32E3">
            <w:pPr>
              <w:spacing w:after="0" w:line="240" w:lineRule="auto"/>
              <w:jc w:val="center"/>
              <w:rPr>
                <w:ins w:id="1337" w:author="Alice MacQueen" w:date="2020-11-23T17:09:00Z"/>
                <w:rFonts w:ascii="Calibri" w:eastAsia="Times New Roman" w:hAnsi="Calibri" w:cs="Calibri"/>
                <w:color w:val="000000"/>
              </w:rPr>
            </w:pPr>
          </w:p>
        </w:tc>
        <w:tc>
          <w:tcPr>
            <w:tcW w:w="1025" w:type="dxa"/>
            <w:tcBorders>
              <w:left w:val="nil"/>
              <w:right w:val="nil"/>
            </w:tcBorders>
            <w:shd w:val="clear" w:color="auto" w:fill="auto"/>
            <w:noWrap/>
            <w:vAlign w:val="bottom"/>
            <w:tcPrChange w:id="1338" w:author="Alice MacQueen" w:date="2020-11-23T17:24:00Z">
              <w:tcPr>
                <w:tcW w:w="1025" w:type="dxa"/>
                <w:tcBorders>
                  <w:left w:val="nil"/>
                  <w:right w:val="nil"/>
                </w:tcBorders>
                <w:shd w:val="clear" w:color="auto" w:fill="auto"/>
                <w:noWrap/>
                <w:vAlign w:val="bottom"/>
              </w:tcPr>
            </w:tcPrChange>
          </w:tcPr>
          <w:p w14:paraId="18DE42C3" w14:textId="77777777" w:rsidR="00BE32E3" w:rsidRPr="00C53F01" w:rsidRDefault="00BE32E3" w:rsidP="00BE32E3">
            <w:pPr>
              <w:spacing w:after="0" w:line="240" w:lineRule="auto"/>
              <w:rPr>
                <w:ins w:id="1339" w:author="Alice MacQueen" w:date="2020-11-23T17:09:00Z"/>
                <w:rFonts w:ascii="Calibri" w:eastAsia="Times New Roman" w:hAnsi="Calibri" w:cs="Calibri"/>
                <w:color w:val="000000"/>
              </w:rPr>
            </w:pPr>
            <w:ins w:id="1340" w:author="Alice MacQueen" w:date="2020-11-23T17:09:00Z">
              <w:r w:rsidRPr="00C53F01">
                <w:rPr>
                  <w:rFonts w:ascii="Calibri" w:eastAsia="Times New Roman" w:hAnsi="Calibri" w:cs="Calibri"/>
                  <w:color w:val="000000"/>
                </w:rPr>
                <w:t>Ca</w:t>
              </w:r>
            </w:ins>
          </w:p>
        </w:tc>
        <w:tc>
          <w:tcPr>
            <w:tcW w:w="1441" w:type="dxa"/>
            <w:tcBorders>
              <w:left w:val="nil"/>
              <w:right w:val="nil"/>
            </w:tcBorders>
            <w:vAlign w:val="bottom"/>
            <w:tcPrChange w:id="1341" w:author="Alice MacQueen" w:date="2020-11-23T17:24:00Z">
              <w:tcPr>
                <w:tcW w:w="1441" w:type="dxa"/>
                <w:tcBorders>
                  <w:left w:val="nil"/>
                  <w:right w:val="nil"/>
                </w:tcBorders>
                <w:vAlign w:val="bottom"/>
              </w:tcPr>
            </w:tcPrChange>
          </w:tcPr>
          <w:p w14:paraId="106036FD" w14:textId="53C74002" w:rsidR="00BE32E3" w:rsidRPr="00C53F01" w:rsidRDefault="00BE32E3" w:rsidP="00BE32E3">
            <w:pPr>
              <w:spacing w:after="0" w:line="240" w:lineRule="auto"/>
              <w:rPr>
                <w:ins w:id="1342" w:author="Alice MacQueen" w:date="2020-11-23T17:24:00Z"/>
                <w:rFonts w:ascii="Calibri" w:eastAsia="Times New Roman" w:hAnsi="Calibri" w:cs="Calibri"/>
                <w:color w:val="000000"/>
              </w:rPr>
            </w:pPr>
            <w:ins w:id="1343" w:author="Alice MacQueen" w:date="2020-11-23T17:24:00Z">
              <w:r w:rsidRPr="00C53F01">
                <w:rPr>
                  <w:rFonts w:ascii="Calibri" w:eastAsia="Times New Roman" w:hAnsi="Calibri" w:cs="Calibri"/>
                  <w:color w:val="000000"/>
                </w:rPr>
                <w:t>3768±35</w:t>
              </w:r>
            </w:ins>
          </w:p>
        </w:tc>
        <w:tc>
          <w:tcPr>
            <w:tcW w:w="1441" w:type="dxa"/>
            <w:tcBorders>
              <w:left w:val="nil"/>
              <w:right w:val="nil"/>
            </w:tcBorders>
            <w:shd w:val="clear" w:color="auto" w:fill="auto"/>
            <w:noWrap/>
            <w:vAlign w:val="bottom"/>
            <w:tcPrChange w:id="1344" w:author="Alice MacQueen" w:date="2020-11-23T17:24:00Z">
              <w:tcPr>
                <w:tcW w:w="1441" w:type="dxa"/>
                <w:tcBorders>
                  <w:left w:val="nil"/>
                  <w:right w:val="nil"/>
                </w:tcBorders>
                <w:shd w:val="clear" w:color="auto" w:fill="auto"/>
                <w:noWrap/>
                <w:vAlign w:val="bottom"/>
              </w:tcPr>
            </w:tcPrChange>
          </w:tcPr>
          <w:p w14:paraId="12041025" w14:textId="77777777" w:rsidR="00BE32E3" w:rsidRPr="00C53F01" w:rsidRDefault="00BE32E3" w:rsidP="00BE32E3">
            <w:pPr>
              <w:spacing w:after="0" w:line="240" w:lineRule="auto"/>
              <w:rPr>
                <w:ins w:id="1345" w:author="Alice MacQueen" w:date="2020-11-23T17:09:00Z"/>
                <w:rFonts w:ascii="Calibri" w:eastAsia="Times New Roman" w:hAnsi="Calibri" w:cs="Calibri"/>
                <w:color w:val="000000"/>
              </w:rPr>
            </w:pPr>
            <w:ins w:id="1346" w:author="Alice MacQueen" w:date="2020-11-23T17:09:00Z">
              <w:r w:rsidRPr="00C53F01">
                <w:rPr>
                  <w:rFonts w:ascii="Calibri" w:eastAsia="Times New Roman" w:hAnsi="Calibri" w:cs="Calibri"/>
                  <w:color w:val="000000"/>
                </w:rPr>
                <w:t>1420±12</w:t>
              </w:r>
            </w:ins>
          </w:p>
        </w:tc>
        <w:tc>
          <w:tcPr>
            <w:tcW w:w="1054" w:type="dxa"/>
            <w:tcBorders>
              <w:left w:val="nil"/>
              <w:right w:val="nil"/>
            </w:tcBorders>
            <w:vAlign w:val="bottom"/>
            <w:tcPrChange w:id="1347" w:author="Alice MacQueen" w:date="2020-11-23T17:24:00Z">
              <w:tcPr>
                <w:tcW w:w="1054" w:type="dxa"/>
                <w:tcBorders>
                  <w:left w:val="nil"/>
                  <w:right w:val="nil"/>
                </w:tcBorders>
              </w:tcPr>
            </w:tcPrChange>
          </w:tcPr>
          <w:p w14:paraId="2096F7C0" w14:textId="2EAC8770" w:rsidR="00BE32E3" w:rsidRPr="00C53F01" w:rsidRDefault="00BE32E3" w:rsidP="00BE32E3">
            <w:pPr>
              <w:spacing w:after="0" w:line="240" w:lineRule="auto"/>
              <w:rPr>
                <w:ins w:id="1348" w:author="Alice MacQueen" w:date="2020-11-23T17:24:00Z"/>
                <w:rFonts w:ascii="Calibri" w:eastAsia="Times New Roman" w:hAnsi="Calibri" w:cs="Calibri"/>
                <w:color w:val="000000"/>
              </w:rPr>
            </w:pPr>
            <w:ins w:id="1349" w:author="Alice MacQueen" w:date="2020-11-23T17:24:00Z">
              <w:r w:rsidRPr="00C53F01">
                <w:rPr>
                  <w:rFonts w:ascii="Calibri" w:eastAsia="Times New Roman" w:hAnsi="Calibri" w:cs="Calibri"/>
                  <w:color w:val="000000"/>
                </w:rPr>
                <w:t>1408±15</w:t>
              </w:r>
            </w:ins>
          </w:p>
        </w:tc>
        <w:tc>
          <w:tcPr>
            <w:tcW w:w="1054" w:type="dxa"/>
            <w:tcBorders>
              <w:left w:val="nil"/>
              <w:right w:val="nil"/>
            </w:tcBorders>
            <w:shd w:val="clear" w:color="auto" w:fill="auto"/>
            <w:noWrap/>
            <w:vAlign w:val="bottom"/>
            <w:tcPrChange w:id="1350" w:author="Alice MacQueen" w:date="2020-11-23T17:24:00Z">
              <w:tcPr>
                <w:tcW w:w="1054" w:type="dxa"/>
                <w:tcBorders>
                  <w:left w:val="nil"/>
                  <w:right w:val="nil"/>
                </w:tcBorders>
                <w:shd w:val="clear" w:color="auto" w:fill="auto"/>
                <w:noWrap/>
                <w:vAlign w:val="bottom"/>
              </w:tcPr>
            </w:tcPrChange>
          </w:tcPr>
          <w:p w14:paraId="3ED67313" w14:textId="75D5A7E5" w:rsidR="00BE32E3" w:rsidRPr="00C53F01" w:rsidRDefault="00BE32E3" w:rsidP="00BE32E3">
            <w:pPr>
              <w:spacing w:after="0" w:line="240" w:lineRule="auto"/>
              <w:rPr>
                <w:ins w:id="1351" w:author="Alice MacQueen" w:date="2020-11-23T17:09:00Z"/>
                <w:rFonts w:ascii="Calibri" w:eastAsia="Times New Roman" w:hAnsi="Calibri" w:cs="Calibri"/>
                <w:color w:val="000000"/>
              </w:rPr>
            </w:pPr>
            <w:ins w:id="1352" w:author="Alice MacQueen" w:date="2020-11-23T17:09:00Z">
              <w:r w:rsidRPr="00C53F01">
                <w:rPr>
                  <w:rFonts w:ascii="Calibri" w:eastAsia="Times New Roman" w:hAnsi="Calibri" w:cs="Calibri"/>
                  <w:color w:val="000000"/>
                </w:rPr>
                <w:t>&lt;0.001*</w:t>
              </w:r>
            </w:ins>
          </w:p>
        </w:tc>
      </w:tr>
      <w:tr w:rsidR="00BE32E3" w:rsidRPr="00C53F01" w14:paraId="7E2354AC" w14:textId="77777777" w:rsidTr="00890C56">
        <w:trPr>
          <w:trHeight w:val="288"/>
          <w:jc w:val="center"/>
          <w:ins w:id="1353" w:author="Alice MacQueen" w:date="2020-11-23T17:21:00Z"/>
          <w:trPrChange w:id="1354" w:author="Alice MacQueen" w:date="2020-11-23T17:24:00Z">
            <w:trPr>
              <w:trHeight w:val="288"/>
              <w:jc w:val="center"/>
            </w:trPr>
          </w:trPrChange>
        </w:trPr>
        <w:tc>
          <w:tcPr>
            <w:tcW w:w="1514" w:type="dxa"/>
            <w:tcBorders>
              <w:left w:val="nil"/>
              <w:right w:val="nil"/>
            </w:tcBorders>
            <w:tcPrChange w:id="1355" w:author="Alice MacQueen" w:date="2020-11-23T17:24:00Z">
              <w:tcPr>
                <w:tcW w:w="1514" w:type="dxa"/>
                <w:tcBorders>
                  <w:left w:val="nil"/>
                  <w:right w:val="nil"/>
                </w:tcBorders>
              </w:tcPr>
            </w:tcPrChange>
          </w:tcPr>
          <w:p w14:paraId="5BB5E3B4" w14:textId="77777777" w:rsidR="00BE32E3" w:rsidRDefault="00BE32E3" w:rsidP="00BE32E3">
            <w:pPr>
              <w:spacing w:after="0" w:line="240" w:lineRule="auto"/>
              <w:jc w:val="center"/>
              <w:rPr>
                <w:ins w:id="1356" w:author="Alice MacQueen" w:date="2020-11-23T17:21:00Z"/>
                <w:rFonts w:ascii="Calibri" w:eastAsia="Times New Roman" w:hAnsi="Calibri" w:cs="Calibri"/>
                <w:color w:val="000000"/>
              </w:rPr>
            </w:pPr>
          </w:p>
        </w:tc>
        <w:tc>
          <w:tcPr>
            <w:tcW w:w="1025" w:type="dxa"/>
            <w:tcBorders>
              <w:left w:val="nil"/>
              <w:right w:val="nil"/>
            </w:tcBorders>
            <w:shd w:val="clear" w:color="auto" w:fill="auto"/>
            <w:noWrap/>
            <w:vAlign w:val="bottom"/>
            <w:tcPrChange w:id="1357" w:author="Alice MacQueen" w:date="2020-11-23T17:24:00Z">
              <w:tcPr>
                <w:tcW w:w="1025" w:type="dxa"/>
                <w:tcBorders>
                  <w:left w:val="nil"/>
                  <w:right w:val="nil"/>
                </w:tcBorders>
                <w:shd w:val="clear" w:color="auto" w:fill="auto"/>
                <w:noWrap/>
                <w:vAlign w:val="bottom"/>
              </w:tcPr>
            </w:tcPrChange>
          </w:tcPr>
          <w:p w14:paraId="6BED4BF3" w14:textId="0D68D78A" w:rsidR="00BE32E3" w:rsidRPr="00C53F01" w:rsidRDefault="00BE32E3" w:rsidP="00BE32E3">
            <w:pPr>
              <w:spacing w:after="0" w:line="240" w:lineRule="auto"/>
              <w:rPr>
                <w:ins w:id="1358" w:author="Alice MacQueen" w:date="2020-11-23T17:21:00Z"/>
                <w:rFonts w:ascii="Calibri" w:eastAsia="Times New Roman" w:hAnsi="Calibri" w:cs="Calibri"/>
                <w:color w:val="000000"/>
              </w:rPr>
            </w:pPr>
            <w:ins w:id="1359" w:author="Alice MacQueen" w:date="2020-11-23T17:23:00Z">
              <w:r>
                <w:rPr>
                  <w:rFonts w:ascii="Calibri" w:eastAsia="Times New Roman" w:hAnsi="Calibri" w:cs="Calibri"/>
                  <w:color w:val="000000"/>
                </w:rPr>
                <w:t>Soil Ca</w:t>
              </w:r>
            </w:ins>
          </w:p>
        </w:tc>
        <w:tc>
          <w:tcPr>
            <w:tcW w:w="1441" w:type="dxa"/>
            <w:tcBorders>
              <w:left w:val="nil"/>
              <w:right w:val="nil"/>
            </w:tcBorders>
            <w:vAlign w:val="bottom"/>
            <w:tcPrChange w:id="1360" w:author="Alice MacQueen" w:date="2020-11-23T17:24:00Z">
              <w:tcPr>
                <w:tcW w:w="1441" w:type="dxa"/>
                <w:tcBorders>
                  <w:left w:val="nil"/>
                  <w:right w:val="nil"/>
                </w:tcBorders>
                <w:vAlign w:val="bottom"/>
              </w:tcPr>
            </w:tcPrChange>
          </w:tcPr>
          <w:p w14:paraId="2D93F25F" w14:textId="635B7AC3" w:rsidR="00BE32E3" w:rsidRPr="00C53F01" w:rsidRDefault="0042101A" w:rsidP="00BE32E3">
            <w:pPr>
              <w:spacing w:after="0" w:line="240" w:lineRule="auto"/>
              <w:rPr>
                <w:ins w:id="1361" w:author="Alice MacQueen" w:date="2020-11-23T17:24:00Z"/>
                <w:rFonts w:ascii="Calibri" w:eastAsia="Times New Roman" w:hAnsi="Calibri" w:cs="Calibri"/>
                <w:color w:val="000000"/>
              </w:rPr>
            </w:pPr>
            <w:ins w:id="1362" w:author="Alice MacQueen" w:date="2020-11-23T17:24:00Z">
              <w:r>
                <w:rPr>
                  <w:rFonts w:ascii="Calibri" w:eastAsia="Times New Roman" w:hAnsi="Calibri" w:cs="Calibri"/>
                  <w:color w:val="000000"/>
                </w:rPr>
                <w:t>16865</w:t>
              </w:r>
            </w:ins>
          </w:p>
        </w:tc>
        <w:tc>
          <w:tcPr>
            <w:tcW w:w="1441" w:type="dxa"/>
            <w:tcBorders>
              <w:left w:val="nil"/>
              <w:right w:val="nil"/>
            </w:tcBorders>
            <w:shd w:val="clear" w:color="auto" w:fill="auto"/>
            <w:noWrap/>
            <w:vAlign w:val="bottom"/>
            <w:tcPrChange w:id="1363" w:author="Alice MacQueen" w:date="2020-11-23T17:24:00Z">
              <w:tcPr>
                <w:tcW w:w="1441" w:type="dxa"/>
                <w:tcBorders>
                  <w:left w:val="nil"/>
                  <w:right w:val="nil"/>
                </w:tcBorders>
                <w:shd w:val="clear" w:color="auto" w:fill="auto"/>
                <w:noWrap/>
                <w:vAlign w:val="bottom"/>
              </w:tcPr>
            </w:tcPrChange>
          </w:tcPr>
          <w:p w14:paraId="3449E7C2" w14:textId="22A3F086" w:rsidR="00BE32E3" w:rsidRPr="00C53F01" w:rsidRDefault="0042101A" w:rsidP="00BE32E3">
            <w:pPr>
              <w:spacing w:after="0" w:line="240" w:lineRule="auto"/>
              <w:rPr>
                <w:ins w:id="1364" w:author="Alice MacQueen" w:date="2020-11-23T17:21:00Z"/>
                <w:rFonts w:ascii="Calibri" w:eastAsia="Times New Roman" w:hAnsi="Calibri" w:cs="Calibri"/>
                <w:color w:val="000000"/>
              </w:rPr>
            </w:pPr>
            <w:ins w:id="1365" w:author="Alice MacQueen" w:date="2020-11-23T17:24:00Z">
              <w:r>
                <w:rPr>
                  <w:rFonts w:ascii="Calibri" w:eastAsia="Times New Roman" w:hAnsi="Calibri" w:cs="Calibri"/>
                  <w:color w:val="000000"/>
                </w:rPr>
                <w:t>2351</w:t>
              </w:r>
            </w:ins>
          </w:p>
        </w:tc>
        <w:tc>
          <w:tcPr>
            <w:tcW w:w="1054" w:type="dxa"/>
            <w:tcBorders>
              <w:left w:val="nil"/>
              <w:right w:val="nil"/>
            </w:tcBorders>
            <w:vAlign w:val="bottom"/>
            <w:tcPrChange w:id="1366" w:author="Alice MacQueen" w:date="2020-11-23T17:24:00Z">
              <w:tcPr>
                <w:tcW w:w="1054" w:type="dxa"/>
                <w:tcBorders>
                  <w:left w:val="nil"/>
                  <w:right w:val="nil"/>
                </w:tcBorders>
              </w:tcPr>
            </w:tcPrChange>
          </w:tcPr>
          <w:p w14:paraId="780783D2" w14:textId="71E9D952" w:rsidR="00BE32E3" w:rsidRPr="00C53F01" w:rsidRDefault="0042101A" w:rsidP="00BE32E3">
            <w:pPr>
              <w:spacing w:after="0" w:line="240" w:lineRule="auto"/>
              <w:rPr>
                <w:ins w:id="1367" w:author="Alice MacQueen" w:date="2020-11-23T17:24:00Z"/>
                <w:rFonts w:ascii="Calibri" w:eastAsia="Times New Roman" w:hAnsi="Calibri" w:cs="Calibri"/>
                <w:color w:val="000000"/>
              </w:rPr>
            </w:pPr>
            <w:ins w:id="1368" w:author="Alice MacQueen" w:date="2020-11-23T17:24:00Z">
              <w:r>
                <w:rPr>
                  <w:rFonts w:ascii="Calibri" w:eastAsia="Times New Roman" w:hAnsi="Calibri" w:cs="Calibri"/>
                  <w:color w:val="000000"/>
                </w:rPr>
                <w:t>2154</w:t>
              </w:r>
            </w:ins>
          </w:p>
        </w:tc>
        <w:tc>
          <w:tcPr>
            <w:tcW w:w="1054" w:type="dxa"/>
            <w:tcBorders>
              <w:left w:val="nil"/>
              <w:right w:val="nil"/>
            </w:tcBorders>
            <w:shd w:val="clear" w:color="auto" w:fill="auto"/>
            <w:noWrap/>
            <w:vAlign w:val="bottom"/>
            <w:tcPrChange w:id="1369" w:author="Alice MacQueen" w:date="2020-11-23T17:24:00Z">
              <w:tcPr>
                <w:tcW w:w="1054" w:type="dxa"/>
                <w:tcBorders>
                  <w:left w:val="nil"/>
                  <w:right w:val="nil"/>
                </w:tcBorders>
                <w:shd w:val="clear" w:color="auto" w:fill="auto"/>
                <w:noWrap/>
                <w:vAlign w:val="bottom"/>
              </w:tcPr>
            </w:tcPrChange>
          </w:tcPr>
          <w:p w14:paraId="2985693F" w14:textId="51B3F91B" w:rsidR="00BE32E3" w:rsidRPr="00971C82" w:rsidRDefault="00971C82" w:rsidP="00BE32E3">
            <w:pPr>
              <w:spacing w:after="0" w:line="240" w:lineRule="auto"/>
              <w:rPr>
                <w:ins w:id="1370" w:author="Alice MacQueen" w:date="2020-11-23T17:21:00Z"/>
                <w:rFonts w:ascii="Calibri" w:eastAsia="Times New Roman" w:hAnsi="Calibri" w:cs="Calibri"/>
                <w:color w:val="000000"/>
                <w:vertAlign w:val="superscript"/>
                <w:rPrChange w:id="1371" w:author="Alice MacQueen" w:date="2020-11-23T19:47:00Z">
                  <w:rPr>
                    <w:ins w:id="1372" w:author="Alice MacQueen" w:date="2020-11-23T17:21:00Z"/>
                    <w:rFonts w:ascii="Calibri" w:eastAsia="Times New Roman" w:hAnsi="Calibri" w:cs="Calibri"/>
                    <w:color w:val="000000"/>
                  </w:rPr>
                </w:rPrChange>
              </w:rPr>
            </w:pPr>
            <w:ins w:id="1373" w:author="Alice MacQueen" w:date="2020-11-23T19:47:00Z">
              <w:r>
                <w:rPr>
                  <w:rFonts w:ascii="Calibri" w:eastAsia="Times New Roman" w:hAnsi="Calibri" w:cs="Calibri"/>
                  <w:color w:val="000000"/>
                </w:rPr>
                <w:t>CL: 180</w:t>
              </w:r>
              <w:r>
                <w:rPr>
                  <w:rFonts w:ascii="Calibri" w:eastAsia="Times New Roman" w:hAnsi="Calibri" w:cs="Calibri"/>
                  <w:color w:val="000000"/>
                  <w:vertAlign w:val="superscript"/>
                </w:rPr>
                <w:t>c</w:t>
              </w:r>
            </w:ins>
          </w:p>
        </w:tc>
      </w:tr>
      <w:tr w:rsidR="00BE32E3" w:rsidRPr="00C53F01" w14:paraId="5181B710" w14:textId="77777777" w:rsidTr="00890C56">
        <w:trPr>
          <w:trHeight w:val="288"/>
          <w:jc w:val="center"/>
          <w:ins w:id="1374" w:author="Alice MacQueen" w:date="2020-11-23T17:09:00Z"/>
          <w:trPrChange w:id="1375" w:author="Alice MacQueen" w:date="2020-11-23T17:24:00Z">
            <w:trPr>
              <w:trHeight w:val="288"/>
              <w:jc w:val="center"/>
            </w:trPr>
          </w:trPrChange>
        </w:trPr>
        <w:tc>
          <w:tcPr>
            <w:tcW w:w="1514" w:type="dxa"/>
            <w:tcBorders>
              <w:left w:val="nil"/>
              <w:right w:val="nil"/>
            </w:tcBorders>
            <w:tcPrChange w:id="1376" w:author="Alice MacQueen" w:date="2020-11-23T17:24:00Z">
              <w:tcPr>
                <w:tcW w:w="1514" w:type="dxa"/>
                <w:tcBorders>
                  <w:left w:val="nil"/>
                  <w:right w:val="nil"/>
                </w:tcBorders>
              </w:tcPr>
            </w:tcPrChange>
          </w:tcPr>
          <w:p w14:paraId="377CA322" w14:textId="77777777" w:rsidR="00BE32E3" w:rsidRDefault="00BE32E3" w:rsidP="00BE32E3">
            <w:pPr>
              <w:spacing w:after="0" w:line="240" w:lineRule="auto"/>
              <w:jc w:val="center"/>
              <w:rPr>
                <w:ins w:id="1377" w:author="Alice MacQueen" w:date="2020-11-23T17:09:00Z"/>
                <w:rFonts w:ascii="Calibri" w:eastAsia="Times New Roman" w:hAnsi="Calibri" w:cs="Calibri"/>
                <w:color w:val="000000"/>
              </w:rPr>
            </w:pPr>
          </w:p>
        </w:tc>
        <w:tc>
          <w:tcPr>
            <w:tcW w:w="1025" w:type="dxa"/>
            <w:tcBorders>
              <w:left w:val="nil"/>
              <w:right w:val="nil"/>
            </w:tcBorders>
            <w:shd w:val="pct15" w:color="auto" w:fill="auto"/>
            <w:noWrap/>
            <w:vAlign w:val="bottom"/>
            <w:tcPrChange w:id="1378" w:author="Alice MacQueen" w:date="2020-11-23T17:24:00Z">
              <w:tcPr>
                <w:tcW w:w="1025" w:type="dxa"/>
                <w:tcBorders>
                  <w:left w:val="nil"/>
                  <w:right w:val="nil"/>
                </w:tcBorders>
                <w:shd w:val="pct15" w:color="auto" w:fill="auto"/>
                <w:noWrap/>
                <w:vAlign w:val="bottom"/>
              </w:tcPr>
            </w:tcPrChange>
          </w:tcPr>
          <w:p w14:paraId="438B1303" w14:textId="77777777" w:rsidR="00BE32E3" w:rsidRPr="00C53F01" w:rsidRDefault="00BE32E3" w:rsidP="00BE32E3">
            <w:pPr>
              <w:spacing w:after="0" w:line="240" w:lineRule="auto"/>
              <w:rPr>
                <w:ins w:id="1379" w:author="Alice MacQueen" w:date="2020-11-23T17:09:00Z"/>
                <w:rFonts w:ascii="Calibri" w:eastAsia="Times New Roman" w:hAnsi="Calibri" w:cs="Calibri"/>
                <w:color w:val="000000"/>
              </w:rPr>
            </w:pPr>
            <w:ins w:id="1380" w:author="Alice MacQueen" w:date="2020-11-23T17:09:00Z">
              <w:r w:rsidRPr="00C53F01">
                <w:rPr>
                  <w:rFonts w:ascii="Calibri" w:eastAsia="Times New Roman" w:hAnsi="Calibri" w:cs="Calibri"/>
                  <w:color w:val="000000"/>
                </w:rPr>
                <w:t>K</w:t>
              </w:r>
            </w:ins>
          </w:p>
        </w:tc>
        <w:tc>
          <w:tcPr>
            <w:tcW w:w="1441" w:type="dxa"/>
            <w:tcBorders>
              <w:left w:val="nil"/>
              <w:right w:val="nil"/>
            </w:tcBorders>
            <w:shd w:val="pct15" w:color="auto" w:fill="auto"/>
            <w:vAlign w:val="bottom"/>
            <w:tcPrChange w:id="1381" w:author="Alice MacQueen" w:date="2020-11-23T17:24:00Z">
              <w:tcPr>
                <w:tcW w:w="1441" w:type="dxa"/>
                <w:tcBorders>
                  <w:left w:val="nil"/>
                  <w:right w:val="nil"/>
                </w:tcBorders>
                <w:shd w:val="pct15" w:color="auto" w:fill="auto"/>
                <w:vAlign w:val="bottom"/>
              </w:tcPr>
            </w:tcPrChange>
          </w:tcPr>
          <w:p w14:paraId="06D5133B" w14:textId="1DEF7FD2" w:rsidR="00BE32E3" w:rsidRPr="00C53F01" w:rsidRDefault="00BE32E3" w:rsidP="00BE32E3">
            <w:pPr>
              <w:spacing w:after="0" w:line="240" w:lineRule="auto"/>
              <w:rPr>
                <w:ins w:id="1382" w:author="Alice MacQueen" w:date="2020-11-23T17:24:00Z"/>
                <w:rFonts w:ascii="Calibri" w:eastAsia="Times New Roman" w:hAnsi="Calibri" w:cs="Calibri"/>
                <w:color w:val="000000"/>
              </w:rPr>
            </w:pPr>
            <w:ins w:id="1383" w:author="Alice MacQueen" w:date="2020-11-23T17:24:00Z">
              <w:r w:rsidRPr="00C53F01">
                <w:rPr>
                  <w:rFonts w:ascii="Calibri" w:eastAsia="Times New Roman" w:hAnsi="Calibri" w:cs="Calibri"/>
                  <w:color w:val="000000"/>
                </w:rPr>
                <w:t>60162±882</w:t>
              </w:r>
            </w:ins>
          </w:p>
        </w:tc>
        <w:tc>
          <w:tcPr>
            <w:tcW w:w="1441" w:type="dxa"/>
            <w:tcBorders>
              <w:left w:val="nil"/>
              <w:right w:val="nil"/>
            </w:tcBorders>
            <w:shd w:val="pct15" w:color="auto" w:fill="auto"/>
            <w:noWrap/>
            <w:vAlign w:val="bottom"/>
            <w:tcPrChange w:id="1384" w:author="Alice MacQueen" w:date="2020-11-23T17:24:00Z">
              <w:tcPr>
                <w:tcW w:w="1441" w:type="dxa"/>
                <w:tcBorders>
                  <w:left w:val="nil"/>
                  <w:right w:val="nil"/>
                </w:tcBorders>
                <w:shd w:val="pct15" w:color="auto" w:fill="auto"/>
                <w:noWrap/>
                <w:vAlign w:val="bottom"/>
              </w:tcPr>
            </w:tcPrChange>
          </w:tcPr>
          <w:p w14:paraId="4AA5A1B6" w14:textId="77777777" w:rsidR="00BE32E3" w:rsidRPr="00C53F01" w:rsidRDefault="00BE32E3" w:rsidP="00BE32E3">
            <w:pPr>
              <w:spacing w:after="0" w:line="240" w:lineRule="auto"/>
              <w:rPr>
                <w:ins w:id="1385" w:author="Alice MacQueen" w:date="2020-11-23T17:09:00Z"/>
                <w:rFonts w:ascii="Calibri" w:eastAsia="Times New Roman" w:hAnsi="Calibri" w:cs="Calibri"/>
                <w:color w:val="000000"/>
              </w:rPr>
            </w:pPr>
            <w:ins w:id="1386" w:author="Alice MacQueen" w:date="2020-11-23T17:09:00Z">
              <w:r w:rsidRPr="00C53F01">
                <w:rPr>
                  <w:rFonts w:ascii="Calibri" w:eastAsia="Times New Roman" w:hAnsi="Calibri" w:cs="Calibri"/>
                  <w:color w:val="000000"/>
                </w:rPr>
                <w:t>60032±1010</w:t>
              </w:r>
            </w:ins>
          </w:p>
        </w:tc>
        <w:tc>
          <w:tcPr>
            <w:tcW w:w="1054" w:type="dxa"/>
            <w:tcBorders>
              <w:left w:val="nil"/>
              <w:right w:val="nil"/>
            </w:tcBorders>
            <w:shd w:val="pct15" w:color="auto" w:fill="auto"/>
            <w:vAlign w:val="bottom"/>
            <w:tcPrChange w:id="1387" w:author="Alice MacQueen" w:date="2020-11-23T17:24:00Z">
              <w:tcPr>
                <w:tcW w:w="1054" w:type="dxa"/>
                <w:tcBorders>
                  <w:left w:val="nil"/>
                  <w:right w:val="nil"/>
                </w:tcBorders>
                <w:shd w:val="pct15" w:color="auto" w:fill="auto"/>
              </w:tcPr>
            </w:tcPrChange>
          </w:tcPr>
          <w:p w14:paraId="1A9D278F" w14:textId="2BD498C6" w:rsidR="00BE32E3" w:rsidRPr="00C53F01" w:rsidRDefault="00BE32E3" w:rsidP="00BE32E3">
            <w:pPr>
              <w:spacing w:after="0" w:line="240" w:lineRule="auto"/>
              <w:rPr>
                <w:ins w:id="1388" w:author="Alice MacQueen" w:date="2020-11-23T17:24:00Z"/>
                <w:rFonts w:ascii="Calibri" w:eastAsia="Times New Roman" w:hAnsi="Calibri" w:cs="Calibri"/>
                <w:color w:val="000000"/>
              </w:rPr>
            </w:pPr>
            <w:ins w:id="1389" w:author="Alice MacQueen" w:date="2020-11-23T17:24:00Z">
              <w:r w:rsidRPr="00C53F01">
                <w:rPr>
                  <w:rFonts w:ascii="Calibri" w:eastAsia="Times New Roman" w:hAnsi="Calibri" w:cs="Calibri"/>
                  <w:color w:val="000000"/>
                </w:rPr>
                <w:t>55912±958</w:t>
              </w:r>
            </w:ins>
          </w:p>
        </w:tc>
        <w:tc>
          <w:tcPr>
            <w:tcW w:w="1054" w:type="dxa"/>
            <w:tcBorders>
              <w:left w:val="nil"/>
              <w:right w:val="nil"/>
            </w:tcBorders>
            <w:shd w:val="pct15" w:color="auto" w:fill="auto"/>
            <w:noWrap/>
            <w:vAlign w:val="bottom"/>
            <w:tcPrChange w:id="1390" w:author="Alice MacQueen" w:date="2020-11-23T17:24:00Z">
              <w:tcPr>
                <w:tcW w:w="1054" w:type="dxa"/>
                <w:tcBorders>
                  <w:left w:val="nil"/>
                  <w:right w:val="nil"/>
                </w:tcBorders>
                <w:shd w:val="pct15" w:color="auto" w:fill="auto"/>
                <w:noWrap/>
                <w:vAlign w:val="bottom"/>
              </w:tcPr>
            </w:tcPrChange>
          </w:tcPr>
          <w:p w14:paraId="6F2AA17A" w14:textId="53590EE4" w:rsidR="00BE32E3" w:rsidRPr="00C53F01" w:rsidRDefault="00BE32E3" w:rsidP="00BE32E3">
            <w:pPr>
              <w:spacing w:after="0" w:line="240" w:lineRule="auto"/>
              <w:rPr>
                <w:ins w:id="1391" w:author="Alice MacQueen" w:date="2020-11-23T17:09:00Z"/>
                <w:rFonts w:ascii="Calibri" w:eastAsia="Times New Roman" w:hAnsi="Calibri" w:cs="Calibri"/>
                <w:color w:val="000000"/>
              </w:rPr>
            </w:pPr>
            <w:ins w:id="1392" w:author="Alice MacQueen" w:date="2020-11-23T17:09:00Z">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ins>
          </w:p>
        </w:tc>
      </w:tr>
      <w:tr w:rsidR="00BE32E3" w:rsidRPr="00C53F01" w14:paraId="37AD57AE" w14:textId="77777777" w:rsidTr="00890C56">
        <w:trPr>
          <w:trHeight w:val="288"/>
          <w:jc w:val="center"/>
          <w:ins w:id="1393" w:author="Alice MacQueen" w:date="2020-11-23T17:21:00Z"/>
          <w:trPrChange w:id="1394" w:author="Alice MacQueen" w:date="2020-11-23T17:24:00Z">
            <w:trPr>
              <w:trHeight w:val="288"/>
              <w:jc w:val="center"/>
            </w:trPr>
          </w:trPrChange>
        </w:trPr>
        <w:tc>
          <w:tcPr>
            <w:tcW w:w="1514" w:type="dxa"/>
            <w:tcBorders>
              <w:left w:val="nil"/>
              <w:right w:val="nil"/>
            </w:tcBorders>
            <w:tcPrChange w:id="1395" w:author="Alice MacQueen" w:date="2020-11-23T17:24:00Z">
              <w:tcPr>
                <w:tcW w:w="1514" w:type="dxa"/>
                <w:tcBorders>
                  <w:left w:val="nil"/>
                  <w:right w:val="nil"/>
                </w:tcBorders>
              </w:tcPr>
            </w:tcPrChange>
          </w:tcPr>
          <w:p w14:paraId="0C5CBECD" w14:textId="77777777" w:rsidR="00BE32E3" w:rsidRDefault="00BE32E3" w:rsidP="00BE32E3">
            <w:pPr>
              <w:spacing w:after="0" w:line="240" w:lineRule="auto"/>
              <w:jc w:val="center"/>
              <w:rPr>
                <w:ins w:id="1396" w:author="Alice MacQueen" w:date="2020-11-23T17:21:00Z"/>
                <w:rFonts w:ascii="Calibri" w:eastAsia="Times New Roman" w:hAnsi="Calibri" w:cs="Calibri"/>
                <w:color w:val="000000"/>
              </w:rPr>
            </w:pPr>
          </w:p>
        </w:tc>
        <w:tc>
          <w:tcPr>
            <w:tcW w:w="1025" w:type="dxa"/>
            <w:tcBorders>
              <w:left w:val="nil"/>
              <w:right w:val="nil"/>
            </w:tcBorders>
            <w:shd w:val="pct15" w:color="auto" w:fill="auto"/>
            <w:noWrap/>
            <w:vAlign w:val="bottom"/>
            <w:tcPrChange w:id="1397" w:author="Alice MacQueen" w:date="2020-11-23T17:24:00Z">
              <w:tcPr>
                <w:tcW w:w="1025" w:type="dxa"/>
                <w:tcBorders>
                  <w:left w:val="nil"/>
                  <w:right w:val="nil"/>
                </w:tcBorders>
                <w:shd w:val="pct15" w:color="auto" w:fill="auto"/>
                <w:noWrap/>
                <w:vAlign w:val="bottom"/>
              </w:tcPr>
            </w:tcPrChange>
          </w:tcPr>
          <w:p w14:paraId="5D108700" w14:textId="7C49A936" w:rsidR="00BE32E3" w:rsidRPr="00C53F01" w:rsidRDefault="0042101A" w:rsidP="00BE32E3">
            <w:pPr>
              <w:spacing w:after="0" w:line="240" w:lineRule="auto"/>
              <w:rPr>
                <w:ins w:id="1398" w:author="Alice MacQueen" w:date="2020-11-23T17:21:00Z"/>
                <w:rFonts w:ascii="Calibri" w:eastAsia="Times New Roman" w:hAnsi="Calibri" w:cs="Calibri"/>
                <w:color w:val="000000"/>
              </w:rPr>
            </w:pPr>
            <w:ins w:id="1399" w:author="Alice MacQueen" w:date="2020-11-23T17:24:00Z">
              <w:r>
                <w:rPr>
                  <w:rFonts w:ascii="Calibri" w:eastAsia="Times New Roman" w:hAnsi="Calibri" w:cs="Calibri"/>
                  <w:color w:val="000000"/>
                </w:rPr>
                <w:t>Soil K</w:t>
              </w:r>
            </w:ins>
          </w:p>
        </w:tc>
        <w:tc>
          <w:tcPr>
            <w:tcW w:w="1441" w:type="dxa"/>
            <w:tcBorders>
              <w:left w:val="nil"/>
              <w:right w:val="nil"/>
            </w:tcBorders>
            <w:shd w:val="pct15" w:color="auto" w:fill="auto"/>
            <w:vAlign w:val="bottom"/>
            <w:tcPrChange w:id="1400" w:author="Alice MacQueen" w:date="2020-11-23T17:24:00Z">
              <w:tcPr>
                <w:tcW w:w="1441" w:type="dxa"/>
                <w:tcBorders>
                  <w:left w:val="nil"/>
                  <w:right w:val="nil"/>
                </w:tcBorders>
                <w:shd w:val="pct15" w:color="auto" w:fill="auto"/>
                <w:vAlign w:val="bottom"/>
              </w:tcPr>
            </w:tcPrChange>
          </w:tcPr>
          <w:p w14:paraId="7B8A4391" w14:textId="4B09BE74" w:rsidR="00BE32E3" w:rsidRPr="00C53F01" w:rsidRDefault="0042101A" w:rsidP="00BE32E3">
            <w:pPr>
              <w:spacing w:after="0" w:line="240" w:lineRule="auto"/>
              <w:rPr>
                <w:ins w:id="1401" w:author="Alice MacQueen" w:date="2020-11-23T17:24:00Z"/>
                <w:rFonts w:ascii="Calibri" w:eastAsia="Times New Roman" w:hAnsi="Calibri" w:cs="Calibri"/>
                <w:color w:val="000000"/>
              </w:rPr>
            </w:pPr>
            <w:ins w:id="1402" w:author="Alice MacQueen" w:date="2020-11-23T17:25:00Z">
              <w:r>
                <w:rPr>
                  <w:rFonts w:ascii="Calibri" w:eastAsia="Times New Roman" w:hAnsi="Calibri" w:cs="Calibri"/>
                  <w:color w:val="000000"/>
                </w:rPr>
                <w:t>28</w:t>
              </w:r>
            </w:ins>
            <w:ins w:id="1403" w:author="Alice MacQueen" w:date="2020-11-23T17:26:00Z">
              <w:r>
                <w:rPr>
                  <w:rFonts w:ascii="Calibri" w:eastAsia="Times New Roman" w:hAnsi="Calibri" w:cs="Calibri"/>
                  <w:color w:val="000000"/>
                </w:rPr>
                <w:t>5</w:t>
              </w:r>
            </w:ins>
          </w:p>
        </w:tc>
        <w:tc>
          <w:tcPr>
            <w:tcW w:w="1441" w:type="dxa"/>
            <w:tcBorders>
              <w:left w:val="nil"/>
              <w:right w:val="nil"/>
            </w:tcBorders>
            <w:shd w:val="pct15" w:color="auto" w:fill="auto"/>
            <w:noWrap/>
            <w:vAlign w:val="bottom"/>
            <w:tcPrChange w:id="1404" w:author="Alice MacQueen" w:date="2020-11-23T17:24:00Z">
              <w:tcPr>
                <w:tcW w:w="1441" w:type="dxa"/>
                <w:tcBorders>
                  <w:left w:val="nil"/>
                  <w:right w:val="nil"/>
                </w:tcBorders>
                <w:shd w:val="pct15" w:color="auto" w:fill="auto"/>
                <w:noWrap/>
                <w:vAlign w:val="bottom"/>
              </w:tcPr>
            </w:tcPrChange>
          </w:tcPr>
          <w:p w14:paraId="5A75A6F1" w14:textId="559DBAEE" w:rsidR="00BE32E3" w:rsidRPr="00C53F01" w:rsidRDefault="0042101A" w:rsidP="00BE32E3">
            <w:pPr>
              <w:spacing w:after="0" w:line="240" w:lineRule="auto"/>
              <w:rPr>
                <w:ins w:id="1405" w:author="Alice MacQueen" w:date="2020-11-23T17:21:00Z"/>
                <w:rFonts w:ascii="Calibri" w:eastAsia="Times New Roman" w:hAnsi="Calibri" w:cs="Calibri"/>
                <w:color w:val="000000"/>
              </w:rPr>
            </w:pPr>
            <w:ins w:id="1406" w:author="Alice MacQueen" w:date="2020-11-23T17:25:00Z">
              <w:r>
                <w:rPr>
                  <w:rFonts w:ascii="Calibri" w:eastAsia="Times New Roman" w:hAnsi="Calibri" w:cs="Calibri"/>
                  <w:color w:val="000000"/>
                </w:rPr>
                <w:t>106</w:t>
              </w:r>
            </w:ins>
          </w:p>
        </w:tc>
        <w:tc>
          <w:tcPr>
            <w:tcW w:w="1054" w:type="dxa"/>
            <w:tcBorders>
              <w:left w:val="nil"/>
              <w:right w:val="nil"/>
            </w:tcBorders>
            <w:shd w:val="pct15" w:color="auto" w:fill="auto"/>
            <w:vAlign w:val="bottom"/>
            <w:tcPrChange w:id="1407" w:author="Alice MacQueen" w:date="2020-11-23T17:24:00Z">
              <w:tcPr>
                <w:tcW w:w="1054" w:type="dxa"/>
                <w:tcBorders>
                  <w:left w:val="nil"/>
                  <w:right w:val="nil"/>
                </w:tcBorders>
                <w:shd w:val="pct15" w:color="auto" w:fill="auto"/>
              </w:tcPr>
            </w:tcPrChange>
          </w:tcPr>
          <w:p w14:paraId="0BC2E155" w14:textId="21AF3B01" w:rsidR="00BE32E3" w:rsidRPr="00C53F01" w:rsidRDefault="0042101A" w:rsidP="00BE32E3">
            <w:pPr>
              <w:spacing w:after="0" w:line="240" w:lineRule="auto"/>
              <w:rPr>
                <w:ins w:id="1408" w:author="Alice MacQueen" w:date="2020-11-23T17:24:00Z"/>
                <w:rFonts w:ascii="Calibri" w:eastAsia="Times New Roman" w:hAnsi="Calibri" w:cs="Calibri"/>
                <w:color w:val="000000"/>
              </w:rPr>
            </w:pPr>
            <w:ins w:id="1409" w:author="Alice MacQueen" w:date="2020-11-23T17:25:00Z">
              <w:r>
                <w:rPr>
                  <w:rFonts w:ascii="Calibri" w:eastAsia="Times New Roman" w:hAnsi="Calibri" w:cs="Calibri"/>
                  <w:color w:val="000000"/>
                </w:rPr>
                <w:t>41</w:t>
              </w:r>
            </w:ins>
          </w:p>
        </w:tc>
        <w:tc>
          <w:tcPr>
            <w:tcW w:w="1054" w:type="dxa"/>
            <w:tcBorders>
              <w:left w:val="nil"/>
              <w:right w:val="nil"/>
            </w:tcBorders>
            <w:shd w:val="pct15" w:color="auto" w:fill="auto"/>
            <w:noWrap/>
            <w:vAlign w:val="bottom"/>
            <w:tcPrChange w:id="1410" w:author="Alice MacQueen" w:date="2020-11-23T17:24:00Z">
              <w:tcPr>
                <w:tcW w:w="1054" w:type="dxa"/>
                <w:tcBorders>
                  <w:left w:val="nil"/>
                  <w:right w:val="nil"/>
                </w:tcBorders>
                <w:shd w:val="pct15" w:color="auto" w:fill="auto"/>
                <w:noWrap/>
                <w:vAlign w:val="bottom"/>
              </w:tcPr>
            </w:tcPrChange>
          </w:tcPr>
          <w:p w14:paraId="7F0681C5" w14:textId="31B336E0" w:rsidR="00BE32E3" w:rsidRPr="00971C82" w:rsidRDefault="00971C82" w:rsidP="00BE32E3">
            <w:pPr>
              <w:spacing w:after="0" w:line="240" w:lineRule="auto"/>
              <w:rPr>
                <w:ins w:id="1411" w:author="Alice MacQueen" w:date="2020-11-23T17:21:00Z"/>
                <w:rFonts w:ascii="Calibri" w:eastAsia="Times New Roman" w:hAnsi="Calibri" w:cs="Calibri"/>
                <w:color w:val="000000"/>
                <w:vertAlign w:val="superscript"/>
                <w:rPrChange w:id="1412" w:author="Alice MacQueen" w:date="2020-11-23T19:47:00Z">
                  <w:rPr>
                    <w:ins w:id="1413" w:author="Alice MacQueen" w:date="2020-11-23T17:21:00Z"/>
                    <w:rFonts w:ascii="Calibri" w:eastAsia="Times New Roman" w:hAnsi="Calibri" w:cs="Calibri"/>
                    <w:color w:val="000000"/>
                  </w:rPr>
                </w:rPrChange>
              </w:rPr>
            </w:pPr>
            <w:ins w:id="1414" w:author="Alice MacQueen" w:date="2020-11-23T19:46:00Z">
              <w:r>
                <w:rPr>
                  <w:rFonts w:ascii="Calibri" w:eastAsia="Times New Roman" w:hAnsi="Calibri" w:cs="Calibri"/>
                  <w:color w:val="000000"/>
                </w:rPr>
                <w:t>CL: 125</w:t>
              </w:r>
            </w:ins>
            <w:ins w:id="1415" w:author="Alice MacQueen" w:date="2020-11-23T19:47:00Z">
              <w:r>
                <w:rPr>
                  <w:rFonts w:ascii="Calibri" w:eastAsia="Times New Roman" w:hAnsi="Calibri" w:cs="Calibri"/>
                  <w:color w:val="000000"/>
                  <w:vertAlign w:val="superscript"/>
                </w:rPr>
                <w:t>c</w:t>
              </w:r>
            </w:ins>
          </w:p>
        </w:tc>
      </w:tr>
      <w:tr w:rsidR="00BE32E3" w:rsidRPr="00C53F01" w14:paraId="3E759C3B" w14:textId="77777777" w:rsidTr="00890C56">
        <w:trPr>
          <w:trHeight w:val="288"/>
          <w:jc w:val="center"/>
          <w:ins w:id="1416" w:author="Alice MacQueen" w:date="2020-11-23T17:09:00Z"/>
          <w:trPrChange w:id="1417" w:author="Alice MacQueen" w:date="2020-11-23T17:24:00Z">
            <w:trPr>
              <w:trHeight w:val="288"/>
              <w:jc w:val="center"/>
            </w:trPr>
          </w:trPrChange>
        </w:trPr>
        <w:tc>
          <w:tcPr>
            <w:tcW w:w="1514" w:type="dxa"/>
            <w:vMerge w:val="restart"/>
            <w:tcBorders>
              <w:left w:val="nil"/>
              <w:right w:val="nil"/>
            </w:tcBorders>
            <w:tcPrChange w:id="1418" w:author="Alice MacQueen" w:date="2020-11-23T17:24:00Z">
              <w:tcPr>
                <w:tcW w:w="1514" w:type="dxa"/>
                <w:vMerge w:val="restart"/>
                <w:tcBorders>
                  <w:left w:val="nil"/>
                  <w:right w:val="nil"/>
                </w:tcBorders>
              </w:tcPr>
            </w:tcPrChange>
          </w:tcPr>
          <w:p w14:paraId="7858B075" w14:textId="77777777" w:rsidR="00BE32E3" w:rsidRPr="00C53F01" w:rsidRDefault="00BE32E3" w:rsidP="00BE32E3">
            <w:pPr>
              <w:spacing w:after="0" w:line="240" w:lineRule="auto"/>
              <w:jc w:val="center"/>
              <w:rPr>
                <w:ins w:id="1419" w:author="Alice MacQueen" w:date="2020-11-23T17:09:00Z"/>
                <w:rFonts w:ascii="Calibri" w:eastAsia="Times New Roman" w:hAnsi="Calibri" w:cs="Calibri"/>
                <w:color w:val="000000"/>
              </w:rPr>
            </w:pPr>
            <w:ins w:id="1420" w:author="Alice MacQueen" w:date="2020-11-23T17:09:00Z">
              <w:r>
                <w:rPr>
                  <w:rFonts w:ascii="Calibri" w:eastAsia="Times New Roman" w:hAnsi="Calibri" w:cs="Calibri"/>
                  <w:color w:val="000000"/>
                </w:rPr>
                <w:t>macronutrient</w:t>
              </w:r>
            </w:ins>
          </w:p>
        </w:tc>
        <w:tc>
          <w:tcPr>
            <w:tcW w:w="1025" w:type="dxa"/>
            <w:tcBorders>
              <w:left w:val="nil"/>
              <w:right w:val="nil"/>
            </w:tcBorders>
            <w:shd w:val="clear" w:color="auto" w:fill="auto"/>
            <w:noWrap/>
            <w:vAlign w:val="bottom"/>
            <w:tcPrChange w:id="1421" w:author="Alice MacQueen" w:date="2020-11-23T17:24:00Z">
              <w:tcPr>
                <w:tcW w:w="1025" w:type="dxa"/>
                <w:tcBorders>
                  <w:left w:val="nil"/>
                  <w:right w:val="nil"/>
                </w:tcBorders>
                <w:shd w:val="clear" w:color="auto" w:fill="auto"/>
                <w:noWrap/>
                <w:vAlign w:val="bottom"/>
              </w:tcPr>
            </w:tcPrChange>
          </w:tcPr>
          <w:p w14:paraId="4EA978BA" w14:textId="77777777" w:rsidR="00BE32E3" w:rsidRDefault="00BE32E3" w:rsidP="00BE32E3">
            <w:pPr>
              <w:spacing w:after="0" w:line="240" w:lineRule="auto"/>
              <w:rPr>
                <w:ins w:id="1422" w:author="Alice MacQueen" w:date="2020-11-23T17:25:00Z"/>
                <w:rFonts w:ascii="Calibri" w:eastAsia="Times New Roman" w:hAnsi="Calibri" w:cs="Calibri"/>
                <w:color w:val="000000"/>
              </w:rPr>
            </w:pPr>
            <w:ins w:id="1423" w:author="Alice MacQueen" w:date="2020-11-23T17:09:00Z">
              <w:r w:rsidRPr="00C53F01">
                <w:rPr>
                  <w:rFonts w:ascii="Calibri" w:eastAsia="Times New Roman" w:hAnsi="Calibri" w:cs="Calibri"/>
                  <w:color w:val="000000"/>
                </w:rPr>
                <w:t>Mg</w:t>
              </w:r>
            </w:ins>
          </w:p>
          <w:p w14:paraId="7D767BED" w14:textId="6D31C6A0" w:rsidR="0042101A" w:rsidRPr="00C53F01" w:rsidRDefault="0042101A" w:rsidP="00BE32E3">
            <w:pPr>
              <w:spacing w:after="0" w:line="240" w:lineRule="auto"/>
              <w:rPr>
                <w:ins w:id="1424" w:author="Alice MacQueen" w:date="2020-11-23T17:09:00Z"/>
                <w:rFonts w:ascii="Calibri" w:eastAsia="Times New Roman" w:hAnsi="Calibri" w:cs="Calibri"/>
                <w:color w:val="000000"/>
              </w:rPr>
            </w:pPr>
            <w:ins w:id="1425" w:author="Alice MacQueen" w:date="2020-11-23T17:25:00Z">
              <w:r>
                <w:rPr>
                  <w:rFonts w:ascii="Calibri" w:eastAsia="Times New Roman" w:hAnsi="Calibri" w:cs="Calibri"/>
                  <w:color w:val="000000"/>
                </w:rPr>
                <w:t>Soil Mg</w:t>
              </w:r>
            </w:ins>
          </w:p>
        </w:tc>
        <w:tc>
          <w:tcPr>
            <w:tcW w:w="1441" w:type="dxa"/>
            <w:tcBorders>
              <w:left w:val="nil"/>
              <w:right w:val="nil"/>
            </w:tcBorders>
            <w:vAlign w:val="bottom"/>
            <w:tcPrChange w:id="1426" w:author="Alice MacQueen" w:date="2020-11-23T17:24:00Z">
              <w:tcPr>
                <w:tcW w:w="1441" w:type="dxa"/>
                <w:tcBorders>
                  <w:left w:val="nil"/>
                  <w:right w:val="nil"/>
                </w:tcBorders>
                <w:vAlign w:val="bottom"/>
              </w:tcPr>
            </w:tcPrChange>
          </w:tcPr>
          <w:p w14:paraId="717566E3" w14:textId="77777777" w:rsidR="00BE32E3" w:rsidRDefault="00BE32E3" w:rsidP="00BE32E3">
            <w:pPr>
              <w:spacing w:after="0" w:line="240" w:lineRule="auto"/>
              <w:rPr>
                <w:ins w:id="1427" w:author="Alice MacQueen" w:date="2020-11-23T17:25:00Z"/>
                <w:rFonts w:ascii="Calibri" w:eastAsia="Times New Roman" w:hAnsi="Calibri" w:cs="Calibri"/>
                <w:color w:val="000000"/>
              </w:rPr>
            </w:pPr>
            <w:ins w:id="1428" w:author="Alice MacQueen" w:date="2020-11-23T17:24:00Z">
              <w:r w:rsidRPr="00C53F01">
                <w:rPr>
                  <w:rFonts w:ascii="Calibri" w:eastAsia="Times New Roman" w:hAnsi="Calibri" w:cs="Calibri"/>
                  <w:color w:val="000000"/>
                </w:rPr>
                <w:t>1530±14</w:t>
              </w:r>
            </w:ins>
          </w:p>
          <w:p w14:paraId="2D3FE424" w14:textId="72ED8387" w:rsidR="0042101A" w:rsidRPr="00C53F01" w:rsidRDefault="0042101A" w:rsidP="00BE32E3">
            <w:pPr>
              <w:spacing w:after="0" w:line="240" w:lineRule="auto"/>
              <w:rPr>
                <w:ins w:id="1429" w:author="Alice MacQueen" w:date="2020-11-23T17:24:00Z"/>
                <w:rFonts w:ascii="Calibri" w:eastAsia="Times New Roman" w:hAnsi="Calibri" w:cs="Calibri"/>
                <w:color w:val="000000"/>
              </w:rPr>
            </w:pPr>
            <w:ins w:id="1430" w:author="Alice MacQueen" w:date="2020-11-23T17:26:00Z">
              <w:r>
                <w:rPr>
                  <w:rFonts w:ascii="Calibri" w:eastAsia="Times New Roman" w:hAnsi="Calibri" w:cs="Calibri"/>
                  <w:color w:val="000000"/>
                </w:rPr>
                <w:t>222</w:t>
              </w:r>
            </w:ins>
          </w:p>
        </w:tc>
        <w:tc>
          <w:tcPr>
            <w:tcW w:w="1441" w:type="dxa"/>
            <w:tcBorders>
              <w:left w:val="nil"/>
              <w:right w:val="nil"/>
            </w:tcBorders>
            <w:shd w:val="clear" w:color="auto" w:fill="auto"/>
            <w:noWrap/>
            <w:vAlign w:val="bottom"/>
            <w:tcPrChange w:id="1431" w:author="Alice MacQueen" w:date="2020-11-23T17:24:00Z">
              <w:tcPr>
                <w:tcW w:w="1441" w:type="dxa"/>
                <w:tcBorders>
                  <w:left w:val="nil"/>
                  <w:right w:val="nil"/>
                </w:tcBorders>
                <w:shd w:val="clear" w:color="auto" w:fill="auto"/>
                <w:noWrap/>
                <w:vAlign w:val="bottom"/>
              </w:tcPr>
            </w:tcPrChange>
          </w:tcPr>
          <w:p w14:paraId="485DB0FC" w14:textId="77777777" w:rsidR="00BE32E3" w:rsidRDefault="00BE32E3" w:rsidP="00BE32E3">
            <w:pPr>
              <w:spacing w:after="0" w:line="240" w:lineRule="auto"/>
              <w:rPr>
                <w:ins w:id="1432" w:author="Alice MacQueen" w:date="2020-11-23T17:25:00Z"/>
                <w:rFonts w:ascii="Calibri" w:eastAsia="Times New Roman" w:hAnsi="Calibri" w:cs="Calibri"/>
                <w:color w:val="000000"/>
              </w:rPr>
            </w:pPr>
            <w:ins w:id="1433" w:author="Alice MacQueen" w:date="2020-11-23T17:09:00Z">
              <w:r w:rsidRPr="00C53F01">
                <w:rPr>
                  <w:rFonts w:ascii="Calibri" w:eastAsia="Times New Roman" w:hAnsi="Calibri" w:cs="Calibri"/>
                  <w:color w:val="000000"/>
                </w:rPr>
                <w:t>1144±8</w:t>
              </w:r>
            </w:ins>
          </w:p>
          <w:p w14:paraId="6CDB7D19" w14:textId="26E15F47" w:rsidR="0042101A" w:rsidRPr="00C53F01" w:rsidRDefault="0042101A" w:rsidP="00BE32E3">
            <w:pPr>
              <w:spacing w:after="0" w:line="240" w:lineRule="auto"/>
              <w:rPr>
                <w:ins w:id="1434" w:author="Alice MacQueen" w:date="2020-11-23T17:09:00Z"/>
                <w:rFonts w:ascii="Calibri" w:eastAsia="Times New Roman" w:hAnsi="Calibri" w:cs="Calibri"/>
                <w:color w:val="000000"/>
              </w:rPr>
            </w:pPr>
            <w:ins w:id="1435" w:author="Alice MacQueen" w:date="2020-11-23T17:26:00Z">
              <w:r>
                <w:rPr>
                  <w:rFonts w:ascii="Calibri" w:eastAsia="Times New Roman" w:hAnsi="Calibri" w:cs="Calibri"/>
                  <w:color w:val="000000"/>
                </w:rPr>
                <w:t>332</w:t>
              </w:r>
            </w:ins>
          </w:p>
        </w:tc>
        <w:tc>
          <w:tcPr>
            <w:tcW w:w="1054" w:type="dxa"/>
            <w:tcBorders>
              <w:left w:val="nil"/>
              <w:right w:val="nil"/>
            </w:tcBorders>
            <w:vAlign w:val="bottom"/>
            <w:tcPrChange w:id="1436" w:author="Alice MacQueen" w:date="2020-11-23T17:24:00Z">
              <w:tcPr>
                <w:tcW w:w="1054" w:type="dxa"/>
                <w:tcBorders>
                  <w:left w:val="nil"/>
                  <w:right w:val="nil"/>
                </w:tcBorders>
              </w:tcPr>
            </w:tcPrChange>
          </w:tcPr>
          <w:p w14:paraId="708A31DA" w14:textId="77777777" w:rsidR="00BE32E3" w:rsidRDefault="00BE32E3" w:rsidP="00BE32E3">
            <w:pPr>
              <w:spacing w:after="0" w:line="240" w:lineRule="auto"/>
              <w:rPr>
                <w:ins w:id="1437" w:author="Alice MacQueen" w:date="2020-11-23T17:25:00Z"/>
                <w:rFonts w:ascii="Calibri" w:eastAsia="Times New Roman" w:hAnsi="Calibri" w:cs="Calibri"/>
                <w:color w:val="000000"/>
              </w:rPr>
            </w:pPr>
            <w:ins w:id="1438" w:author="Alice MacQueen" w:date="2020-11-23T17:24:00Z">
              <w:r w:rsidRPr="00C53F01">
                <w:rPr>
                  <w:rFonts w:ascii="Calibri" w:eastAsia="Times New Roman" w:hAnsi="Calibri" w:cs="Calibri"/>
                  <w:color w:val="000000"/>
                </w:rPr>
                <w:t>1309±11</w:t>
              </w:r>
            </w:ins>
          </w:p>
          <w:p w14:paraId="374294C5" w14:textId="63A638FE" w:rsidR="0042101A" w:rsidRPr="00C53F01" w:rsidRDefault="0042101A" w:rsidP="00BE32E3">
            <w:pPr>
              <w:spacing w:after="0" w:line="240" w:lineRule="auto"/>
              <w:rPr>
                <w:ins w:id="1439" w:author="Alice MacQueen" w:date="2020-11-23T17:24:00Z"/>
                <w:rFonts w:ascii="Calibri" w:eastAsia="Times New Roman" w:hAnsi="Calibri" w:cs="Calibri"/>
                <w:color w:val="000000"/>
              </w:rPr>
            </w:pPr>
            <w:ins w:id="1440" w:author="Alice MacQueen" w:date="2020-11-23T17:26:00Z">
              <w:r>
                <w:rPr>
                  <w:rFonts w:ascii="Calibri" w:eastAsia="Times New Roman" w:hAnsi="Calibri" w:cs="Calibri"/>
                  <w:color w:val="000000"/>
                </w:rPr>
                <w:t>108</w:t>
              </w:r>
            </w:ins>
          </w:p>
        </w:tc>
        <w:tc>
          <w:tcPr>
            <w:tcW w:w="1054" w:type="dxa"/>
            <w:tcBorders>
              <w:left w:val="nil"/>
              <w:right w:val="nil"/>
            </w:tcBorders>
            <w:shd w:val="clear" w:color="auto" w:fill="auto"/>
            <w:noWrap/>
            <w:vAlign w:val="bottom"/>
            <w:tcPrChange w:id="1441" w:author="Alice MacQueen" w:date="2020-11-23T17:24:00Z">
              <w:tcPr>
                <w:tcW w:w="1054" w:type="dxa"/>
                <w:tcBorders>
                  <w:left w:val="nil"/>
                  <w:right w:val="nil"/>
                </w:tcBorders>
                <w:shd w:val="clear" w:color="auto" w:fill="auto"/>
                <w:noWrap/>
                <w:vAlign w:val="bottom"/>
              </w:tcPr>
            </w:tcPrChange>
          </w:tcPr>
          <w:p w14:paraId="65D90814" w14:textId="77777777" w:rsidR="00BE32E3" w:rsidRDefault="00BE32E3" w:rsidP="00BE32E3">
            <w:pPr>
              <w:spacing w:after="0" w:line="240" w:lineRule="auto"/>
              <w:rPr>
                <w:ins w:id="1442" w:author="Alice MacQueen" w:date="2020-11-23T17:25:00Z"/>
                <w:rFonts w:ascii="Calibri" w:eastAsia="Times New Roman" w:hAnsi="Calibri" w:cs="Calibri"/>
                <w:color w:val="000000"/>
              </w:rPr>
            </w:pPr>
            <w:ins w:id="1443" w:author="Alice MacQueen" w:date="2020-11-23T17:09:00Z">
              <w:r w:rsidRPr="00C53F01">
                <w:rPr>
                  <w:rFonts w:ascii="Calibri" w:eastAsia="Times New Roman" w:hAnsi="Calibri" w:cs="Calibri"/>
                  <w:color w:val="000000"/>
                </w:rPr>
                <w:t>&lt;0.001*</w:t>
              </w:r>
            </w:ins>
          </w:p>
          <w:p w14:paraId="33A0E4C8" w14:textId="7279D049" w:rsidR="0042101A" w:rsidRPr="00971C82" w:rsidRDefault="00971C82" w:rsidP="00BE32E3">
            <w:pPr>
              <w:spacing w:after="0" w:line="240" w:lineRule="auto"/>
              <w:rPr>
                <w:ins w:id="1444" w:author="Alice MacQueen" w:date="2020-11-23T17:09:00Z"/>
                <w:rFonts w:ascii="Calibri" w:eastAsia="Times New Roman" w:hAnsi="Calibri" w:cs="Calibri"/>
                <w:color w:val="000000"/>
                <w:vertAlign w:val="superscript"/>
                <w:rPrChange w:id="1445" w:author="Alice MacQueen" w:date="2020-11-23T19:47:00Z">
                  <w:rPr>
                    <w:ins w:id="1446" w:author="Alice MacQueen" w:date="2020-11-23T17:09:00Z"/>
                    <w:rFonts w:ascii="Calibri" w:eastAsia="Times New Roman" w:hAnsi="Calibri" w:cs="Calibri"/>
                    <w:color w:val="000000"/>
                  </w:rPr>
                </w:rPrChange>
              </w:rPr>
            </w:pPr>
            <w:ins w:id="1447" w:author="Alice MacQueen" w:date="2020-11-23T19:47:00Z">
              <w:r>
                <w:rPr>
                  <w:rFonts w:ascii="Calibri" w:eastAsia="Times New Roman" w:hAnsi="Calibri" w:cs="Calibri"/>
                  <w:color w:val="000000"/>
                </w:rPr>
                <w:t>CL: 50</w:t>
              </w:r>
              <w:r>
                <w:rPr>
                  <w:rFonts w:ascii="Calibri" w:eastAsia="Times New Roman" w:hAnsi="Calibri" w:cs="Calibri"/>
                  <w:color w:val="000000"/>
                  <w:vertAlign w:val="superscript"/>
                </w:rPr>
                <w:t>c</w:t>
              </w:r>
            </w:ins>
          </w:p>
        </w:tc>
      </w:tr>
      <w:tr w:rsidR="00BE32E3" w:rsidRPr="00C53F01" w14:paraId="3660CC90" w14:textId="77777777" w:rsidTr="00890C56">
        <w:trPr>
          <w:trHeight w:val="288"/>
          <w:jc w:val="center"/>
          <w:ins w:id="1448" w:author="Alice MacQueen" w:date="2020-11-23T17:09:00Z"/>
          <w:trPrChange w:id="1449" w:author="Alice MacQueen" w:date="2020-11-23T17:24:00Z">
            <w:trPr>
              <w:trHeight w:val="288"/>
              <w:jc w:val="center"/>
            </w:trPr>
          </w:trPrChange>
        </w:trPr>
        <w:tc>
          <w:tcPr>
            <w:tcW w:w="1514" w:type="dxa"/>
            <w:vMerge/>
            <w:tcBorders>
              <w:left w:val="nil"/>
              <w:right w:val="nil"/>
            </w:tcBorders>
            <w:shd w:val="pct15" w:color="auto" w:fill="auto"/>
            <w:tcPrChange w:id="1450" w:author="Alice MacQueen" w:date="2020-11-23T17:24:00Z">
              <w:tcPr>
                <w:tcW w:w="1514" w:type="dxa"/>
                <w:vMerge/>
                <w:tcBorders>
                  <w:left w:val="nil"/>
                  <w:right w:val="nil"/>
                </w:tcBorders>
                <w:shd w:val="pct15" w:color="auto" w:fill="auto"/>
              </w:tcPr>
            </w:tcPrChange>
          </w:tcPr>
          <w:p w14:paraId="40F75987" w14:textId="77777777" w:rsidR="00BE32E3" w:rsidRPr="00C53F01" w:rsidRDefault="00BE32E3" w:rsidP="00BE32E3">
            <w:pPr>
              <w:spacing w:after="0" w:line="240" w:lineRule="auto"/>
              <w:jc w:val="center"/>
              <w:rPr>
                <w:ins w:id="1451"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452" w:author="Alice MacQueen" w:date="2020-11-23T17:24:00Z">
              <w:tcPr>
                <w:tcW w:w="1025" w:type="dxa"/>
                <w:tcBorders>
                  <w:top w:val="nil"/>
                  <w:left w:val="nil"/>
                  <w:right w:val="nil"/>
                </w:tcBorders>
                <w:shd w:val="pct15" w:color="auto" w:fill="auto"/>
                <w:noWrap/>
                <w:vAlign w:val="bottom"/>
              </w:tcPr>
            </w:tcPrChange>
          </w:tcPr>
          <w:p w14:paraId="27F286C4" w14:textId="77777777" w:rsidR="00BE32E3" w:rsidRDefault="00BE32E3" w:rsidP="00BE32E3">
            <w:pPr>
              <w:spacing w:after="0" w:line="240" w:lineRule="auto"/>
              <w:rPr>
                <w:ins w:id="1453" w:author="Alice MacQueen" w:date="2020-11-23T17:25:00Z"/>
                <w:rFonts w:ascii="Calibri" w:eastAsia="Times New Roman" w:hAnsi="Calibri" w:cs="Calibri"/>
                <w:color w:val="000000"/>
              </w:rPr>
            </w:pPr>
            <w:ins w:id="1454" w:author="Alice MacQueen" w:date="2020-11-23T17:09:00Z">
              <w:r w:rsidRPr="00C53F01">
                <w:rPr>
                  <w:rFonts w:ascii="Calibri" w:eastAsia="Times New Roman" w:hAnsi="Calibri" w:cs="Calibri"/>
                  <w:color w:val="000000"/>
                </w:rPr>
                <w:t>P</w:t>
              </w:r>
            </w:ins>
          </w:p>
          <w:p w14:paraId="6C325E91" w14:textId="6309F4DD" w:rsidR="0042101A" w:rsidRPr="00C53F01" w:rsidRDefault="0042101A" w:rsidP="00BE32E3">
            <w:pPr>
              <w:spacing w:after="0" w:line="240" w:lineRule="auto"/>
              <w:rPr>
                <w:ins w:id="1455" w:author="Alice MacQueen" w:date="2020-11-23T17:09:00Z"/>
                <w:rFonts w:ascii="Calibri" w:eastAsia="Times New Roman" w:hAnsi="Calibri" w:cs="Calibri"/>
                <w:color w:val="000000"/>
              </w:rPr>
            </w:pPr>
            <w:ins w:id="1456" w:author="Alice MacQueen" w:date="2020-11-23T17:26:00Z">
              <w:r>
                <w:rPr>
                  <w:rFonts w:ascii="Calibri" w:eastAsia="Times New Roman" w:hAnsi="Calibri" w:cs="Calibri"/>
                  <w:color w:val="000000"/>
                </w:rPr>
                <w:t>Soil P</w:t>
              </w:r>
            </w:ins>
          </w:p>
        </w:tc>
        <w:tc>
          <w:tcPr>
            <w:tcW w:w="1441" w:type="dxa"/>
            <w:tcBorders>
              <w:top w:val="nil"/>
              <w:left w:val="nil"/>
              <w:right w:val="nil"/>
            </w:tcBorders>
            <w:shd w:val="pct15" w:color="auto" w:fill="auto"/>
            <w:vAlign w:val="bottom"/>
            <w:tcPrChange w:id="1457" w:author="Alice MacQueen" w:date="2020-11-23T17:24:00Z">
              <w:tcPr>
                <w:tcW w:w="1441" w:type="dxa"/>
                <w:tcBorders>
                  <w:top w:val="nil"/>
                  <w:left w:val="nil"/>
                  <w:right w:val="nil"/>
                </w:tcBorders>
                <w:shd w:val="pct15" w:color="auto" w:fill="auto"/>
                <w:vAlign w:val="bottom"/>
              </w:tcPr>
            </w:tcPrChange>
          </w:tcPr>
          <w:p w14:paraId="13035FD6" w14:textId="77777777" w:rsidR="00BE32E3" w:rsidRDefault="00BE32E3" w:rsidP="00BE32E3">
            <w:pPr>
              <w:spacing w:after="0" w:line="240" w:lineRule="auto"/>
              <w:rPr>
                <w:ins w:id="1458" w:author="Alice MacQueen" w:date="2020-11-23T17:25:00Z"/>
                <w:rFonts w:ascii="Calibri" w:eastAsia="Times New Roman" w:hAnsi="Calibri" w:cs="Calibri"/>
                <w:color w:val="000000"/>
              </w:rPr>
            </w:pPr>
            <w:ins w:id="1459" w:author="Alice MacQueen" w:date="2020-11-23T17:24:00Z">
              <w:r w:rsidRPr="00C53F01">
                <w:rPr>
                  <w:rFonts w:ascii="Calibri" w:eastAsia="Times New Roman" w:hAnsi="Calibri" w:cs="Calibri"/>
                  <w:color w:val="000000"/>
                </w:rPr>
                <w:t>421±4</w:t>
              </w:r>
            </w:ins>
          </w:p>
          <w:p w14:paraId="7263627C" w14:textId="7AE5463B" w:rsidR="0042101A" w:rsidRPr="00C53F01" w:rsidRDefault="0042101A" w:rsidP="00BE32E3">
            <w:pPr>
              <w:spacing w:after="0" w:line="240" w:lineRule="auto"/>
              <w:rPr>
                <w:ins w:id="1460" w:author="Alice MacQueen" w:date="2020-11-23T17:24:00Z"/>
                <w:rFonts w:ascii="Calibri" w:eastAsia="Times New Roman" w:hAnsi="Calibri" w:cs="Calibri"/>
                <w:color w:val="000000"/>
              </w:rPr>
            </w:pPr>
            <w:ins w:id="1461" w:author="Alice MacQueen" w:date="2020-11-23T17:26:00Z">
              <w:r>
                <w:rPr>
                  <w:rFonts w:ascii="Calibri" w:eastAsia="Times New Roman" w:hAnsi="Calibri" w:cs="Calibri"/>
                  <w:color w:val="000000"/>
                </w:rPr>
                <w:t>8</w:t>
              </w:r>
            </w:ins>
          </w:p>
        </w:tc>
        <w:tc>
          <w:tcPr>
            <w:tcW w:w="1441" w:type="dxa"/>
            <w:tcBorders>
              <w:top w:val="nil"/>
              <w:left w:val="nil"/>
              <w:right w:val="nil"/>
            </w:tcBorders>
            <w:shd w:val="pct15" w:color="auto" w:fill="auto"/>
            <w:noWrap/>
            <w:vAlign w:val="bottom"/>
            <w:tcPrChange w:id="1462" w:author="Alice MacQueen" w:date="2020-11-23T17:24:00Z">
              <w:tcPr>
                <w:tcW w:w="1441" w:type="dxa"/>
                <w:tcBorders>
                  <w:top w:val="nil"/>
                  <w:left w:val="nil"/>
                  <w:right w:val="nil"/>
                </w:tcBorders>
                <w:shd w:val="pct15" w:color="auto" w:fill="auto"/>
                <w:noWrap/>
                <w:vAlign w:val="bottom"/>
              </w:tcPr>
            </w:tcPrChange>
          </w:tcPr>
          <w:p w14:paraId="6808F74A" w14:textId="77777777" w:rsidR="00BE32E3" w:rsidRDefault="00BE32E3" w:rsidP="00BE32E3">
            <w:pPr>
              <w:spacing w:after="0" w:line="240" w:lineRule="auto"/>
              <w:rPr>
                <w:ins w:id="1463" w:author="Alice MacQueen" w:date="2020-11-23T17:25:00Z"/>
                <w:rFonts w:ascii="Calibri" w:eastAsia="Times New Roman" w:hAnsi="Calibri" w:cs="Calibri"/>
                <w:color w:val="000000"/>
              </w:rPr>
            </w:pPr>
            <w:ins w:id="1464" w:author="Alice MacQueen" w:date="2020-11-23T17:09:00Z">
              <w:r w:rsidRPr="00C53F01">
                <w:rPr>
                  <w:rFonts w:ascii="Calibri" w:eastAsia="Times New Roman" w:hAnsi="Calibri" w:cs="Calibri"/>
                  <w:color w:val="000000"/>
                </w:rPr>
                <w:t>485±7</w:t>
              </w:r>
            </w:ins>
          </w:p>
          <w:p w14:paraId="5FAB13E7" w14:textId="2B689EB5" w:rsidR="0042101A" w:rsidRPr="00C53F01" w:rsidRDefault="0042101A" w:rsidP="00BE32E3">
            <w:pPr>
              <w:spacing w:after="0" w:line="240" w:lineRule="auto"/>
              <w:rPr>
                <w:ins w:id="1465" w:author="Alice MacQueen" w:date="2020-11-23T17:09:00Z"/>
                <w:rFonts w:ascii="Calibri" w:eastAsia="Times New Roman" w:hAnsi="Calibri" w:cs="Calibri"/>
                <w:color w:val="000000"/>
              </w:rPr>
            </w:pPr>
            <w:ins w:id="1466" w:author="Alice MacQueen" w:date="2020-11-23T17:26:00Z">
              <w:r>
                <w:rPr>
                  <w:rFonts w:ascii="Calibri" w:eastAsia="Times New Roman" w:hAnsi="Calibri" w:cs="Calibri"/>
                  <w:color w:val="000000"/>
                </w:rPr>
                <w:t>19</w:t>
              </w:r>
            </w:ins>
          </w:p>
        </w:tc>
        <w:tc>
          <w:tcPr>
            <w:tcW w:w="1054" w:type="dxa"/>
            <w:tcBorders>
              <w:top w:val="nil"/>
              <w:left w:val="nil"/>
              <w:right w:val="nil"/>
            </w:tcBorders>
            <w:shd w:val="pct15" w:color="auto" w:fill="auto"/>
            <w:vAlign w:val="bottom"/>
            <w:tcPrChange w:id="1467" w:author="Alice MacQueen" w:date="2020-11-23T17:24:00Z">
              <w:tcPr>
                <w:tcW w:w="1054" w:type="dxa"/>
                <w:tcBorders>
                  <w:top w:val="nil"/>
                  <w:left w:val="nil"/>
                  <w:right w:val="nil"/>
                </w:tcBorders>
                <w:shd w:val="pct15" w:color="auto" w:fill="auto"/>
              </w:tcPr>
            </w:tcPrChange>
          </w:tcPr>
          <w:p w14:paraId="49DE7026" w14:textId="77777777" w:rsidR="00BE32E3" w:rsidRDefault="00BE32E3" w:rsidP="00BE32E3">
            <w:pPr>
              <w:spacing w:after="0" w:line="240" w:lineRule="auto"/>
              <w:rPr>
                <w:ins w:id="1468" w:author="Alice MacQueen" w:date="2020-11-23T17:25:00Z"/>
                <w:rFonts w:ascii="Calibri" w:eastAsia="Times New Roman" w:hAnsi="Calibri" w:cs="Calibri"/>
                <w:color w:val="000000"/>
              </w:rPr>
            </w:pPr>
            <w:ins w:id="1469" w:author="Alice MacQueen" w:date="2020-11-23T17:24:00Z">
              <w:r w:rsidRPr="00C53F01">
                <w:rPr>
                  <w:rFonts w:ascii="Calibri" w:eastAsia="Times New Roman" w:hAnsi="Calibri" w:cs="Calibri"/>
                  <w:color w:val="000000"/>
                </w:rPr>
                <w:t>294±3</w:t>
              </w:r>
            </w:ins>
          </w:p>
          <w:p w14:paraId="3B9DAD83" w14:textId="180DA290" w:rsidR="0042101A" w:rsidRPr="00C53F01" w:rsidRDefault="0042101A" w:rsidP="00BE32E3">
            <w:pPr>
              <w:spacing w:after="0" w:line="240" w:lineRule="auto"/>
              <w:rPr>
                <w:ins w:id="1470" w:author="Alice MacQueen" w:date="2020-11-23T17:24:00Z"/>
                <w:rFonts w:ascii="Calibri" w:eastAsia="Times New Roman" w:hAnsi="Calibri" w:cs="Calibri"/>
                <w:color w:val="000000"/>
              </w:rPr>
            </w:pPr>
            <w:ins w:id="1471" w:author="Alice MacQueen" w:date="2020-11-23T17:26:00Z">
              <w:r>
                <w:rPr>
                  <w:rFonts w:ascii="Calibri" w:eastAsia="Times New Roman" w:hAnsi="Calibri" w:cs="Calibri"/>
                  <w:color w:val="000000"/>
                </w:rPr>
                <w:t>32</w:t>
              </w:r>
            </w:ins>
          </w:p>
        </w:tc>
        <w:tc>
          <w:tcPr>
            <w:tcW w:w="1054" w:type="dxa"/>
            <w:tcBorders>
              <w:top w:val="nil"/>
              <w:left w:val="nil"/>
              <w:right w:val="nil"/>
            </w:tcBorders>
            <w:shd w:val="pct15" w:color="auto" w:fill="auto"/>
            <w:noWrap/>
            <w:vAlign w:val="bottom"/>
            <w:tcPrChange w:id="1472" w:author="Alice MacQueen" w:date="2020-11-23T17:24:00Z">
              <w:tcPr>
                <w:tcW w:w="1054" w:type="dxa"/>
                <w:tcBorders>
                  <w:top w:val="nil"/>
                  <w:left w:val="nil"/>
                  <w:right w:val="nil"/>
                </w:tcBorders>
                <w:shd w:val="pct15" w:color="auto" w:fill="auto"/>
                <w:noWrap/>
                <w:vAlign w:val="bottom"/>
              </w:tcPr>
            </w:tcPrChange>
          </w:tcPr>
          <w:p w14:paraId="6F517C62" w14:textId="77777777" w:rsidR="00BE32E3" w:rsidRDefault="00BE32E3" w:rsidP="00BE32E3">
            <w:pPr>
              <w:spacing w:after="0" w:line="240" w:lineRule="auto"/>
              <w:rPr>
                <w:ins w:id="1473" w:author="Alice MacQueen" w:date="2020-11-23T17:25:00Z"/>
                <w:rFonts w:ascii="Calibri" w:eastAsia="Times New Roman" w:hAnsi="Calibri" w:cs="Calibri"/>
                <w:color w:val="000000"/>
              </w:rPr>
            </w:pPr>
            <w:ins w:id="1474" w:author="Alice MacQueen" w:date="2020-11-23T17:09:00Z">
              <w:r w:rsidRPr="00C53F01">
                <w:rPr>
                  <w:rFonts w:ascii="Calibri" w:eastAsia="Times New Roman" w:hAnsi="Calibri" w:cs="Calibri"/>
                  <w:color w:val="000000"/>
                </w:rPr>
                <w:t>&lt;0.001*</w:t>
              </w:r>
            </w:ins>
          </w:p>
          <w:p w14:paraId="20BE0F61" w14:textId="5C68C2F7" w:rsidR="0042101A" w:rsidRPr="00971C82" w:rsidRDefault="00971C82" w:rsidP="00BE32E3">
            <w:pPr>
              <w:spacing w:after="0" w:line="240" w:lineRule="auto"/>
              <w:rPr>
                <w:ins w:id="1475" w:author="Alice MacQueen" w:date="2020-11-23T17:09:00Z"/>
                <w:rFonts w:ascii="Calibri" w:eastAsia="Times New Roman" w:hAnsi="Calibri" w:cs="Calibri"/>
                <w:color w:val="000000"/>
                <w:vertAlign w:val="superscript"/>
                <w:rPrChange w:id="1476" w:author="Alice MacQueen" w:date="2020-11-23T19:47:00Z">
                  <w:rPr>
                    <w:ins w:id="1477" w:author="Alice MacQueen" w:date="2020-11-23T17:09:00Z"/>
                    <w:rFonts w:ascii="Calibri" w:eastAsia="Times New Roman" w:hAnsi="Calibri" w:cs="Calibri"/>
                    <w:color w:val="000000"/>
                  </w:rPr>
                </w:rPrChange>
              </w:rPr>
            </w:pPr>
            <w:ins w:id="1478" w:author="Alice MacQueen" w:date="2020-11-23T19:47:00Z">
              <w:r>
                <w:rPr>
                  <w:rFonts w:ascii="Calibri" w:eastAsia="Times New Roman" w:hAnsi="Calibri" w:cs="Calibri"/>
                  <w:color w:val="000000"/>
                </w:rPr>
                <w:t>CL: 50</w:t>
              </w:r>
              <w:r>
                <w:rPr>
                  <w:rFonts w:ascii="Calibri" w:eastAsia="Times New Roman" w:hAnsi="Calibri" w:cs="Calibri"/>
                  <w:color w:val="000000"/>
                  <w:vertAlign w:val="superscript"/>
                </w:rPr>
                <w:t>c</w:t>
              </w:r>
            </w:ins>
          </w:p>
        </w:tc>
      </w:tr>
      <w:tr w:rsidR="00BE32E3" w:rsidRPr="00C53F01" w14:paraId="1F13FDEC" w14:textId="77777777" w:rsidTr="00890C56">
        <w:trPr>
          <w:trHeight w:val="288"/>
          <w:jc w:val="center"/>
          <w:ins w:id="1479" w:author="Alice MacQueen" w:date="2020-11-23T17:09:00Z"/>
          <w:trPrChange w:id="1480" w:author="Alice MacQueen" w:date="2020-11-23T17:24:00Z">
            <w:trPr>
              <w:trHeight w:val="288"/>
              <w:jc w:val="center"/>
            </w:trPr>
          </w:trPrChange>
        </w:trPr>
        <w:tc>
          <w:tcPr>
            <w:tcW w:w="1514" w:type="dxa"/>
            <w:vMerge w:val="restart"/>
            <w:tcBorders>
              <w:left w:val="nil"/>
              <w:right w:val="nil"/>
            </w:tcBorders>
            <w:tcPrChange w:id="1481" w:author="Alice MacQueen" w:date="2020-11-23T17:24:00Z">
              <w:tcPr>
                <w:tcW w:w="1514" w:type="dxa"/>
                <w:vMerge w:val="restart"/>
                <w:tcBorders>
                  <w:left w:val="nil"/>
                  <w:right w:val="nil"/>
                </w:tcBorders>
              </w:tcPr>
            </w:tcPrChange>
          </w:tcPr>
          <w:p w14:paraId="3A947F5D" w14:textId="77777777" w:rsidR="00BE32E3" w:rsidRDefault="00BE32E3" w:rsidP="00BE32E3">
            <w:pPr>
              <w:spacing w:after="0" w:line="240" w:lineRule="auto"/>
              <w:jc w:val="center"/>
              <w:rPr>
                <w:ins w:id="1482" w:author="Alice MacQueen" w:date="2020-11-23T17:09:00Z"/>
                <w:rFonts w:ascii="Calibri" w:eastAsia="Times New Roman" w:hAnsi="Calibri" w:cs="Calibri"/>
                <w:color w:val="000000"/>
              </w:rPr>
            </w:pPr>
            <w:ins w:id="1483" w:author="Alice MacQueen" w:date="2020-11-23T17:09:00Z">
              <w:r>
                <w:rPr>
                  <w:rFonts w:ascii="Calibri" w:eastAsia="Times New Roman" w:hAnsi="Calibri" w:cs="Calibri"/>
                  <w:color w:val="000000"/>
                </w:rPr>
                <w:t>macronutrient</w:t>
              </w:r>
            </w:ins>
          </w:p>
          <w:p w14:paraId="6DE6DE76" w14:textId="77777777" w:rsidR="00BE32E3" w:rsidRPr="00C53F01" w:rsidRDefault="00BE32E3" w:rsidP="00BE32E3">
            <w:pPr>
              <w:spacing w:after="0" w:line="240" w:lineRule="auto"/>
              <w:jc w:val="center"/>
              <w:rPr>
                <w:ins w:id="1484" w:author="Alice MacQueen" w:date="2020-11-23T17:09:00Z"/>
                <w:rFonts w:ascii="Calibri" w:eastAsia="Times New Roman" w:hAnsi="Calibri" w:cs="Calibri"/>
                <w:color w:val="000000"/>
              </w:rPr>
            </w:pPr>
            <w:ins w:id="1485" w:author="Alice MacQueen" w:date="2020-11-23T17:09:00Z">
              <w:r>
                <w:rPr>
                  <w:rFonts w:ascii="Calibri" w:eastAsia="Times New Roman" w:hAnsi="Calibri" w:cs="Calibri"/>
                  <w:color w:val="000000"/>
                </w:rPr>
                <w:t>analogue</w:t>
              </w:r>
            </w:ins>
          </w:p>
        </w:tc>
        <w:tc>
          <w:tcPr>
            <w:tcW w:w="1025" w:type="dxa"/>
            <w:tcBorders>
              <w:left w:val="nil"/>
              <w:right w:val="nil"/>
            </w:tcBorders>
            <w:shd w:val="clear" w:color="auto" w:fill="auto"/>
            <w:noWrap/>
            <w:vAlign w:val="bottom"/>
            <w:hideMark/>
            <w:tcPrChange w:id="1486" w:author="Alice MacQueen" w:date="2020-11-23T17:24:00Z">
              <w:tcPr>
                <w:tcW w:w="1025" w:type="dxa"/>
                <w:tcBorders>
                  <w:left w:val="nil"/>
                  <w:right w:val="nil"/>
                </w:tcBorders>
                <w:shd w:val="clear" w:color="auto" w:fill="auto"/>
                <w:noWrap/>
                <w:vAlign w:val="bottom"/>
                <w:hideMark/>
              </w:tcPr>
            </w:tcPrChange>
          </w:tcPr>
          <w:p w14:paraId="4CF1403D" w14:textId="77777777" w:rsidR="00BE32E3" w:rsidRPr="00C53F01" w:rsidRDefault="00BE32E3" w:rsidP="00BE32E3">
            <w:pPr>
              <w:spacing w:after="0" w:line="240" w:lineRule="auto"/>
              <w:rPr>
                <w:ins w:id="1487" w:author="Alice MacQueen" w:date="2020-11-23T17:09:00Z"/>
                <w:rFonts w:ascii="Calibri" w:eastAsia="Times New Roman" w:hAnsi="Calibri" w:cs="Calibri"/>
                <w:color w:val="000000"/>
              </w:rPr>
            </w:pPr>
            <w:ins w:id="1488" w:author="Alice MacQueen" w:date="2020-11-23T17:09:00Z">
              <w:r w:rsidRPr="00C53F01">
                <w:rPr>
                  <w:rFonts w:ascii="Calibri" w:eastAsia="Times New Roman" w:hAnsi="Calibri" w:cs="Calibri"/>
                  <w:color w:val="000000"/>
                </w:rPr>
                <w:t>Rb</w:t>
              </w:r>
            </w:ins>
          </w:p>
        </w:tc>
        <w:tc>
          <w:tcPr>
            <w:tcW w:w="1441" w:type="dxa"/>
            <w:tcBorders>
              <w:left w:val="nil"/>
              <w:right w:val="nil"/>
            </w:tcBorders>
            <w:vAlign w:val="bottom"/>
            <w:tcPrChange w:id="1489" w:author="Alice MacQueen" w:date="2020-11-23T17:24:00Z">
              <w:tcPr>
                <w:tcW w:w="1441" w:type="dxa"/>
                <w:tcBorders>
                  <w:left w:val="nil"/>
                  <w:right w:val="nil"/>
                </w:tcBorders>
                <w:vAlign w:val="bottom"/>
              </w:tcPr>
            </w:tcPrChange>
          </w:tcPr>
          <w:p w14:paraId="735FF85F" w14:textId="20F418C4" w:rsidR="00BE32E3" w:rsidRPr="00C53F01" w:rsidRDefault="00BE32E3" w:rsidP="00BE32E3">
            <w:pPr>
              <w:spacing w:after="0" w:line="240" w:lineRule="auto"/>
              <w:rPr>
                <w:ins w:id="1490" w:author="Alice MacQueen" w:date="2020-11-23T17:24:00Z"/>
                <w:rFonts w:ascii="Calibri" w:eastAsia="Times New Roman" w:hAnsi="Calibri" w:cs="Calibri"/>
                <w:color w:val="000000"/>
              </w:rPr>
            </w:pPr>
            <w:ins w:id="1491" w:author="Alice MacQueen" w:date="2020-11-23T17:24:00Z">
              <w:r w:rsidRPr="00C53F01">
                <w:rPr>
                  <w:rFonts w:ascii="Calibri" w:eastAsia="Times New Roman" w:hAnsi="Calibri" w:cs="Calibri"/>
                  <w:color w:val="000000"/>
                </w:rPr>
                <w:t>1.788±0.027</w:t>
              </w:r>
            </w:ins>
          </w:p>
        </w:tc>
        <w:tc>
          <w:tcPr>
            <w:tcW w:w="1441" w:type="dxa"/>
            <w:tcBorders>
              <w:left w:val="nil"/>
              <w:right w:val="nil"/>
            </w:tcBorders>
            <w:shd w:val="clear" w:color="auto" w:fill="auto"/>
            <w:noWrap/>
            <w:vAlign w:val="bottom"/>
            <w:hideMark/>
            <w:tcPrChange w:id="1492" w:author="Alice MacQueen" w:date="2020-11-23T17:24:00Z">
              <w:tcPr>
                <w:tcW w:w="1441" w:type="dxa"/>
                <w:tcBorders>
                  <w:left w:val="nil"/>
                  <w:right w:val="nil"/>
                </w:tcBorders>
                <w:shd w:val="clear" w:color="auto" w:fill="auto"/>
                <w:noWrap/>
                <w:vAlign w:val="bottom"/>
                <w:hideMark/>
              </w:tcPr>
            </w:tcPrChange>
          </w:tcPr>
          <w:p w14:paraId="7D188445" w14:textId="77777777" w:rsidR="00BE32E3" w:rsidRPr="00C53F01" w:rsidRDefault="00BE32E3" w:rsidP="00BE32E3">
            <w:pPr>
              <w:spacing w:after="0" w:line="240" w:lineRule="auto"/>
              <w:rPr>
                <w:ins w:id="1493" w:author="Alice MacQueen" w:date="2020-11-23T17:09:00Z"/>
                <w:rFonts w:ascii="Calibri" w:eastAsia="Times New Roman" w:hAnsi="Calibri" w:cs="Calibri"/>
                <w:color w:val="000000"/>
              </w:rPr>
            </w:pPr>
            <w:ins w:id="1494" w:author="Alice MacQueen" w:date="2020-11-23T17:09:00Z">
              <w:r w:rsidRPr="00C53F01">
                <w:rPr>
                  <w:rFonts w:ascii="Calibri" w:eastAsia="Times New Roman" w:hAnsi="Calibri" w:cs="Calibri"/>
                  <w:color w:val="000000"/>
                </w:rPr>
                <w:t>2.436±0.026</w:t>
              </w:r>
            </w:ins>
          </w:p>
        </w:tc>
        <w:tc>
          <w:tcPr>
            <w:tcW w:w="1054" w:type="dxa"/>
            <w:tcBorders>
              <w:left w:val="nil"/>
              <w:right w:val="nil"/>
            </w:tcBorders>
            <w:vAlign w:val="bottom"/>
            <w:tcPrChange w:id="1495" w:author="Alice MacQueen" w:date="2020-11-23T17:24:00Z">
              <w:tcPr>
                <w:tcW w:w="1054" w:type="dxa"/>
                <w:tcBorders>
                  <w:left w:val="nil"/>
                  <w:right w:val="nil"/>
                </w:tcBorders>
              </w:tcPr>
            </w:tcPrChange>
          </w:tcPr>
          <w:p w14:paraId="12363732" w14:textId="21984F13" w:rsidR="00BE32E3" w:rsidRPr="00C53F01" w:rsidRDefault="00BE32E3" w:rsidP="00BE32E3">
            <w:pPr>
              <w:spacing w:after="0" w:line="240" w:lineRule="auto"/>
              <w:rPr>
                <w:ins w:id="1496" w:author="Alice MacQueen" w:date="2020-11-23T17:24:00Z"/>
                <w:rFonts w:ascii="Calibri" w:eastAsia="Times New Roman" w:hAnsi="Calibri" w:cs="Calibri"/>
                <w:color w:val="000000"/>
              </w:rPr>
            </w:pPr>
            <w:ins w:id="1497" w:author="Alice MacQueen" w:date="2020-11-23T17:24:00Z">
              <w:r w:rsidRPr="00C53F01">
                <w:rPr>
                  <w:rFonts w:ascii="Calibri" w:eastAsia="Times New Roman" w:hAnsi="Calibri" w:cs="Calibri"/>
                  <w:color w:val="000000"/>
                </w:rPr>
                <w:t>1.087±0.019</w:t>
              </w:r>
            </w:ins>
          </w:p>
        </w:tc>
        <w:tc>
          <w:tcPr>
            <w:tcW w:w="1054" w:type="dxa"/>
            <w:tcBorders>
              <w:left w:val="nil"/>
              <w:right w:val="nil"/>
            </w:tcBorders>
            <w:shd w:val="clear" w:color="auto" w:fill="auto"/>
            <w:noWrap/>
            <w:vAlign w:val="bottom"/>
            <w:hideMark/>
            <w:tcPrChange w:id="1498" w:author="Alice MacQueen" w:date="2020-11-23T17:24:00Z">
              <w:tcPr>
                <w:tcW w:w="1054" w:type="dxa"/>
                <w:tcBorders>
                  <w:left w:val="nil"/>
                  <w:right w:val="nil"/>
                </w:tcBorders>
                <w:shd w:val="clear" w:color="auto" w:fill="auto"/>
                <w:noWrap/>
                <w:vAlign w:val="bottom"/>
                <w:hideMark/>
              </w:tcPr>
            </w:tcPrChange>
          </w:tcPr>
          <w:p w14:paraId="36777017" w14:textId="2B165135" w:rsidR="00BE32E3" w:rsidRPr="00C53F01" w:rsidRDefault="00BE32E3" w:rsidP="00BE32E3">
            <w:pPr>
              <w:spacing w:after="0" w:line="240" w:lineRule="auto"/>
              <w:rPr>
                <w:ins w:id="1499" w:author="Alice MacQueen" w:date="2020-11-23T17:09:00Z"/>
                <w:rFonts w:ascii="Calibri" w:eastAsia="Times New Roman" w:hAnsi="Calibri" w:cs="Calibri"/>
                <w:color w:val="000000"/>
              </w:rPr>
            </w:pPr>
            <w:ins w:id="1500" w:author="Alice MacQueen" w:date="2020-11-23T17:09:00Z">
              <w:r w:rsidRPr="00C53F01">
                <w:rPr>
                  <w:rFonts w:ascii="Calibri" w:eastAsia="Times New Roman" w:hAnsi="Calibri" w:cs="Calibri"/>
                  <w:color w:val="000000"/>
                </w:rPr>
                <w:t>&lt;0.001*</w:t>
              </w:r>
            </w:ins>
          </w:p>
        </w:tc>
      </w:tr>
      <w:tr w:rsidR="00BE32E3" w:rsidRPr="00C53F01" w14:paraId="6AD2B4AF" w14:textId="77777777" w:rsidTr="00890C56">
        <w:trPr>
          <w:trHeight w:val="288"/>
          <w:jc w:val="center"/>
          <w:ins w:id="1501" w:author="Alice MacQueen" w:date="2020-11-23T17:09:00Z"/>
          <w:trPrChange w:id="1502" w:author="Alice MacQueen" w:date="2020-11-23T17:24:00Z">
            <w:trPr>
              <w:trHeight w:val="288"/>
              <w:jc w:val="center"/>
            </w:trPr>
          </w:trPrChange>
        </w:trPr>
        <w:tc>
          <w:tcPr>
            <w:tcW w:w="1514" w:type="dxa"/>
            <w:vMerge/>
            <w:tcBorders>
              <w:left w:val="nil"/>
              <w:right w:val="nil"/>
            </w:tcBorders>
            <w:shd w:val="pct15" w:color="auto" w:fill="auto"/>
            <w:tcPrChange w:id="1503" w:author="Alice MacQueen" w:date="2020-11-23T17:24:00Z">
              <w:tcPr>
                <w:tcW w:w="1514" w:type="dxa"/>
                <w:vMerge/>
                <w:tcBorders>
                  <w:left w:val="nil"/>
                  <w:right w:val="nil"/>
                </w:tcBorders>
                <w:shd w:val="pct15" w:color="auto" w:fill="auto"/>
              </w:tcPr>
            </w:tcPrChange>
          </w:tcPr>
          <w:p w14:paraId="5D00F8DC" w14:textId="77777777" w:rsidR="00BE32E3" w:rsidRPr="00C53F01" w:rsidRDefault="00BE32E3" w:rsidP="00BE32E3">
            <w:pPr>
              <w:spacing w:after="0" w:line="240" w:lineRule="auto"/>
              <w:jc w:val="center"/>
              <w:rPr>
                <w:ins w:id="1504"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Change w:id="1505" w:author="Alice MacQueen" w:date="2020-11-23T17:24:00Z">
              <w:tcPr>
                <w:tcW w:w="1025" w:type="dxa"/>
                <w:tcBorders>
                  <w:top w:val="nil"/>
                  <w:left w:val="nil"/>
                  <w:right w:val="nil"/>
                </w:tcBorders>
                <w:shd w:val="pct15" w:color="auto" w:fill="auto"/>
                <w:noWrap/>
                <w:vAlign w:val="bottom"/>
                <w:hideMark/>
              </w:tcPr>
            </w:tcPrChange>
          </w:tcPr>
          <w:p w14:paraId="0957FD9F" w14:textId="77777777" w:rsidR="00BE32E3" w:rsidRPr="00C53F01" w:rsidRDefault="00BE32E3" w:rsidP="00BE32E3">
            <w:pPr>
              <w:spacing w:after="0" w:line="240" w:lineRule="auto"/>
              <w:rPr>
                <w:ins w:id="1506" w:author="Alice MacQueen" w:date="2020-11-23T17:09:00Z"/>
                <w:rFonts w:ascii="Calibri" w:eastAsia="Times New Roman" w:hAnsi="Calibri" w:cs="Calibri"/>
                <w:color w:val="000000"/>
              </w:rPr>
            </w:pPr>
            <w:ins w:id="1507" w:author="Alice MacQueen" w:date="2020-11-23T17:09:00Z">
              <w:r w:rsidRPr="00C53F01">
                <w:rPr>
                  <w:rFonts w:ascii="Calibri" w:eastAsia="Times New Roman" w:hAnsi="Calibri" w:cs="Calibri"/>
                  <w:color w:val="000000"/>
                </w:rPr>
                <w:t>Sr</w:t>
              </w:r>
            </w:ins>
          </w:p>
        </w:tc>
        <w:tc>
          <w:tcPr>
            <w:tcW w:w="1441" w:type="dxa"/>
            <w:tcBorders>
              <w:top w:val="nil"/>
              <w:left w:val="nil"/>
              <w:right w:val="nil"/>
            </w:tcBorders>
            <w:shd w:val="pct15" w:color="auto" w:fill="auto"/>
            <w:vAlign w:val="bottom"/>
            <w:tcPrChange w:id="1508" w:author="Alice MacQueen" w:date="2020-11-23T17:24:00Z">
              <w:tcPr>
                <w:tcW w:w="1441" w:type="dxa"/>
                <w:tcBorders>
                  <w:top w:val="nil"/>
                  <w:left w:val="nil"/>
                  <w:right w:val="nil"/>
                </w:tcBorders>
                <w:shd w:val="pct15" w:color="auto" w:fill="auto"/>
                <w:vAlign w:val="bottom"/>
              </w:tcPr>
            </w:tcPrChange>
          </w:tcPr>
          <w:p w14:paraId="78555791" w14:textId="4F66E56D" w:rsidR="00BE32E3" w:rsidRPr="00C53F01" w:rsidRDefault="00BE32E3" w:rsidP="00BE32E3">
            <w:pPr>
              <w:spacing w:after="0" w:line="240" w:lineRule="auto"/>
              <w:rPr>
                <w:ins w:id="1509" w:author="Alice MacQueen" w:date="2020-11-23T17:24:00Z"/>
                <w:rFonts w:ascii="Calibri" w:eastAsia="Times New Roman" w:hAnsi="Calibri" w:cs="Calibri"/>
                <w:color w:val="000000"/>
              </w:rPr>
            </w:pPr>
            <w:ins w:id="1510" w:author="Alice MacQueen" w:date="2020-11-23T17:24:00Z">
              <w:r w:rsidRPr="00C53F01">
                <w:rPr>
                  <w:rFonts w:ascii="Calibri" w:eastAsia="Times New Roman" w:hAnsi="Calibri" w:cs="Calibri"/>
                  <w:color w:val="000000"/>
                </w:rPr>
                <w:t>8.459±0.073</w:t>
              </w:r>
            </w:ins>
          </w:p>
        </w:tc>
        <w:tc>
          <w:tcPr>
            <w:tcW w:w="1441" w:type="dxa"/>
            <w:tcBorders>
              <w:top w:val="nil"/>
              <w:left w:val="nil"/>
              <w:right w:val="nil"/>
            </w:tcBorders>
            <w:shd w:val="pct15" w:color="auto" w:fill="auto"/>
            <w:noWrap/>
            <w:vAlign w:val="bottom"/>
            <w:hideMark/>
            <w:tcPrChange w:id="1511" w:author="Alice MacQueen" w:date="2020-11-23T17:24:00Z">
              <w:tcPr>
                <w:tcW w:w="1441" w:type="dxa"/>
                <w:tcBorders>
                  <w:top w:val="nil"/>
                  <w:left w:val="nil"/>
                  <w:right w:val="nil"/>
                </w:tcBorders>
                <w:shd w:val="pct15" w:color="auto" w:fill="auto"/>
                <w:noWrap/>
                <w:vAlign w:val="bottom"/>
                <w:hideMark/>
              </w:tcPr>
            </w:tcPrChange>
          </w:tcPr>
          <w:p w14:paraId="71D0AB01" w14:textId="77777777" w:rsidR="00BE32E3" w:rsidRPr="00C53F01" w:rsidRDefault="00BE32E3" w:rsidP="00BE32E3">
            <w:pPr>
              <w:spacing w:after="0" w:line="240" w:lineRule="auto"/>
              <w:rPr>
                <w:ins w:id="1512" w:author="Alice MacQueen" w:date="2020-11-23T17:09:00Z"/>
                <w:rFonts w:ascii="Calibri" w:eastAsia="Times New Roman" w:hAnsi="Calibri" w:cs="Calibri"/>
                <w:color w:val="000000"/>
              </w:rPr>
            </w:pPr>
            <w:ins w:id="1513" w:author="Alice MacQueen" w:date="2020-11-23T17:09:00Z">
              <w:r w:rsidRPr="00C53F01">
                <w:rPr>
                  <w:rFonts w:ascii="Calibri" w:eastAsia="Times New Roman" w:hAnsi="Calibri" w:cs="Calibri"/>
                  <w:color w:val="000000"/>
                </w:rPr>
                <w:t>8.534±0.078</w:t>
              </w:r>
            </w:ins>
          </w:p>
        </w:tc>
        <w:tc>
          <w:tcPr>
            <w:tcW w:w="1054" w:type="dxa"/>
            <w:tcBorders>
              <w:top w:val="nil"/>
              <w:left w:val="nil"/>
              <w:right w:val="nil"/>
            </w:tcBorders>
            <w:shd w:val="pct15" w:color="auto" w:fill="auto"/>
            <w:vAlign w:val="bottom"/>
            <w:tcPrChange w:id="1514" w:author="Alice MacQueen" w:date="2020-11-23T17:24:00Z">
              <w:tcPr>
                <w:tcW w:w="1054" w:type="dxa"/>
                <w:tcBorders>
                  <w:top w:val="nil"/>
                  <w:left w:val="nil"/>
                  <w:right w:val="nil"/>
                </w:tcBorders>
                <w:shd w:val="pct15" w:color="auto" w:fill="auto"/>
              </w:tcPr>
            </w:tcPrChange>
          </w:tcPr>
          <w:p w14:paraId="506B5907" w14:textId="6B1E41B3" w:rsidR="00BE32E3" w:rsidRPr="00C53F01" w:rsidRDefault="00BE32E3" w:rsidP="00BE32E3">
            <w:pPr>
              <w:spacing w:after="0" w:line="240" w:lineRule="auto"/>
              <w:rPr>
                <w:ins w:id="1515" w:author="Alice MacQueen" w:date="2020-11-23T17:24:00Z"/>
                <w:rFonts w:ascii="Calibri" w:eastAsia="Times New Roman" w:hAnsi="Calibri" w:cs="Calibri"/>
                <w:color w:val="000000"/>
              </w:rPr>
            </w:pPr>
            <w:ins w:id="1516" w:author="Alice MacQueen" w:date="2020-11-23T17:24:00Z">
              <w:r w:rsidRPr="00C53F01">
                <w:rPr>
                  <w:rFonts w:ascii="Calibri" w:eastAsia="Times New Roman" w:hAnsi="Calibri" w:cs="Calibri"/>
                  <w:color w:val="000000"/>
                </w:rPr>
                <w:t>3.846±0.04</w:t>
              </w:r>
            </w:ins>
          </w:p>
        </w:tc>
        <w:tc>
          <w:tcPr>
            <w:tcW w:w="1054" w:type="dxa"/>
            <w:tcBorders>
              <w:top w:val="nil"/>
              <w:left w:val="nil"/>
              <w:right w:val="nil"/>
            </w:tcBorders>
            <w:shd w:val="pct15" w:color="auto" w:fill="auto"/>
            <w:noWrap/>
            <w:vAlign w:val="bottom"/>
            <w:hideMark/>
            <w:tcPrChange w:id="1517" w:author="Alice MacQueen" w:date="2020-11-23T17:24:00Z">
              <w:tcPr>
                <w:tcW w:w="1054" w:type="dxa"/>
                <w:tcBorders>
                  <w:top w:val="nil"/>
                  <w:left w:val="nil"/>
                  <w:right w:val="nil"/>
                </w:tcBorders>
                <w:shd w:val="pct15" w:color="auto" w:fill="auto"/>
                <w:noWrap/>
                <w:vAlign w:val="bottom"/>
                <w:hideMark/>
              </w:tcPr>
            </w:tcPrChange>
          </w:tcPr>
          <w:p w14:paraId="5E868CC1" w14:textId="44F043F1" w:rsidR="00BE32E3" w:rsidRPr="00C53F01" w:rsidRDefault="00BE32E3" w:rsidP="00BE32E3">
            <w:pPr>
              <w:spacing w:after="0" w:line="240" w:lineRule="auto"/>
              <w:rPr>
                <w:ins w:id="1518" w:author="Alice MacQueen" w:date="2020-11-23T17:09:00Z"/>
                <w:rFonts w:ascii="Calibri" w:eastAsia="Times New Roman" w:hAnsi="Calibri" w:cs="Calibri"/>
                <w:color w:val="000000"/>
              </w:rPr>
            </w:pPr>
            <w:ins w:id="1519" w:author="Alice MacQueen" w:date="2020-11-23T17:09:00Z">
              <w:r w:rsidRPr="00C53F01">
                <w:rPr>
                  <w:rFonts w:ascii="Calibri" w:eastAsia="Times New Roman" w:hAnsi="Calibri" w:cs="Calibri"/>
                  <w:color w:val="000000"/>
                </w:rPr>
                <w:t>&lt;0.001*</w:t>
              </w:r>
            </w:ins>
          </w:p>
        </w:tc>
      </w:tr>
      <w:tr w:rsidR="00BE32E3" w:rsidRPr="00C53F01" w14:paraId="38CB38A5" w14:textId="77777777" w:rsidTr="00890C56">
        <w:trPr>
          <w:trHeight w:val="288"/>
          <w:jc w:val="center"/>
          <w:ins w:id="1520" w:author="Alice MacQueen" w:date="2020-11-23T17:09:00Z"/>
          <w:trPrChange w:id="1521" w:author="Alice MacQueen" w:date="2020-11-23T17:24:00Z">
            <w:trPr>
              <w:trHeight w:val="288"/>
              <w:jc w:val="center"/>
            </w:trPr>
          </w:trPrChange>
        </w:trPr>
        <w:tc>
          <w:tcPr>
            <w:tcW w:w="1514" w:type="dxa"/>
            <w:vMerge w:val="restart"/>
            <w:tcBorders>
              <w:left w:val="nil"/>
              <w:right w:val="nil"/>
            </w:tcBorders>
            <w:tcPrChange w:id="1522" w:author="Alice MacQueen" w:date="2020-11-23T17:24:00Z">
              <w:tcPr>
                <w:tcW w:w="1514" w:type="dxa"/>
                <w:vMerge w:val="restart"/>
                <w:tcBorders>
                  <w:left w:val="nil"/>
                  <w:right w:val="nil"/>
                </w:tcBorders>
              </w:tcPr>
            </w:tcPrChange>
          </w:tcPr>
          <w:p w14:paraId="306A7EFB" w14:textId="77777777" w:rsidR="00BE32E3" w:rsidRDefault="00BE32E3" w:rsidP="00BE32E3">
            <w:pPr>
              <w:spacing w:after="0" w:line="240" w:lineRule="auto"/>
              <w:jc w:val="center"/>
              <w:rPr>
                <w:ins w:id="1523" w:author="Alice MacQueen" w:date="2020-11-23T17:09:00Z"/>
                <w:rFonts w:ascii="Calibri" w:eastAsia="Times New Roman" w:hAnsi="Calibri" w:cs="Calibri"/>
                <w:color w:val="000000"/>
              </w:rPr>
            </w:pPr>
          </w:p>
          <w:p w14:paraId="0096421F" w14:textId="77777777" w:rsidR="00BE32E3" w:rsidRDefault="00BE32E3" w:rsidP="00BE32E3">
            <w:pPr>
              <w:spacing w:after="0" w:line="240" w:lineRule="auto"/>
              <w:jc w:val="center"/>
              <w:rPr>
                <w:ins w:id="1524" w:author="Alice MacQueen" w:date="2020-11-23T17:09:00Z"/>
                <w:rFonts w:ascii="Calibri" w:eastAsia="Times New Roman" w:hAnsi="Calibri" w:cs="Calibri"/>
                <w:color w:val="000000"/>
              </w:rPr>
            </w:pPr>
          </w:p>
          <w:p w14:paraId="1F73580F" w14:textId="77777777" w:rsidR="00BE32E3" w:rsidRDefault="00BE32E3" w:rsidP="00BE32E3">
            <w:pPr>
              <w:spacing w:after="0" w:line="240" w:lineRule="auto"/>
              <w:jc w:val="center"/>
              <w:rPr>
                <w:ins w:id="1525" w:author="Alice MacQueen" w:date="2020-11-23T17:09:00Z"/>
                <w:rFonts w:ascii="Calibri" w:eastAsia="Times New Roman" w:hAnsi="Calibri" w:cs="Calibri"/>
                <w:color w:val="000000"/>
              </w:rPr>
            </w:pPr>
          </w:p>
          <w:p w14:paraId="27060527" w14:textId="77777777" w:rsidR="00BE32E3" w:rsidRDefault="00BE32E3" w:rsidP="00BE32E3">
            <w:pPr>
              <w:spacing w:after="0" w:line="240" w:lineRule="auto"/>
              <w:jc w:val="center"/>
              <w:rPr>
                <w:ins w:id="1526" w:author="Alice MacQueen" w:date="2020-11-23T17:09:00Z"/>
                <w:rFonts w:ascii="Calibri" w:eastAsia="Times New Roman" w:hAnsi="Calibri" w:cs="Calibri"/>
                <w:color w:val="000000"/>
              </w:rPr>
            </w:pPr>
          </w:p>
          <w:p w14:paraId="2D007602" w14:textId="77777777" w:rsidR="00BE32E3" w:rsidRPr="00C53F01" w:rsidRDefault="00BE32E3" w:rsidP="00BE32E3">
            <w:pPr>
              <w:spacing w:after="0" w:line="240" w:lineRule="auto"/>
              <w:jc w:val="center"/>
              <w:rPr>
                <w:ins w:id="1527" w:author="Alice MacQueen" w:date="2020-11-23T17:09:00Z"/>
                <w:rFonts w:ascii="Calibri" w:eastAsia="Times New Roman" w:hAnsi="Calibri" w:cs="Calibri"/>
                <w:color w:val="000000"/>
              </w:rPr>
            </w:pPr>
            <w:ins w:id="1528" w:author="Alice MacQueen" w:date="2020-11-23T17:09:00Z">
              <w:r>
                <w:rPr>
                  <w:rFonts w:ascii="Calibri" w:eastAsia="Times New Roman" w:hAnsi="Calibri" w:cs="Calibri"/>
                  <w:color w:val="000000"/>
                </w:rPr>
                <w:t>micronutrient</w:t>
              </w:r>
            </w:ins>
          </w:p>
        </w:tc>
        <w:tc>
          <w:tcPr>
            <w:tcW w:w="1025" w:type="dxa"/>
            <w:tcBorders>
              <w:left w:val="nil"/>
              <w:right w:val="nil"/>
            </w:tcBorders>
            <w:shd w:val="clear" w:color="auto" w:fill="auto"/>
            <w:noWrap/>
            <w:vAlign w:val="bottom"/>
            <w:hideMark/>
            <w:tcPrChange w:id="1529" w:author="Alice MacQueen" w:date="2020-11-23T17:24:00Z">
              <w:tcPr>
                <w:tcW w:w="1025" w:type="dxa"/>
                <w:tcBorders>
                  <w:left w:val="nil"/>
                  <w:right w:val="nil"/>
                </w:tcBorders>
                <w:shd w:val="clear" w:color="auto" w:fill="auto"/>
                <w:noWrap/>
                <w:vAlign w:val="bottom"/>
                <w:hideMark/>
              </w:tcPr>
            </w:tcPrChange>
          </w:tcPr>
          <w:p w14:paraId="05BBFBD7" w14:textId="77777777" w:rsidR="00BE32E3" w:rsidRPr="00C53F01" w:rsidRDefault="00BE32E3" w:rsidP="00BE32E3">
            <w:pPr>
              <w:spacing w:after="0" w:line="240" w:lineRule="auto"/>
              <w:rPr>
                <w:ins w:id="1530" w:author="Alice MacQueen" w:date="2020-11-23T17:09:00Z"/>
                <w:rFonts w:ascii="Calibri" w:eastAsia="Times New Roman" w:hAnsi="Calibri" w:cs="Calibri"/>
                <w:color w:val="000000"/>
              </w:rPr>
            </w:pPr>
            <w:ins w:id="1531" w:author="Alice MacQueen" w:date="2020-11-23T17:09:00Z">
              <w:r w:rsidRPr="00C53F01">
                <w:rPr>
                  <w:rFonts w:ascii="Calibri" w:eastAsia="Times New Roman" w:hAnsi="Calibri" w:cs="Calibri"/>
                  <w:color w:val="000000"/>
                </w:rPr>
                <w:t>B</w:t>
              </w:r>
            </w:ins>
          </w:p>
        </w:tc>
        <w:tc>
          <w:tcPr>
            <w:tcW w:w="1441" w:type="dxa"/>
            <w:tcBorders>
              <w:left w:val="nil"/>
              <w:right w:val="nil"/>
            </w:tcBorders>
            <w:vAlign w:val="bottom"/>
            <w:tcPrChange w:id="1532" w:author="Alice MacQueen" w:date="2020-11-23T17:24:00Z">
              <w:tcPr>
                <w:tcW w:w="1441" w:type="dxa"/>
                <w:tcBorders>
                  <w:left w:val="nil"/>
                  <w:right w:val="nil"/>
                </w:tcBorders>
                <w:vAlign w:val="bottom"/>
              </w:tcPr>
            </w:tcPrChange>
          </w:tcPr>
          <w:p w14:paraId="0065AFF0" w14:textId="397C78B7" w:rsidR="00BE32E3" w:rsidRPr="00C53F01" w:rsidRDefault="00BE32E3" w:rsidP="00BE32E3">
            <w:pPr>
              <w:spacing w:after="0" w:line="240" w:lineRule="auto"/>
              <w:rPr>
                <w:ins w:id="1533" w:author="Alice MacQueen" w:date="2020-11-23T17:24:00Z"/>
                <w:rFonts w:ascii="Calibri" w:eastAsia="Times New Roman" w:hAnsi="Calibri" w:cs="Calibri"/>
                <w:color w:val="000000"/>
              </w:rPr>
            </w:pPr>
            <w:ins w:id="1534" w:author="Alice MacQueen" w:date="2020-11-23T17:24:00Z">
              <w:r w:rsidRPr="00C53F01">
                <w:rPr>
                  <w:rFonts w:ascii="Calibri" w:eastAsia="Times New Roman" w:hAnsi="Calibri" w:cs="Calibri"/>
                  <w:color w:val="000000"/>
                </w:rPr>
                <w:t>5.565±0.059</w:t>
              </w:r>
            </w:ins>
          </w:p>
        </w:tc>
        <w:tc>
          <w:tcPr>
            <w:tcW w:w="1441" w:type="dxa"/>
            <w:tcBorders>
              <w:left w:val="nil"/>
              <w:right w:val="nil"/>
            </w:tcBorders>
            <w:shd w:val="clear" w:color="auto" w:fill="auto"/>
            <w:noWrap/>
            <w:vAlign w:val="bottom"/>
            <w:hideMark/>
            <w:tcPrChange w:id="1535" w:author="Alice MacQueen" w:date="2020-11-23T17:24:00Z">
              <w:tcPr>
                <w:tcW w:w="1441" w:type="dxa"/>
                <w:tcBorders>
                  <w:left w:val="nil"/>
                  <w:right w:val="nil"/>
                </w:tcBorders>
                <w:shd w:val="clear" w:color="auto" w:fill="auto"/>
                <w:noWrap/>
                <w:vAlign w:val="bottom"/>
                <w:hideMark/>
              </w:tcPr>
            </w:tcPrChange>
          </w:tcPr>
          <w:p w14:paraId="33F6FF76" w14:textId="77777777" w:rsidR="00BE32E3" w:rsidRPr="00C53F01" w:rsidRDefault="00BE32E3" w:rsidP="00BE32E3">
            <w:pPr>
              <w:spacing w:after="0" w:line="240" w:lineRule="auto"/>
              <w:rPr>
                <w:ins w:id="1536" w:author="Alice MacQueen" w:date="2020-11-23T17:09:00Z"/>
                <w:rFonts w:ascii="Calibri" w:eastAsia="Times New Roman" w:hAnsi="Calibri" w:cs="Calibri"/>
                <w:color w:val="000000"/>
              </w:rPr>
            </w:pPr>
            <w:ins w:id="1537" w:author="Alice MacQueen" w:date="2020-11-23T17:09:00Z">
              <w:r w:rsidRPr="00C53F01">
                <w:rPr>
                  <w:rFonts w:ascii="Calibri" w:eastAsia="Times New Roman" w:hAnsi="Calibri" w:cs="Calibri"/>
                  <w:color w:val="000000"/>
                </w:rPr>
                <w:t>2.645±0.046</w:t>
              </w:r>
            </w:ins>
          </w:p>
        </w:tc>
        <w:tc>
          <w:tcPr>
            <w:tcW w:w="1054" w:type="dxa"/>
            <w:tcBorders>
              <w:left w:val="nil"/>
              <w:right w:val="nil"/>
            </w:tcBorders>
            <w:vAlign w:val="bottom"/>
            <w:tcPrChange w:id="1538" w:author="Alice MacQueen" w:date="2020-11-23T17:24:00Z">
              <w:tcPr>
                <w:tcW w:w="1054" w:type="dxa"/>
                <w:tcBorders>
                  <w:left w:val="nil"/>
                  <w:right w:val="nil"/>
                </w:tcBorders>
              </w:tcPr>
            </w:tcPrChange>
          </w:tcPr>
          <w:p w14:paraId="4E9FA9DD" w14:textId="02CB59E8" w:rsidR="00BE32E3" w:rsidRPr="00C53F01" w:rsidRDefault="00BE32E3" w:rsidP="00BE32E3">
            <w:pPr>
              <w:spacing w:after="0" w:line="240" w:lineRule="auto"/>
              <w:rPr>
                <w:ins w:id="1539" w:author="Alice MacQueen" w:date="2020-11-23T17:24:00Z"/>
                <w:rFonts w:ascii="Calibri" w:eastAsia="Times New Roman" w:hAnsi="Calibri" w:cs="Calibri"/>
                <w:color w:val="000000"/>
              </w:rPr>
            </w:pPr>
            <w:ins w:id="1540" w:author="Alice MacQueen" w:date="2020-11-23T17:24:00Z">
              <w:r w:rsidRPr="00C53F01">
                <w:rPr>
                  <w:rFonts w:ascii="Calibri" w:eastAsia="Times New Roman" w:hAnsi="Calibri" w:cs="Calibri"/>
                  <w:color w:val="000000"/>
                </w:rPr>
                <w:t>3.233±0.06</w:t>
              </w:r>
            </w:ins>
          </w:p>
        </w:tc>
        <w:tc>
          <w:tcPr>
            <w:tcW w:w="1054" w:type="dxa"/>
            <w:tcBorders>
              <w:left w:val="nil"/>
              <w:right w:val="nil"/>
            </w:tcBorders>
            <w:shd w:val="clear" w:color="auto" w:fill="auto"/>
            <w:noWrap/>
            <w:vAlign w:val="bottom"/>
            <w:hideMark/>
            <w:tcPrChange w:id="1541" w:author="Alice MacQueen" w:date="2020-11-23T17:24:00Z">
              <w:tcPr>
                <w:tcW w:w="1054" w:type="dxa"/>
                <w:tcBorders>
                  <w:left w:val="nil"/>
                  <w:right w:val="nil"/>
                </w:tcBorders>
                <w:shd w:val="clear" w:color="auto" w:fill="auto"/>
                <w:noWrap/>
                <w:vAlign w:val="bottom"/>
                <w:hideMark/>
              </w:tcPr>
            </w:tcPrChange>
          </w:tcPr>
          <w:p w14:paraId="63185D96" w14:textId="414351A3" w:rsidR="00BE32E3" w:rsidRPr="00C53F01" w:rsidRDefault="00BE32E3" w:rsidP="00BE32E3">
            <w:pPr>
              <w:spacing w:after="0" w:line="240" w:lineRule="auto"/>
              <w:rPr>
                <w:ins w:id="1542" w:author="Alice MacQueen" w:date="2020-11-23T17:09:00Z"/>
                <w:rFonts w:ascii="Calibri" w:eastAsia="Times New Roman" w:hAnsi="Calibri" w:cs="Calibri"/>
                <w:color w:val="000000"/>
              </w:rPr>
            </w:pPr>
            <w:ins w:id="1543" w:author="Alice MacQueen" w:date="2020-11-23T17:09:00Z">
              <w:r w:rsidRPr="00C53F01">
                <w:rPr>
                  <w:rFonts w:ascii="Calibri" w:eastAsia="Times New Roman" w:hAnsi="Calibri" w:cs="Calibri"/>
                  <w:color w:val="000000"/>
                </w:rPr>
                <w:t>&lt;0.001*</w:t>
              </w:r>
            </w:ins>
          </w:p>
        </w:tc>
      </w:tr>
      <w:tr w:rsidR="00BE32E3" w:rsidRPr="00C53F01" w14:paraId="6106C72D" w14:textId="77777777" w:rsidTr="00890C56">
        <w:trPr>
          <w:trHeight w:val="288"/>
          <w:jc w:val="center"/>
          <w:ins w:id="1544" w:author="Alice MacQueen" w:date="2020-11-23T17:09:00Z"/>
          <w:trPrChange w:id="1545" w:author="Alice MacQueen" w:date="2020-11-23T17:24:00Z">
            <w:trPr>
              <w:trHeight w:val="288"/>
              <w:jc w:val="center"/>
            </w:trPr>
          </w:trPrChange>
        </w:trPr>
        <w:tc>
          <w:tcPr>
            <w:tcW w:w="1514" w:type="dxa"/>
            <w:vMerge/>
            <w:tcBorders>
              <w:left w:val="nil"/>
              <w:right w:val="nil"/>
            </w:tcBorders>
            <w:shd w:val="pct15" w:color="auto" w:fill="auto"/>
            <w:tcPrChange w:id="1546" w:author="Alice MacQueen" w:date="2020-11-23T17:24:00Z">
              <w:tcPr>
                <w:tcW w:w="1514" w:type="dxa"/>
                <w:vMerge/>
                <w:tcBorders>
                  <w:left w:val="nil"/>
                  <w:right w:val="nil"/>
                </w:tcBorders>
                <w:shd w:val="pct15" w:color="auto" w:fill="auto"/>
              </w:tcPr>
            </w:tcPrChange>
          </w:tcPr>
          <w:p w14:paraId="6748D85F" w14:textId="77777777" w:rsidR="00BE32E3" w:rsidRPr="00C53F01" w:rsidRDefault="00BE32E3" w:rsidP="00BE32E3">
            <w:pPr>
              <w:spacing w:after="0" w:line="240" w:lineRule="auto"/>
              <w:jc w:val="center"/>
              <w:rPr>
                <w:ins w:id="1547"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548" w:author="Alice MacQueen" w:date="2020-11-23T17:24:00Z">
              <w:tcPr>
                <w:tcW w:w="1025" w:type="dxa"/>
                <w:tcBorders>
                  <w:top w:val="nil"/>
                  <w:left w:val="nil"/>
                  <w:right w:val="nil"/>
                </w:tcBorders>
                <w:shd w:val="pct15" w:color="auto" w:fill="auto"/>
                <w:noWrap/>
                <w:vAlign w:val="bottom"/>
              </w:tcPr>
            </w:tcPrChange>
          </w:tcPr>
          <w:p w14:paraId="70A1AAD2" w14:textId="77777777" w:rsidR="00BE32E3" w:rsidRPr="00C53F01" w:rsidRDefault="00BE32E3" w:rsidP="00BE32E3">
            <w:pPr>
              <w:spacing w:after="0" w:line="240" w:lineRule="auto"/>
              <w:rPr>
                <w:ins w:id="1549" w:author="Alice MacQueen" w:date="2020-11-23T17:09:00Z"/>
                <w:rFonts w:ascii="Calibri" w:eastAsia="Times New Roman" w:hAnsi="Calibri" w:cs="Calibri"/>
                <w:color w:val="000000"/>
              </w:rPr>
            </w:pPr>
            <w:ins w:id="1550" w:author="Alice MacQueen" w:date="2020-11-23T17:09:00Z">
              <w:r w:rsidRPr="00C53F01">
                <w:rPr>
                  <w:rFonts w:ascii="Calibri" w:eastAsia="Times New Roman" w:hAnsi="Calibri" w:cs="Calibri"/>
                  <w:color w:val="000000"/>
                </w:rPr>
                <w:t>Co</w:t>
              </w:r>
            </w:ins>
          </w:p>
        </w:tc>
        <w:tc>
          <w:tcPr>
            <w:tcW w:w="1441" w:type="dxa"/>
            <w:tcBorders>
              <w:top w:val="nil"/>
              <w:left w:val="nil"/>
              <w:right w:val="nil"/>
            </w:tcBorders>
            <w:shd w:val="pct15" w:color="auto" w:fill="auto"/>
            <w:vAlign w:val="bottom"/>
            <w:tcPrChange w:id="1551" w:author="Alice MacQueen" w:date="2020-11-23T17:24:00Z">
              <w:tcPr>
                <w:tcW w:w="1441" w:type="dxa"/>
                <w:tcBorders>
                  <w:top w:val="nil"/>
                  <w:left w:val="nil"/>
                  <w:right w:val="nil"/>
                </w:tcBorders>
                <w:shd w:val="pct15" w:color="auto" w:fill="auto"/>
                <w:vAlign w:val="bottom"/>
              </w:tcPr>
            </w:tcPrChange>
          </w:tcPr>
          <w:p w14:paraId="2A63DA0D" w14:textId="772FD074" w:rsidR="00BE32E3" w:rsidRPr="00C53F01" w:rsidRDefault="00BE32E3" w:rsidP="00BE32E3">
            <w:pPr>
              <w:spacing w:after="0" w:line="240" w:lineRule="auto"/>
              <w:rPr>
                <w:ins w:id="1552" w:author="Alice MacQueen" w:date="2020-11-23T17:24:00Z"/>
                <w:rFonts w:ascii="Calibri" w:eastAsia="Times New Roman" w:hAnsi="Calibri" w:cs="Calibri"/>
                <w:color w:val="000000"/>
              </w:rPr>
            </w:pPr>
            <w:ins w:id="1553" w:author="Alice MacQueen" w:date="2020-11-23T17:24:00Z">
              <w:r w:rsidRPr="00C53F01">
                <w:rPr>
                  <w:rFonts w:ascii="Calibri" w:eastAsia="Times New Roman" w:hAnsi="Calibri" w:cs="Calibri"/>
                  <w:color w:val="000000"/>
                </w:rPr>
                <w:t>0.065±0.001</w:t>
              </w:r>
            </w:ins>
          </w:p>
        </w:tc>
        <w:tc>
          <w:tcPr>
            <w:tcW w:w="1441" w:type="dxa"/>
            <w:tcBorders>
              <w:top w:val="nil"/>
              <w:left w:val="nil"/>
              <w:right w:val="nil"/>
            </w:tcBorders>
            <w:shd w:val="pct15" w:color="auto" w:fill="auto"/>
            <w:noWrap/>
            <w:vAlign w:val="bottom"/>
            <w:tcPrChange w:id="1554" w:author="Alice MacQueen" w:date="2020-11-23T17:24:00Z">
              <w:tcPr>
                <w:tcW w:w="1441" w:type="dxa"/>
                <w:tcBorders>
                  <w:top w:val="nil"/>
                  <w:left w:val="nil"/>
                  <w:right w:val="nil"/>
                </w:tcBorders>
                <w:shd w:val="pct15" w:color="auto" w:fill="auto"/>
                <w:noWrap/>
                <w:vAlign w:val="bottom"/>
              </w:tcPr>
            </w:tcPrChange>
          </w:tcPr>
          <w:p w14:paraId="3270F224" w14:textId="77777777" w:rsidR="00BE32E3" w:rsidRPr="00C53F01" w:rsidRDefault="00BE32E3" w:rsidP="00BE32E3">
            <w:pPr>
              <w:spacing w:after="0" w:line="240" w:lineRule="auto"/>
              <w:rPr>
                <w:ins w:id="1555" w:author="Alice MacQueen" w:date="2020-11-23T17:09:00Z"/>
                <w:rFonts w:ascii="Calibri" w:eastAsia="Times New Roman" w:hAnsi="Calibri" w:cs="Calibri"/>
                <w:color w:val="000000"/>
              </w:rPr>
            </w:pPr>
            <w:ins w:id="1556" w:author="Alice MacQueen" w:date="2020-11-23T17:09:00Z">
              <w:r w:rsidRPr="00C53F01">
                <w:rPr>
                  <w:rFonts w:ascii="Calibri" w:eastAsia="Times New Roman" w:hAnsi="Calibri" w:cs="Calibri"/>
                  <w:color w:val="000000"/>
                </w:rPr>
                <w:t>0.14±0.004</w:t>
              </w:r>
            </w:ins>
          </w:p>
        </w:tc>
        <w:tc>
          <w:tcPr>
            <w:tcW w:w="1054" w:type="dxa"/>
            <w:tcBorders>
              <w:top w:val="nil"/>
              <w:left w:val="nil"/>
              <w:right w:val="nil"/>
            </w:tcBorders>
            <w:shd w:val="pct15" w:color="auto" w:fill="auto"/>
            <w:vAlign w:val="bottom"/>
            <w:tcPrChange w:id="1557" w:author="Alice MacQueen" w:date="2020-11-23T17:24:00Z">
              <w:tcPr>
                <w:tcW w:w="1054" w:type="dxa"/>
                <w:tcBorders>
                  <w:top w:val="nil"/>
                  <w:left w:val="nil"/>
                  <w:right w:val="nil"/>
                </w:tcBorders>
                <w:shd w:val="pct15" w:color="auto" w:fill="auto"/>
              </w:tcPr>
            </w:tcPrChange>
          </w:tcPr>
          <w:p w14:paraId="003100BD" w14:textId="4E44BFB8" w:rsidR="00BE32E3" w:rsidRPr="00C53F01" w:rsidRDefault="00BE32E3" w:rsidP="00BE32E3">
            <w:pPr>
              <w:spacing w:after="0" w:line="240" w:lineRule="auto"/>
              <w:rPr>
                <w:ins w:id="1558" w:author="Alice MacQueen" w:date="2020-11-23T17:24:00Z"/>
                <w:rFonts w:ascii="Calibri" w:eastAsia="Times New Roman" w:hAnsi="Calibri" w:cs="Calibri"/>
                <w:color w:val="000000"/>
              </w:rPr>
            </w:pPr>
            <w:ins w:id="1559" w:author="Alice MacQueen" w:date="2020-11-23T17:24:00Z">
              <w:r w:rsidRPr="00C53F01">
                <w:rPr>
                  <w:rFonts w:ascii="Calibri" w:eastAsia="Times New Roman" w:hAnsi="Calibri" w:cs="Calibri"/>
                  <w:color w:val="000000"/>
                </w:rPr>
                <w:t>0.028±0</w:t>
              </w:r>
            </w:ins>
          </w:p>
        </w:tc>
        <w:tc>
          <w:tcPr>
            <w:tcW w:w="1054" w:type="dxa"/>
            <w:tcBorders>
              <w:top w:val="nil"/>
              <w:left w:val="nil"/>
              <w:right w:val="nil"/>
            </w:tcBorders>
            <w:shd w:val="pct15" w:color="auto" w:fill="auto"/>
            <w:noWrap/>
            <w:vAlign w:val="bottom"/>
            <w:tcPrChange w:id="1560" w:author="Alice MacQueen" w:date="2020-11-23T17:24:00Z">
              <w:tcPr>
                <w:tcW w:w="1054" w:type="dxa"/>
                <w:tcBorders>
                  <w:top w:val="nil"/>
                  <w:left w:val="nil"/>
                  <w:right w:val="nil"/>
                </w:tcBorders>
                <w:shd w:val="pct15" w:color="auto" w:fill="auto"/>
                <w:noWrap/>
                <w:vAlign w:val="bottom"/>
              </w:tcPr>
            </w:tcPrChange>
          </w:tcPr>
          <w:p w14:paraId="300C402D" w14:textId="5E446058" w:rsidR="00BE32E3" w:rsidRPr="00C53F01" w:rsidRDefault="00BE32E3" w:rsidP="00BE32E3">
            <w:pPr>
              <w:spacing w:after="0" w:line="240" w:lineRule="auto"/>
              <w:rPr>
                <w:ins w:id="1561" w:author="Alice MacQueen" w:date="2020-11-23T17:09:00Z"/>
                <w:rFonts w:ascii="Calibri" w:eastAsia="Times New Roman" w:hAnsi="Calibri" w:cs="Calibri"/>
                <w:color w:val="000000"/>
              </w:rPr>
            </w:pPr>
            <w:ins w:id="1562" w:author="Alice MacQueen" w:date="2020-11-23T17:09:00Z">
              <w:r w:rsidRPr="00C53F01">
                <w:rPr>
                  <w:rFonts w:ascii="Calibri" w:eastAsia="Times New Roman" w:hAnsi="Calibri" w:cs="Calibri"/>
                  <w:color w:val="000000"/>
                </w:rPr>
                <w:t>&lt;0.001*</w:t>
              </w:r>
            </w:ins>
          </w:p>
        </w:tc>
      </w:tr>
      <w:tr w:rsidR="00BE32E3" w:rsidRPr="00C53F01" w14:paraId="255063CD" w14:textId="77777777" w:rsidTr="00890C56">
        <w:trPr>
          <w:trHeight w:val="288"/>
          <w:jc w:val="center"/>
          <w:ins w:id="1563" w:author="Alice MacQueen" w:date="2020-11-23T17:09:00Z"/>
          <w:trPrChange w:id="1564" w:author="Alice MacQueen" w:date="2020-11-23T17:24:00Z">
            <w:trPr>
              <w:trHeight w:val="288"/>
              <w:jc w:val="center"/>
            </w:trPr>
          </w:trPrChange>
        </w:trPr>
        <w:tc>
          <w:tcPr>
            <w:tcW w:w="1514" w:type="dxa"/>
            <w:vMerge/>
            <w:tcBorders>
              <w:left w:val="nil"/>
              <w:right w:val="nil"/>
            </w:tcBorders>
            <w:shd w:val="pct15" w:color="auto" w:fill="auto"/>
            <w:tcPrChange w:id="1565" w:author="Alice MacQueen" w:date="2020-11-23T17:24:00Z">
              <w:tcPr>
                <w:tcW w:w="1514" w:type="dxa"/>
                <w:vMerge/>
                <w:tcBorders>
                  <w:left w:val="nil"/>
                  <w:right w:val="nil"/>
                </w:tcBorders>
                <w:shd w:val="pct15" w:color="auto" w:fill="auto"/>
              </w:tcPr>
            </w:tcPrChange>
          </w:tcPr>
          <w:p w14:paraId="5C13F877" w14:textId="77777777" w:rsidR="00BE32E3" w:rsidRPr="00C53F01" w:rsidRDefault="00BE32E3" w:rsidP="00BE32E3">
            <w:pPr>
              <w:spacing w:after="0" w:line="240" w:lineRule="auto"/>
              <w:jc w:val="center"/>
              <w:rPr>
                <w:ins w:id="1566"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567" w:author="Alice MacQueen" w:date="2020-11-23T17:24:00Z">
              <w:tcPr>
                <w:tcW w:w="1025" w:type="dxa"/>
                <w:tcBorders>
                  <w:top w:val="nil"/>
                  <w:left w:val="nil"/>
                  <w:right w:val="nil"/>
                </w:tcBorders>
                <w:shd w:val="clear" w:color="auto" w:fill="auto"/>
                <w:noWrap/>
                <w:vAlign w:val="bottom"/>
              </w:tcPr>
            </w:tcPrChange>
          </w:tcPr>
          <w:p w14:paraId="052FD562" w14:textId="77777777" w:rsidR="00BE32E3" w:rsidRPr="00C53F01" w:rsidRDefault="00BE32E3" w:rsidP="00BE32E3">
            <w:pPr>
              <w:spacing w:after="0" w:line="240" w:lineRule="auto"/>
              <w:rPr>
                <w:ins w:id="1568" w:author="Alice MacQueen" w:date="2020-11-23T17:09:00Z"/>
                <w:rFonts w:ascii="Calibri" w:eastAsia="Times New Roman" w:hAnsi="Calibri" w:cs="Calibri"/>
                <w:color w:val="000000"/>
              </w:rPr>
            </w:pPr>
            <w:ins w:id="1569" w:author="Alice MacQueen" w:date="2020-11-23T17:09:00Z">
              <w:r w:rsidRPr="00C53F01">
                <w:rPr>
                  <w:rFonts w:ascii="Calibri" w:eastAsia="Times New Roman" w:hAnsi="Calibri" w:cs="Calibri"/>
                  <w:color w:val="000000"/>
                </w:rPr>
                <w:t>Cu</w:t>
              </w:r>
            </w:ins>
          </w:p>
        </w:tc>
        <w:tc>
          <w:tcPr>
            <w:tcW w:w="1441" w:type="dxa"/>
            <w:tcBorders>
              <w:top w:val="nil"/>
              <w:left w:val="nil"/>
              <w:right w:val="nil"/>
            </w:tcBorders>
            <w:vAlign w:val="bottom"/>
            <w:tcPrChange w:id="1570" w:author="Alice MacQueen" w:date="2020-11-23T17:24:00Z">
              <w:tcPr>
                <w:tcW w:w="1441" w:type="dxa"/>
                <w:tcBorders>
                  <w:top w:val="nil"/>
                  <w:left w:val="nil"/>
                  <w:right w:val="nil"/>
                </w:tcBorders>
                <w:vAlign w:val="bottom"/>
              </w:tcPr>
            </w:tcPrChange>
          </w:tcPr>
          <w:p w14:paraId="44F81074" w14:textId="005CF964" w:rsidR="00BE32E3" w:rsidRPr="00C53F01" w:rsidRDefault="00BE32E3" w:rsidP="00BE32E3">
            <w:pPr>
              <w:spacing w:after="0" w:line="240" w:lineRule="auto"/>
              <w:rPr>
                <w:ins w:id="1571" w:author="Alice MacQueen" w:date="2020-11-23T17:24:00Z"/>
                <w:rFonts w:ascii="Calibri" w:eastAsia="Times New Roman" w:hAnsi="Calibri" w:cs="Calibri"/>
                <w:color w:val="000000"/>
              </w:rPr>
            </w:pPr>
            <w:ins w:id="1572" w:author="Alice MacQueen" w:date="2020-11-23T17:24:00Z">
              <w:r w:rsidRPr="00C53F01">
                <w:rPr>
                  <w:rFonts w:ascii="Calibri" w:eastAsia="Times New Roman" w:hAnsi="Calibri" w:cs="Calibri"/>
                  <w:color w:val="000000"/>
                </w:rPr>
                <w:t>4.926±0.058</w:t>
              </w:r>
            </w:ins>
          </w:p>
        </w:tc>
        <w:tc>
          <w:tcPr>
            <w:tcW w:w="1441" w:type="dxa"/>
            <w:tcBorders>
              <w:top w:val="nil"/>
              <w:left w:val="nil"/>
              <w:right w:val="nil"/>
            </w:tcBorders>
            <w:shd w:val="clear" w:color="auto" w:fill="auto"/>
            <w:noWrap/>
            <w:vAlign w:val="bottom"/>
            <w:tcPrChange w:id="1573" w:author="Alice MacQueen" w:date="2020-11-23T17:24:00Z">
              <w:tcPr>
                <w:tcW w:w="1441" w:type="dxa"/>
                <w:tcBorders>
                  <w:top w:val="nil"/>
                  <w:left w:val="nil"/>
                  <w:right w:val="nil"/>
                </w:tcBorders>
                <w:shd w:val="clear" w:color="auto" w:fill="auto"/>
                <w:noWrap/>
                <w:vAlign w:val="bottom"/>
              </w:tcPr>
            </w:tcPrChange>
          </w:tcPr>
          <w:p w14:paraId="5547251F" w14:textId="77777777" w:rsidR="00BE32E3" w:rsidRPr="00C53F01" w:rsidRDefault="00BE32E3" w:rsidP="00BE32E3">
            <w:pPr>
              <w:spacing w:after="0" w:line="240" w:lineRule="auto"/>
              <w:rPr>
                <w:ins w:id="1574" w:author="Alice MacQueen" w:date="2020-11-23T17:09:00Z"/>
                <w:rFonts w:ascii="Calibri" w:eastAsia="Times New Roman" w:hAnsi="Calibri" w:cs="Calibri"/>
                <w:color w:val="000000"/>
              </w:rPr>
            </w:pPr>
            <w:ins w:id="1575" w:author="Alice MacQueen" w:date="2020-11-23T17:09:00Z">
              <w:r w:rsidRPr="00C53F01">
                <w:rPr>
                  <w:rFonts w:ascii="Calibri" w:eastAsia="Times New Roman" w:hAnsi="Calibri" w:cs="Calibri"/>
                  <w:color w:val="000000"/>
                </w:rPr>
                <w:t>8.325±0.117</w:t>
              </w:r>
            </w:ins>
          </w:p>
        </w:tc>
        <w:tc>
          <w:tcPr>
            <w:tcW w:w="1054" w:type="dxa"/>
            <w:tcBorders>
              <w:top w:val="nil"/>
              <w:left w:val="nil"/>
              <w:right w:val="nil"/>
            </w:tcBorders>
            <w:vAlign w:val="bottom"/>
            <w:tcPrChange w:id="1576" w:author="Alice MacQueen" w:date="2020-11-23T17:24:00Z">
              <w:tcPr>
                <w:tcW w:w="1054" w:type="dxa"/>
                <w:tcBorders>
                  <w:top w:val="nil"/>
                  <w:left w:val="nil"/>
                  <w:right w:val="nil"/>
                </w:tcBorders>
              </w:tcPr>
            </w:tcPrChange>
          </w:tcPr>
          <w:p w14:paraId="657585F2" w14:textId="3E7BD6A7" w:rsidR="00BE32E3" w:rsidRPr="00C53F01" w:rsidRDefault="00BE32E3" w:rsidP="00BE32E3">
            <w:pPr>
              <w:spacing w:after="0" w:line="240" w:lineRule="auto"/>
              <w:rPr>
                <w:ins w:id="1577" w:author="Alice MacQueen" w:date="2020-11-23T17:24:00Z"/>
                <w:rFonts w:ascii="Calibri" w:eastAsia="Times New Roman" w:hAnsi="Calibri" w:cs="Calibri"/>
                <w:color w:val="000000"/>
              </w:rPr>
            </w:pPr>
            <w:ins w:id="1578" w:author="Alice MacQueen" w:date="2020-11-23T17:24:00Z">
              <w:r w:rsidRPr="00C53F01">
                <w:rPr>
                  <w:rFonts w:ascii="Calibri" w:eastAsia="Times New Roman" w:hAnsi="Calibri" w:cs="Calibri"/>
                  <w:color w:val="000000"/>
                </w:rPr>
                <w:t>3.801±0.036</w:t>
              </w:r>
            </w:ins>
          </w:p>
        </w:tc>
        <w:tc>
          <w:tcPr>
            <w:tcW w:w="1054" w:type="dxa"/>
            <w:tcBorders>
              <w:top w:val="nil"/>
              <w:left w:val="nil"/>
              <w:right w:val="nil"/>
            </w:tcBorders>
            <w:shd w:val="clear" w:color="auto" w:fill="auto"/>
            <w:noWrap/>
            <w:vAlign w:val="bottom"/>
            <w:tcPrChange w:id="1579" w:author="Alice MacQueen" w:date="2020-11-23T17:24:00Z">
              <w:tcPr>
                <w:tcW w:w="1054" w:type="dxa"/>
                <w:tcBorders>
                  <w:top w:val="nil"/>
                  <w:left w:val="nil"/>
                  <w:right w:val="nil"/>
                </w:tcBorders>
                <w:shd w:val="clear" w:color="auto" w:fill="auto"/>
                <w:noWrap/>
                <w:vAlign w:val="bottom"/>
              </w:tcPr>
            </w:tcPrChange>
          </w:tcPr>
          <w:p w14:paraId="22AEC1E0" w14:textId="72F6144B" w:rsidR="00BE32E3" w:rsidRPr="00C53F01" w:rsidRDefault="00BE32E3" w:rsidP="00BE32E3">
            <w:pPr>
              <w:spacing w:after="0" w:line="240" w:lineRule="auto"/>
              <w:rPr>
                <w:ins w:id="1580" w:author="Alice MacQueen" w:date="2020-11-23T17:09:00Z"/>
                <w:rFonts w:ascii="Calibri" w:eastAsia="Times New Roman" w:hAnsi="Calibri" w:cs="Calibri"/>
                <w:color w:val="000000"/>
              </w:rPr>
            </w:pPr>
            <w:ins w:id="1581" w:author="Alice MacQueen" w:date="2020-11-23T17:09:00Z">
              <w:r w:rsidRPr="00C53F01">
                <w:rPr>
                  <w:rFonts w:ascii="Calibri" w:eastAsia="Times New Roman" w:hAnsi="Calibri" w:cs="Calibri"/>
                  <w:color w:val="000000"/>
                </w:rPr>
                <w:t>&lt;0.001*</w:t>
              </w:r>
            </w:ins>
          </w:p>
        </w:tc>
      </w:tr>
      <w:tr w:rsidR="00BE32E3" w:rsidRPr="00C53F01" w14:paraId="34EAAAB2" w14:textId="77777777" w:rsidTr="00890C56">
        <w:trPr>
          <w:trHeight w:val="288"/>
          <w:jc w:val="center"/>
          <w:ins w:id="1582" w:author="Alice MacQueen" w:date="2020-11-23T17:09:00Z"/>
          <w:trPrChange w:id="1583" w:author="Alice MacQueen" w:date="2020-11-23T17:24:00Z">
            <w:trPr>
              <w:trHeight w:val="288"/>
              <w:jc w:val="center"/>
            </w:trPr>
          </w:trPrChange>
        </w:trPr>
        <w:tc>
          <w:tcPr>
            <w:tcW w:w="1514" w:type="dxa"/>
            <w:vMerge/>
            <w:tcBorders>
              <w:left w:val="nil"/>
              <w:right w:val="nil"/>
            </w:tcBorders>
            <w:shd w:val="pct15" w:color="auto" w:fill="auto"/>
            <w:tcPrChange w:id="1584" w:author="Alice MacQueen" w:date="2020-11-23T17:24:00Z">
              <w:tcPr>
                <w:tcW w:w="1514" w:type="dxa"/>
                <w:vMerge/>
                <w:tcBorders>
                  <w:left w:val="nil"/>
                  <w:right w:val="nil"/>
                </w:tcBorders>
                <w:shd w:val="pct15" w:color="auto" w:fill="auto"/>
              </w:tcPr>
            </w:tcPrChange>
          </w:tcPr>
          <w:p w14:paraId="18117682" w14:textId="77777777" w:rsidR="00BE32E3" w:rsidRPr="00C53F01" w:rsidRDefault="00BE32E3" w:rsidP="00BE32E3">
            <w:pPr>
              <w:spacing w:after="0" w:line="240" w:lineRule="auto"/>
              <w:jc w:val="center"/>
              <w:rPr>
                <w:ins w:id="1585"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586" w:author="Alice MacQueen" w:date="2020-11-23T17:24:00Z">
              <w:tcPr>
                <w:tcW w:w="1025" w:type="dxa"/>
                <w:tcBorders>
                  <w:top w:val="nil"/>
                  <w:left w:val="nil"/>
                  <w:right w:val="nil"/>
                </w:tcBorders>
                <w:shd w:val="pct15" w:color="auto" w:fill="auto"/>
                <w:noWrap/>
                <w:vAlign w:val="bottom"/>
              </w:tcPr>
            </w:tcPrChange>
          </w:tcPr>
          <w:p w14:paraId="70FC1431" w14:textId="77777777" w:rsidR="00BE32E3" w:rsidRPr="00C53F01" w:rsidRDefault="00BE32E3" w:rsidP="00BE32E3">
            <w:pPr>
              <w:spacing w:after="0" w:line="240" w:lineRule="auto"/>
              <w:rPr>
                <w:ins w:id="1587" w:author="Alice MacQueen" w:date="2020-11-23T17:09:00Z"/>
                <w:rFonts w:ascii="Calibri" w:eastAsia="Times New Roman" w:hAnsi="Calibri" w:cs="Calibri"/>
                <w:color w:val="000000"/>
              </w:rPr>
            </w:pPr>
            <w:ins w:id="1588" w:author="Alice MacQueen" w:date="2020-11-23T17:09:00Z">
              <w:r w:rsidRPr="00C53F01">
                <w:rPr>
                  <w:rFonts w:ascii="Calibri" w:eastAsia="Times New Roman" w:hAnsi="Calibri" w:cs="Calibri"/>
                  <w:color w:val="000000"/>
                </w:rPr>
                <w:t>Fe</w:t>
              </w:r>
            </w:ins>
          </w:p>
        </w:tc>
        <w:tc>
          <w:tcPr>
            <w:tcW w:w="1441" w:type="dxa"/>
            <w:tcBorders>
              <w:top w:val="nil"/>
              <w:left w:val="nil"/>
              <w:right w:val="nil"/>
            </w:tcBorders>
            <w:shd w:val="pct15" w:color="auto" w:fill="auto"/>
            <w:vAlign w:val="bottom"/>
            <w:tcPrChange w:id="1589" w:author="Alice MacQueen" w:date="2020-11-23T17:24:00Z">
              <w:tcPr>
                <w:tcW w:w="1441" w:type="dxa"/>
                <w:tcBorders>
                  <w:top w:val="nil"/>
                  <w:left w:val="nil"/>
                  <w:right w:val="nil"/>
                </w:tcBorders>
                <w:shd w:val="pct15" w:color="auto" w:fill="auto"/>
                <w:vAlign w:val="bottom"/>
              </w:tcPr>
            </w:tcPrChange>
          </w:tcPr>
          <w:p w14:paraId="2E225B3C" w14:textId="09D81F90" w:rsidR="00BE32E3" w:rsidRPr="00C53F01" w:rsidRDefault="00BE32E3" w:rsidP="00BE32E3">
            <w:pPr>
              <w:spacing w:after="0" w:line="240" w:lineRule="auto"/>
              <w:rPr>
                <w:ins w:id="1590" w:author="Alice MacQueen" w:date="2020-11-23T17:24:00Z"/>
                <w:rFonts w:ascii="Calibri" w:eastAsia="Times New Roman" w:hAnsi="Calibri" w:cs="Calibri"/>
                <w:color w:val="000000"/>
              </w:rPr>
            </w:pPr>
            <w:ins w:id="1591" w:author="Alice MacQueen" w:date="2020-11-23T17:24:00Z">
              <w:r w:rsidRPr="00C53F01">
                <w:rPr>
                  <w:rFonts w:ascii="Calibri" w:eastAsia="Times New Roman" w:hAnsi="Calibri" w:cs="Calibri"/>
                  <w:color w:val="000000"/>
                </w:rPr>
                <w:t>43.48±0.4</w:t>
              </w:r>
            </w:ins>
          </w:p>
        </w:tc>
        <w:tc>
          <w:tcPr>
            <w:tcW w:w="1441" w:type="dxa"/>
            <w:tcBorders>
              <w:top w:val="nil"/>
              <w:left w:val="nil"/>
              <w:right w:val="nil"/>
            </w:tcBorders>
            <w:shd w:val="pct15" w:color="auto" w:fill="auto"/>
            <w:noWrap/>
            <w:vAlign w:val="bottom"/>
            <w:tcPrChange w:id="1592" w:author="Alice MacQueen" w:date="2020-11-23T17:24:00Z">
              <w:tcPr>
                <w:tcW w:w="1441" w:type="dxa"/>
                <w:tcBorders>
                  <w:top w:val="nil"/>
                  <w:left w:val="nil"/>
                  <w:right w:val="nil"/>
                </w:tcBorders>
                <w:shd w:val="pct15" w:color="auto" w:fill="auto"/>
                <w:noWrap/>
                <w:vAlign w:val="bottom"/>
              </w:tcPr>
            </w:tcPrChange>
          </w:tcPr>
          <w:p w14:paraId="32E8C76B" w14:textId="77777777" w:rsidR="00BE32E3" w:rsidRPr="00C53F01" w:rsidRDefault="00BE32E3" w:rsidP="00BE32E3">
            <w:pPr>
              <w:spacing w:after="0" w:line="240" w:lineRule="auto"/>
              <w:rPr>
                <w:ins w:id="1593" w:author="Alice MacQueen" w:date="2020-11-23T17:09:00Z"/>
                <w:rFonts w:ascii="Calibri" w:eastAsia="Times New Roman" w:hAnsi="Calibri" w:cs="Calibri"/>
                <w:color w:val="000000"/>
              </w:rPr>
            </w:pPr>
            <w:ins w:id="1594" w:author="Alice MacQueen" w:date="2020-11-23T17:09:00Z">
              <w:r w:rsidRPr="00C53F01">
                <w:rPr>
                  <w:rFonts w:ascii="Calibri" w:eastAsia="Times New Roman" w:hAnsi="Calibri" w:cs="Calibri"/>
                  <w:color w:val="000000"/>
                </w:rPr>
                <w:t>32.88±0.41</w:t>
              </w:r>
            </w:ins>
          </w:p>
        </w:tc>
        <w:tc>
          <w:tcPr>
            <w:tcW w:w="1054" w:type="dxa"/>
            <w:tcBorders>
              <w:top w:val="nil"/>
              <w:left w:val="nil"/>
              <w:right w:val="nil"/>
            </w:tcBorders>
            <w:shd w:val="pct15" w:color="auto" w:fill="auto"/>
            <w:vAlign w:val="bottom"/>
            <w:tcPrChange w:id="1595" w:author="Alice MacQueen" w:date="2020-11-23T17:24:00Z">
              <w:tcPr>
                <w:tcW w:w="1054" w:type="dxa"/>
                <w:tcBorders>
                  <w:top w:val="nil"/>
                  <w:left w:val="nil"/>
                  <w:right w:val="nil"/>
                </w:tcBorders>
                <w:shd w:val="pct15" w:color="auto" w:fill="auto"/>
              </w:tcPr>
            </w:tcPrChange>
          </w:tcPr>
          <w:p w14:paraId="6E21AFA5" w14:textId="2FE6A939" w:rsidR="00BE32E3" w:rsidRPr="00C53F01" w:rsidRDefault="00BE32E3" w:rsidP="00BE32E3">
            <w:pPr>
              <w:spacing w:after="0" w:line="240" w:lineRule="auto"/>
              <w:rPr>
                <w:ins w:id="1596" w:author="Alice MacQueen" w:date="2020-11-23T17:24:00Z"/>
                <w:rFonts w:ascii="Calibri" w:eastAsia="Times New Roman" w:hAnsi="Calibri" w:cs="Calibri"/>
                <w:color w:val="000000"/>
              </w:rPr>
            </w:pPr>
            <w:ins w:id="1597" w:author="Alice MacQueen" w:date="2020-11-23T17:24:00Z">
              <w:r w:rsidRPr="00C53F01">
                <w:rPr>
                  <w:rFonts w:ascii="Calibri" w:eastAsia="Times New Roman" w:hAnsi="Calibri" w:cs="Calibri"/>
                  <w:color w:val="000000"/>
                </w:rPr>
                <w:t>27.69±0.25</w:t>
              </w:r>
            </w:ins>
          </w:p>
        </w:tc>
        <w:tc>
          <w:tcPr>
            <w:tcW w:w="1054" w:type="dxa"/>
            <w:tcBorders>
              <w:top w:val="nil"/>
              <w:left w:val="nil"/>
              <w:right w:val="nil"/>
            </w:tcBorders>
            <w:shd w:val="pct15" w:color="auto" w:fill="auto"/>
            <w:noWrap/>
            <w:vAlign w:val="bottom"/>
            <w:tcPrChange w:id="1598" w:author="Alice MacQueen" w:date="2020-11-23T17:24:00Z">
              <w:tcPr>
                <w:tcW w:w="1054" w:type="dxa"/>
                <w:tcBorders>
                  <w:top w:val="nil"/>
                  <w:left w:val="nil"/>
                  <w:right w:val="nil"/>
                </w:tcBorders>
                <w:shd w:val="pct15" w:color="auto" w:fill="auto"/>
                <w:noWrap/>
                <w:vAlign w:val="bottom"/>
              </w:tcPr>
            </w:tcPrChange>
          </w:tcPr>
          <w:p w14:paraId="0B180E56" w14:textId="68A07126" w:rsidR="00BE32E3" w:rsidRPr="00C53F01" w:rsidRDefault="00BE32E3" w:rsidP="00BE32E3">
            <w:pPr>
              <w:spacing w:after="0" w:line="240" w:lineRule="auto"/>
              <w:rPr>
                <w:ins w:id="1599" w:author="Alice MacQueen" w:date="2020-11-23T17:09:00Z"/>
                <w:rFonts w:ascii="Calibri" w:eastAsia="Times New Roman" w:hAnsi="Calibri" w:cs="Calibri"/>
                <w:color w:val="000000"/>
              </w:rPr>
            </w:pPr>
            <w:ins w:id="1600" w:author="Alice MacQueen" w:date="2020-11-23T17:09:00Z">
              <w:r w:rsidRPr="00C53F01">
                <w:rPr>
                  <w:rFonts w:ascii="Calibri" w:eastAsia="Times New Roman" w:hAnsi="Calibri" w:cs="Calibri"/>
                  <w:color w:val="000000"/>
                </w:rPr>
                <w:t>&lt;0.001*</w:t>
              </w:r>
            </w:ins>
          </w:p>
        </w:tc>
      </w:tr>
      <w:tr w:rsidR="00BE32E3" w:rsidRPr="00C53F01" w14:paraId="092233C8" w14:textId="77777777" w:rsidTr="00890C56">
        <w:trPr>
          <w:trHeight w:val="288"/>
          <w:jc w:val="center"/>
          <w:ins w:id="1601" w:author="Alice MacQueen" w:date="2020-11-23T17:09:00Z"/>
          <w:trPrChange w:id="1602" w:author="Alice MacQueen" w:date="2020-11-23T17:24:00Z">
            <w:trPr>
              <w:trHeight w:val="288"/>
              <w:jc w:val="center"/>
            </w:trPr>
          </w:trPrChange>
        </w:trPr>
        <w:tc>
          <w:tcPr>
            <w:tcW w:w="1514" w:type="dxa"/>
            <w:vMerge/>
            <w:tcBorders>
              <w:left w:val="nil"/>
              <w:right w:val="nil"/>
            </w:tcBorders>
            <w:shd w:val="pct15" w:color="auto" w:fill="auto"/>
            <w:tcPrChange w:id="1603" w:author="Alice MacQueen" w:date="2020-11-23T17:24:00Z">
              <w:tcPr>
                <w:tcW w:w="1514" w:type="dxa"/>
                <w:vMerge/>
                <w:tcBorders>
                  <w:left w:val="nil"/>
                  <w:right w:val="nil"/>
                </w:tcBorders>
                <w:shd w:val="pct15" w:color="auto" w:fill="auto"/>
              </w:tcPr>
            </w:tcPrChange>
          </w:tcPr>
          <w:p w14:paraId="29A34402" w14:textId="77777777" w:rsidR="00BE32E3" w:rsidRPr="00C53F01" w:rsidRDefault="00BE32E3" w:rsidP="00BE32E3">
            <w:pPr>
              <w:spacing w:after="0" w:line="240" w:lineRule="auto"/>
              <w:jc w:val="center"/>
              <w:rPr>
                <w:ins w:id="1604"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605" w:author="Alice MacQueen" w:date="2020-11-23T17:24:00Z">
              <w:tcPr>
                <w:tcW w:w="1025" w:type="dxa"/>
                <w:tcBorders>
                  <w:top w:val="nil"/>
                  <w:left w:val="nil"/>
                  <w:right w:val="nil"/>
                </w:tcBorders>
                <w:shd w:val="clear" w:color="auto" w:fill="auto"/>
                <w:noWrap/>
                <w:vAlign w:val="bottom"/>
              </w:tcPr>
            </w:tcPrChange>
          </w:tcPr>
          <w:p w14:paraId="7774D64B" w14:textId="77777777" w:rsidR="00BE32E3" w:rsidRPr="00C53F01" w:rsidRDefault="00BE32E3" w:rsidP="00BE32E3">
            <w:pPr>
              <w:spacing w:after="0" w:line="240" w:lineRule="auto"/>
              <w:rPr>
                <w:ins w:id="1606" w:author="Alice MacQueen" w:date="2020-11-23T17:09:00Z"/>
                <w:rFonts w:ascii="Calibri" w:eastAsia="Times New Roman" w:hAnsi="Calibri" w:cs="Calibri"/>
                <w:color w:val="000000"/>
              </w:rPr>
            </w:pPr>
            <w:ins w:id="1607" w:author="Alice MacQueen" w:date="2020-11-23T17:09:00Z">
              <w:r w:rsidRPr="00C53F01">
                <w:rPr>
                  <w:rFonts w:ascii="Calibri" w:eastAsia="Times New Roman" w:hAnsi="Calibri" w:cs="Calibri"/>
                  <w:color w:val="000000"/>
                </w:rPr>
                <w:t>Mn</w:t>
              </w:r>
            </w:ins>
          </w:p>
        </w:tc>
        <w:tc>
          <w:tcPr>
            <w:tcW w:w="1441" w:type="dxa"/>
            <w:tcBorders>
              <w:top w:val="nil"/>
              <w:left w:val="nil"/>
              <w:right w:val="nil"/>
            </w:tcBorders>
            <w:vAlign w:val="bottom"/>
            <w:tcPrChange w:id="1608" w:author="Alice MacQueen" w:date="2020-11-23T17:24:00Z">
              <w:tcPr>
                <w:tcW w:w="1441" w:type="dxa"/>
                <w:tcBorders>
                  <w:top w:val="nil"/>
                  <w:left w:val="nil"/>
                  <w:right w:val="nil"/>
                </w:tcBorders>
                <w:vAlign w:val="bottom"/>
              </w:tcPr>
            </w:tcPrChange>
          </w:tcPr>
          <w:p w14:paraId="28696C72" w14:textId="433F8D90" w:rsidR="00BE32E3" w:rsidRPr="00C53F01" w:rsidRDefault="00BE32E3" w:rsidP="00BE32E3">
            <w:pPr>
              <w:spacing w:after="0" w:line="240" w:lineRule="auto"/>
              <w:rPr>
                <w:ins w:id="1609" w:author="Alice MacQueen" w:date="2020-11-23T17:24:00Z"/>
                <w:rFonts w:ascii="Calibri" w:eastAsia="Times New Roman" w:hAnsi="Calibri" w:cs="Calibri"/>
                <w:color w:val="000000"/>
              </w:rPr>
            </w:pPr>
            <w:ins w:id="1610" w:author="Alice MacQueen" w:date="2020-11-23T17:24:00Z">
              <w:r w:rsidRPr="00C53F01">
                <w:rPr>
                  <w:rFonts w:ascii="Calibri" w:eastAsia="Times New Roman" w:hAnsi="Calibri" w:cs="Calibri"/>
                  <w:color w:val="000000"/>
                </w:rPr>
                <w:t>27.46±0.31</w:t>
              </w:r>
            </w:ins>
          </w:p>
        </w:tc>
        <w:tc>
          <w:tcPr>
            <w:tcW w:w="1441" w:type="dxa"/>
            <w:tcBorders>
              <w:top w:val="nil"/>
              <w:left w:val="nil"/>
              <w:right w:val="nil"/>
            </w:tcBorders>
            <w:shd w:val="clear" w:color="auto" w:fill="auto"/>
            <w:noWrap/>
            <w:vAlign w:val="bottom"/>
            <w:tcPrChange w:id="1611" w:author="Alice MacQueen" w:date="2020-11-23T17:24:00Z">
              <w:tcPr>
                <w:tcW w:w="1441" w:type="dxa"/>
                <w:tcBorders>
                  <w:top w:val="nil"/>
                  <w:left w:val="nil"/>
                  <w:right w:val="nil"/>
                </w:tcBorders>
                <w:shd w:val="clear" w:color="auto" w:fill="auto"/>
                <w:noWrap/>
                <w:vAlign w:val="bottom"/>
              </w:tcPr>
            </w:tcPrChange>
          </w:tcPr>
          <w:p w14:paraId="3F72A207" w14:textId="77777777" w:rsidR="00BE32E3" w:rsidRPr="00C53F01" w:rsidRDefault="00BE32E3" w:rsidP="00BE32E3">
            <w:pPr>
              <w:spacing w:after="0" w:line="240" w:lineRule="auto"/>
              <w:rPr>
                <w:ins w:id="1612" w:author="Alice MacQueen" w:date="2020-11-23T17:09:00Z"/>
                <w:rFonts w:ascii="Calibri" w:eastAsia="Times New Roman" w:hAnsi="Calibri" w:cs="Calibri"/>
                <w:color w:val="000000"/>
              </w:rPr>
            </w:pPr>
            <w:ins w:id="1613" w:author="Alice MacQueen" w:date="2020-11-23T17:09:00Z">
              <w:r w:rsidRPr="00C53F01">
                <w:rPr>
                  <w:rFonts w:ascii="Calibri" w:eastAsia="Times New Roman" w:hAnsi="Calibri" w:cs="Calibri"/>
                  <w:color w:val="000000"/>
                </w:rPr>
                <w:t>80.63±0.97</w:t>
              </w:r>
            </w:ins>
          </w:p>
        </w:tc>
        <w:tc>
          <w:tcPr>
            <w:tcW w:w="1054" w:type="dxa"/>
            <w:tcBorders>
              <w:top w:val="nil"/>
              <w:left w:val="nil"/>
              <w:right w:val="nil"/>
            </w:tcBorders>
            <w:vAlign w:val="bottom"/>
            <w:tcPrChange w:id="1614" w:author="Alice MacQueen" w:date="2020-11-23T17:24:00Z">
              <w:tcPr>
                <w:tcW w:w="1054" w:type="dxa"/>
                <w:tcBorders>
                  <w:top w:val="nil"/>
                  <w:left w:val="nil"/>
                  <w:right w:val="nil"/>
                </w:tcBorders>
              </w:tcPr>
            </w:tcPrChange>
          </w:tcPr>
          <w:p w14:paraId="767333EE" w14:textId="3EF6C068" w:rsidR="00BE32E3" w:rsidRPr="00C53F01" w:rsidRDefault="00BE32E3" w:rsidP="00BE32E3">
            <w:pPr>
              <w:spacing w:after="0" w:line="240" w:lineRule="auto"/>
              <w:rPr>
                <w:ins w:id="1615" w:author="Alice MacQueen" w:date="2020-11-23T17:24:00Z"/>
                <w:rFonts w:ascii="Calibri" w:eastAsia="Times New Roman" w:hAnsi="Calibri" w:cs="Calibri"/>
                <w:color w:val="000000"/>
              </w:rPr>
            </w:pPr>
            <w:ins w:id="1616" w:author="Alice MacQueen" w:date="2020-11-23T17:24:00Z">
              <w:r w:rsidRPr="00C53F01">
                <w:rPr>
                  <w:rFonts w:ascii="Calibri" w:eastAsia="Times New Roman" w:hAnsi="Calibri" w:cs="Calibri"/>
                  <w:color w:val="000000"/>
                </w:rPr>
                <w:t>48.27±0.58</w:t>
              </w:r>
            </w:ins>
          </w:p>
        </w:tc>
        <w:tc>
          <w:tcPr>
            <w:tcW w:w="1054" w:type="dxa"/>
            <w:tcBorders>
              <w:top w:val="nil"/>
              <w:left w:val="nil"/>
              <w:right w:val="nil"/>
            </w:tcBorders>
            <w:shd w:val="clear" w:color="auto" w:fill="auto"/>
            <w:noWrap/>
            <w:vAlign w:val="bottom"/>
            <w:tcPrChange w:id="1617" w:author="Alice MacQueen" w:date="2020-11-23T17:24:00Z">
              <w:tcPr>
                <w:tcW w:w="1054" w:type="dxa"/>
                <w:tcBorders>
                  <w:top w:val="nil"/>
                  <w:left w:val="nil"/>
                  <w:right w:val="nil"/>
                </w:tcBorders>
                <w:shd w:val="clear" w:color="auto" w:fill="auto"/>
                <w:noWrap/>
                <w:vAlign w:val="bottom"/>
              </w:tcPr>
            </w:tcPrChange>
          </w:tcPr>
          <w:p w14:paraId="51C18BEF" w14:textId="1D5C3BEA" w:rsidR="00BE32E3" w:rsidRPr="00C53F01" w:rsidRDefault="00BE32E3" w:rsidP="00BE32E3">
            <w:pPr>
              <w:spacing w:after="0" w:line="240" w:lineRule="auto"/>
              <w:rPr>
                <w:ins w:id="1618" w:author="Alice MacQueen" w:date="2020-11-23T17:09:00Z"/>
                <w:rFonts w:ascii="Calibri" w:eastAsia="Times New Roman" w:hAnsi="Calibri" w:cs="Calibri"/>
                <w:color w:val="000000"/>
              </w:rPr>
            </w:pPr>
            <w:ins w:id="1619" w:author="Alice MacQueen" w:date="2020-11-23T17:09:00Z">
              <w:r w:rsidRPr="00C53F01">
                <w:rPr>
                  <w:rFonts w:ascii="Calibri" w:eastAsia="Times New Roman" w:hAnsi="Calibri" w:cs="Calibri"/>
                  <w:color w:val="000000"/>
                </w:rPr>
                <w:t>&lt;0.001*</w:t>
              </w:r>
            </w:ins>
          </w:p>
        </w:tc>
      </w:tr>
      <w:tr w:rsidR="00BE32E3" w:rsidRPr="00C53F01" w14:paraId="421965E7" w14:textId="77777777" w:rsidTr="00890C56">
        <w:trPr>
          <w:trHeight w:val="288"/>
          <w:jc w:val="center"/>
          <w:ins w:id="1620" w:author="Alice MacQueen" w:date="2020-11-23T17:09:00Z"/>
          <w:trPrChange w:id="1621" w:author="Alice MacQueen" w:date="2020-11-23T17:24:00Z">
            <w:trPr>
              <w:trHeight w:val="288"/>
              <w:jc w:val="center"/>
            </w:trPr>
          </w:trPrChange>
        </w:trPr>
        <w:tc>
          <w:tcPr>
            <w:tcW w:w="1514" w:type="dxa"/>
            <w:vMerge/>
            <w:tcBorders>
              <w:left w:val="nil"/>
              <w:right w:val="nil"/>
            </w:tcBorders>
            <w:shd w:val="pct15" w:color="auto" w:fill="auto"/>
            <w:tcPrChange w:id="1622" w:author="Alice MacQueen" w:date="2020-11-23T17:24:00Z">
              <w:tcPr>
                <w:tcW w:w="1514" w:type="dxa"/>
                <w:vMerge/>
                <w:tcBorders>
                  <w:left w:val="nil"/>
                  <w:right w:val="nil"/>
                </w:tcBorders>
                <w:shd w:val="pct15" w:color="auto" w:fill="auto"/>
              </w:tcPr>
            </w:tcPrChange>
          </w:tcPr>
          <w:p w14:paraId="00293EFA" w14:textId="77777777" w:rsidR="00BE32E3" w:rsidRPr="00C53F01" w:rsidRDefault="00BE32E3" w:rsidP="00BE32E3">
            <w:pPr>
              <w:spacing w:after="0" w:line="240" w:lineRule="auto"/>
              <w:jc w:val="center"/>
              <w:rPr>
                <w:ins w:id="1623"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tcPrChange w:id="1624" w:author="Alice MacQueen" w:date="2020-11-23T17:24:00Z">
              <w:tcPr>
                <w:tcW w:w="1025" w:type="dxa"/>
                <w:tcBorders>
                  <w:top w:val="nil"/>
                  <w:left w:val="nil"/>
                  <w:right w:val="nil"/>
                </w:tcBorders>
                <w:shd w:val="pct15" w:color="auto" w:fill="auto"/>
                <w:noWrap/>
                <w:vAlign w:val="bottom"/>
              </w:tcPr>
            </w:tcPrChange>
          </w:tcPr>
          <w:p w14:paraId="49619C97" w14:textId="77777777" w:rsidR="00BE32E3" w:rsidRPr="00C53F01" w:rsidRDefault="00BE32E3" w:rsidP="00BE32E3">
            <w:pPr>
              <w:spacing w:after="0" w:line="240" w:lineRule="auto"/>
              <w:rPr>
                <w:ins w:id="1625" w:author="Alice MacQueen" w:date="2020-11-23T17:09:00Z"/>
                <w:rFonts w:ascii="Calibri" w:eastAsia="Times New Roman" w:hAnsi="Calibri" w:cs="Calibri"/>
                <w:color w:val="000000"/>
              </w:rPr>
            </w:pPr>
            <w:ins w:id="1626" w:author="Alice MacQueen" w:date="2020-11-23T17:09:00Z">
              <w:r w:rsidRPr="00C53F01">
                <w:rPr>
                  <w:rFonts w:ascii="Calibri" w:eastAsia="Times New Roman" w:hAnsi="Calibri" w:cs="Calibri"/>
                  <w:color w:val="000000"/>
                </w:rPr>
                <w:t>Mo</w:t>
              </w:r>
            </w:ins>
          </w:p>
        </w:tc>
        <w:tc>
          <w:tcPr>
            <w:tcW w:w="1441" w:type="dxa"/>
            <w:tcBorders>
              <w:top w:val="nil"/>
              <w:left w:val="nil"/>
              <w:right w:val="nil"/>
            </w:tcBorders>
            <w:shd w:val="pct15" w:color="auto" w:fill="auto"/>
            <w:vAlign w:val="bottom"/>
            <w:tcPrChange w:id="1627" w:author="Alice MacQueen" w:date="2020-11-23T17:24:00Z">
              <w:tcPr>
                <w:tcW w:w="1441" w:type="dxa"/>
                <w:tcBorders>
                  <w:top w:val="nil"/>
                  <w:left w:val="nil"/>
                  <w:right w:val="nil"/>
                </w:tcBorders>
                <w:shd w:val="pct15" w:color="auto" w:fill="auto"/>
                <w:vAlign w:val="bottom"/>
              </w:tcPr>
            </w:tcPrChange>
          </w:tcPr>
          <w:p w14:paraId="055D630E" w14:textId="7826A2A5" w:rsidR="00BE32E3" w:rsidRPr="00C53F01" w:rsidRDefault="00BE32E3" w:rsidP="00BE32E3">
            <w:pPr>
              <w:spacing w:after="0" w:line="240" w:lineRule="auto"/>
              <w:rPr>
                <w:ins w:id="1628" w:author="Alice MacQueen" w:date="2020-11-23T17:24:00Z"/>
                <w:rFonts w:ascii="Calibri" w:eastAsia="Times New Roman" w:hAnsi="Calibri" w:cs="Calibri"/>
                <w:color w:val="000000"/>
              </w:rPr>
            </w:pPr>
            <w:ins w:id="1629" w:author="Alice MacQueen" w:date="2020-11-23T17:24:00Z">
              <w:r w:rsidRPr="00C53F01">
                <w:rPr>
                  <w:rFonts w:ascii="Calibri" w:eastAsia="Times New Roman" w:hAnsi="Calibri" w:cs="Calibri"/>
                  <w:color w:val="000000"/>
                </w:rPr>
                <w:t>0.053±0.001</w:t>
              </w:r>
            </w:ins>
          </w:p>
        </w:tc>
        <w:tc>
          <w:tcPr>
            <w:tcW w:w="1441" w:type="dxa"/>
            <w:tcBorders>
              <w:top w:val="nil"/>
              <w:left w:val="nil"/>
              <w:right w:val="nil"/>
            </w:tcBorders>
            <w:shd w:val="pct15" w:color="auto" w:fill="auto"/>
            <w:noWrap/>
            <w:vAlign w:val="bottom"/>
            <w:tcPrChange w:id="1630" w:author="Alice MacQueen" w:date="2020-11-23T17:24:00Z">
              <w:tcPr>
                <w:tcW w:w="1441" w:type="dxa"/>
                <w:tcBorders>
                  <w:top w:val="nil"/>
                  <w:left w:val="nil"/>
                  <w:right w:val="nil"/>
                </w:tcBorders>
                <w:shd w:val="pct15" w:color="auto" w:fill="auto"/>
                <w:noWrap/>
                <w:vAlign w:val="bottom"/>
              </w:tcPr>
            </w:tcPrChange>
          </w:tcPr>
          <w:p w14:paraId="4D0D59B0" w14:textId="77777777" w:rsidR="00BE32E3" w:rsidRPr="00C53F01" w:rsidRDefault="00BE32E3" w:rsidP="00BE32E3">
            <w:pPr>
              <w:spacing w:after="0" w:line="240" w:lineRule="auto"/>
              <w:rPr>
                <w:ins w:id="1631" w:author="Alice MacQueen" w:date="2020-11-23T17:09:00Z"/>
                <w:rFonts w:ascii="Calibri" w:eastAsia="Times New Roman" w:hAnsi="Calibri" w:cs="Calibri"/>
                <w:color w:val="000000"/>
              </w:rPr>
            </w:pPr>
            <w:ins w:id="1632" w:author="Alice MacQueen" w:date="2020-11-23T17:09:00Z">
              <w:r w:rsidRPr="00C53F01">
                <w:rPr>
                  <w:rFonts w:ascii="Calibri" w:eastAsia="Times New Roman" w:hAnsi="Calibri" w:cs="Calibri"/>
                  <w:color w:val="000000"/>
                </w:rPr>
                <w:t>0.059±0.001</w:t>
              </w:r>
            </w:ins>
          </w:p>
        </w:tc>
        <w:tc>
          <w:tcPr>
            <w:tcW w:w="1054" w:type="dxa"/>
            <w:tcBorders>
              <w:top w:val="nil"/>
              <w:left w:val="nil"/>
              <w:right w:val="nil"/>
            </w:tcBorders>
            <w:shd w:val="pct15" w:color="auto" w:fill="auto"/>
            <w:vAlign w:val="bottom"/>
            <w:tcPrChange w:id="1633" w:author="Alice MacQueen" w:date="2020-11-23T17:24:00Z">
              <w:tcPr>
                <w:tcW w:w="1054" w:type="dxa"/>
                <w:tcBorders>
                  <w:top w:val="nil"/>
                  <w:left w:val="nil"/>
                  <w:right w:val="nil"/>
                </w:tcBorders>
                <w:shd w:val="pct15" w:color="auto" w:fill="auto"/>
              </w:tcPr>
            </w:tcPrChange>
          </w:tcPr>
          <w:p w14:paraId="4E750094" w14:textId="1B402150" w:rsidR="00BE32E3" w:rsidRPr="00C53F01" w:rsidRDefault="00BE32E3" w:rsidP="00BE32E3">
            <w:pPr>
              <w:spacing w:after="0" w:line="240" w:lineRule="auto"/>
              <w:rPr>
                <w:ins w:id="1634" w:author="Alice MacQueen" w:date="2020-11-23T17:24:00Z"/>
                <w:rFonts w:ascii="Calibri" w:eastAsia="Times New Roman" w:hAnsi="Calibri" w:cs="Calibri"/>
                <w:color w:val="000000"/>
              </w:rPr>
            </w:pPr>
            <w:ins w:id="1635" w:author="Alice MacQueen" w:date="2020-11-23T17:24:00Z">
              <w:r w:rsidRPr="00C53F01">
                <w:rPr>
                  <w:rFonts w:ascii="Calibri" w:eastAsia="Times New Roman" w:hAnsi="Calibri" w:cs="Calibri"/>
                  <w:color w:val="000000"/>
                </w:rPr>
                <w:t>0.032±0</w:t>
              </w:r>
            </w:ins>
          </w:p>
        </w:tc>
        <w:tc>
          <w:tcPr>
            <w:tcW w:w="1054" w:type="dxa"/>
            <w:tcBorders>
              <w:top w:val="nil"/>
              <w:left w:val="nil"/>
              <w:right w:val="nil"/>
            </w:tcBorders>
            <w:shd w:val="pct15" w:color="auto" w:fill="auto"/>
            <w:noWrap/>
            <w:vAlign w:val="bottom"/>
            <w:tcPrChange w:id="1636" w:author="Alice MacQueen" w:date="2020-11-23T17:24:00Z">
              <w:tcPr>
                <w:tcW w:w="1054" w:type="dxa"/>
                <w:tcBorders>
                  <w:top w:val="nil"/>
                  <w:left w:val="nil"/>
                  <w:right w:val="nil"/>
                </w:tcBorders>
                <w:shd w:val="pct15" w:color="auto" w:fill="auto"/>
                <w:noWrap/>
                <w:vAlign w:val="bottom"/>
              </w:tcPr>
            </w:tcPrChange>
          </w:tcPr>
          <w:p w14:paraId="0C15F9B6" w14:textId="3C9C2CF1" w:rsidR="00BE32E3" w:rsidRPr="00C53F01" w:rsidRDefault="00BE32E3" w:rsidP="00BE32E3">
            <w:pPr>
              <w:spacing w:after="0" w:line="240" w:lineRule="auto"/>
              <w:rPr>
                <w:ins w:id="1637" w:author="Alice MacQueen" w:date="2020-11-23T17:09:00Z"/>
                <w:rFonts w:ascii="Calibri" w:eastAsia="Times New Roman" w:hAnsi="Calibri" w:cs="Calibri"/>
                <w:color w:val="000000"/>
              </w:rPr>
            </w:pPr>
            <w:ins w:id="1638" w:author="Alice MacQueen" w:date="2020-11-23T17:09:00Z">
              <w:r w:rsidRPr="00C53F01">
                <w:rPr>
                  <w:rFonts w:ascii="Calibri" w:eastAsia="Times New Roman" w:hAnsi="Calibri" w:cs="Calibri"/>
                  <w:color w:val="000000"/>
                </w:rPr>
                <w:t>&lt;0.001*</w:t>
              </w:r>
            </w:ins>
          </w:p>
        </w:tc>
      </w:tr>
      <w:tr w:rsidR="00BE32E3" w:rsidRPr="00C53F01" w14:paraId="400CCCCB" w14:textId="77777777" w:rsidTr="00890C56">
        <w:trPr>
          <w:trHeight w:val="288"/>
          <w:jc w:val="center"/>
          <w:ins w:id="1639" w:author="Alice MacQueen" w:date="2020-11-23T17:09:00Z"/>
          <w:trPrChange w:id="1640" w:author="Alice MacQueen" w:date="2020-11-23T17:24:00Z">
            <w:trPr>
              <w:trHeight w:val="288"/>
              <w:jc w:val="center"/>
            </w:trPr>
          </w:trPrChange>
        </w:trPr>
        <w:tc>
          <w:tcPr>
            <w:tcW w:w="1514" w:type="dxa"/>
            <w:vMerge/>
            <w:tcBorders>
              <w:left w:val="nil"/>
              <w:right w:val="nil"/>
            </w:tcBorders>
            <w:tcPrChange w:id="1641" w:author="Alice MacQueen" w:date="2020-11-23T17:24:00Z">
              <w:tcPr>
                <w:tcW w:w="1514" w:type="dxa"/>
                <w:vMerge/>
                <w:tcBorders>
                  <w:left w:val="nil"/>
                  <w:right w:val="nil"/>
                </w:tcBorders>
              </w:tcPr>
            </w:tcPrChange>
          </w:tcPr>
          <w:p w14:paraId="63671DE4" w14:textId="77777777" w:rsidR="00BE32E3" w:rsidRPr="00C53F01" w:rsidRDefault="00BE32E3" w:rsidP="00BE32E3">
            <w:pPr>
              <w:spacing w:after="0" w:line="240" w:lineRule="auto"/>
              <w:jc w:val="center"/>
              <w:rPr>
                <w:ins w:id="1642" w:author="Alice MacQueen" w:date="2020-11-23T17:09:00Z"/>
                <w:rFonts w:ascii="Calibri" w:eastAsia="Times New Roman" w:hAnsi="Calibri" w:cs="Calibri"/>
                <w:color w:val="000000"/>
              </w:rPr>
            </w:pPr>
          </w:p>
        </w:tc>
        <w:tc>
          <w:tcPr>
            <w:tcW w:w="1025" w:type="dxa"/>
            <w:tcBorders>
              <w:left w:val="nil"/>
              <w:right w:val="nil"/>
            </w:tcBorders>
            <w:shd w:val="clear" w:color="auto" w:fill="auto"/>
            <w:noWrap/>
            <w:vAlign w:val="bottom"/>
            <w:tcPrChange w:id="1643" w:author="Alice MacQueen" w:date="2020-11-23T17:24:00Z">
              <w:tcPr>
                <w:tcW w:w="1025" w:type="dxa"/>
                <w:tcBorders>
                  <w:left w:val="nil"/>
                  <w:right w:val="nil"/>
                </w:tcBorders>
                <w:shd w:val="clear" w:color="auto" w:fill="auto"/>
                <w:noWrap/>
                <w:vAlign w:val="bottom"/>
              </w:tcPr>
            </w:tcPrChange>
          </w:tcPr>
          <w:p w14:paraId="05F29EE8" w14:textId="77777777" w:rsidR="00BE32E3" w:rsidRPr="00C53F01" w:rsidRDefault="00BE32E3" w:rsidP="00BE32E3">
            <w:pPr>
              <w:spacing w:after="0" w:line="240" w:lineRule="auto"/>
              <w:rPr>
                <w:ins w:id="1644" w:author="Alice MacQueen" w:date="2020-11-23T17:09:00Z"/>
                <w:rFonts w:ascii="Calibri" w:eastAsia="Times New Roman" w:hAnsi="Calibri" w:cs="Calibri"/>
                <w:color w:val="000000"/>
              </w:rPr>
            </w:pPr>
            <w:ins w:id="1645" w:author="Alice MacQueen" w:date="2020-11-23T17:09:00Z">
              <w:r w:rsidRPr="00C53F01">
                <w:rPr>
                  <w:rFonts w:ascii="Calibri" w:eastAsia="Times New Roman" w:hAnsi="Calibri" w:cs="Calibri"/>
                  <w:color w:val="000000"/>
                </w:rPr>
                <w:t>Se</w:t>
              </w:r>
            </w:ins>
          </w:p>
        </w:tc>
        <w:tc>
          <w:tcPr>
            <w:tcW w:w="1441" w:type="dxa"/>
            <w:tcBorders>
              <w:left w:val="nil"/>
              <w:right w:val="nil"/>
            </w:tcBorders>
            <w:vAlign w:val="bottom"/>
            <w:tcPrChange w:id="1646" w:author="Alice MacQueen" w:date="2020-11-23T17:24:00Z">
              <w:tcPr>
                <w:tcW w:w="1441" w:type="dxa"/>
                <w:tcBorders>
                  <w:left w:val="nil"/>
                  <w:right w:val="nil"/>
                </w:tcBorders>
                <w:vAlign w:val="bottom"/>
              </w:tcPr>
            </w:tcPrChange>
          </w:tcPr>
          <w:p w14:paraId="262BC8E2" w14:textId="7D3A8096" w:rsidR="00BE32E3" w:rsidRPr="00C53F01" w:rsidRDefault="00BE32E3" w:rsidP="00BE32E3">
            <w:pPr>
              <w:spacing w:after="0" w:line="240" w:lineRule="auto"/>
              <w:rPr>
                <w:ins w:id="1647" w:author="Alice MacQueen" w:date="2020-11-23T17:24:00Z"/>
                <w:rFonts w:ascii="Calibri" w:eastAsia="Times New Roman" w:hAnsi="Calibri" w:cs="Calibri"/>
                <w:color w:val="000000"/>
              </w:rPr>
            </w:pPr>
            <w:ins w:id="1648" w:author="Alice MacQueen" w:date="2020-11-23T17:24:00Z">
              <w:r w:rsidRPr="00C53F01">
                <w:rPr>
                  <w:rFonts w:ascii="Calibri" w:eastAsia="Times New Roman" w:hAnsi="Calibri" w:cs="Calibri"/>
                  <w:color w:val="000000"/>
                </w:rPr>
                <w:t>0.047±0.001</w:t>
              </w:r>
            </w:ins>
          </w:p>
        </w:tc>
        <w:tc>
          <w:tcPr>
            <w:tcW w:w="1441" w:type="dxa"/>
            <w:tcBorders>
              <w:left w:val="nil"/>
              <w:right w:val="nil"/>
            </w:tcBorders>
            <w:shd w:val="clear" w:color="auto" w:fill="auto"/>
            <w:noWrap/>
            <w:vAlign w:val="bottom"/>
            <w:tcPrChange w:id="1649" w:author="Alice MacQueen" w:date="2020-11-23T17:24:00Z">
              <w:tcPr>
                <w:tcW w:w="1441" w:type="dxa"/>
                <w:tcBorders>
                  <w:left w:val="nil"/>
                  <w:right w:val="nil"/>
                </w:tcBorders>
                <w:shd w:val="clear" w:color="auto" w:fill="auto"/>
                <w:noWrap/>
                <w:vAlign w:val="bottom"/>
              </w:tcPr>
            </w:tcPrChange>
          </w:tcPr>
          <w:p w14:paraId="30B529FD" w14:textId="77777777" w:rsidR="00BE32E3" w:rsidRPr="00C53F01" w:rsidRDefault="00BE32E3" w:rsidP="00BE32E3">
            <w:pPr>
              <w:spacing w:after="0" w:line="240" w:lineRule="auto"/>
              <w:rPr>
                <w:ins w:id="1650" w:author="Alice MacQueen" w:date="2020-11-23T17:09:00Z"/>
                <w:rFonts w:ascii="Calibri" w:eastAsia="Times New Roman" w:hAnsi="Calibri" w:cs="Calibri"/>
                <w:color w:val="000000"/>
              </w:rPr>
            </w:pPr>
            <w:ins w:id="1651" w:author="Alice MacQueen" w:date="2020-11-23T17:09:00Z">
              <w:r w:rsidRPr="00C53F01">
                <w:rPr>
                  <w:rFonts w:ascii="Calibri" w:eastAsia="Times New Roman" w:hAnsi="Calibri" w:cs="Calibri"/>
                  <w:color w:val="000000"/>
                </w:rPr>
                <w:t>0.039±0.001</w:t>
              </w:r>
            </w:ins>
          </w:p>
        </w:tc>
        <w:tc>
          <w:tcPr>
            <w:tcW w:w="1054" w:type="dxa"/>
            <w:tcBorders>
              <w:left w:val="nil"/>
              <w:right w:val="nil"/>
            </w:tcBorders>
            <w:vAlign w:val="bottom"/>
            <w:tcPrChange w:id="1652" w:author="Alice MacQueen" w:date="2020-11-23T17:24:00Z">
              <w:tcPr>
                <w:tcW w:w="1054" w:type="dxa"/>
                <w:tcBorders>
                  <w:left w:val="nil"/>
                  <w:right w:val="nil"/>
                </w:tcBorders>
              </w:tcPr>
            </w:tcPrChange>
          </w:tcPr>
          <w:p w14:paraId="235D4726" w14:textId="064AB123" w:rsidR="00BE32E3" w:rsidRPr="00C53F01" w:rsidRDefault="00BE32E3" w:rsidP="00BE32E3">
            <w:pPr>
              <w:spacing w:after="0" w:line="240" w:lineRule="auto"/>
              <w:rPr>
                <w:ins w:id="1653" w:author="Alice MacQueen" w:date="2020-11-23T17:24:00Z"/>
                <w:rFonts w:ascii="Calibri" w:eastAsia="Times New Roman" w:hAnsi="Calibri" w:cs="Calibri"/>
                <w:color w:val="000000"/>
              </w:rPr>
            </w:pPr>
            <w:ins w:id="1654" w:author="Alice MacQueen" w:date="2020-11-23T17:24:00Z">
              <w:r w:rsidRPr="00C53F01">
                <w:rPr>
                  <w:rFonts w:ascii="Calibri" w:eastAsia="Times New Roman" w:hAnsi="Calibri" w:cs="Calibri"/>
                  <w:color w:val="000000"/>
                </w:rPr>
                <w:t>0.009±0.001</w:t>
              </w:r>
            </w:ins>
          </w:p>
        </w:tc>
        <w:tc>
          <w:tcPr>
            <w:tcW w:w="1054" w:type="dxa"/>
            <w:tcBorders>
              <w:left w:val="nil"/>
              <w:right w:val="nil"/>
            </w:tcBorders>
            <w:shd w:val="clear" w:color="auto" w:fill="auto"/>
            <w:noWrap/>
            <w:vAlign w:val="bottom"/>
            <w:tcPrChange w:id="1655" w:author="Alice MacQueen" w:date="2020-11-23T17:24:00Z">
              <w:tcPr>
                <w:tcW w:w="1054" w:type="dxa"/>
                <w:tcBorders>
                  <w:left w:val="nil"/>
                  <w:right w:val="nil"/>
                </w:tcBorders>
                <w:shd w:val="clear" w:color="auto" w:fill="auto"/>
                <w:noWrap/>
                <w:vAlign w:val="bottom"/>
              </w:tcPr>
            </w:tcPrChange>
          </w:tcPr>
          <w:p w14:paraId="19BB432D" w14:textId="79A3FE3C" w:rsidR="00BE32E3" w:rsidRPr="00C53F01" w:rsidRDefault="00BE32E3" w:rsidP="00BE32E3">
            <w:pPr>
              <w:spacing w:after="0" w:line="240" w:lineRule="auto"/>
              <w:rPr>
                <w:ins w:id="1656" w:author="Alice MacQueen" w:date="2020-11-23T17:09:00Z"/>
                <w:rFonts w:ascii="Calibri" w:eastAsia="Times New Roman" w:hAnsi="Calibri" w:cs="Calibri"/>
                <w:color w:val="000000"/>
              </w:rPr>
            </w:pPr>
            <w:ins w:id="1657" w:author="Alice MacQueen" w:date="2020-11-23T17:09:00Z">
              <w:r w:rsidRPr="00C53F01">
                <w:rPr>
                  <w:rFonts w:ascii="Calibri" w:eastAsia="Times New Roman" w:hAnsi="Calibri" w:cs="Calibri"/>
                  <w:color w:val="000000"/>
                </w:rPr>
                <w:t>&lt;0.001*</w:t>
              </w:r>
            </w:ins>
          </w:p>
        </w:tc>
      </w:tr>
      <w:tr w:rsidR="00BE32E3" w:rsidRPr="00C53F01" w14:paraId="4BB490A3" w14:textId="77777777" w:rsidTr="00890C56">
        <w:trPr>
          <w:trHeight w:val="288"/>
          <w:jc w:val="center"/>
          <w:ins w:id="1658" w:author="Alice MacQueen" w:date="2020-11-23T17:09:00Z"/>
          <w:trPrChange w:id="1659" w:author="Alice MacQueen" w:date="2020-11-23T17:24:00Z">
            <w:trPr>
              <w:trHeight w:val="288"/>
              <w:jc w:val="center"/>
            </w:trPr>
          </w:trPrChange>
        </w:trPr>
        <w:tc>
          <w:tcPr>
            <w:tcW w:w="1514" w:type="dxa"/>
            <w:vMerge/>
            <w:tcBorders>
              <w:left w:val="nil"/>
              <w:right w:val="nil"/>
            </w:tcBorders>
            <w:shd w:val="pct15" w:color="auto" w:fill="auto"/>
            <w:tcPrChange w:id="1660" w:author="Alice MacQueen" w:date="2020-11-23T17:24:00Z">
              <w:tcPr>
                <w:tcW w:w="1514" w:type="dxa"/>
                <w:vMerge/>
                <w:tcBorders>
                  <w:left w:val="nil"/>
                  <w:right w:val="nil"/>
                </w:tcBorders>
                <w:shd w:val="pct15" w:color="auto" w:fill="auto"/>
              </w:tcPr>
            </w:tcPrChange>
          </w:tcPr>
          <w:p w14:paraId="46197178" w14:textId="77777777" w:rsidR="00BE32E3" w:rsidRPr="00C53F01" w:rsidRDefault="00BE32E3" w:rsidP="00BE32E3">
            <w:pPr>
              <w:spacing w:after="0" w:line="240" w:lineRule="auto"/>
              <w:jc w:val="center"/>
              <w:rPr>
                <w:ins w:id="1661" w:author="Alice MacQueen" w:date="2020-11-23T17:09:00Z"/>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Change w:id="1662" w:author="Alice MacQueen" w:date="2020-11-23T17:24:00Z">
              <w:tcPr>
                <w:tcW w:w="1025" w:type="dxa"/>
                <w:tcBorders>
                  <w:top w:val="nil"/>
                  <w:left w:val="nil"/>
                  <w:right w:val="nil"/>
                </w:tcBorders>
                <w:shd w:val="pct15" w:color="auto" w:fill="auto"/>
                <w:noWrap/>
                <w:vAlign w:val="bottom"/>
                <w:hideMark/>
              </w:tcPr>
            </w:tcPrChange>
          </w:tcPr>
          <w:p w14:paraId="5922EDBF" w14:textId="77777777" w:rsidR="00BE32E3" w:rsidRPr="00C53F01" w:rsidRDefault="00BE32E3" w:rsidP="00BE32E3">
            <w:pPr>
              <w:spacing w:after="0" w:line="240" w:lineRule="auto"/>
              <w:rPr>
                <w:ins w:id="1663" w:author="Alice MacQueen" w:date="2020-11-23T17:09:00Z"/>
                <w:rFonts w:ascii="Calibri" w:eastAsia="Times New Roman" w:hAnsi="Calibri" w:cs="Calibri"/>
                <w:color w:val="000000"/>
              </w:rPr>
            </w:pPr>
            <w:ins w:id="1664" w:author="Alice MacQueen" w:date="2020-11-23T17:09:00Z">
              <w:r w:rsidRPr="00C53F01">
                <w:rPr>
                  <w:rFonts w:ascii="Calibri" w:eastAsia="Times New Roman" w:hAnsi="Calibri" w:cs="Calibri"/>
                  <w:color w:val="000000"/>
                </w:rPr>
                <w:t>Zn</w:t>
              </w:r>
            </w:ins>
          </w:p>
        </w:tc>
        <w:tc>
          <w:tcPr>
            <w:tcW w:w="1441" w:type="dxa"/>
            <w:tcBorders>
              <w:top w:val="nil"/>
              <w:left w:val="nil"/>
              <w:right w:val="nil"/>
            </w:tcBorders>
            <w:shd w:val="pct15" w:color="auto" w:fill="auto"/>
            <w:vAlign w:val="bottom"/>
            <w:tcPrChange w:id="1665" w:author="Alice MacQueen" w:date="2020-11-23T17:24:00Z">
              <w:tcPr>
                <w:tcW w:w="1441" w:type="dxa"/>
                <w:tcBorders>
                  <w:top w:val="nil"/>
                  <w:left w:val="nil"/>
                  <w:right w:val="nil"/>
                </w:tcBorders>
                <w:shd w:val="pct15" w:color="auto" w:fill="auto"/>
                <w:vAlign w:val="bottom"/>
              </w:tcPr>
            </w:tcPrChange>
          </w:tcPr>
          <w:p w14:paraId="6C9DBAC1" w14:textId="4863E304" w:rsidR="00BE32E3" w:rsidRPr="00C53F01" w:rsidRDefault="00BE32E3" w:rsidP="00BE32E3">
            <w:pPr>
              <w:spacing w:after="0" w:line="240" w:lineRule="auto"/>
              <w:rPr>
                <w:ins w:id="1666" w:author="Alice MacQueen" w:date="2020-11-23T17:24:00Z"/>
                <w:rFonts w:ascii="Calibri" w:eastAsia="Times New Roman" w:hAnsi="Calibri" w:cs="Calibri"/>
                <w:color w:val="000000"/>
              </w:rPr>
            </w:pPr>
            <w:ins w:id="1667" w:author="Alice MacQueen" w:date="2020-11-23T17:24:00Z">
              <w:r w:rsidRPr="00C53F01">
                <w:rPr>
                  <w:rFonts w:ascii="Calibri" w:eastAsia="Times New Roman" w:hAnsi="Calibri" w:cs="Calibri"/>
                  <w:color w:val="000000"/>
                </w:rPr>
                <w:t>18.819±0.349</w:t>
              </w:r>
            </w:ins>
          </w:p>
        </w:tc>
        <w:tc>
          <w:tcPr>
            <w:tcW w:w="1441" w:type="dxa"/>
            <w:tcBorders>
              <w:top w:val="nil"/>
              <w:left w:val="nil"/>
              <w:right w:val="nil"/>
            </w:tcBorders>
            <w:shd w:val="pct15" w:color="auto" w:fill="auto"/>
            <w:noWrap/>
            <w:vAlign w:val="bottom"/>
            <w:hideMark/>
            <w:tcPrChange w:id="1668" w:author="Alice MacQueen" w:date="2020-11-23T17:24:00Z">
              <w:tcPr>
                <w:tcW w:w="1441" w:type="dxa"/>
                <w:tcBorders>
                  <w:top w:val="nil"/>
                  <w:left w:val="nil"/>
                  <w:right w:val="nil"/>
                </w:tcBorders>
                <w:shd w:val="pct15" w:color="auto" w:fill="auto"/>
                <w:noWrap/>
                <w:vAlign w:val="bottom"/>
                <w:hideMark/>
              </w:tcPr>
            </w:tcPrChange>
          </w:tcPr>
          <w:p w14:paraId="3ABDBE84" w14:textId="77777777" w:rsidR="00BE32E3" w:rsidRPr="00C53F01" w:rsidRDefault="00BE32E3" w:rsidP="00BE32E3">
            <w:pPr>
              <w:spacing w:after="0" w:line="240" w:lineRule="auto"/>
              <w:rPr>
                <w:ins w:id="1669" w:author="Alice MacQueen" w:date="2020-11-23T17:09:00Z"/>
                <w:rFonts w:ascii="Calibri" w:eastAsia="Times New Roman" w:hAnsi="Calibri" w:cs="Calibri"/>
                <w:color w:val="000000"/>
              </w:rPr>
            </w:pPr>
            <w:ins w:id="1670" w:author="Alice MacQueen" w:date="2020-11-23T17:09:00Z">
              <w:r w:rsidRPr="00C53F01">
                <w:rPr>
                  <w:rFonts w:ascii="Calibri" w:eastAsia="Times New Roman" w:hAnsi="Calibri" w:cs="Calibri"/>
                  <w:color w:val="000000"/>
                </w:rPr>
                <w:t>10.995±0.147</w:t>
              </w:r>
            </w:ins>
          </w:p>
        </w:tc>
        <w:tc>
          <w:tcPr>
            <w:tcW w:w="1054" w:type="dxa"/>
            <w:tcBorders>
              <w:top w:val="nil"/>
              <w:left w:val="nil"/>
              <w:right w:val="nil"/>
            </w:tcBorders>
            <w:shd w:val="pct15" w:color="auto" w:fill="auto"/>
            <w:vAlign w:val="bottom"/>
            <w:tcPrChange w:id="1671" w:author="Alice MacQueen" w:date="2020-11-23T17:24:00Z">
              <w:tcPr>
                <w:tcW w:w="1054" w:type="dxa"/>
                <w:tcBorders>
                  <w:top w:val="nil"/>
                  <w:left w:val="nil"/>
                  <w:right w:val="nil"/>
                </w:tcBorders>
                <w:shd w:val="pct15" w:color="auto" w:fill="auto"/>
              </w:tcPr>
            </w:tcPrChange>
          </w:tcPr>
          <w:p w14:paraId="48D33027" w14:textId="7A7A5298" w:rsidR="00BE32E3" w:rsidRPr="00C53F01" w:rsidRDefault="00BE32E3" w:rsidP="00BE32E3">
            <w:pPr>
              <w:spacing w:after="0" w:line="240" w:lineRule="auto"/>
              <w:rPr>
                <w:ins w:id="1672" w:author="Alice MacQueen" w:date="2020-11-23T17:24:00Z"/>
                <w:rFonts w:ascii="Calibri" w:eastAsia="Times New Roman" w:hAnsi="Calibri" w:cs="Calibri"/>
                <w:color w:val="000000"/>
              </w:rPr>
            </w:pPr>
            <w:ins w:id="1673" w:author="Alice MacQueen" w:date="2020-11-23T17:24:00Z">
              <w:r w:rsidRPr="00C53F01">
                <w:rPr>
                  <w:rFonts w:ascii="Calibri" w:eastAsia="Times New Roman" w:hAnsi="Calibri" w:cs="Calibri"/>
                  <w:color w:val="000000"/>
                </w:rPr>
                <w:t>6.509±0.096</w:t>
              </w:r>
            </w:ins>
          </w:p>
        </w:tc>
        <w:tc>
          <w:tcPr>
            <w:tcW w:w="1054" w:type="dxa"/>
            <w:tcBorders>
              <w:top w:val="nil"/>
              <w:left w:val="nil"/>
              <w:right w:val="nil"/>
            </w:tcBorders>
            <w:shd w:val="pct15" w:color="auto" w:fill="auto"/>
            <w:noWrap/>
            <w:vAlign w:val="bottom"/>
            <w:hideMark/>
            <w:tcPrChange w:id="1674" w:author="Alice MacQueen" w:date="2020-11-23T17:24:00Z">
              <w:tcPr>
                <w:tcW w:w="1054" w:type="dxa"/>
                <w:tcBorders>
                  <w:top w:val="nil"/>
                  <w:left w:val="nil"/>
                  <w:right w:val="nil"/>
                </w:tcBorders>
                <w:shd w:val="pct15" w:color="auto" w:fill="auto"/>
                <w:noWrap/>
                <w:vAlign w:val="bottom"/>
                <w:hideMark/>
              </w:tcPr>
            </w:tcPrChange>
          </w:tcPr>
          <w:p w14:paraId="4528DD0A" w14:textId="4C7F4051" w:rsidR="00BE32E3" w:rsidRPr="00C53F01" w:rsidRDefault="00BE32E3" w:rsidP="00BE32E3">
            <w:pPr>
              <w:spacing w:after="0" w:line="240" w:lineRule="auto"/>
              <w:rPr>
                <w:ins w:id="1675" w:author="Alice MacQueen" w:date="2020-11-23T17:09:00Z"/>
                <w:rFonts w:ascii="Calibri" w:eastAsia="Times New Roman" w:hAnsi="Calibri" w:cs="Calibri"/>
                <w:color w:val="000000"/>
              </w:rPr>
            </w:pPr>
            <w:ins w:id="1676" w:author="Alice MacQueen" w:date="2020-11-23T17:09:00Z">
              <w:r w:rsidRPr="00C53F01">
                <w:rPr>
                  <w:rFonts w:ascii="Calibri" w:eastAsia="Times New Roman" w:hAnsi="Calibri" w:cs="Calibri"/>
                  <w:color w:val="000000"/>
                </w:rPr>
                <w:t>&lt;0.001*</w:t>
              </w:r>
            </w:ins>
          </w:p>
        </w:tc>
      </w:tr>
      <w:tr w:rsidR="00BE32E3" w:rsidRPr="00C53F01" w14:paraId="11187E87" w14:textId="77777777" w:rsidTr="00890C56">
        <w:trPr>
          <w:trHeight w:val="288"/>
          <w:jc w:val="center"/>
          <w:ins w:id="1677" w:author="Alice MacQueen" w:date="2020-11-23T17:09:00Z"/>
          <w:trPrChange w:id="1678" w:author="Alice MacQueen" w:date="2020-11-23T17:24:00Z">
            <w:trPr>
              <w:trHeight w:val="288"/>
              <w:jc w:val="center"/>
            </w:trPr>
          </w:trPrChange>
        </w:trPr>
        <w:tc>
          <w:tcPr>
            <w:tcW w:w="1514" w:type="dxa"/>
            <w:vMerge/>
            <w:tcBorders>
              <w:left w:val="nil"/>
              <w:right w:val="nil"/>
            </w:tcBorders>
            <w:shd w:val="pct15" w:color="auto" w:fill="auto"/>
            <w:tcPrChange w:id="1679" w:author="Alice MacQueen" w:date="2020-11-23T17:24:00Z">
              <w:tcPr>
                <w:tcW w:w="1514" w:type="dxa"/>
                <w:vMerge/>
                <w:tcBorders>
                  <w:left w:val="nil"/>
                  <w:right w:val="nil"/>
                </w:tcBorders>
                <w:shd w:val="pct15" w:color="auto" w:fill="auto"/>
              </w:tcPr>
            </w:tcPrChange>
          </w:tcPr>
          <w:p w14:paraId="691DAC68" w14:textId="77777777" w:rsidR="00BE32E3" w:rsidRPr="00C53F01" w:rsidRDefault="00BE32E3" w:rsidP="00BE32E3">
            <w:pPr>
              <w:spacing w:after="0" w:line="240" w:lineRule="auto"/>
              <w:jc w:val="center"/>
              <w:rPr>
                <w:ins w:id="1680"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681" w:author="Alice MacQueen" w:date="2020-11-23T17:24:00Z">
              <w:tcPr>
                <w:tcW w:w="1025" w:type="dxa"/>
                <w:tcBorders>
                  <w:top w:val="nil"/>
                  <w:left w:val="nil"/>
                  <w:right w:val="nil"/>
                </w:tcBorders>
                <w:shd w:val="clear" w:color="auto" w:fill="auto"/>
                <w:noWrap/>
                <w:vAlign w:val="bottom"/>
              </w:tcPr>
            </w:tcPrChange>
          </w:tcPr>
          <w:p w14:paraId="326C00E7" w14:textId="77777777" w:rsidR="00BE32E3" w:rsidRPr="00C53F01" w:rsidRDefault="00BE32E3" w:rsidP="00BE32E3">
            <w:pPr>
              <w:spacing w:after="0" w:line="240" w:lineRule="auto"/>
              <w:rPr>
                <w:ins w:id="1682" w:author="Alice MacQueen" w:date="2020-11-23T17:09:00Z"/>
                <w:rFonts w:ascii="Calibri" w:eastAsia="Times New Roman" w:hAnsi="Calibri" w:cs="Calibri"/>
                <w:color w:val="000000"/>
              </w:rPr>
            </w:pPr>
            <w:ins w:id="1683" w:author="Alice MacQueen" w:date="2020-11-23T17:09:00Z">
              <w:r w:rsidRPr="00C53F01">
                <w:rPr>
                  <w:rFonts w:ascii="Calibri" w:eastAsia="Times New Roman" w:hAnsi="Calibri" w:cs="Calibri"/>
                  <w:color w:val="000000"/>
                </w:rPr>
                <w:t>Al</w:t>
              </w:r>
            </w:ins>
          </w:p>
        </w:tc>
        <w:tc>
          <w:tcPr>
            <w:tcW w:w="1441" w:type="dxa"/>
            <w:tcBorders>
              <w:top w:val="nil"/>
              <w:left w:val="nil"/>
              <w:right w:val="nil"/>
            </w:tcBorders>
            <w:vAlign w:val="bottom"/>
            <w:tcPrChange w:id="1684" w:author="Alice MacQueen" w:date="2020-11-23T17:24:00Z">
              <w:tcPr>
                <w:tcW w:w="1441" w:type="dxa"/>
                <w:tcBorders>
                  <w:top w:val="nil"/>
                  <w:left w:val="nil"/>
                  <w:right w:val="nil"/>
                </w:tcBorders>
                <w:vAlign w:val="bottom"/>
              </w:tcPr>
            </w:tcPrChange>
          </w:tcPr>
          <w:p w14:paraId="32F7B600" w14:textId="3B08F947" w:rsidR="00BE32E3" w:rsidRPr="00C53F01" w:rsidRDefault="00BE32E3" w:rsidP="00BE32E3">
            <w:pPr>
              <w:spacing w:after="0" w:line="240" w:lineRule="auto"/>
              <w:rPr>
                <w:ins w:id="1685" w:author="Alice MacQueen" w:date="2020-11-23T17:24:00Z"/>
                <w:rFonts w:ascii="Calibri" w:eastAsia="Times New Roman" w:hAnsi="Calibri" w:cs="Calibri"/>
                <w:color w:val="000000"/>
              </w:rPr>
            </w:pPr>
            <w:ins w:id="1686" w:author="Alice MacQueen" w:date="2020-11-23T17:24:00Z">
              <w:r w:rsidRPr="00C53F01">
                <w:rPr>
                  <w:rFonts w:ascii="Calibri" w:eastAsia="Times New Roman" w:hAnsi="Calibri" w:cs="Calibri"/>
                  <w:color w:val="000000"/>
                </w:rPr>
                <w:t>58.96±0.73</w:t>
              </w:r>
            </w:ins>
          </w:p>
        </w:tc>
        <w:tc>
          <w:tcPr>
            <w:tcW w:w="1441" w:type="dxa"/>
            <w:tcBorders>
              <w:top w:val="nil"/>
              <w:left w:val="nil"/>
              <w:right w:val="nil"/>
            </w:tcBorders>
            <w:shd w:val="clear" w:color="auto" w:fill="auto"/>
            <w:noWrap/>
            <w:vAlign w:val="bottom"/>
            <w:tcPrChange w:id="1687" w:author="Alice MacQueen" w:date="2020-11-23T17:24:00Z">
              <w:tcPr>
                <w:tcW w:w="1441" w:type="dxa"/>
                <w:tcBorders>
                  <w:top w:val="nil"/>
                  <w:left w:val="nil"/>
                  <w:right w:val="nil"/>
                </w:tcBorders>
                <w:shd w:val="clear" w:color="auto" w:fill="auto"/>
                <w:noWrap/>
                <w:vAlign w:val="bottom"/>
              </w:tcPr>
            </w:tcPrChange>
          </w:tcPr>
          <w:p w14:paraId="564368A9" w14:textId="77777777" w:rsidR="00BE32E3" w:rsidRPr="00C53F01" w:rsidRDefault="00BE32E3" w:rsidP="00BE32E3">
            <w:pPr>
              <w:spacing w:after="0" w:line="240" w:lineRule="auto"/>
              <w:rPr>
                <w:ins w:id="1688" w:author="Alice MacQueen" w:date="2020-11-23T17:09:00Z"/>
                <w:rFonts w:ascii="Calibri" w:eastAsia="Times New Roman" w:hAnsi="Calibri" w:cs="Calibri"/>
                <w:color w:val="000000"/>
              </w:rPr>
            </w:pPr>
            <w:ins w:id="1689" w:author="Alice MacQueen" w:date="2020-11-23T17:09:00Z">
              <w:r w:rsidRPr="00C53F01">
                <w:rPr>
                  <w:rFonts w:ascii="Calibri" w:eastAsia="Times New Roman" w:hAnsi="Calibri" w:cs="Calibri"/>
                  <w:color w:val="000000"/>
                </w:rPr>
                <w:t>76.17±0.71</w:t>
              </w:r>
            </w:ins>
          </w:p>
        </w:tc>
        <w:tc>
          <w:tcPr>
            <w:tcW w:w="1054" w:type="dxa"/>
            <w:tcBorders>
              <w:top w:val="nil"/>
              <w:left w:val="nil"/>
              <w:right w:val="nil"/>
            </w:tcBorders>
            <w:vAlign w:val="bottom"/>
            <w:tcPrChange w:id="1690" w:author="Alice MacQueen" w:date="2020-11-23T17:24:00Z">
              <w:tcPr>
                <w:tcW w:w="1054" w:type="dxa"/>
                <w:tcBorders>
                  <w:top w:val="nil"/>
                  <w:left w:val="nil"/>
                  <w:right w:val="nil"/>
                </w:tcBorders>
              </w:tcPr>
            </w:tcPrChange>
          </w:tcPr>
          <w:p w14:paraId="1F847867" w14:textId="41BF8AFA" w:rsidR="00BE32E3" w:rsidRPr="00C53F01" w:rsidRDefault="00BE32E3" w:rsidP="00BE32E3">
            <w:pPr>
              <w:spacing w:after="0" w:line="240" w:lineRule="auto"/>
              <w:rPr>
                <w:ins w:id="1691" w:author="Alice MacQueen" w:date="2020-11-23T17:24:00Z"/>
                <w:rFonts w:ascii="Calibri" w:eastAsia="Times New Roman" w:hAnsi="Calibri" w:cs="Calibri"/>
                <w:color w:val="000000"/>
              </w:rPr>
            </w:pPr>
            <w:ins w:id="1692" w:author="Alice MacQueen" w:date="2020-11-23T17:24:00Z">
              <w:r w:rsidRPr="00C53F01">
                <w:rPr>
                  <w:rFonts w:ascii="Calibri" w:eastAsia="Times New Roman" w:hAnsi="Calibri" w:cs="Calibri"/>
                  <w:color w:val="000000"/>
                </w:rPr>
                <w:t>41.06±0.5</w:t>
              </w:r>
            </w:ins>
          </w:p>
        </w:tc>
        <w:tc>
          <w:tcPr>
            <w:tcW w:w="1054" w:type="dxa"/>
            <w:tcBorders>
              <w:top w:val="nil"/>
              <w:left w:val="nil"/>
              <w:right w:val="nil"/>
            </w:tcBorders>
            <w:shd w:val="clear" w:color="auto" w:fill="auto"/>
            <w:noWrap/>
            <w:vAlign w:val="bottom"/>
            <w:tcPrChange w:id="1693" w:author="Alice MacQueen" w:date="2020-11-23T17:24:00Z">
              <w:tcPr>
                <w:tcW w:w="1054" w:type="dxa"/>
                <w:tcBorders>
                  <w:top w:val="nil"/>
                  <w:left w:val="nil"/>
                  <w:right w:val="nil"/>
                </w:tcBorders>
                <w:shd w:val="clear" w:color="auto" w:fill="auto"/>
                <w:noWrap/>
                <w:vAlign w:val="bottom"/>
              </w:tcPr>
            </w:tcPrChange>
          </w:tcPr>
          <w:p w14:paraId="3C0E712C" w14:textId="68EB2201" w:rsidR="00BE32E3" w:rsidRPr="00C53F01" w:rsidRDefault="00BE32E3" w:rsidP="00BE32E3">
            <w:pPr>
              <w:spacing w:after="0" w:line="240" w:lineRule="auto"/>
              <w:rPr>
                <w:ins w:id="1694" w:author="Alice MacQueen" w:date="2020-11-23T17:09:00Z"/>
                <w:rFonts w:ascii="Calibri" w:eastAsia="Times New Roman" w:hAnsi="Calibri" w:cs="Calibri"/>
                <w:color w:val="000000"/>
              </w:rPr>
            </w:pPr>
            <w:ins w:id="1695" w:author="Alice MacQueen" w:date="2020-11-23T17:09:00Z">
              <w:r w:rsidRPr="00C53F01">
                <w:rPr>
                  <w:rFonts w:ascii="Calibri" w:eastAsia="Times New Roman" w:hAnsi="Calibri" w:cs="Calibri"/>
                  <w:color w:val="000000"/>
                </w:rPr>
                <w:t>&lt;0.001*</w:t>
              </w:r>
            </w:ins>
          </w:p>
        </w:tc>
      </w:tr>
      <w:tr w:rsidR="00BE32E3" w:rsidRPr="00C53F01" w14:paraId="64C23AD6" w14:textId="77777777" w:rsidTr="00890C56">
        <w:trPr>
          <w:trHeight w:val="288"/>
          <w:jc w:val="center"/>
          <w:ins w:id="1696" w:author="Alice MacQueen" w:date="2020-11-23T17:09:00Z"/>
          <w:trPrChange w:id="1697" w:author="Alice MacQueen" w:date="2020-11-23T17:24:00Z">
            <w:trPr>
              <w:trHeight w:val="288"/>
              <w:jc w:val="center"/>
            </w:trPr>
          </w:trPrChange>
        </w:trPr>
        <w:tc>
          <w:tcPr>
            <w:tcW w:w="1514" w:type="dxa"/>
            <w:vMerge w:val="restart"/>
            <w:tcBorders>
              <w:left w:val="nil"/>
              <w:right w:val="nil"/>
            </w:tcBorders>
            <w:tcPrChange w:id="1698" w:author="Alice MacQueen" w:date="2020-11-23T17:24:00Z">
              <w:tcPr>
                <w:tcW w:w="1514" w:type="dxa"/>
                <w:vMerge w:val="restart"/>
                <w:tcBorders>
                  <w:left w:val="nil"/>
                  <w:right w:val="nil"/>
                </w:tcBorders>
              </w:tcPr>
            </w:tcPrChange>
          </w:tcPr>
          <w:p w14:paraId="73BAB6D7" w14:textId="29B7EF45" w:rsidR="00BE32E3" w:rsidRDefault="00BE32E3" w:rsidP="00BE32E3">
            <w:pPr>
              <w:spacing w:after="0" w:line="240" w:lineRule="auto"/>
              <w:jc w:val="center"/>
              <w:rPr>
                <w:ins w:id="1699" w:author="Alice MacQueen" w:date="2020-11-23T17:09:00Z"/>
                <w:rFonts w:ascii="Calibri" w:eastAsia="Times New Roman" w:hAnsi="Calibri" w:cs="Calibri"/>
                <w:color w:val="000000"/>
              </w:rPr>
            </w:pPr>
            <w:ins w:id="1700" w:author="Alice MacQueen" w:date="2020-11-23T17:09:00Z">
              <w:r>
                <w:rPr>
                  <w:rFonts w:ascii="Calibri" w:eastAsia="Times New Roman" w:hAnsi="Calibri" w:cs="Calibri"/>
                  <w:color w:val="000000"/>
                </w:rPr>
                <w:t>potential</w:t>
              </w:r>
            </w:ins>
            <w:ins w:id="1701" w:author="Alice MacQueen" w:date="2020-11-23T17:18:00Z">
              <w:r>
                <w:rPr>
                  <w:rFonts w:ascii="Calibri" w:eastAsia="Times New Roman" w:hAnsi="Calibri" w:cs="Calibri"/>
                  <w:color w:val="000000"/>
                </w:rPr>
                <w:t>ly</w:t>
              </w:r>
            </w:ins>
          </w:p>
          <w:p w14:paraId="5D053FFA" w14:textId="77777777" w:rsidR="00BE32E3" w:rsidRPr="00C53F01" w:rsidRDefault="00BE32E3" w:rsidP="00BE32E3">
            <w:pPr>
              <w:spacing w:after="0" w:line="240" w:lineRule="auto"/>
              <w:jc w:val="center"/>
              <w:rPr>
                <w:ins w:id="1702" w:author="Alice MacQueen" w:date="2020-11-23T17:09:00Z"/>
                <w:rFonts w:ascii="Calibri" w:eastAsia="Times New Roman" w:hAnsi="Calibri" w:cs="Calibri"/>
                <w:color w:val="000000"/>
              </w:rPr>
            </w:pPr>
            <w:ins w:id="1703" w:author="Alice MacQueen" w:date="2020-11-23T17:09:00Z">
              <w:r>
                <w:rPr>
                  <w:rFonts w:ascii="Calibri" w:eastAsia="Times New Roman" w:hAnsi="Calibri" w:cs="Calibri"/>
                  <w:color w:val="000000"/>
                </w:rPr>
                <w:t>harmful</w:t>
              </w:r>
            </w:ins>
          </w:p>
        </w:tc>
        <w:tc>
          <w:tcPr>
            <w:tcW w:w="1025" w:type="dxa"/>
            <w:tcBorders>
              <w:left w:val="nil"/>
              <w:right w:val="nil"/>
            </w:tcBorders>
            <w:shd w:val="pct15" w:color="auto" w:fill="auto"/>
            <w:noWrap/>
            <w:vAlign w:val="bottom"/>
            <w:tcPrChange w:id="1704" w:author="Alice MacQueen" w:date="2020-11-23T17:24:00Z">
              <w:tcPr>
                <w:tcW w:w="1025" w:type="dxa"/>
                <w:tcBorders>
                  <w:left w:val="nil"/>
                  <w:right w:val="nil"/>
                </w:tcBorders>
                <w:shd w:val="pct15" w:color="auto" w:fill="auto"/>
                <w:noWrap/>
                <w:vAlign w:val="bottom"/>
              </w:tcPr>
            </w:tcPrChange>
          </w:tcPr>
          <w:p w14:paraId="2D744CFD" w14:textId="77777777" w:rsidR="00BE32E3" w:rsidRPr="00C53F01" w:rsidRDefault="00BE32E3" w:rsidP="00BE32E3">
            <w:pPr>
              <w:spacing w:after="0" w:line="240" w:lineRule="auto"/>
              <w:rPr>
                <w:ins w:id="1705" w:author="Alice MacQueen" w:date="2020-11-23T17:09:00Z"/>
                <w:rFonts w:ascii="Calibri" w:eastAsia="Times New Roman" w:hAnsi="Calibri" w:cs="Calibri"/>
                <w:color w:val="000000"/>
              </w:rPr>
            </w:pPr>
            <w:ins w:id="1706" w:author="Alice MacQueen" w:date="2020-11-23T17:09:00Z">
              <w:r w:rsidRPr="00C53F01">
                <w:rPr>
                  <w:rFonts w:ascii="Calibri" w:eastAsia="Times New Roman" w:hAnsi="Calibri" w:cs="Calibri"/>
                  <w:color w:val="000000"/>
                </w:rPr>
                <w:t>As</w:t>
              </w:r>
            </w:ins>
          </w:p>
        </w:tc>
        <w:tc>
          <w:tcPr>
            <w:tcW w:w="1441" w:type="dxa"/>
            <w:tcBorders>
              <w:left w:val="nil"/>
              <w:right w:val="nil"/>
            </w:tcBorders>
            <w:shd w:val="pct15" w:color="auto" w:fill="auto"/>
            <w:vAlign w:val="bottom"/>
            <w:tcPrChange w:id="1707" w:author="Alice MacQueen" w:date="2020-11-23T17:24:00Z">
              <w:tcPr>
                <w:tcW w:w="1441" w:type="dxa"/>
                <w:tcBorders>
                  <w:left w:val="nil"/>
                  <w:right w:val="nil"/>
                </w:tcBorders>
                <w:shd w:val="pct15" w:color="auto" w:fill="auto"/>
                <w:vAlign w:val="bottom"/>
              </w:tcPr>
            </w:tcPrChange>
          </w:tcPr>
          <w:p w14:paraId="0631CD0F" w14:textId="624FF70D" w:rsidR="00BE32E3" w:rsidRPr="00C53F01" w:rsidRDefault="00BE32E3" w:rsidP="00BE32E3">
            <w:pPr>
              <w:spacing w:after="0" w:line="240" w:lineRule="auto"/>
              <w:rPr>
                <w:ins w:id="1708" w:author="Alice MacQueen" w:date="2020-11-23T17:24:00Z"/>
                <w:rFonts w:ascii="Calibri" w:eastAsia="Times New Roman" w:hAnsi="Calibri" w:cs="Calibri"/>
                <w:color w:val="000000"/>
              </w:rPr>
            </w:pPr>
            <w:ins w:id="1709" w:author="Alice MacQueen" w:date="2020-11-23T17:24:00Z">
              <w:r w:rsidRPr="00C53F01">
                <w:rPr>
                  <w:rFonts w:ascii="Calibri" w:eastAsia="Times New Roman" w:hAnsi="Calibri" w:cs="Calibri"/>
                  <w:color w:val="000000"/>
                </w:rPr>
                <w:t>0.01±0</w:t>
              </w:r>
            </w:ins>
          </w:p>
        </w:tc>
        <w:tc>
          <w:tcPr>
            <w:tcW w:w="1441" w:type="dxa"/>
            <w:tcBorders>
              <w:left w:val="nil"/>
              <w:right w:val="nil"/>
            </w:tcBorders>
            <w:shd w:val="pct15" w:color="auto" w:fill="auto"/>
            <w:noWrap/>
            <w:vAlign w:val="bottom"/>
            <w:tcPrChange w:id="1710" w:author="Alice MacQueen" w:date="2020-11-23T17:24:00Z">
              <w:tcPr>
                <w:tcW w:w="1441" w:type="dxa"/>
                <w:tcBorders>
                  <w:left w:val="nil"/>
                  <w:right w:val="nil"/>
                </w:tcBorders>
                <w:shd w:val="pct15" w:color="auto" w:fill="auto"/>
                <w:noWrap/>
                <w:vAlign w:val="bottom"/>
              </w:tcPr>
            </w:tcPrChange>
          </w:tcPr>
          <w:p w14:paraId="4143B09C" w14:textId="77777777" w:rsidR="00BE32E3" w:rsidRPr="00C53F01" w:rsidRDefault="00BE32E3" w:rsidP="00BE32E3">
            <w:pPr>
              <w:spacing w:after="0" w:line="240" w:lineRule="auto"/>
              <w:rPr>
                <w:ins w:id="1711" w:author="Alice MacQueen" w:date="2020-11-23T17:09:00Z"/>
                <w:rFonts w:ascii="Calibri" w:eastAsia="Times New Roman" w:hAnsi="Calibri" w:cs="Calibri"/>
                <w:color w:val="000000"/>
              </w:rPr>
            </w:pPr>
            <w:ins w:id="1712" w:author="Alice MacQueen" w:date="2020-11-23T17:09:00Z">
              <w:r w:rsidRPr="00C53F01">
                <w:rPr>
                  <w:rFonts w:ascii="Calibri" w:eastAsia="Times New Roman" w:hAnsi="Calibri" w:cs="Calibri"/>
                  <w:color w:val="000000"/>
                </w:rPr>
                <w:t>0.013±0</w:t>
              </w:r>
            </w:ins>
          </w:p>
        </w:tc>
        <w:tc>
          <w:tcPr>
            <w:tcW w:w="1054" w:type="dxa"/>
            <w:tcBorders>
              <w:left w:val="nil"/>
              <w:right w:val="nil"/>
            </w:tcBorders>
            <w:shd w:val="pct15" w:color="auto" w:fill="auto"/>
            <w:vAlign w:val="bottom"/>
            <w:tcPrChange w:id="1713" w:author="Alice MacQueen" w:date="2020-11-23T17:24:00Z">
              <w:tcPr>
                <w:tcW w:w="1054" w:type="dxa"/>
                <w:tcBorders>
                  <w:left w:val="nil"/>
                  <w:right w:val="nil"/>
                </w:tcBorders>
                <w:shd w:val="pct15" w:color="auto" w:fill="auto"/>
              </w:tcPr>
            </w:tcPrChange>
          </w:tcPr>
          <w:p w14:paraId="34FC75A4" w14:textId="6C43791A" w:rsidR="00BE32E3" w:rsidRPr="00C53F01" w:rsidRDefault="00BE32E3" w:rsidP="00BE32E3">
            <w:pPr>
              <w:spacing w:after="0" w:line="240" w:lineRule="auto"/>
              <w:rPr>
                <w:ins w:id="1714" w:author="Alice MacQueen" w:date="2020-11-23T17:24:00Z"/>
                <w:rFonts w:ascii="Calibri" w:eastAsia="Times New Roman" w:hAnsi="Calibri" w:cs="Calibri"/>
                <w:color w:val="000000"/>
              </w:rPr>
            </w:pPr>
            <w:ins w:id="1715" w:author="Alice MacQueen" w:date="2020-11-23T17:24:00Z">
              <w:r w:rsidRPr="00C53F01">
                <w:rPr>
                  <w:rFonts w:ascii="Calibri" w:eastAsia="Times New Roman" w:hAnsi="Calibri" w:cs="Calibri"/>
                  <w:color w:val="000000"/>
                </w:rPr>
                <w:t>0.01±0</w:t>
              </w:r>
            </w:ins>
          </w:p>
        </w:tc>
        <w:tc>
          <w:tcPr>
            <w:tcW w:w="1054" w:type="dxa"/>
            <w:tcBorders>
              <w:left w:val="nil"/>
              <w:right w:val="nil"/>
            </w:tcBorders>
            <w:shd w:val="pct15" w:color="auto" w:fill="auto"/>
            <w:noWrap/>
            <w:vAlign w:val="bottom"/>
            <w:tcPrChange w:id="1716" w:author="Alice MacQueen" w:date="2020-11-23T17:24:00Z">
              <w:tcPr>
                <w:tcW w:w="1054" w:type="dxa"/>
                <w:tcBorders>
                  <w:left w:val="nil"/>
                  <w:right w:val="nil"/>
                </w:tcBorders>
                <w:shd w:val="pct15" w:color="auto" w:fill="auto"/>
                <w:noWrap/>
                <w:vAlign w:val="bottom"/>
              </w:tcPr>
            </w:tcPrChange>
          </w:tcPr>
          <w:p w14:paraId="5EF7D564" w14:textId="380BBA72" w:rsidR="00BE32E3" w:rsidRPr="00C53F01" w:rsidRDefault="00BE32E3" w:rsidP="00BE32E3">
            <w:pPr>
              <w:spacing w:after="0" w:line="240" w:lineRule="auto"/>
              <w:rPr>
                <w:ins w:id="1717" w:author="Alice MacQueen" w:date="2020-11-23T17:09:00Z"/>
                <w:rFonts w:ascii="Calibri" w:eastAsia="Times New Roman" w:hAnsi="Calibri" w:cs="Calibri"/>
                <w:color w:val="000000"/>
              </w:rPr>
            </w:pPr>
            <w:ins w:id="1718" w:author="Alice MacQueen" w:date="2020-11-23T17:09:00Z">
              <w:r w:rsidRPr="00C53F01">
                <w:rPr>
                  <w:rFonts w:ascii="Calibri" w:eastAsia="Times New Roman" w:hAnsi="Calibri" w:cs="Calibri"/>
                  <w:color w:val="000000"/>
                </w:rPr>
                <w:t>&lt;0.001*</w:t>
              </w:r>
            </w:ins>
          </w:p>
        </w:tc>
      </w:tr>
      <w:tr w:rsidR="00BE32E3" w:rsidRPr="00C53F01" w14:paraId="66B1625E" w14:textId="77777777" w:rsidTr="00890C56">
        <w:trPr>
          <w:trHeight w:val="288"/>
          <w:jc w:val="center"/>
          <w:ins w:id="1719" w:author="Alice MacQueen" w:date="2020-11-23T17:09:00Z"/>
          <w:trPrChange w:id="1720" w:author="Alice MacQueen" w:date="2020-11-23T17:24:00Z">
            <w:trPr>
              <w:trHeight w:val="288"/>
              <w:jc w:val="center"/>
            </w:trPr>
          </w:trPrChange>
        </w:trPr>
        <w:tc>
          <w:tcPr>
            <w:tcW w:w="1514" w:type="dxa"/>
            <w:vMerge/>
            <w:tcBorders>
              <w:left w:val="nil"/>
              <w:right w:val="nil"/>
            </w:tcBorders>
            <w:shd w:val="pct15" w:color="auto" w:fill="auto"/>
            <w:tcPrChange w:id="1721" w:author="Alice MacQueen" w:date="2020-11-23T17:24:00Z">
              <w:tcPr>
                <w:tcW w:w="1514" w:type="dxa"/>
                <w:vMerge/>
                <w:tcBorders>
                  <w:left w:val="nil"/>
                  <w:right w:val="nil"/>
                </w:tcBorders>
                <w:shd w:val="pct15" w:color="auto" w:fill="auto"/>
              </w:tcPr>
            </w:tcPrChange>
          </w:tcPr>
          <w:p w14:paraId="0A5817F6" w14:textId="77777777" w:rsidR="00BE32E3" w:rsidRPr="00C53F01" w:rsidRDefault="00BE32E3" w:rsidP="00BE32E3">
            <w:pPr>
              <w:spacing w:after="0" w:line="240" w:lineRule="auto"/>
              <w:rPr>
                <w:ins w:id="1722" w:author="Alice MacQueen" w:date="2020-11-23T17:09:00Z"/>
                <w:rFonts w:ascii="Calibri" w:eastAsia="Times New Roman" w:hAnsi="Calibri" w:cs="Calibri"/>
                <w:color w:val="000000"/>
              </w:rPr>
            </w:pPr>
          </w:p>
        </w:tc>
        <w:tc>
          <w:tcPr>
            <w:tcW w:w="1025" w:type="dxa"/>
            <w:tcBorders>
              <w:top w:val="nil"/>
              <w:left w:val="nil"/>
              <w:right w:val="nil"/>
            </w:tcBorders>
            <w:shd w:val="clear" w:color="auto" w:fill="auto"/>
            <w:noWrap/>
            <w:vAlign w:val="bottom"/>
            <w:tcPrChange w:id="1723" w:author="Alice MacQueen" w:date="2020-11-23T17:24:00Z">
              <w:tcPr>
                <w:tcW w:w="1025" w:type="dxa"/>
                <w:tcBorders>
                  <w:top w:val="nil"/>
                  <w:left w:val="nil"/>
                  <w:right w:val="nil"/>
                </w:tcBorders>
                <w:shd w:val="clear" w:color="auto" w:fill="auto"/>
                <w:noWrap/>
                <w:vAlign w:val="bottom"/>
              </w:tcPr>
            </w:tcPrChange>
          </w:tcPr>
          <w:p w14:paraId="709BE147" w14:textId="77777777" w:rsidR="00BE32E3" w:rsidRPr="00C53F01" w:rsidRDefault="00BE32E3" w:rsidP="00BE32E3">
            <w:pPr>
              <w:spacing w:after="0" w:line="240" w:lineRule="auto"/>
              <w:rPr>
                <w:ins w:id="1724" w:author="Alice MacQueen" w:date="2020-11-23T17:09:00Z"/>
                <w:rFonts w:ascii="Calibri" w:eastAsia="Times New Roman" w:hAnsi="Calibri" w:cs="Calibri"/>
                <w:color w:val="000000"/>
              </w:rPr>
            </w:pPr>
            <w:ins w:id="1725" w:author="Alice MacQueen" w:date="2020-11-23T17:09:00Z">
              <w:r w:rsidRPr="00C53F01">
                <w:rPr>
                  <w:rFonts w:ascii="Calibri" w:eastAsia="Times New Roman" w:hAnsi="Calibri" w:cs="Calibri"/>
                  <w:color w:val="000000"/>
                </w:rPr>
                <w:t>Cd</w:t>
              </w:r>
            </w:ins>
          </w:p>
        </w:tc>
        <w:tc>
          <w:tcPr>
            <w:tcW w:w="1441" w:type="dxa"/>
            <w:tcBorders>
              <w:top w:val="nil"/>
              <w:left w:val="nil"/>
              <w:right w:val="nil"/>
            </w:tcBorders>
            <w:vAlign w:val="bottom"/>
            <w:tcPrChange w:id="1726" w:author="Alice MacQueen" w:date="2020-11-23T17:24:00Z">
              <w:tcPr>
                <w:tcW w:w="1441" w:type="dxa"/>
                <w:tcBorders>
                  <w:top w:val="nil"/>
                  <w:left w:val="nil"/>
                  <w:right w:val="nil"/>
                </w:tcBorders>
                <w:vAlign w:val="bottom"/>
              </w:tcPr>
            </w:tcPrChange>
          </w:tcPr>
          <w:p w14:paraId="3B33FDD3" w14:textId="30C59AE5" w:rsidR="00BE32E3" w:rsidRPr="00C53F01" w:rsidRDefault="00BE32E3" w:rsidP="00BE32E3">
            <w:pPr>
              <w:spacing w:after="0" w:line="240" w:lineRule="auto"/>
              <w:rPr>
                <w:ins w:id="1727" w:author="Alice MacQueen" w:date="2020-11-23T17:24:00Z"/>
                <w:rFonts w:ascii="Calibri" w:eastAsia="Times New Roman" w:hAnsi="Calibri" w:cs="Calibri"/>
                <w:color w:val="000000"/>
              </w:rPr>
            </w:pPr>
            <w:ins w:id="1728" w:author="Alice MacQueen" w:date="2020-11-23T17:24:00Z">
              <w:r w:rsidRPr="00C53F01">
                <w:rPr>
                  <w:rFonts w:ascii="Calibri" w:eastAsia="Times New Roman" w:hAnsi="Calibri" w:cs="Calibri"/>
                  <w:color w:val="000000"/>
                </w:rPr>
                <w:t>0.003±0</w:t>
              </w:r>
            </w:ins>
          </w:p>
        </w:tc>
        <w:tc>
          <w:tcPr>
            <w:tcW w:w="1441" w:type="dxa"/>
            <w:tcBorders>
              <w:top w:val="nil"/>
              <w:left w:val="nil"/>
              <w:right w:val="nil"/>
            </w:tcBorders>
            <w:shd w:val="clear" w:color="auto" w:fill="auto"/>
            <w:noWrap/>
            <w:vAlign w:val="bottom"/>
            <w:tcPrChange w:id="1729" w:author="Alice MacQueen" w:date="2020-11-23T17:24:00Z">
              <w:tcPr>
                <w:tcW w:w="1441" w:type="dxa"/>
                <w:tcBorders>
                  <w:top w:val="nil"/>
                  <w:left w:val="nil"/>
                  <w:right w:val="nil"/>
                </w:tcBorders>
                <w:shd w:val="clear" w:color="auto" w:fill="auto"/>
                <w:noWrap/>
                <w:vAlign w:val="bottom"/>
              </w:tcPr>
            </w:tcPrChange>
          </w:tcPr>
          <w:p w14:paraId="4EBEDEF5" w14:textId="77777777" w:rsidR="00BE32E3" w:rsidRPr="00C53F01" w:rsidRDefault="00BE32E3" w:rsidP="00BE32E3">
            <w:pPr>
              <w:spacing w:after="0" w:line="240" w:lineRule="auto"/>
              <w:rPr>
                <w:ins w:id="1730" w:author="Alice MacQueen" w:date="2020-11-23T17:09:00Z"/>
                <w:rFonts w:ascii="Calibri" w:eastAsia="Times New Roman" w:hAnsi="Calibri" w:cs="Calibri"/>
                <w:color w:val="000000"/>
              </w:rPr>
            </w:pPr>
            <w:ins w:id="1731" w:author="Alice MacQueen" w:date="2020-11-23T17:09:00Z">
              <w:r w:rsidRPr="00C53F01">
                <w:rPr>
                  <w:rFonts w:ascii="Calibri" w:eastAsia="Times New Roman" w:hAnsi="Calibri" w:cs="Calibri"/>
                  <w:color w:val="000000"/>
                </w:rPr>
                <w:t>0.024±0.001</w:t>
              </w:r>
            </w:ins>
          </w:p>
        </w:tc>
        <w:tc>
          <w:tcPr>
            <w:tcW w:w="1054" w:type="dxa"/>
            <w:tcBorders>
              <w:top w:val="nil"/>
              <w:left w:val="nil"/>
              <w:right w:val="nil"/>
            </w:tcBorders>
            <w:vAlign w:val="bottom"/>
            <w:tcPrChange w:id="1732" w:author="Alice MacQueen" w:date="2020-11-23T17:24:00Z">
              <w:tcPr>
                <w:tcW w:w="1054" w:type="dxa"/>
                <w:tcBorders>
                  <w:top w:val="nil"/>
                  <w:left w:val="nil"/>
                  <w:right w:val="nil"/>
                </w:tcBorders>
              </w:tcPr>
            </w:tcPrChange>
          </w:tcPr>
          <w:p w14:paraId="4B5FE8DB" w14:textId="7389C3F1" w:rsidR="00BE32E3" w:rsidRPr="00C53F01" w:rsidRDefault="00BE32E3" w:rsidP="00BE32E3">
            <w:pPr>
              <w:spacing w:after="0" w:line="240" w:lineRule="auto"/>
              <w:rPr>
                <w:ins w:id="1733" w:author="Alice MacQueen" w:date="2020-11-23T17:24:00Z"/>
                <w:rFonts w:ascii="Calibri" w:eastAsia="Times New Roman" w:hAnsi="Calibri" w:cs="Calibri"/>
                <w:color w:val="000000"/>
              </w:rPr>
            </w:pPr>
            <w:ins w:id="1734" w:author="Alice MacQueen" w:date="2020-11-23T17:24:00Z">
              <w:r w:rsidRPr="00C53F01">
                <w:rPr>
                  <w:rFonts w:ascii="Calibri" w:eastAsia="Times New Roman" w:hAnsi="Calibri" w:cs="Calibri"/>
                  <w:color w:val="000000"/>
                </w:rPr>
                <w:t>0.03±0.001</w:t>
              </w:r>
            </w:ins>
          </w:p>
        </w:tc>
        <w:tc>
          <w:tcPr>
            <w:tcW w:w="1054" w:type="dxa"/>
            <w:tcBorders>
              <w:top w:val="nil"/>
              <w:left w:val="nil"/>
              <w:right w:val="nil"/>
            </w:tcBorders>
            <w:shd w:val="clear" w:color="auto" w:fill="auto"/>
            <w:noWrap/>
            <w:vAlign w:val="bottom"/>
            <w:tcPrChange w:id="1735" w:author="Alice MacQueen" w:date="2020-11-23T17:24:00Z">
              <w:tcPr>
                <w:tcW w:w="1054" w:type="dxa"/>
                <w:tcBorders>
                  <w:top w:val="nil"/>
                  <w:left w:val="nil"/>
                  <w:right w:val="nil"/>
                </w:tcBorders>
                <w:shd w:val="clear" w:color="auto" w:fill="auto"/>
                <w:noWrap/>
                <w:vAlign w:val="bottom"/>
              </w:tcPr>
            </w:tcPrChange>
          </w:tcPr>
          <w:p w14:paraId="3A338CE8" w14:textId="5439E054" w:rsidR="00BE32E3" w:rsidRPr="00C53F01" w:rsidRDefault="00BE32E3" w:rsidP="00BE32E3">
            <w:pPr>
              <w:spacing w:after="0" w:line="240" w:lineRule="auto"/>
              <w:rPr>
                <w:ins w:id="1736" w:author="Alice MacQueen" w:date="2020-11-23T17:09:00Z"/>
                <w:rFonts w:ascii="Calibri" w:eastAsia="Times New Roman" w:hAnsi="Calibri" w:cs="Calibri"/>
                <w:color w:val="000000"/>
              </w:rPr>
            </w:pPr>
            <w:ins w:id="1737" w:author="Alice MacQueen" w:date="2020-11-23T17:09:00Z">
              <w:r w:rsidRPr="00C53F01">
                <w:rPr>
                  <w:rFonts w:ascii="Calibri" w:eastAsia="Times New Roman" w:hAnsi="Calibri" w:cs="Calibri"/>
                  <w:color w:val="000000"/>
                </w:rPr>
                <w:t>&lt;0.001*</w:t>
              </w:r>
            </w:ins>
          </w:p>
        </w:tc>
      </w:tr>
      <w:tr w:rsidR="00BE32E3" w:rsidRPr="00C53F01" w14:paraId="1F45A254" w14:textId="77777777" w:rsidTr="00890C56">
        <w:trPr>
          <w:trHeight w:val="288"/>
          <w:jc w:val="center"/>
          <w:ins w:id="1738" w:author="Alice MacQueen" w:date="2020-11-23T17:09:00Z"/>
          <w:trPrChange w:id="1739" w:author="Alice MacQueen" w:date="2020-11-23T17:24:00Z">
            <w:trPr>
              <w:trHeight w:val="288"/>
              <w:jc w:val="center"/>
            </w:trPr>
          </w:trPrChange>
        </w:trPr>
        <w:tc>
          <w:tcPr>
            <w:tcW w:w="1514" w:type="dxa"/>
            <w:vMerge/>
            <w:tcBorders>
              <w:left w:val="nil"/>
              <w:bottom w:val="single" w:sz="4" w:space="0" w:color="auto"/>
              <w:right w:val="nil"/>
            </w:tcBorders>
            <w:tcPrChange w:id="1740" w:author="Alice MacQueen" w:date="2020-11-23T17:24:00Z">
              <w:tcPr>
                <w:tcW w:w="1514" w:type="dxa"/>
                <w:vMerge/>
                <w:tcBorders>
                  <w:left w:val="nil"/>
                  <w:bottom w:val="single" w:sz="4" w:space="0" w:color="auto"/>
                  <w:right w:val="nil"/>
                </w:tcBorders>
              </w:tcPr>
            </w:tcPrChange>
          </w:tcPr>
          <w:p w14:paraId="3E1791EE" w14:textId="77777777" w:rsidR="00BE32E3" w:rsidRPr="00C53F01" w:rsidRDefault="00BE32E3" w:rsidP="00BE32E3">
            <w:pPr>
              <w:spacing w:after="0" w:line="240" w:lineRule="auto"/>
              <w:rPr>
                <w:ins w:id="1741" w:author="Alice MacQueen" w:date="2020-11-23T17:09:00Z"/>
                <w:rFonts w:ascii="Calibri" w:eastAsia="Times New Roman" w:hAnsi="Calibri" w:cs="Calibri"/>
                <w:color w:val="000000"/>
              </w:rPr>
            </w:pPr>
          </w:p>
        </w:tc>
        <w:tc>
          <w:tcPr>
            <w:tcW w:w="1025" w:type="dxa"/>
            <w:tcBorders>
              <w:left w:val="nil"/>
              <w:bottom w:val="single" w:sz="4" w:space="0" w:color="auto"/>
              <w:right w:val="nil"/>
            </w:tcBorders>
            <w:shd w:val="pct15" w:color="auto" w:fill="auto"/>
            <w:noWrap/>
            <w:vAlign w:val="bottom"/>
            <w:tcPrChange w:id="1742" w:author="Alice MacQueen" w:date="2020-11-23T17:24:00Z">
              <w:tcPr>
                <w:tcW w:w="1025" w:type="dxa"/>
                <w:tcBorders>
                  <w:left w:val="nil"/>
                  <w:bottom w:val="single" w:sz="4" w:space="0" w:color="auto"/>
                  <w:right w:val="nil"/>
                </w:tcBorders>
                <w:shd w:val="pct15" w:color="auto" w:fill="auto"/>
                <w:noWrap/>
                <w:vAlign w:val="bottom"/>
              </w:tcPr>
            </w:tcPrChange>
          </w:tcPr>
          <w:p w14:paraId="33B8169B" w14:textId="77777777" w:rsidR="00BE32E3" w:rsidRDefault="00BE32E3" w:rsidP="00BE32E3">
            <w:pPr>
              <w:spacing w:after="0" w:line="240" w:lineRule="auto"/>
              <w:rPr>
                <w:ins w:id="1743" w:author="Alice MacQueen" w:date="2020-11-23T17:25:00Z"/>
                <w:rFonts w:ascii="Calibri" w:eastAsia="Times New Roman" w:hAnsi="Calibri" w:cs="Calibri"/>
                <w:color w:val="000000"/>
              </w:rPr>
            </w:pPr>
            <w:ins w:id="1744" w:author="Alice MacQueen" w:date="2020-11-23T17:09:00Z">
              <w:r w:rsidRPr="00C53F01">
                <w:rPr>
                  <w:rFonts w:ascii="Calibri" w:eastAsia="Times New Roman" w:hAnsi="Calibri" w:cs="Calibri"/>
                  <w:color w:val="000000"/>
                </w:rPr>
                <w:t>Na</w:t>
              </w:r>
            </w:ins>
          </w:p>
          <w:p w14:paraId="294632E0" w14:textId="06F28405" w:rsidR="0042101A" w:rsidRPr="00C53F01" w:rsidRDefault="0042101A" w:rsidP="00BE32E3">
            <w:pPr>
              <w:spacing w:after="0" w:line="240" w:lineRule="auto"/>
              <w:rPr>
                <w:ins w:id="1745" w:author="Alice MacQueen" w:date="2020-11-23T17:09:00Z"/>
                <w:rFonts w:ascii="Calibri" w:eastAsia="Times New Roman" w:hAnsi="Calibri" w:cs="Calibri"/>
                <w:color w:val="000000"/>
              </w:rPr>
            </w:pPr>
            <w:ins w:id="1746" w:author="Alice MacQueen" w:date="2020-11-23T17:25:00Z">
              <w:r>
                <w:rPr>
                  <w:rFonts w:ascii="Calibri" w:eastAsia="Times New Roman" w:hAnsi="Calibri" w:cs="Calibri"/>
                  <w:color w:val="000000"/>
                </w:rPr>
                <w:t>Soil Na</w:t>
              </w:r>
            </w:ins>
          </w:p>
        </w:tc>
        <w:tc>
          <w:tcPr>
            <w:tcW w:w="1441" w:type="dxa"/>
            <w:tcBorders>
              <w:left w:val="nil"/>
              <w:bottom w:val="single" w:sz="4" w:space="0" w:color="auto"/>
              <w:right w:val="nil"/>
            </w:tcBorders>
            <w:shd w:val="pct15" w:color="auto" w:fill="auto"/>
            <w:vAlign w:val="bottom"/>
            <w:tcPrChange w:id="1747" w:author="Alice MacQueen" w:date="2020-11-23T17:24:00Z">
              <w:tcPr>
                <w:tcW w:w="1441" w:type="dxa"/>
                <w:tcBorders>
                  <w:left w:val="nil"/>
                  <w:bottom w:val="single" w:sz="4" w:space="0" w:color="auto"/>
                  <w:right w:val="nil"/>
                </w:tcBorders>
                <w:shd w:val="pct15" w:color="auto" w:fill="auto"/>
                <w:vAlign w:val="bottom"/>
              </w:tcPr>
            </w:tcPrChange>
          </w:tcPr>
          <w:p w14:paraId="31AB3EB5" w14:textId="77777777" w:rsidR="00BE32E3" w:rsidRDefault="00BE32E3" w:rsidP="00BE32E3">
            <w:pPr>
              <w:spacing w:after="0" w:line="240" w:lineRule="auto"/>
              <w:rPr>
                <w:ins w:id="1748" w:author="Alice MacQueen" w:date="2020-11-23T17:25:00Z"/>
                <w:rFonts w:ascii="Calibri" w:eastAsia="Times New Roman" w:hAnsi="Calibri" w:cs="Calibri"/>
                <w:color w:val="000000"/>
              </w:rPr>
            </w:pPr>
            <w:ins w:id="1749" w:author="Alice MacQueen" w:date="2020-11-23T17:24:00Z">
              <w:r w:rsidRPr="00C53F01">
                <w:rPr>
                  <w:rFonts w:ascii="Calibri" w:eastAsia="Times New Roman" w:hAnsi="Calibri" w:cs="Calibri"/>
                  <w:color w:val="000000"/>
                </w:rPr>
                <w:t>70.46±1.47</w:t>
              </w:r>
            </w:ins>
          </w:p>
          <w:p w14:paraId="31DD9109" w14:textId="40F908CE" w:rsidR="0042101A" w:rsidRPr="00C53F01" w:rsidRDefault="0042101A" w:rsidP="00BE32E3">
            <w:pPr>
              <w:spacing w:after="0" w:line="240" w:lineRule="auto"/>
              <w:rPr>
                <w:ins w:id="1750" w:author="Alice MacQueen" w:date="2020-11-23T17:24:00Z"/>
                <w:rFonts w:ascii="Calibri" w:eastAsia="Times New Roman" w:hAnsi="Calibri" w:cs="Calibri"/>
                <w:color w:val="000000"/>
              </w:rPr>
            </w:pPr>
            <w:ins w:id="1751" w:author="Alice MacQueen" w:date="2020-11-23T17:25:00Z">
              <w:r>
                <w:rPr>
                  <w:rFonts w:ascii="Calibri" w:eastAsia="Times New Roman" w:hAnsi="Calibri" w:cs="Calibri"/>
                  <w:color w:val="000000"/>
                </w:rPr>
                <w:t>11</w:t>
              </w:r>
            </w:ins>
          </w:p>
        </w:tc>
        <w:tc>
          <w:tcPr>
            <w:tcW w:w="1441" w:type="dxa"/>
            <w:tcBorders>
              <w:left w:val="nil"/>
              <w:bottom w:val="single" w:sz="4" w:space="0" w:color="auto"/>
              <w:right w:val="nil"/>
            </w:tcBorders>
            <w:shd w:val="pct15" w:color="auto" w:fill="auto"/>
            <w:noWrap/>
            <w:vAlign w:val="bottom"/>
            <w:tcPrChange w:id="1752" w:author="Alice MacQueen" w:date="2020-11-23T17:24:00Z">
              <w:tcPr>
                <w:tcW w:w="1441" w:type="dxa"/>
                <w:tcBorders>
                  <w:left w:val="nil"/>
                  <w:bottom w:val="single" w:sz="4" w:space="0" w:color="auto"/>
                  <w:right w:val="nil"/>
                </w:tcBorders>
                <w:shd w:val="pct15" w:color="auto" w:fill="auto"/>
                <w:noWrap/>
                <w:vAlign w:val="bottom"/>
              </w:tcPr>
            </w:tcPrChange>
          </w:tcPr>
          <w:p w14:paraId="0DDBF163" w14:textId="77777777" w:rsidR="00BE32E3" w:rsidRDefault="00BE32E3" w:rsidP="00BE32E3">
            <w:pPr>
              <w:spacing w:after="0" w:line="240" w:lineRule="auto"/>
              <w:rPr>
                <w:ins w:id="1753" w:author="Alice MacQueen" w:date="2020-11-23T17:25:00Z"/>
                <w:rFonts w:ascii="Calibri" w:eastAsia="Times New Roman" w:hAnsi="Calibri" w:cs="Calibri"/>
                <w:color w:val="000000"/>
              </w:rPr>
            </w:pPr>
            <w:ins w:id="1754" w:author="Alice MacQueen" w:date="2020-11-23T17:09:00Z">
              <w:r w:rsidRPr="00C53F01">
                <w:rPr>
                  <w:rFonts w:ascii="Calibri" w:eastAsia="Times New Roman" w:hAnsi="Calibri" w:cs="Calibri"/>
                  <w:color w:val="000000"/>
                </w:rPr>
                <w:t>25.56±0.53</w:t>
              </w:r>
            </w:ins>
          </w:p>
          <w:p w14:paraId="6590CB08" w14:textId="2856C079" w:rsidR="0042101A" w:rsidRPr="00C53F01" w:rsidRDefault="0042101A" w:rsidP="00BE32E3">
            <w:pPr>
              <w:spacing w:after="0" w:line="240" w:lineRule="auto"/>
              <w:rPr>
                <w:ins w:id="1755" w:author="Alice MacQueen" w:date="2020-11-23T17:09:00Z"/>
                <w:rFonts w:ascii="Calibri" w:eastAsia="Times New Roman" w:hAnsi="Calibri" w:cs="Calibri"/>
                <w:color w:val="000000"/>
              </w:rPr>
            </w:pPr>
            <w:ins w:id="1756" w:author="Alice MacQueen" w:date="2020-11-23T17:25:00Z">
              <w:r>
                <w:rPr>
                  <w:rFonts w:ascii="Calibri" w:eastAsia="Times New Roman" w:hAnsi="Calibri" w:cs="Calibri"/>
                  <w:color w:val="000000"/>
                </w:rPr>
                <w:t>12</w:t>
              </w:r>
            </w:ins>
          </w:p>
        </w:tc>
        <w:tc>
          <w:tcPr>
            <w:tcW w:w="1054" w:type="dxa"/>
            <w:tcBorders>
              <w:left w:val="nil"/>
              <w:bottom w:val="single" w:sz="4" w:space="0" w:color="auto"/>
              <w:right w:val="nil"/>
            </w:tcBorders>
            <w:shd w:val="pct15" w:color="auto" w:fill="auto"/>
            <w:vAlign w:val="bottom"/>
            <w:tcPrChange w:id="1757" w:author="Alice MacQueen" w:date="2020-11-23T17:24:00Z">
              <w:tcPr>
                <w:tcW w:w="1054" w:type="dxa"/>
                <w:tcBorders>
                  <w:left w:val="nil"/>
                  <w:bottom w:val="single" w:sz="4" w:space="0" w:color="auto"/>
                  <w:right w:val="nil"/>
                </w:tcBorders>
                <w:shd w:val="pct15" w:color="auto" w:fill="auto"/>
              </w:tcPr>
            </w:tcPrChange>
          </w:tcPr>
          <w:p w14:paraId="7373143F" w14:textId="77777777" w:rsidR="00BE32E3" w:rsidRDefault="00BE32E3" w:rsidP="00BE32E3">
            <w:pPr>
              <w:spacing w:after="0" w:line="240" w:lineRule="auto"/>
              <w:rPr>
                <w:ins w:id="1758" w:author="Alice MacQueen" w:date="2020-11-23T17:25:00Z"/>
                <w:rFonts w:ascii="Calibri" w:eastAsia="Times New Roman" w:hAnsi="Calibri" w:cs="Calibri"/>
                <w:color w:val="000000"/>
              </w:rPr>
            </w:pPr>
            <w:ins w:id="1759" w:author="Alice MacQueen" w:date="2020-11-23T17:24:00Z">
              <w:r w:rsidRPr="00C53F01">
                <w:rPr>
                  <w:rFonts w:ascii="Calibri" w:eastAsia="Times New Roman" w:hAnsi="Calibri" w:cs="Calibri"/>
                  <w:color w:val="000000"/>
                </w:rPr>
                <w:t>9.72±0.17</w:t>
              </w:r>
            </w:ins>
          </w:p>
          <w:p w14:paraId="57B89592" w14:textId="5595C422" w:rsidR="0042101A" w:rsidRPr="00C53F01" w:rsidRDefault="0042101A" w:rsidP="00BE32E3">
            <w:pPr>
              <w:spacing w:after="0" w:line="240" w:lineRule="auto"/>
              <w:rPr>
                <w:ins w:id="1760" w:author="Alice MacQueen" w:date="2020-11-23T17:24:00Z"/>
                <w:rFonts w:ascii="Calibri" w:eastAsia="Times New Roman" w:hAnsi="Calibri" w:cs="Calibri"/>
                <w:color w:val="000000"/>
              </w:rPr>
            </w:pPr>
            <w:ins w:id="1761" w:author="Alice MacQueen" w:date="2020-11-23T17:25:00Z">
              <w:r>
                <w:rPr>
                  <w:rFonts w:ascii="Calibri" w:eastAsia="Times New Roman" w:hAnsi="Calibri" w:cs="Calibri"/>
                  <w:color w:val="000000"/>
                </w:rPr>
                <w:t>10</w:t>
              </w:r>
            </w:ins>
          </w:p>
        </w:tc>
        <w:tc>
          <w:tcPr>
            <w:tcW w:w="1054" w:type="dxa"/>
            <w:tcBorders>
              <w:left w:val="nil"/>
              <w:bottom w:val="single" w:sz="4" w:space="0" w:color="auto"/>
              <w:right w:val="nil"/>
            </w:tcBorders>
            <w:shd w:val="pct15" w:color="auto" w:fill="auto"/>
            <w:noWrap/>
            <w:vAlign w:val="bottom"/>
            <w:tcPrChange w:id="1762" w:author="Alice MacQueen" w:date="2020-11-23T17:24:00Z">
              <w:tcPr>
                <w:tcW w:w="1054" w:type="dxa"/>
                <w:tcBorders>
                  <w:left w:val="nil"/>
                  <w:bottom w:val="single" w:sz="4" w:space="0" w:color="auto"/>
                  <w:right w:val="nil"/>
                </w:tcBorders>
                <w:shd w:val="pct15" w:color="auto" w:fill="auto"/>
                <w:noWrap/>
                <w:vAlign w:val="bottom"/>
              </w:tcPr>
            </w:tcPrChange>
          </w:tcPr>
          <w:p w14:paraId="4FD96143" w14:textId="77777777" w:rsidR="00BE32E3" w:rsidRDefault="00BE32E3" w:rsidP="00BE32E3">
            <w:pPr>
              <w:spacing w:after="0" w:line="240" w:lineRule="auto"/>
              <w:rPr>
                <w:ins w:id="1763" w:author="Alice MacQueen" w:date="2020-11-23T17:25:00Z"/>
                <w:rFonts w:ascii="Calibri" w:eastAsia="Times New Roman" w:hAnsi="Calibri" w:cs="Calibri"/>
                <w:color w:val="000000"/>
              </w:rPr>
            </w:pPr>
            <w:ins w:id="1764" w:author="Alice MacQueen" w:date="2020-11-23T17:09:00Z">
              <w:r w:rsidRPr="00C53F01">
                <w:rPr>
                  <w:rFonts w:ascii="Calibri" w:eastAsia="Times New Roman" w:hAnsi="Calibri" w:cs="Calibri"/>
                  <w:color w:val="000000"/>
                </w:rPr>
                <w:t>&lt;0.001*</w:t>
              </w:r>
            </w:ins>
          </w:p>
          <w:p w14:paraId="23CA3450" w14:textId="22C0EA54" w:rsidR="0042101A" w:rsidRPr="00C53F01" w:rsidRDefault="0042101A" w:rsidP="00BE32E3">
            <w:pPr>
              <w:spacing w:after="0" w:line="240" w:lineRule="auto"/>
              <w:rPr>
                <w:ins w:id="1765" w:author="Alice MacQueen" w:date="2020-11-23T17:09:00Z"/>
                <w:rFonts w:ascii="Calibri" w:eastAsia="Times New Roman" w:hAnsi="Calibri" w:cs="Calibri"/>
                <w:color w:val="000000"/>
              </w:rPr>
            </w:pPr>
          </w:p>
        </w:tc>
      </w:tr>
    </w:tbl>
    <w:p w14:paraId="7A7399E0" w14:textId="55403C86" w:rsidR="00A00604" w:rsidRDefault="00BE32E3" w:rsidP="00A00604">
      <w:pPr>
        <w:pStyle w:val="NormalWeb"/>
        <w:shd w:val="clear" w:color="auto" w:fill="FFFFFF"/>
        <w:spacing w:before="0" w:beforeAutospacing="0" w:after="0" w:afterAutospacing="0" w:line="360" w:lineRule="auto"/>
        <w:rPr>
          <w:ins w:id="1766" w:author="Alice MacQueen" w:date="2020-11-23T17:20:00Z"/>
          <w:rFonts w:asciiTheme="minorHAnsi" w:hAnsiTheme="minorHAnsi" w:cstheme="minorHAnsi"/>
        </w:rPr>
      </w:pPr>
      <w:ins w:id="1767" w:author="Alice MacQueen" w:date="2020-11-23T17:20:00Z">
        <w:r>
          <w:rPr>
            <w:rFonts w:asciiTheme="minorHAnsi" w:hAnsiTheme="minorHAnsi" w:cstheme="minorHAnsi"/>
            <w:vertAlign w:val="superscript"/>
          </w:rPr>
          <w:t>b</w:t>
        </w:r>
      </w:ins>
      <w:ins w:id="1768" w:author="Alice MacQueen" w:date="2020-11-23T17:18:00Z">
        <w:r w:rsidR="00A00604">
          <w:rPr>
            <w:rFonts w:asciiTheme="minorHAnsi" w:hAnsiTheme="minorHAnsi" w:cstheme="minorHAnsi"/>
          </w:rPr>
          <w:t>Stars in this column indicate p-values that are significant after a Bonferroni correction for 18 independent Welch one-way tests.</w:t>
        </w:r>
      </w:ins>
    </w:p>
    <w:p w14:paraId="7463B818" w14:textId="77777777" w:rsidR="00971C82" w:rsidRDefault="00BE32E3">
      <w:pPr>
        <w:pStyle w:val="NormalWeb"/>
        <w:shd w:val="clear" w:color="auto" w:fill="FFFFFF"/>
        <w:spacing w:before="0" w:beforeAutospacing="0" w:after="0" w:afterAutospacing="0" w:line="360" w:lineRule="auto"/>
        <w:rPr>
          <w:ins w:id="1769" w:author="Alice MacQueen" w:date="2020-11-23T19:48:00Z"/>
          <w:rFonts w:asciiTheme="minorHAnsi" w:hAnsiTheme="minorHAnsi" w:cstheme="minorHAnsi"/>
        </w:rPr>
      </w:pPr>
      <w:ins w:id="1770" w:author="Alice MacQueen" w:date="2020-11-23T17:20:00Z">
        <w:r>
          <w:rPr>
            <w:rFonts w:asciiTheme="minorHAnsi" w:hAnsiTheme="minorHAnsi" w:cstheme="minorHAnsi"/>
            <w:vertAlign w:val="superscript"/>
          </w:rPr>
          <w:t>a</w:t>
        </w:r>
        <w:r>
          <w:rPr>
            <w:rFonts w:asciiTheme="minorHAnsi" w:hAnsiTheme="minorHAnsi" w:cstheme="minorHAnsi"/>
          </w:rPr>
          <w:t xml:space="preserve">When the element indicated is prefaced by the </w:t>
        </w:r>
      </w:ins>
      <w:ins w:id="1771" w:author="Alice MacQueen" w:date="2020-11-23T17:21:00Z">
        <w:r>
          <w:rPr>
            <w:rFonts w:asciiTheme="minorHAnsi" w:hAnsiTheme="minorHAnsi" w:cstheme="minorHAnsi"/>
          </w:rPr>
          <w:t>word ‘Soil’</w:t>
        </w:r>
      </w:ins>
      <w:ins w:id="1772" w:author="Alice MacQueen" w:date="2020-11-23T17:28:00Z">
        <w:r w:rsidR="0042101A">
          <w:rPr>
            <w:rFonts w:asciiTheme="minorHAnsi" w:hAnsiTheme="minorHAnsi" w:cstheme="minorHAnsi"/>
          </w:rPr>
          <w:t xml:space="preserve"> the row contains </w:t>
        </w:r>
      </w:ins>
      <w:ins w:id="1773" w:author="Alice MacQueen" w:date="2020-11-23T17:21:00Z">
        <w:r>
          <w:rPr>
            <w:rFonts w:asciiTheme="minorHAnsi" w:hAnsiTheme="minorHAnsi" w:cstheme="minorHAnsi"/>
          </w:rPr>
          <w:t xml:space="preserve">average soil </w:t>
        </w:r>
      </w:ins>
      <w:ins w:id="1774" w:author="Alice MacQueen" w:date="2020-11-23T17:28:00Z">
        <w:r w:rsidR="0042101A">
          <w:rPr>
            <w:rFonts w:asciiTheme="minorHAnsi" w:hAnsiTheme="minorHAnsi" w:cstheme="minorHAnsi"/>
          </w:rPr>
          <w:t>elemental content</w:t>
        </w:r>
      </w:ins>
      <w:ins w:id="1775" w:author="Alice MacQueen" w:date="2020-11-23T17:21:00Z">
        <w:r>
          <w:rPr>
            <w:rFonts w:asciiTheme="minorHAnsi" w:hAnsiTheme="minorHAnsi" w:cstheme="minorHAnsi"/>
          </w:rPr>
          <w:t xml:space="preserve"> at this garden.</w:t>
        </w:r>
      </w:ins>
    </w:p>
    <w:p w14:paraId="7E80EE4D" w14:textId="4AC06F0A" w:rsidR="007A74EA" w:rsidRPr="00194AB9" w:rsidDel="00846763" w:rsidRDefault="00971C82">
      <w:pPr>
        <w:pStyle w:val="NormalWeb"/>
        <w:shd w:val="clear" w:color="auto" w:fill="FFFFFF"/>
        <w:spacing w:before="0" w:beforeAutospacing="0" w:after="0" w:afterAutospacing="0" w:line="360" w:lineRule="auto"/>
        <w:rPr>
          <w:del w:id="1776" w:author="Alice MacQueen" w:date="2020-11-23T17:08:00Z"/>
          <w:rFonts w:asciiTheme="minorHAnsi" w:hAnsiTheme="minorHAnsi" w:cstheme="minorHAnsi"/>
        </w:rPr>
      </w:pPr>
      <w:ins w:id="1777" w:author="Alice MacQueen" w:date="2020-11-23T19:48:00Z">
        <w:r>
          <w:rPr>
            <w:rFonts w:asciiTheme="minorHAnsi" w:hAnsiTheme="minorHAnsi" w:cstheme="minorHAnsi"/>
            <w:vertAlign w:val="superscript"/>
          </w:rPr>
          <w:lastRenderedPageBreak/>
          <w:t>c</w:t>
        </w:r>
        <w:r>
          <w:rPr>
            <w:rFonts w:asciiTheme="minorHAnsi" w:hAnsiTheme="minorHAnsi" w:cstheme="minorHAnsi"/>
          </w:rPr>
          <w:t xml:space="preserve">CL: Critical level. The point at which </w:t>
        </w:r>
      </w:ins>
      <w:ins w:id="1778" w:author="Alice MacQueen" w:date="2020-11-23T19:49:00Z">
        <w:r>
          <w:rPr>
            <w:rFonts w:asciiTheme="minorHAnsi" w:hAnsiTheme="minorHAnsi" w:cstheme="minorHAnsi"/>
          </w:rPr>
          <w:t>the Soil, Water, and Forage Testing Laboratory of TAMU recommends no additional nutrient input.</w:t>
        </w:r>
      </w:ins>
      <w:r w:rsidR="007A74EA" w:rsidRPr="00194AB9">
        <w:rPr>
          <w:rFonts w:asciiTheme="minorHAnsi" w:hAnsiTheme="minorHAnsi" w:cstheme="minorHAnsi"/>
        </w:rPr>
        <w:t xml:space="preserve"> </w:t>
      </w:r>
      <w:del w:id="1779" w:author="Alice MacQueen" w:date="2020-11-23T17:08:00Z">
        <w:r w:rsidR="007A74EA" w:rsidRPr="00194AB9" w:rsidDel="00846763">
          <w:rPr>
            <w:rFonts w:asciiTheme="minorHAnsi" w:hAnsiTheme="minorHAnsi" w:cstheme="minorHAnsi"/>
          </w:rPr>
          <w:delText>Grandparental means and standard error for elemental accumulation (µg g</w:delText>
        </w:r>
        <w:r w:rsidR="007A74EA" w:rsidRPr="00194AB9" w:rsidDel="00846763">
          <w:rPr>
            <w:rFonts w:asciiTheme="minorHAnsi" w:hAnsiTheme="minorHAnsi" w:cstheme="minorHAnsi"/>
            <w:vertAlign w:val="superscript"/>
          </w:rPr>
          <w:delText>-1</w:delText>
        </w:r>
        <w:r w:rsidR="007A74EA" w:rsidRPr="00194AB9" w:rsidDel="00846763">
          <w:rPr>
            <w:rFonts w:asciiTheme="minorHAnsi" w:hAnsiTheme="minorHAnsi" w:cstheme="minorHAnsi"/>
          </w:rPr>
          <w:delText>) in each field site TX, MO, and MI, and comparison by Welch one-way test.</w:delText>
        </w:r>
      </w:del>
    </w:p>
    <w:tbl>
      <w:tblPr>
        <w:tblW w:w="11287" w:type="dxa"/>
        <w:tblLook w:val="04A0" w:firstRow="1" w:lastRow="0" w:firstColumn="1" w:lastColumn="0" w:noHBand="0" w:noVBand="1"/>
      </w:tblPr>
      <w:tblGrid>
        <w:gridCol w:w="1026"/>
        <w:gridCol w:w="833"/>
        <w:gridCol w:w="2110"/>
        <w:gridCol w:w="2221"/>
        <w:gridCol w:w="2110"/>
        <w:gridCol w:w="1758"/>
        <w:gridCol w:w="1297"/>
      </w:tblGrid>
      <w:tr w:rsidR="007A74EA" w:rsidRPr="00680664" w:rsidDel="00846763" w14:paraId="237D1960" w14:textId="5DD8CBFC" w:rsidTr="00BF5E14">
        <w:trPr>
          <w:trHeight w:val="288"/>
          <w:del w:id="1780" w:author="Alice MacQueen" w:date="2020-11-23T17:08:00Z"/>
        </w:trPr>
        <w:tc>
          <w:tcPr>
            <w:tcW w:w="958" w:type="dxa"/>
            <w:tcBorders>
              <w:top w:val="single" w:sz="4" w:space="0" w:color="auto"/>
              <w:left w:val="nil"/>
              <w:bottom w:val="single" w:sz="4" w:space="0" w:color="auto"/>
              <w:right w:val="nil"/>
            </w:tcBorders>
            <w:shd w:val="clear" w:color="auto" w:fill="auto"/>
            <w:noWrap/>
            <w:vAlign w:val="bottom"/>
            <w:hideMark/>
          </w:tcPr>
          <w:p w14:paraId="22D35B73" w14:textId="77777777" w:rsidR="007A74EA" w:rsidDel="00971C82" w:rsidRDefault="007A74EA">
            <w:pPr>
              <w:pStyle w:val="NormalWeb"/>
              <w:shd w:val="clear" w:color="auto" w:fill="FFFFFF"/>
              <w:spacing w:before="0" w:beforeAutospacing="0" w:after="0" w:afterAutospacing="0" w:line="360" w:lineRule="auto"/>
              <w:rPr>
                <w:del w:id="1781" w:author="Alice MacQueen" w:date="2020-11-23T17:08:00Z"/>
                <w:rFonts w:ascii="Calibri" w:hAnsi="Calibri" w:cs="Calibri"/>
                <w:color w:val="000000"/>
              </w:rPr>
            </w:pPr>
            <w:del w:id="1782" w:author="Alice MacQueen" w:date="2020-11-23T17:08:00Z">
              <w:r w:rsidRPr="00680664" w:rsidDel="00846763">
                <w:rPr>
                  <w:rFonts w:ascii="Calibri" w:hAnsi="Calibri" w:cs="Calibri"/>
                  <w:color w:val="000000"/>
                </w:rPr>
                <w:delText>Element</w:delText>
              </w:r>
            </w:del>
          </w:p>
          <w:p w14:paraId="3342F1A4" w14:textId="44D8E261" w:rsidR="00971C82" w:rsidRPr="00971C82" w:rsidRDefault="00971C82">
            <w:pPr>
              <w:pStyle w:val="NormalWeb"/>
              <w:shd w:val="clear" w:color="auto" w:fill="FFFFFF"/>
              <w:spacing w:before="0" w:beforeAutospacing="0" w:after="0" w:afterAutospacing="0" w:line="360" w:lineRule="auto"/>
              <w:rPr>
                <w:ins w:id="1783" w:author="Alice MacQueen" w:date="2020-11-23T19:48:00Z"/>
                <w:rFonts w:ascii="Calibri" w:hAnsi="Calibri" w:cs="Calibri"/>
                <w:color w:val="000000"/>
                <w:vertAlign w:val="superscript"/>
                <w:rPrChange w:id="1784" w:author="Alice MacQueen" w:date="2020-11-23T19:48:00Z">
                  <w:rPr>
                    <w:ins w:id="1785" w:author="Alice MacQueen" w:date="2020-11-23T19:48:00Z"/>
                    <w:rFonts w:ascii="Calibri" w:hAnsi="Calibri" w:cs="Calibri"/>
                    <w:color w:val="000000"/>
                  </w:rPr>
                </w:rPrChange>
              </w:rPr>
              <w:pPrChange w:id="1786" w:author="Alice MacQueen" w:date="2020-11-23T17:09:00Z">
                <w:pPr>
                  <w:spacing w:after="0" w:line="240" w:lineRule="auto"/>
                </w:pPr>
              </w:pPrChange>
            </w:pPr>
            <w:ins w:id="1787" w:author="Alice MacQueen" w:date="2020-11-23T19:48:00Z">
              <w:r>
                <w:rPr>
                  <w:rFonts w:ascii="Calibri" w:hAnsi="Calibri" w:cs="Calibri"/>
                  <w:color w:val="000000"/>
                  <w:vertAlign w:val="superscript"/>
                </w:rPr>
                <w:t>c</w:t>
              </w:r>
            </w:ins>
          </w:p>
        </w:tc>
        <w:tc>
          <w:tcPr>
            <w:tcW w:w="833" w:type="dxa"/>
            <w:tcBorders>
              <w:top w:val="single" w:sz="4" w:space="0" w:color="auto"/>
              <w:left w:val="nil"/>
              <w:bottom w:val="single" w:sz="4" w:space="0" w:color="auto"/>
              <w:right w:val="nil"/>
            </w:tcBorders>
            <w:shd w:val="clear" w:color="auto" w:fill="auto"/>
            <w:noWrap/>
            <w:vAlign w:val="bottom"/>
            <w:hideMark/>
          </w:tcPr>
          <w:p w14:paraId="2A3CE92F" w14:textId="3E662775" w:rsidR="007A74EA" w:rsidRPr="00680664" w:rsidDel="00846763" w:rsidRDefault="007A74EA">
            <w:pPr>
              <w:pStyle w:val="NormalWeb"/>
              <w:shd w:val="clear" w:color="auto" w:fill="FFFFFF"/>
              <w:spacing w:before="0" w:beforeAutospacing="0" w:after="0" w:afterAutospacing="0" w:line="360" w:lineRule="auto"/>
              <w:rPr>
                <w:del w:id="1788" w:author="Alice MacQueen" w:date="2020-11-23T17:08:00Z"/>
                <w:rFonts w:ascii="Calibri" w:hAnsi="Calibri" w:cs="Calibri"/>
                <w:color w:val="000000"/>
              </w:rPr>
              <w:pPrChange w:id="1789" w:author="Alice MacQueen" w:date="2020-11-23T17:09:00Z">
                <w:pPr>
                  <w:spacing w:after="0" w:line="240" w:lineRule="auto"/>
                </w:pPr>
              </w:pPrChange>
            </w:pPr>
            <w:del w:id="1790" w:author="Alice MacQueen" w:date="2020-11-23T17:08:00Z">
              <w:r w:rsidRPr="00680664" w:rsidDel="00846763">
                <w:rPr>
                  <w:rFonts w:ascii="Calibri" w:hAnsi="Calibri" w:cs="Calibri"/>
                  <w:color w:val="000000"/>
                </w:rPr>
                <w:delText>Site</w:delText>
              </w:r>
            </w:del>
          </w:p>
        </w:tc>
        <w:tc>
          <w:tcPr>
            <w:tcW w:w="2110" w:type="dxa"/>
            <w:tcBorders>
              <w:top w:val="single" w:sz="4" w:space="0" w:color="auto"/>
              <w:left w:val="nil"/>
              <w:bottom w:val="single" w:sz="4" w:space="0" w:color="auto"/>
              <w:right w:val="nil"/>
            </w:tcBorders>
            <w:shd w:val="clear" w:color="auto" w:fill="auto"/>
            <w:noWrap/>
            <w:vAlign w:val="bottom"/>
            <w:hideMark/>
          </w:tcPr>
          <w:p w14:paraId="7DCA8A49" w14:textId="7830EBD6" w:rsidR="007A74EA" w:rsidRPr="00680664" w:rsidDel="00846763" w:rsidRDefault="007A74EA">
            <w:pPr>
              <w:pStyle w:val="NormalWeb"/>
              <w:shd w:val="clear" w:color="auto" w:fill="FFFFFF"/>
              <w:spacing w:before="0" w:beforeAutospacing="0" w:after="0" w:afterAutospacing="0" w:line="360" w:lineRule="auto"/>
              <w:rPr>
                <w:del w:id="1791" w:author="Alice MacQueen" w:date="2020-11-23T17:08:00Z"/>
                <w:rFonts w:ascii="Calibri" w:hAnsi="Calibri" w:cs="Calibri"/>
                <w:color w:val="000000"/>
              </w:rPr>
              <w:pPrChange w:id="1792" w:author="Alice MacQueen" w:date="2020-11-23T17:09:00Z">
                <w:pPr>
                  <w:spacing w:after="0" w:line="240" w:lineRule="auto"/>
                </w:pPr>
              </w:pPrChange>
            </w:pPr>
            <w:del w:id="1793" w:author="Alice MacQueen" w:date="2020-11-23T17:08:00Z">
              <w:r w:rsidRPr="00680664" w:rsidDel="00846763">
                <w:rPr>
                  <w:rFonts w:ascii="Calibri" w:hAnsi="Calibri" w:cs="Calibri"/>
                  <w:color w:val="000000"/>
                </w:rPr>
                <w:delText>AP13</w:delText>
              </w:r>
            </w:del>
          </w:p>
        </w:tc>
        <w:tc>
          <w:tcPr>
            <w:tcW w:w="2221" w:type="dxa"/>
            <w:tcBorders>
              <w:top w:val="single" w:sz="4" w:space="0" w:color="auto"/>
              <w:left w:val="nil"/>
              <w:bottom w:val="single" w:sz="4" w:space="0" w:color="auto"/>
              <w:right w:val="nil"/>
            </w:tcBorders>
            <w:shd w:val="clear" w:color="auto" w:fill="auto"/>
            <w:noWrap/>
            <w:vAlign w:val="bottom"/>
            <w:hideMark/>
          </w:tcPr>
          <w:p w14:paraId="5E280708" w14:textId="7D95F34B" w:rsidR="007A74EA" w:rsidRPr="00680664" w:rsidDel="00846763" w:rsidRDefault="007A74EA">
            <w:pPr>
              <w:pStyle w:val="NormalWeb"/>
              <w:shd w:val="clear" w:color="auto" w:fill="FFFFFF"/>
              <w:spacing w:before="0" w:beforeAutospacing="0" w:after="0" w:afterAutospacing="0" w:line="360" w:lineRule="auto"/>
              <w:rPr>
                <w:del w:id="1794" w:author="Alice MacQueen" w:date="2020-11-23T17:08:00Z"/>
                <w:rFonts w:ascii="Calibri" w:hAnsi="Calibri" w:cs="Calibri"/>
                <w:color w:val="000000"/>
              </w:rPr>
              <w:pPrChange w:id="1795" w:author="Alice MacQueen" w:date="2020-11-23T17:09:00Z">
                <w:pPr>
                  <w:spacing w:after="0" w:line="240" w:lineRule="auto"/>
                </w:pPr>
              </w:pPrChange>
            </w:pPr>
            <w:del w:id="1796" w:author="Alice MacQueen" w:date="2020-11-23T17:08:00Z">
              <w:r w:rsidRPr="00680664" w:rsidDel="00846763">
                <w:rPr>
                  <w:rFonts w:ascii="Calibri" w:hAnsi="Calibri" w:cs="Calibri"/>
                  <w:color w:val="000000"/>
                </w:rPr>
                <w:delText>DAC</w:delText>
              </w:r>
            </w:del>
          </w:p>
        </w:tc>
        <w:tc>
          <w:tcPr>
            <w:tcW w:w="2110" w:type="dxa"/>
            <w:tcBorders>
              <w:top w:val="single" w:sz="4" w:space="0" w:color="auto"/>
              <w:left w:val="nil"/>
              <w:bottom w:val="single" w:sz="4" w:space="0" w:color="auto"/>
              <w:right w:val="nil"/>
            </w:tcBorders>
            <w:shd w:val="clear" w:color="auto" w:fill="auto"/>
            <w:noWrap/>
            <w:vAlign w:val="bottom"/>
            <w:hideMark/>
          </w:tcPr>
          <w:p w14:paraId="40A2A921" w14:textId="27A16703" w:rsidR="007A74EA" w:rsidRPr="00680664" w:rsidDel="00846763" w:rsidRDefault="007A74EA">
            <w:pPr>
              <w:pStyle w:val="NormalWeb"/>
              <w:shd w:val="clear" w:color="auto" w:fill="FFFFFF"/>
              <w:spacing w:before="0" w:beforeAutospacing="0" w:after="0" w:afterAutospacing="0" w:line="360" w:lineRule="auto"/>
              <w:rPr>
                <w:del w:id="1797" w:author="Alice MacQueen" w:date="2020-11-23T17:08:00Z"/>
                <w:rFonts w:ascii="Calibri" w:hAnsi="Calibri" w:cs="Calibri"/>
                <w:color w:val="000000"/>
              </w:rPr>
              <w:pPrChange w:id="1798" w:author="Alice MacQueen" w:date="2020-11-23T17:09:00Z">
                <w:pPr>
                  <w:spacing w:after="0" w:line="240" w:lineRule="auto"/>
                </w:pPr>
              </w:pPrChange>
            </w:pPr>
            <w:del w:id="1799" w:author="Alice MacQueen" w:date="2020-11-23T17:08:00Z">
              <w:r w:rsidRPr="00680664" w:rsidDel="00846763">
                <w:rPr>
                  <w:rFonts w:ascii="Calibri" w:hAnsi="Calibri" w:cs="Calibri"/>
                  <w:color w:val="000000"/>
                </w:rPr>
                <w:delText>VS16</w:delText>
              </w:r>
            </w:del>
          </w:p>
        </w:tc>
        <w:tc>
          <w:tcPr>
            <w:tcW w:w="1758" w:type="dxa"/>
            <w:tcBorders>
              <w:top w:val="single" w:sz="4" w:space="0" w:color="auto"/>
              <w:left w:val="nil"/>
              <w:bottom w:val="single" w:sz="4" w:space="0" w:color="auto"/>
              <w:right w:val="nil"/>
            </w:tcBorders>
            <w:shd w:val="clear" w:color="auto" w:fill="auto"/>
            <w:noWrap/>
            <w:vAlign w:val="bottom"/>
            <w:hideMark/>
          </w:tcPr>
          <w:p w14:paraId="3B3F2E0E" w14:textId="05D31100" w:rsidR="007A74EA" w:rsidRPr="00680664" w:rsidDel="00846763" w:rsidRDefault="007A74EA">
            <w:pPr>
              <w:pStyle w:val="NormalWeb"/>
              <w:shd w:val="clear" w:color="auto" w:fill="FFFFFF"/>
              <w:spacing w:before="0" w:beforeAutospacing="0" w:after="0" w:afterAutospacing="0" w:line="360" w:lineRule="auto"/>
              <w:rPr>
                <w:del w:id="1800" w:author="Alice MacQueen" w:date="2020-11-23T17:08:00Z"/>
                <w:rFonts w:ascii="Calibri" w:hAnsi="Calibri" w:cs="Calibri"/>
                <w:color w:val="000000"/>
              </w:rPr>
              <w:pPrChange w:id="1801" w:author="Alice MacQueen" w:date="2020-11-23T17:09:00Z">
                <w:pPr>
                  <w:spacing w:after="0" w:line="240" w:lineRule="auto"/>
                </w:pPr>
              </w:pPrChange>
            </w:pPr>
            <w:del w:id="1802" w:author="Alice MacQueen" w:date="2020-11-23T17:08:00Z">
              <w:r w:rsidRPr="00680664" w:rsidDel="00846763">
                <w:rPr>
                  <w:rFonts w:ascii="Calibri" w:hAnsi="Calibri" w:cs="Calibri"/>
                  <w:color w:val="000000"/>
                </w:rPr>
                <w:delText>WBC</w:delText>
              </w:r>
            </w:del>
          </w:p>
        </w:tc>
        <w:tc>
          <w:tcPr>
            <w:tcW w:w="1297" w:type="dxa"/>
            <w:tcBorders>
              <w:top w:val="single" w:sz="4" w:space="0" w:color="auto"/>
              <w:left w:val="nil"/>
              <w:bottom w:val="single" w:sz="4" w:space="0" w:color="auto"/>
              <w:right w:val="nil"/>
            </w:tcBorders>
            <w:shd w:val="clear" w:color="auto" w:fill="auto"/>
            <w:noWrap/>
            <w:vAlign w:val="bottom"/>
            <w:hideMark/>
          </w:tcPr>
          <w:p w14:paraId="01D6AB7A" w14:textId="6950DA6F" w:rsidR="007A74EA" w:rsidRPr="00680664" w:rsidDel="00846763" w:rsidRDefault="007A74EA">
            <w:pPr>
              <w:pStyle w:val="NormalWeb"/>
              <w:shd w:val="clear" w:color="auto" w:fill="FFFFFF"/>
              <w:spacing w:before="0" w:beforeAutospacing="0" w:after="0" w:afterAutospacing="0" w:line="360" w:lineRule="auto"/>
              <w:rPr>
                <w:del w:id="1803" w:author="Alice MacQueen" w:date="2020-11-23T17:08:00Z"/>
                <w:rFonts w:ascii="Calibri" w:hAnsi="Calibri" w:cs="Calibri"/>
                <w:color w:val="000000"/>
              </w:rPr>
              <w:pPrChange w:id="1804" w:author="Alice MacQueen" w:date="2020-11-23T17:09:00Z">
                <w:pPr>
                  <w:spacing w:after="0" w:line="240" w:lineRule="auto"/>
                </w:pPr>
              </w:pPrChange>
            </w:pPr>
            <w:del w:id="1805" w:author="Alice MacQueen" w:date="2020-11-23T17:08:00Z">
              <w:r w:rsidRPr="00680664" w:rsidDel="00846763">
                <w:rPr>
                  <w:rFonts w:ascii="Calibri" w:hAnsi="Calibri" w:cs="Calibri"/>
                  <w:color w:val="000000"/>
                </w:rPr>
                <w:delText>P-Value</w:delText>
              </w:r>
            </w:del>
          </w:p>
        </w:tc>
      </w:tr>
      <w:tr w:rsidR="007A74EA" w:rsidRPr="00680664" w:rsidDel="00846763" w14:paraId="1E3E1FFC" w14:textId="2FAA2870" w:rsidTr="00BF5E14">
        <w:trPr>
          <w:trHeight w:val="288"/>
          <w:del w:id="1806" w:author="Alice MacQueen" w:date="2020-11-23T17:08:00Z"/>
        </w:trPr>
        <w:tc>
          <w:tcPr>
            <w:tcW w:w="958" w:type="dxa"/>
            <w:tcBorders>
              <w:top w:val="single" w:sz="4" w:space="0" w:color="auto"/>
              <w:left w:val="nil"/>
              <w:bottom w:val="nil"/>
              <w:right w:val="nil"/>
            </w:tcBorders>
            <w:shd w:val="clear" w:color="auto" w:fill="auto"/>
            <w:noWrap/>
            <w:vAlign w:val="bottom"/>
            <w:hideMark/>
          </w:tcPr>
          <w:p w14:paraId="1143383E" w14:textId="61165F75" w:rsidR="007A74EA" w:rsidRPr="00680664" w:rsidDel="00846763" w:rsidRDefault="007A74EA">
            <w:pPr>
              <w:pStyle w:val="NormalWeb"/>
              <w:shd w:val="clear" w:color="auto" w:fill="FFFFFF"/>
              <w:spacing w:before="0" w:beforeAutospacing="0" w:after="0" w:afterAutospacing="0" w:line="360" w:lineRule="auto"/>
              <w:rPr>
                <w:del w:id="1807" w:author="Alice MacQueen" w:date="2020-11-23T17:08:00Z"/>
                <w:rFonts w:ascii="Calibri" w:hAnsi="Calibri" w:cs="Calibri"/>
                <w:color w:val="000000"/>
              </w:rPr>
              <w:pPrChange w:id="1808" w:author="Alice MacQueen" w:date="2020-11-23T17:09:00Z">
                <w:pPr>
                  <w:spacing w:after="0" w:line="240" w:lineRule="auto"/>
                </w:pPr>
              </w:pPrChange>
            </w:pPr>
          </w:p>
        </w:tc>
        <w:tc>
          <w:tcPr>
            <w:tcW w:w="833" w:type="dxa"/>
            <w:tcBorders>
              <w:top w:val="single" w:sz="4" w:space="0" w:color="auto"/>
              <w:left w:val="nil"/>
              <w:bottom w:val="nil"/>
              <w:right w:val="nil"/>
            </w:tcBorders>
            <w:shd w:val="clear" w:color="auto" w:fill="auto"/>
            <w:noWrap/>
            <w:vAlign w:val="bottom"/>
            <w:hideMark/>
          </w:tcPr>
          <w:p w14:paraId="5AD16E20" w14:textId="18BC2320" w:rsidR="007A74EA" w:rsidRPr="00680664" w:rsidDel="00846763" w:rsidRDefault="007A74EA">
            <w:pPr>
              <w:pStyle w:val="NormalWeb"/>
              <w:shd w:val="clear" w:color="auto" w:fill="FFFFFF"/>
              <w:spacing w:before="0" w:beforeAutospacing="0" w:after="0" w:afterAutospacing="0" w:line="360" w:lineRule="auto"/>
              <w:rPr>
                <w:del w:id="1809" w:author="Alice MacQueen" w:date="2020-11-23T17:08:00Z"/>
                <w:rFonts w:ascii="Calibri" w:hAnsi="Calibri" w:cs="Calibri"/>
                <w:color w:val="000000"/>
              </w:rPr>
              <w:pPrChange w:id="1810" w:author="Alice MacQueen" w:date="2020-11-23T17:09:00Z">
                <w:pPr>
                  <w:spacing w:after="0" w:line="240" w:lineRule="auto"/>
                </w:pPr>
              </w:pPrChange>
            </w:pPr>
            <w:del w:id="1811" w:author="Alice MacQueen" w:date="2020-11-23T17:08:00Z">
              <w:r w:rsidRPr="00680664" w:rsidDel="00846763">
                <w:rPr>
                  <w:rFonts w:ascii="Calibri" w:hAnsi="Calibri" w:cs="Calibri"/>
                  <w:color w:val="000000"/>
                </w:rPr>
                <w:delText>MI</w:delText>
              </w:r>
            </w:del>
          </w:p>
        </w:tc>
        <w:tc>
          <w:tcPr>
            <w:tcW w:w="2110" w:type="dxa"/>
            <w:tcBorders>
              <w:top w:val="single" w:sz="4" w:space="0" w:color="auto"/>
              <w:left w:val="nil"/>
              <w:bottom w:val="nil"/>
              <w:right w:val="nil"/>
            </w:tcBorders>
            <w:shd w:val="clear" w:color="auto" w:fill="auto"/>
            <w:noWrap/>
            <w:vAlign w:val="bottom"/>
            <w:hideMark/>
          </w:tcPr>
          <w:p w14:paraId="2F7AA608" w14:textId="78640EA6" w:rsidR="007A74EA" w:rsidRPr="00680664" w:rsidDel="00846763" w:rsidRDefault="007A74EA">
            <w:pPr>
              <w:pStyle w:val="NormalWeb"/>
              <w:shd w:val="clear" w:color="auto" w:fill="FFFFFF"/>
              <w:spacing w:before="0" w:beforeAutospacing="0" w:after="0" w:afterAutospacing="0" w:line="360" w:lineRule="auto"/>
              <w:rPr>
                <w:del w:id="1812" w:author="Alice MacQueen" w:date="2020-11-23T17:08:00Z"/>
                <w:rFonts w:ascii="Calibri" w:hAnsi="Calibri" w:cs="Calibri"/>
                <w:color w:val="000000"/>
              </w:rPr>
              <w:pPrChange w:id="1813" w:author="Alice MacQueen" w:date="2020-11-23T17:09:00Z">
                <w:pPr>
                  <w:spacing w:after="0" w:line="240" w:lineRule="auto"/>
                </w:pPr>
              </w:pPrChange>
            </w:pPr>
            <w:del w:id="1814" w:author="Alice MacQueen" w:date="2020-11-23T17:08:00Z">
              <w:r w:rsidRPr="00680664" w:rsidDel="00846763">
                <w:rPr>
                  <w:rFonts w:ascii="Calibri" w:hAnsi="Calibri" w:cs="Calibri"/>
                  <w:color w:val="000000"/>
                </w:rPr>
                <w:delText>3.417±0.247</w:delText>
              </w:r>
            </w:del>
          </w:p>
        </w:tc>
        <w:tc>
          <w:tcPr>
            <w:tcW w:w="2221" w:type="dxa"/>
            <w:tcBorders>
              <w:top w:val="single" w:sz="4" w:space="0" w:color="auto"/>
              <w:left w:val="nil"/>
              <w:bottom w:val="nil"/>
              <w:right w:val="nil"/>
            </w:tcBorders>
            <w:shd w:val="clear" w:color="auto" w:fill="auto"/>
            <w:noWrap/>
            <w:vAlign w:val="bottom"/>
            <w:hideMark/>
          </w:tcPr>
          <w:p w14:paraId="0F4043AC" w14:textId="6BD44452" w:rsidR="007A74EA" w:rsidRPr="00680664" w:rsidDel="00846763" w:rsidRDefault="007A74EA">
            <w:pPr>
              <w:pStyle w:val="NormalWeb"/>
              <w:shd w:val="clear" w:color="auto" w:fill="FFFFFF"/>
              <w:spacing w:before="0" w:beforeAutospacing="0" w:after="0" w:afterAutospacing="0" w:line="360" w:lineRule="auto"/>
              <w:rPr>
                <w:del w:id="1815" w:author="Alice MacQueen" w:date="2020-11-23T17:08:00Z"/>
                <w:rFonts w:ascii="Calibri" w:hAnsi="Calibri" w:cs="Calibri"/>
                <w:color w:val="000000"/>
              </w:rPr>
              <w:pPrChange w:id="1816" w:author="Alice MacQueen" w:date="2020-11-23T17:09:00Z">
                <w:pPr>
                  <w:spacing w:after="0" w:line="240" w:lineRule="auto"/>
                </w:pPr>
              </w:pPrChange>
            </w:pPr>
            <w:del w:id="1817" w:author="Alice MacQueen" w:date="2020-11-23T17:08:00Z">
              <w:r w:rsidRPr="00680664" w:rsidDel="00846763">
                <w:rPr>
                  <w:rFonts w:ascii="Calibri" w:hAnsi="Calibri" w:cs="Calibri"/>
                  <w:color w:val="000000"/>
                </w:rPr>
                <w:delText>4.12±1.188</w:delText>
              </w:r>
            </w:del>
          </w:p>
        </w:tc>
        <w:tc>
          <w:tcPr>
            <w:tcW w:w="2110" w:type="dxa"/>
            <w:tcBorders>
              <w:top w:val="single" w:sz="4" w:space="0" w:color="auto"/>
              <w:left w:val="nil"/>
              <w:bottom w:val="nil"/>
              <w:right w:val="nil"/>
            </w:tcBorders>
            <w:shd w:val="clear" w:color="auto" w:fill="auto"/>
            <w:noWrap/>
            <w:vAlign w:val="bottom"/>
            <w:hideMark/>
          </w:tcPr>
          <w:p w14:paraId="2F70CAE4" w14:textId="4BA09E70" w:rsidR="007A74EA" w:rsidRPr="00680664" w:rsidDel="00846763" w:rsidRDefault="007A74EA">
            <w:pPr>
              <w:pStyle w:val="NormalWeb"/>
              <w:shd w:val="clear" w:color="auto" w:fill="FFFFFF"/>
              <w:spacing w:before="0" w:beforeAutospacing="0" w:after="0" w:afterAutospacing="0" w:line="360" w:lineRule="auto"/>
              <w:rPr>
                <w:del w:id="1818" w:author="Alice MacQueen" w:date="2020-11-23T17:08:00Z"/>
                <w:rFonts w:ascii="Calibri" w:hAnsi="Calibri" w:cs="Calibri"/>
                <w:color w:val="000000"/>
              </w:rPr>
              <w:pPrChange w:id="1819" w:author="Alice MacQueen" w:date="2020-11-23T17:09:00Z">
                <w:pPr>
                  <w:spacing w:after="0" w:line="240" w:lineRule="auto"/>
                </w:pPr>
              </w:pPrChange>
            </w:pPr>
            <w:del w:id="1820" w:author="Alice MacQueen" w:date="2020-11-23T17:08:00Z">
              <w:r w:rsidRPr="00680664" w:rsidDel="00846763">
                <w:rPr>
                  <w:rFonts w:ascii="Calibri" w:hAnsi="Calibri" w:cs="Calibri"/>
                  <w:color w:val="000000"/>
                </w:rPr>
                <w:delText>3.294±0.431</w:delText>
              </w:r>
            </w:del>
          </w:p>
        </w:tc>
        <w:tc>
          <w:tcPr>
            <w:tcW w:w="1758" w:type="dxa"/>
            <w:tcBorders>
              <w:top w:val="single" w:sz="4" w:space="0" w:color="auto"/>
              <w:left w:val="nil"/>
              <w:bottom w:val="nil"/>
              <w:right w:val="nil"/>
            </w:tcBorders>
            <w:shd w:val="clear" w:color="auto" w:fill="auto"/>
            <w:noWrap/>
            <w:vAlign w:val="bottom"/>
            <w:hideMark/>
          </w:tcPr>
          <w:p w14:paraId="15246984" w14:textId="32B014D8" w:rsidR="007A74EA" w:rsidRPr="00680664" w:rsidDel="00846763" w:rsidRDefault="007A74EA">
            <w:pPr>
              <w:pStyle w:val="NormalWeb"/>
              <w:shd w:val="clear" w:color="auto" w:fill="FFFFFF"/>
              <w:spacing w:before="0" w:beforeAutospacing="0" w:after="0" w:afterAutospacing="0" w:line="360" w:lineRule="auto"/>
              <w:rPr>
                <w:del w:id="1821" w:author="Alice MacQueen" w:date="2020-11-23T17:08:00Z"/>
                <w:rFonts w:ascii="Calibri" w:hAnsi="Calibri" w:cs="Calibri"/>
                <w:color w:val="000000"/>
              </w:rPr>
              <w:pPrChange w:id="1822" w:author="Alice MacQueen" w:date="2020-11-23T17:09:00Z">
                <w:pPr>
                  <w:spacing w:after="0" w:line="240" w:lineRule="auto"/>
                </w:pPr>
              </w:pPrChange>
            </w:pPr>
            <w:del w:id="1823" w:author="Alice MacQueen" w:date="2020-11-23T17:08:00Z">
              <w:r w:rsidRPr="00680664" w:rsidDel="00846763">
                <w:rPr>
                  <w:rFonts w:ascii="Calibri" w:hAnsi="Calibri" w:cs="Calibri"/>
                  <w:color w:val="000000"/>
                </w:rPr>
                <w:delText>0.431±3.32</w:delText>
              </w:r>
            </w:del>
          </w:p>
        </w:tc>
        <w:tc>
          <w:tcPr>
            <w:tcW w:w="1297" w:type="dxa"/>
            <w:tcBorders>
              <w:top w:val="single" w:sz="4" w:space="0" w:color="auto"/>
              <w:left w:val="nil"/>
              <w:bottom w:val="nil"/>
              <w:right w:val="nil"/>
            </w:tcBorders>
            <w:shd w:val="clear" w:color="auto" w:fill="auto"/>
            <w:noWrap/>
            <w:vAlign w:val="bottom"/>
            <w:hideMark/>
          </w:tcPr>
          <w:p w14:paraId="30F0BAE1" w14:textId="68696DE7" w:rsidR="007A74EA" w:rsidRPr="00680664" w:rsidDel="00846763" w:rsidRDefault="007A74EA">
            <w:pPr>
              <w:pStyle w:val="NormalWeb"/>
              <w:shd w:val="clear" w:color="auto" w:fill="FFFFFF"/>
              <w:spacing w:before="0" w:beforeAutospacing="0" w:after="0" w:afterAutospacing="0" w:line="360" w:lineRule="auto"/>
              <w:rPr>
                <w:del w:id="1824" w:author="Alice MacQueen" w:date="2020-11-23T17:08:00Z"/>
                <w:rFonts w:ascii="Calibri" w:hAnsi="Calibri" w:cs="Calibri"/>
                <w:color w:val="000000"/>
              </w:rPr>
              <w:pPrChange w:id="1825" w:author="Alice MacQueen" w:date="2020-11-23T17:09:00Z">
                <w:pPr>
                  <w:spacing w:after="0" w:line="240" w:lineRule="auto"/>
                </w:pPr>
              </w:pPrChange>
            </w:pPr>
            <w:del w:id="1826" w:author="Alice MacQueen" w:date="2020-11-23T17:08:00Z">
              <w:r w:rsidRPr="00680664" w:rsidDel="00846763">
                <w:rPr>
                  <w:rFonts w:ascii="Calibri" w:hAnsi="Calibri" w:cs="Calibri"/>
                  <w:color w:val="000000"/>
                </w:rPr>
                <w:delText>0.9330</w:delText>
              </w:r>
            </w:del>
          </w:p>
        </w:tc>
      </w:tr>
      <w:tr w:rsidR="007A74EA" w:rsidRPr="00680664" w:rsidDel="00846763" w14:paraId="1A2CEE36" w14:textId="3FF072ED" w:rsidTr="00BF5E14">
        <w:trPr>
          <w:trHeight w:val="288"/>
          <w:del w:id="1827" w:author="Alice MacQueen" w:date="2020-11-23T17:08:00Z"/>
        </w:trPr>
        <w:tc>
          <w:tcPr>
            <w:tcW w:w="958" w:type="dxa"/>
            <w:tcBorders>
              <w:top w:val="nil"/>
              <w:left w:val="nil"/>
              <w:bottom w:val="nil"/>
              <w:right w:val="nil"/>
            </w:tcBorders>
            <w:shd w:val="clear" w:color="auto" w:fill="auto"/>
            <w:noWrap/>
            <w:vAlign w:val="bottom"/>
            <w:hideMark/>
          </w:tcPr>
          <w:p w14:paraId="505DBCA5" w14:textId="3A63A4A5" w:rsidR="007A74EA" w:rsidRPr="00680664" w:rsidDel="00846763" w:rsidRDefault="007A74EA">
            <w:pPr>
              <w:pStyle w:val="NormalWeb"/>
              <w:shd w:val="clear" w:color="auto" w:fill="FFFFFF"/>
              <w:spacing w:before="0" w:beforeAutospacing="0" w:after="0" w:afterAutospacing="0" w:line="360" w:lineRule="auto"/>
              <w:rPr>
                <w:del w:id="1828" w:author="Alice MacQueen" w:date="2020-11-23T17:08:00Z"/>
                <w:rFonts w:ascii="Calibri" w:hAnsi="Calibri" w:cs="Calibri"/>
                <w:color w:val="000000"/>
              </w:rPr>
              <w:pPrChange w:id="1829" w:author="Alice MacQueen" w:date="2020-11-23T17:09:00Z">
                <w:pPr>
                  <w:spacing w:after="0" w:line="240" w:lineRule="auto"/>
                </w:pPr>
              </w:pPrChange>
            </w:pPr>
            <w:del w:id="1830" w:author="Alice MacQueen" w:date="2020-11-23T17:08:00Z">
              <w:r w:rsidRPr="00680664" w:rsidDel="00846763">
                <w:rPr>
                  <w:rFonts w:ascii="Calibri" w:hAnsi="Calibri" w:cs="Calibri"/>
                  <w:color w:val="000000"/>
                </w:rPr>
                <w:delText>B</w:delText>
              </w:r>
            </w:del>
          </w:p>
        </w:tc>
        <w:tc>
          <w:tcPr>
            <w:tcW w:w="833" w:type="dxa"/>
            <w:tcBorders>
              <w:top w:val="nil"/>
              <w:left w:val="nil"/>
              <w:bottom w:val="nil"/>
              <w:right w:val="nil"/>
            </w:tcBorders>
            <w:shd w:val="clear" w:color="auto" w:fill="auto"/>
            <w:noWrap/>
            <w:vAlign w:val="bottom"/>
            <w:hideMark/>
          </w:tcPr>
          <w:p w14:paraId="371AE553" w14:textId="4EB3E3AF" w:rsidR="007A74EA" w:rsidRPr="00680664" w:rsidDel="00846763" w:rsidRDefault="007A74EA">
            <w:pPr>
              <w:pStyle w:val="NormalWeb"/>
              <w:shd w:val="clear" w:color="auto" w:fill="FFFFFF"/>
              <w:spacing w:before="0" w:beforeAutospacing="0" w:after="0" w:afterAutospacing="0" w:line="360" w:lineRule="auto"/>
              <w:rPr>
                <w:del w:id="1831" w:author="Alice MacQueen" w:date="2020-11-23T17:08:00Z"/>
                <w:rFonts w:ascii="Calibri" w:hAnsi="Calibri" w:cs="Calibri"/>
                <w:color w:val="000000"/>
              </w:rPr>
              <w:pPrChange w:id="1832" w:author="Alice MacQueen" w:date="2020-11-23T17:09:00Z">
                <w:pPr>
                  <w:spacing w:after="0" w:line="240" w:lineRule="auto"/>
                </w:pPr>
              </w:pPrChange>
            </w:pPr>
            <w:del w:id="183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1DDC83C3" w14:textId="3B737C00" w:rsidR="007A74EA" w:rsidRPr="00680664" w:rsidDel="00846763" w:rsidRDefault="007A74EA">
            <w:pPr>
              <w:pStyle w:val="NormalWeb"/>
              <w:shd w:val="clear" w:color="auto" w:fill="FFFFFF"/>
              <w:spacing w:before="0" w:beforeAutospacing="0" w:after="0" w:afterAutospacing="0" w:line="360" w:lineRule="auto"/>
              <w:rPr>
                <w:del w:id="1834" w:author="Alice MacQueen" w:date="2020-11-23T17:08:00Z"/>
                <w:rFonts w:ascii="Calibri" w:hAnsi="Calibri" w:cs="Calibri"/>
                <w:color w:val="000000"/>
              </w:rPr>
              <w:pPrChange w:id="1835" w:author="Alice MacQueen" w:date="2020-11-23T17:09:00Z">
                <w:pPr>
                  <w:spacing w:after="0" w:line="240" w:lineRule="auto"/>
                </w:pPr>
              </w:pPrChange>
            </w:pPr>
            <w:del w:id="1836" w:author="Alice MacQueen" w:date="2020-11-23T17:08:00Z">
              <w:r w:rsidRPr="00680664" w:rsidDel="00846763">
                <w:rPr>
                  <w:rFonts w:ascii="Calibri" w:hAnsi="Calibri" w:cs="Calibri"/>
                  <w:color w:val="000000"/>
                </w:rPr>
                <w:delText>3.402±0.704</w:delText>
              </w:r>
            </w:del>
          </w:p>
        </w:tc>
        <w:tc>
          <w:tcPr>
            <w:tcW w:w="2221" w:type="dxa"/>
            <w:tcBorders>
              <w:top w:val="nil"/>
              <w:left w:val="nil"/>
              <w:bottom w:val="nil"/>
              <w:right w:val="nil"/>
            </w:tcBorders>
            <w:shd w:val="clear" w:color="auto" w:fill="auto"/>
            <w:noWrap/>
            <w:vAlign w:val="bottom"/>
            <w:hideMark/>
          </w:tcPr>
          <w:p w14:paraId="2FB784D1" w14:textId="4A40A68C" w:rsidR="007A74EA" w:rsidRPr="00680664" w:rsidDel="00846763" w:rsidRDefault="007A74EA">
            <w:pPr>
              <w:pStyle w:val="NormalWeb"/>
              <w:shd w:val="clear" w:color="auto" w:fill="FFFFFF"/>
              <w:spacing w:before="0" w:beforeAutospacing="0" w:after="0" w:afterAutospacing="0" w:line="360" w:lineRule="auto"/>
              <w:rPr>
                <w:del w:id="1837" w:author="Alice MacQueen" w:date="2020-11-23T17:08:00Z"/>
                <w:rFonts w:ascii="Calibri" w:hAnsi="Calibri" w:cs="Calibri"/>
                <w:color w:val="000000"/>
              </w:rPr>
              <w:pPrChange w:id="1838" w:author="Alice MacQueen" w:date="2020-11-23T17:09:00Z">
                <w:pPr>
                  <w:spacing w:after="0" w:line="240" w:lineRule="auto"/>
                </w:pPr>
              </w:pPrChange>
            </w:pPr>
            <w:del w:id="1839" w:author="Alice MacQueen" w:date="2020-11-23T17:08:00Z">
              <w:r w:rsidRPr="00680664" w:rsidDel="00846763">
                <w:rPr>
                  <w:rFonts w:ascii="Calibri" w:hAnsi="Calibri" w:cs="Calibri"/>
                  <w:color w:val="000000"/>
                </w:rPr>
                <w:delText>3.196±0.673</w:delText>
              </w:r>
            </w:del>
          </w:p>
        </w:tc>
        <w:tc>
          <w:tcPr>
            <w:tcW w:w="2110" w:type="dxa"/>
            <w:tcBorders>
              <w:top w:val="nil"/>
              <w:left w:val="nil"/>
              <w:bottom w:val="nil"/>
              <w:right w:val="nil"/>
            </w:tcBorders>
            <w:shd w:val="clear" w:color="auto" w:fill="auto"/>
            <w:noWrap/>
            <w:vAlign w:val="bottom"/>
            <w:hideMark/>
          </w:tcPr>
          <w:p w14:paraId="2E6F0983" w14:textId="5BDE2E59" w:rsidR="007A74EA" w:rsidRPr="00680664" w:rsidDel="00846763" w:rsidRDefault="007A74EA">
            <w:pPr>
              <w:pStyle w:val="NormalWeb"/>
              <w:shd w:val="clear" w:color="auto" w:fill="FFFFFF"/>
              <w:spacing w:before="0" w:beforeAutospacing="0" w:after="0" w:afterAutospacing="0" w:line="360" w:lineRule="auto"/>
              <w:rPr>
                <w:del w:id="1840" w:author="Alice MacQueen" w:date="2020-11-23T17:08:00Z"/>
                <w:rFonts w:ascii="Calibri" w:hAnsi="Calibri" w:cs="Calibri"/>
                <w:color w:val="000000"/>
              </w:rPr>
              <w:pPrChange w:id="1841" w:author="Alice MacQueen" w:date="2020-11-23T17:09:00Z">
                <w:pPr>
                  <w:spacing w:after="0" w:line="240" w:lineRule="auto"/>
                </w:pPr>
              </w:pPrChange>
            </w:pPr>
            <w:del w:id="1842" w:author="Alice MacQueen" w:date="2020-11-23T17:08:00Z">
              <w:r w:rsidRPr="00680664" w:rsidDel="00846763">
                <w:rPr>
                  <w:rFonts w:ascii="Calibri" w:hAnsi="Calibri" w:cs="Calibri"/>
                  <w:color w:val="000000"/>
                </w:rPr>
                <w:delText>3.319±2.247</w:delText>
              </w:r>
            </w:del>
          </w:p>
        </w:tc>
        <w:tc>
          <w:tcPr>
            <w:tcW w:w="1758" w:type="dxa"/>
            <w:tcBorders>
              <w:top w:val="nil"/>
              <w:left w:val="nil"/>
              <w:bottom w:val="nil"/>
              <w:right w:val="nil"/>
            </w:tcBorders>
            <w:shd w:val="clear" w:color="auto" w:fill="auto"/>
            <w:noWrap/>
            <w:vAlign w:val="bottom"/>
            <w:hideMark/>
          </w:tcPr>
          <w:p w14:paraId="74CCBA48" w14:textId="520AD890" w:rsidR="007A74EA" w:rsidRPr="00680664" w:rsidDel="00846763" w:rsidRDefault="007A74EA">
            <w:pPr>
              <w:pStyle w:val="NormalWeb"/>
              <w:shd w:val="clear" w:color="auto" w:fill="FFFFFF"/>
              <w:spacing w:before="0" w:beforeAutospacing="0" w:after="0" w:afterAutospacing="0" w:line="360" w:lineRule="auto"/>
              <w:rPr>
                <w:del w:id="1843" w:author="Alice MacQueen" w:date="2020-11-23T17:08:00Z"/>
                <w:rFonts w:ascii="Calibri" w:hAnsi="Calibri" w:cs="Calibri"/>
                <w:color w:val="000000"/>
              </w:rPr>
              <w:pPrChange w:id="1844" w:author="Alice MacQueen" w:date="2020-11-23T17:09:00Z">
                <w:pPr>
                  <w:spacing w:after="0" w:line="240" w:lineRule="auto"/>
                </w:pPr>
              </w:pPrChange>
            </w:pPr>
            <w:del w:id="1845" w:author="Alice MacQueen" w:date="2020-11-23T17:08:00Z">
              <w:r w:rsidRPr="00680664" w:rsidDel="00846763">
                <w:rPr>
                  <w:rFonts w:ascii="Calibri" w:hAnsi="Calibri" w:cs="Calibri"/>
                  <w:color w:val="000000"/>
                </w:rPr>
                <w:delText>2.247±2.476</w:delText>
              </w:r>
            </w:del>
          </w:p>
        </w:tc>
        <w:tc>
          <w:tcPr>
            <w:tcW w:w="1297" w:type="dxa"/>
            <w:tcBorders>
              <w:top w:val="nil"/>
              <w:left w:val="nil"/>
              <w:bottom w:val="nil"/>
              <w:right w:val="nil"/>
            </w:tcBorders>
            <w:shd w:val="clear" w:color="auto" w:fill="auto"/>
            <w:noWrap/>
            <w:vAlign w:val="bottom"/>
            <w:hideMark/>
          </w:tcPr>
          <w:p w14:paraId="6D13583C" w14:textId="2568C8EA" w:rsidR="007A74EA" w:rsidRPr="00680664" w:rsidDel="00846763" w:rsidRDefault="007A74EA">
            <w:pPr>
              <w:pStyle w:val="NormalWeb"/>
              <w:shd w:val="clear" w:color="auto" w:fill="FFFFFF"/>
              <w:spacing w:before="0" w:beforeAutospacing="0" w:after="0" w:afterAutospacing="0" w:line="360" w:lineRule="auto"/>
              <w:rPr>
                <w:del w:id="1846" w:author="Alice MacQueen" w:date="2020-11-23T17:08:00Z"/>
                <w:rFonts w:ascii="Calibri" w:hAnsi="Calibri" w:cs="Calibri"/>
                <w:color w:val="000000"/>
              </w:rPr>
              <w:pPrChange w:id="1847" w:author="Alice MacQueen" w:date="2020-11-23T17:09:00Z">
                <w:pPr>
                  <w:spacing w:after="0" w:line="240" w:lineRule="auto"/>
                </w:pPr>
              </w:pPrChange>
            </w:pPr>
            <w:del w:id="1848" w:author="Alice MacQueen" w:date="2020-11-23T17:08:00Z">
              <w:r w:rsidRPr="00680664" w:rsidDel="00846763">
                <w:rPr>
                  <w:rFonts w:ascii="Calibri" w:hAnsi="Calibri" w:cs="Calibri"/>
                  <w:color w:val="000000"/>
                </w:rPr>
                <w:delText>0.6658</w:delText>
              </w:r>
            </w:del>
          </w:p>
        </w:tc>
      </w:tr>
      <w:tr w:rsidR="007A74EA" w:rsidRPr="00680664" w:rsidDel="00846763" w14:paraId="3F398C1D" w14:textId="3B4EE7DA" w:rsidTr="00BF5E14">
        <w:trPr>
          <w:trHeight w:val="288"/>
          <w:del w:id="1849" w:author="Alice MacQueen" w:date="2020-11-23T17:08:00Z"/>
        </w:trPr>
        <w:tc>
          <w:tcPr>
            <w:tcW w:w="958" w:type="dxa"/>
            <w:tcBorders>
              <w:top w:val="nil"/>
              <w:left w:val="nil"/>
              <w:right w:val="nil"/>
            </w:tcBorders>
            <w:shd w:val="clear" w:color="auto" w:fill="auto"/>
            <w:noWrap/>
            <w:vAlign w:val="bottom"/>
            <w:hideMark/>
          </w:tcPr>
          <w:p w14:paraId="48BB3D32" w14:textId="0675D79A" w:rsidR="007A74EA" w:rsidRPr="00680664" w:rsidDel="00846763" w:rsidRDefault="007A74EA">
            <w:pPr>
              <w:pStyle w:val="NormalWeb"/>
              <w:shd w:val="clear" w:color="auto" w:fill="FFFFFF"/>
              <w:spacing w:before="0" w:beforeAutospacing="0" w:after="0" w:afterAutospacing="0" w:line="360" w:lineRule="auto"/>
              <w:rPr>
                <w:del w:id="1850" w:author="Alice MacQueen" w:date="2020-11-23T17:08:00Z"/>
                <w:rFonts w:ascii="Calibri" w:hAnsi="Calibri" w:cs="Calibri"/>
                <w:color w:val="000000"/>
              </w:rPr>
              <w:pPrChange w:id="1851"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52278E1D" w14:textId="40772B76" w:rsidR="007A74EA" w:rsidRPr="00680664" w:rsidDel="00846763" w:rsidRDefault="007A74EA">
            <w:pPr>
              <w:pStyle w:val="NormalWeb"/>
              <w:shd w:val="clear" w:color="auto" w:fill="FFFFFF"/>
              <w:spacing w:before="0" w:beforeAutospacing="0" w:after="0" w:afterAutospacing="0" w:line="360" w:lineRule="auto"/>
              <w:rPr>
                <w:del w:id="1852" w:author="Alice MacQueen" w:date="2020-11-23T17:08:00Z"/>
                <w:rFonts w:ascii="Calibri" w:hAnsi="Calibri" w:cs="Calibri"/>
                <w:color w:val="000000"/>
              </w:rPr>
              <w:pPrChange w:id="1853" w:author="Alice MacQueen" w:date="2020-11-23T17:09:00Z">
                <w:pPr>
                  <w:spacing w:after="0" w:line="240" w:lineRule="auto"/>
                </w:pPr>
              </w:pPrChange>
            </w:pPr>
            <w:del w:id="1854"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283DE67" w14:textId="2943AD80" w:rsidR="007A74EA" w:rsidRPr="00680664" w:rsidDel="00846763" w:rsidRDefault="007A74EA">
            <w:pPr>
              <w:pStyle w:val="NormalWeb"/>
              <w:shd w:val="clear" w:color="auto" w:fill="FFFFFF"/>
              <w:spacing w:before="0" w:beforeAutospacing="0" w:after="0" w:afterAutospacing="0" w:line="360" w:lineRule="auto"/>
              <w:rPr>
                <w:del w:id="1855" w:author="Alice MacQueen" w:date="2020-11-23T17:08:00Z"/>
                <w:rFonts w:ascii="Calibri" w:hAnsi="Calibri" w:cs="Calibri"/>
                <w:color w:val="000000"/>
              </w:rPr>
              <w:pPrChange w:id="1856" w:author="Alice MacQueen" w:date="2020-11-23T17:09:00Z">
                <w:pPr>
                  <w:spacing w:after="0" w:line="240" w:lineRule="auto"/>
                </w:pPr>
              </w:pPrChange>
            </w:pPr>
            <w:del w:id="1857" w:author="Alice MacQueen" w:date="2020-11-23T17:08:00Z">
              <w:r w:rsidRPr="00680664" w:rsidDel="00846763">
                <w:rPr>
                  <w:rFonts w:ascii="Calibri" w:hAnsi="Calibri" w:cs="Calibri"/>
                  <w:color w:val="000000"/>
                </w:rPr>
                <w:delText>4.925±0.421</w:delText>
              </w:r>
            </w:del>
          </w:p>
        </w:tc>
        <w:tc>
          <w:tcPr>
            <w:tcW w:w="2221" w:type="dxa"/>
            <w:tcBorders>
              <w:top w:val="nil"/>
              <w:left w:val="nil"/>
              <w:right w:val="nil"/>
            </w:tcBorders>
            <w:shd w:val="clear" w:color="auto" w:fill="auto"/>
            <w:noWrap/>
            <w:vAlign w:val="bottom"/>
            <w:hideMark/>
          </w:tcPr>
          <w:p w14:paraId="27F7F687" w14:textId="22000F5F" w:rsidR="007A74EA" w:rsidRPr="00680664" w:rsidDel="00846763" w:rsidRDefault="007A74EA">
            <w:pPr>
              <w:pStyle w:val="NormalWeb"/>
              <w:shd w:val="clear" w:color="auto" w:fill="FFFFFF"/>
              <w:spacing w:before="0" w:beforeAutospacing="0" w:after="0" w:afterAutospacing="0" w:line="360" w:lineRule="auto"/>
              <w:rPr>
                <w:del w:id="1858" w:author="Alice MacQueen" w:date="2020-11-23T17:08:00Z"/>
                <w:rFonts w:ascii="Calibri" w:hAnsi="Calibri" w:cs="Calibri"/>
                <w:color w:val="000000"/>
              </w:rPr>
              <w:pPrChange w:id="1859" w:author="Alice MacQueen" w:date="2020-11-23T17:09:00Z">
                <w:pPr>
                  <w:spacing w:after="0" w:line="240" w:lineRule="auto"/>
                </w:pPr>
              </w:pPrChange>
            </w:pPr>
            <w:del w:id="1860" w:author="Alice MacQueen" w:date="2020-11-23T17:08:00Z">
              <w:r w:rsidRPr="00680664" w:rsidDel="00846763">
                <w:rPr>
                  <w:rFonts w:ascii="Calibri" w:hAnsi="Calibri" w:cs="Calibri"/>
                  <w:color w:val="000000"/>
                </w:rPr>
                <w:delText>7.211±0.432</w:delText>
              </w:r>
            </w:del>
          </w:p>
        </w:tc>
        <w:tc>
          <w:tcPr>
            <w:tcW w:w="2110" w:type="dxa"/>
            <w:tcBorders>
              <w:top w:val="nil"/>
              <w:left w:val="nil"/>
              <w:right w:val="nil"/>
            </w:tcBorders>
            <w:shd w:val="clear" w:color="auto" w:fill="auto"/>
            <w:noWrap/>
            <w:vAlign w:val="bottom"/>
            <w:hideMark/>
          </w:tcPr>
          <w:p w14:paraId="6EB95C1A" w14:textId="65E423EB" w:rsidR="007A74EA" w:rsidRPr="00680664" w:rsidDel="00846763" w:rsidRDefault="007A74EA">
            <w:pPr>
              <w:pStyle w:val="NormalWeb"/>
              <w:shd w:val="clear" w:color="auto" w:fill="FFFFFF"/>
              <w:spacing w:before="0" w:beforeAutospacing="0" w:after="0" w:afterAutospacing="0" w:line="360" w:lineRule="auto"/>
              <w:rPr>
                <w:del w:id="1861" w:author="Alice MacQueen" w:date="2020-11-23T17:08:00Z"/>
                <w:rFonts w:ascii="Calibri" w:hAnsi="Calibri" w:cs="Calibri"/>
                <w:color w:val="000000"/>
              </w:rPr>
              <w:pPrChange w:id="1862" w:author="Alice MacQueen" w:date="2020-11-23T17:09:00Z">
                <w:pPr>
                  <w:spacing w:after="0" w:line="240" w:lineRule="auto"/>
                </w:pPr>
              </w:pPrChange>
            </w:pPr>
            <w:del w:id="1863" w:author="Alice MacQueen" w:date="2020-11-23T17:08:00Z">
              <w:r w:rsidRPr="00680664" w:rsidDel="00846763">
                <w:rPr>
                  <w:rFonts w:ascii="Calibri" w:hAnsi="Calibri" w:cs="Calibri"/>
                  <w:color w:val="000000"/>
                </w:rPr>
                <w:delText>6.852±0.537</w:delText>
              </w:r>
            </w:del>
          </w:p>
        </w:tc>
        <w:tc>
          <w:tcPr>
            <w:tcW w:w="1758" w:type="dxa"/>
            <w:tcBorders>
              <w:top w:val="nil"/>
              <w:left w:val="nil"/>
              <w:right w:val="nil"/>
            </w:tcBorders>
            <w:shd w:val="clear" w:color="auto" w:fill="auto"/>
            <w:noWrap/>
            <w:vAlign w:val="bottom"/>
            <w:hideMark/>
          </w:tcPr>
          <w:p w14:paraId="580F4116" w14:textId="2D4BE026" w:rsidR="007A74EA" w:rsidRPr="00680664" w:rsidDel="00846763" w:rsidRDefault="007A74EA">
            <w:pPr>
              <w:pStyle w:val="NormalWeb"/>
              <w:shd w:val="clear" w:color="auto" w:fill="FFFFFF"/>
              <w:spacing w:before="0" w:beforeAutospacing="0" w:after="0" w:afterAutospacing="0" w:line="360" w:lineRule="auto"/>
              <w:rPr>
                <w:del w:id="1864" w:author="Alice MacQueen" w:date="2020-11-23T17:08:00Z"/>
                <w:rFonts w:ascii="Calibri" w:hAnsi="Calibri" w:cs="Calibri"/>
                <w:color w:val="000000"/>
              </w:rPr>
              <w:pPrChange w:id="1865" w:author="Alice MacQueen" w:date="2020-11-23T17:09:00Z">
                <w:pPr>
                  <w:spacing w:after="0" w:line="240" w:lineRule="auto"/>
                </w:pPr>
              </w:pPrChange>
            </w:pPr>
            <w:del w:id="1866" w:author="Alice MacQueen" w:date="2020-11-23T17:08:00Z">
              <w:r w:rsidRPr="00680664" w:rsidDel="00846763">
                <w:rPr>
                  <w:rFonts w:ascii="Calibri" w:hAnsi="Calibri" w:cs="Calibri"/>
                  <w:color w:val="000000"/>
                </w:rPr>
                <w:delText>0.537±4.402</w:delText>
              </w:r>
            </w:del>
          </w:p>
        </w:tc>
        <w:tc>
          <w:tcPr>
            <w:tcW w:w="1297" w:type="dxa"/>
            <w:tcBorders>
              <w:top w:val="nil"/>
              <w:left w:val="nil"/>
              <w:right w:val="nil"/>
            </w:tcBorders>
            <w:shd w:val="clear" w:color="auto" w:fill="auto"/>
            <w:noWrap/>
            <w:vAlign w:val="bottom"/>
            <w:hideMark/>
          </w:tcPr>
          <w:p w14:paraId="5C40DBB5" w14:textId="567400C8" w:rsidR="007A74EA" w:rsidRPr="00680664" w:rsidDel="00846763" w:rsidRDefault="007A74EA">
            <w:pPr>
              <w:pStyle w:val="NormalWeb"/>
              <w:shd w:val="clear" w:color="auto" w:fill="FFFFFF"/>
              <w:spacing w:before="0" w:beforeAutospacing="0" w:after="0" w:afterAutospacing="0" w:line="360" w:lineRule="auto"/>
              <w:rPr>
                <w:del w:id="1867" w:author="Alice MacQueen" w:date="2020-11-23T17:08:00Z"/>
                <w:rFonts w:ascii="Calibri" w:hAnsi="Calibri" w:cs="Calibri"/>
                <w:color w:val="000000"/>
              </w:rPr>
              <w:pPrChange w:id="1868" w:author="Alice MacQueen" w:date="2020-11-23T17:09:00Z">
                <w:pPr>
                  <w:spacing w:after="0" w:line="240" w:lineRule="auto"/>
                </w:pPr>
              </w:pPrChange>
            </w:pPr>
            <w:del w:id="1869" w:author="Alice MacQueen" w:date="2020-11-23T17:08:00Z">
              <w:r w:rsidRPr="00680664" w:rsidDel="00846763">
                <w:rPr>
                  <w:rFonts w:ascii="Calibri" w:hAnsi="Calibri" w:cs="Calibri"/>
                  <w:color w:val="000000"/>
                </w:rPr>
                <w:delText>0.0005</w:delText>
              </w:r>
              <w:r w:rsidDel="00846763">
                <w:rPr>
                  <w:rFonts w:ascii="Calibri" w:hAnsi="Calibri" w:cs="Calibri"/>
                  <w:color w:val="000000"/>
                </w:rPr>
                <w:delText>*</w:delText>
              </w:r>
            </w:del>
          </w:p>
        </w:tc>
      </w:tr>
      <w:tr w:rsidR="007A74EA" w:rsidRPr="00680664" w:rsidDel="00846763" w14:paraId="1A601C85" w14:textId="22FB43D2" w:rsidTr="00BF5E14">
        <w:trPr>
          <w:trHeight w:val="288"/>
          <w:del w:id="1870" w:author="Alice MacQueen" w:date="2020-11-23T17:08:00Z"/>
        </w:trPr>
        <w:tc>
          <w:tcPr>
            <w:tcW w:w="958" w:type="dxa"/>
            <w:tcBorders>
              <w:top w:val="nil"/>
              <w:left w:val="nil"/>
              <w:bottom w:val="nil"/>
              <w:right w:val="nil"/>
            </w:tcBorders>
            <w:shd w:val="pct15" w:color="auto" w:fill="auto"/>
            <w:noWrap/>
            <w:vAlign w:val="bottom"/>
            <w:hideMark/>
          </w:tcPr>
          <w:p w14:paraId="1DC11AD1" w14:textId="5D215EF3" w:rsidR="007A74EA" w:rsidRPr="00680664" w:rsidDel="00846763" w:rsidRDefault="007A74EA">
            <w:pPr>
              <w:pStyle w:val="NormalWeb"/>
              <w:shd w:val="clear" w:color="auto" w:fill="FFFFFF"/>
              <w:spacing w:before="0" w:beforeAutospacing="0" w:after="0" w:afterAutospacing="0" w:line="360" w:lineRule="auto"/>
              <w:rPr>
                <w:del w:id="1871" w:author="Alice MacQueen" w:date="2020-11-23T17:08:00Z"/>
                <w:rFonts w:ascii="Calibri" w:hAnsi="Calibri" w:cs="Calibri"/>
                <w:color w:val="000000"/>
              </w:rPr>
              <w:pPrChange w:id="1872"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2E7515" w14:textId="31CCD9DF" w:rsidR="007A74EA" w:rsidRPr="00680664" w:rsidDel="00846763" w:rsidRDefault="007A74EA">
            <w:pPr>
              <w:pStyle w:val="NormalWeb"/>
              <w:shd w:val="clear" w:color="auto" w:fill="FFFFFF"/>
              <w:spacing w:before="0" w:beforeAutospacing="0" w:after="0" w:afterAutospacing="0" w:line="360" w:lineRule="auto"/>
              <w:rPr>
                <w:del w:id="1873" w:author="Alice MacQueen" w:date="2020-11-23T17:08:00Z"/>
                <w:rFonts w:ascii="Calibri" w:hAnsi="Calibri" w:cs="Calibri"/>
                <w:color w:val="000000"/>
              </w:rPr>
              <w:pPrChange w:id="1874" w:author="Alice MacQueen" w:date="2020-11-23T17:09:00Z">
                <w:pPr>
                  <w:spacing w:after="0" w:line="240" w:lineRule="auto"/>
                </w:pPr>
              </w:pPrChange>
            </w:pPr>
            <w:del w:id="187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554E6019" w14:textId="131494EB" w:rsidR="007A74EA" w:rsidRPr="00680664" w:rsidDel="00846763" w:rsidRDefault="007A74EA">
            <w:pPr>
              <w:pStyle w:val="NormalWeb"/>
              <w:shd w:val="clear" w:color="auto" w:fill="FFFFFF"/>
              <w:spacing w:before="0" w:beforeAutospacing="0" w:after="0" w:afterAutospacing="0" w:line="360" w:lineRule="auto"/>
              <w:rPr>
                <w:del w:id="1876" w:author="Alice MacQueen" w:date="2020-11-23T17:08:00Z"/>
                <w:rFonts w:ascii="Calibri" w:hAnsi="Calibri" w:cs="Calibri"/>
                <w:color w:val="000000"/>
              </w:rPr>
              <w:pPrChange w:id="1877" w:author="Alice MacQueen" w:date="2020-11-23T17:09:00Z">
                <w:pPr>
                  <w:spacing w:after="0" w:line="240" w:lineRule="auto"/>
                </w:pPr>
              </w:pPrChange>
            </w:pPr>
            <w:del w:id="1878" w:author="Alice MacQueen" w:date="2020-11-23T17:08:00Z">
              <w:r w:rsidRPr="00680664" w:rsidDel="00846763">
                <w:rPr>
                  <w:rFonts w:ascii="Calibri" w:hAnsi="Calibri" w:cs="Calibri"/>
                  <w:color w:val="000000"/>
                </w:rPr>
                <w:delText>50.5±3.48</w:delText>
              </w:r>
            </w:del>
          </w:p>
        </w:tc>
        <w:tc>
          <w:tcPr>
            <w:tcW w:w="2221" w:type="dxa"/>
            <w:tcBorders>
              <w:top w:val="nil"/>
              <w:left w:val="nil"/>
              <w:bottom w:val="nil"/>
              <w:right w:val="nil"/>
            </w:tcBorders>
            <w:shd w:val="pct15" w:color="auto" w:fill="auto"/>
            <w:noWrap/>
            <w:vAlign w:val="bottom"/>
            <w:hideMark/>
          </w:tcPr>
          <w:p w14:paraId="3AC98523" w14:textId="6ACB22AD" w:rsidR="007A74EA" w:rsidRPr="00680664" w:rsidDel="00846763" w:rsidRDefault="007A74EA">
            <w:pPr>
              <w:pStyle w:val="NormalWeb"/>
              <w:shd w:val="clear" w:color="auto" w:fill="FFFFFF"/>
              <w:spacing w:before="0" w:beforeAutospacing="0" w:after="0" w:afterAutospacing="0" w:line="360" w:lineRule="auto"/>
              <w:rPr>
                <w:del w:id="1879" w:author="Alice MacQueen" w:date="2020-11-23T17:08:00Z"/>
                <w:rFonts w:ascii="Calibri" w:hAnsi="Calibri" w:cs="Calibri"/>
                <w:color w:val="000000"/>
              </w:rPr>
              <w:pPrChange w:id="1880" w:author="Alice MacQueen" w:date="2020-11-23T17:09:00Z">
                <w:pPr>
                  <w:spacing w:after="0" w:line="240" w:lineRule="auto"/>
                </w:pPr>
              </w:pPrChange>
            </w:pPr>
            <w:del w:id="1881" w:author="Alice MacQueen" w:date="2020-11-23T17:08:00Z">
              <w:r w:rsidRPr="00680664" w:rsidDel="00846763">
                <w:rPr>
                  <w:rFonts w:ascii="Calibri" w:hAnsi="Calibri" w:cs="Calibri"/>
                  <w:color w:val="000000"/>
                </w:rPr>
                <w:delText>8.67±1.64</w:delText>
              </w:r>
            </w:del>
          </w:p>
        </w:tc>
        <w:tc>
          <w:tcPr>
            <w:tcW w:w="2110" w:type="dxa"/>
            <w:tcBorders>
              <w:top w:val="nil"/>
              <w:left w:val="nil"/>
              <w:bottom w:val="nil"/>
              <w:right w:val="nil"/>
            </w:tcBorders>
            <w:shd w:val="pct15" w:color="auto" w:fill="auto"/>
            <w:noWrap/>
            <w:vAlign w:val="bottom"/>
            <w:hideMark/>
          </w:tcPr>
          <w:p w14:paraId="60055253" w14:textId="6A5844C0" w:rsidR="007A74EA" w:rsidRPr="00680664" w:rsidDel="00846763" w:rsidRDefault="007A74EA">
            <w:pPr>
              <w:pStyle w:val="NormalWeb"/>
              <w:shd w:val="clear" w:color="auto" w:fill="FFFFFF"/>
              <w:spacing w:before="0" w:beforeAutospacing="0" w:after="0" w:afterAutospacing="0" w:line="360" w:lineRule="auto"/>
              <w:rPr>
                <w:del w:id="1882" w:author="Alice MacQueen" w:date="2020-11-23T17:08:00Z"/>
                <w:rFonts w:ascii="Calibri" w:hAnsi="Calibri" w:cs="Calibri"/>
                <w:color w:val="000000"/>
              </w:rPr>
              <w:pPrChange w:id="1883" w:author="Alice MacQueen" w:date="2020-11-23T17:09:00Z">
                <w:pPr>
                  <w:spacing w:after="0" w:line="240" w:lineRule="auto"/>
                </w:pPr>
              </w:pPrChange>
            </w:pPr>
            <w:del w:id="1884" w:author="Alice MacQueen" w:date="2020-11-23T17:08:00Z">
              <w:r w:rsidRPr="00680664" w:rsidDel="00846763">
                <w:rPr>
                  <w:rFonts w:ascii="Calibri" w:hAnsi="Calibri" w:cs="Calibri"/>
                  <w:color w:val="000000"/>
                </w:rPr>
                <w:delText>12.71±4.98</w:delText>
              </w:r>
            </w:del>
          </w:p>
        </w:tc>
        <w:tc>
          <w:tcPr>
            <w:tcW w:w="1758" w:type="dxa"/>
            <w:tcBorders>
              <w:top w:val="nil"/>
              <w:left w:val="nil"/>
              <w:bottom w:val="nil"/>
              <w:right w:val="nil"/>
            </w:tcBorders>
            <w:shd w:val="pct15" w:color="auto" w:fill="auto"/>
            <w:noWrap/>
            <w:vAlign w:val="bottom"/>
            <w:hideMark/>
          </w:tcPr>
          <w:p w14:paraId="47342659" w14:textId="0ED31D35" w:rsidR="007A74EA" w:rsidRPr="00680664" w:rsidDel="00846763" w:rsidRDefault="007A74EA">
            <w:pPr>
              <w:pStyle w:val="NormalWeb"/>
              <w:shd w:val="clear" w:color="auto" w:fill="FFFFFF"/>
              <w:spacing w:before="0" w:beforeAutospacing="0" w:after="0" w:afterAutospacing="0" w:line="360" w:lineRule="auto"/>
              <w:rPr>
                <w:del w:id="1885" w:author="Alice MacQueen" w:date="2020-11-23T17:08:00Z"/>
                <w:rFonts w:ascii="Calibri" w:hAnsi="Calibri" w:cs="Calibri"/>
                <w:color w:val="000000"/>
              </w:rPr>
              <w:pPrChange w:id="1886" w:author="Alice MacQueen" w:date="2020-11-23T17:09:00Z">
                <w:pPr>
                  <w:spacing w:after="0" w:line="240" w:lineRule="auto"/>
                </w:pPr>
              </w:pPrChange>
            </w:pPr>
            <w:del w:id="1887" w:author="Alice MacQueen" w:date="2020-11-23T17:08:00Z">
              <w:r w:rsidRPr="00680664" w:rsidDel="00846763">
                <w:rPr>
                  <w:rFonts w:ascii="Calibri" w:hAnsi="Calibri" w:cs="Calibri"/>
                  <w:color w:val="000000"/>
                </w:rPr>
                <w:delText>4.98±47.89</w:delText>
              </w:r>
            </w:del>
          </w:p>
        </w:tc>
        <w:tc>
          <w:tcPr>
            <w:tcW w:w="1297" w:type="dxa"/>
            <w:tcBorders>
              <w:top w:val="nil"/>
              <w:left w:val="nil"/>
              <w:bottom w:val="nil"/>
              <w:right w:val="nil"/>
            </w:tcBorders>
            <w:shd w:val="pct15" w:color="auto" w:fill="auto"/>
            <w:noWrap/>
            <w:vAlign w:val="bottom"/>
            <w:hideMark/>
          </w:tcPr>
          <w:p w14:paraId="36B00943" w14:textId="4113784F" w:rsidR="007A74EA" w:rsidRPr="00680664" w:rsidDel="00846763" w:rsidRDefault="007A74EA">
            <w:pPr>
              <w:pStyle w:val="NormalWeb"/>
              <w:shd w:val="clear" w:color="auto" w:fill="FFFFFF"/>
              <w:spacing w:before="0" w:beforeAutospacing="0" w:after="0" w:afterAutospacing="0" w:line="360" w:lineRule="auto"/>
              <w:rPr>
                <w:del w:id="1888" w:author="Alice MacQueen" w:date="2020-11-23T17:08:00Z"/>
                <w:rFonts w:ascii="Calibri" w:hAnsi="Calibri" w:cs="Calibri"/>
                <w:color w:val="000000"/>
              </w:rPr>
              <w:pPrChange w:id="1889" w:author="Alice MacQueen" w:date="2020-11-23T17:09:00Z">
                <w:pPr>
                  <w:spacing w:after="0" w:line="240" w:lineRule="auto"/>
                </w:pPr>
              </w:pPrChange>
            </w:pPr>
            <w:del w:id="1890"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4EDC685" w14:textId="38DDCAC2" w:rsidTr="00BF5E14">
        <w:trPr>
          <w:trHeight w:val="288"/>
          <w:del w:id="1891" w:author="Alice MacQueen" w:date="2020-11-23T17:08:00Z"/>
        </w:trPr>
        <w:tc>
          <w:tcPr>
            <w:tcW w:w="958" w:type="dxa"/>
            <w:tcBorders>
              <w:top w:val="nil"/>
              <w:left w:val="nil"/>
              <w:bottom w:val="nil"/>
              <w:right w:val="nil"/>
            </w:tcBorders>
            <w:shd w:val="pct15" w:color="auto" w:fill="auto"/>
            <w:noWrap/>
            <w:vAlign w:val="bottom"/>
            <w:hideMark/>
          </w:tcPr>
          <w:p w14:paraId="7432D13C" w14:textId="7F50541C" w:rsidR="007A74EA" w:rsidRPr="00680664" w:rsidDel="00846763" w:rsidRDefault="007A74EA">
            <w:pPr>
              <w:pStyle w:val="NormalWeb"/>
              <w:shd w:val="clear" w:color="auto" w:fill="FFFFFF"/>
              <w:spacing w:before="0" w:beforeAutospacing="0" w:after="0" w:afterAutospacing="0" w:line="360" w:lineRule="auto"/>
              <w:rPr>
                <w:del w:id="1892" w:author="Alice MacQueen" w:date="2020-11-23T17:08:00Z"/>
                <w:rFonts w:ascii="Calibri" w:hAnsi="Calibri" w:cs="Calibri"/>
                <w:color w:val="000000"/>
              </w:rPr>
              <w:pPrChange w:id="1893" w:author="Alice MacQueen" w:date="2020-11-23T17:09:00Z">
                <w:pPr>
                  <w:spacing w:after="0" w:line="240" w:lineRule="auto"/>
                </w:pPr>
              </w:pPrChange>
            </w:pPr>
            <w:del w:id="1894" w:author="Alice MacQueen" w:date="2020-11-23T17:08:00Z">
              <w:r w:rsidRPr="00680664" w:rsidDel="00846763">
                <w:rPr>
                  <w:rFonts w:ascii="Calibri" w:hAnsi="Calibri" w:cs="Calibri"/>
                  <w:color w:val="000000"/>
                </w:rPr>
                <w:delText>Na</w:delText>
              </w:r>
            </w:del>
          </w:p>
        </w:tc>
        <w:tc>
          <w:tcPr>
            <w:tcW w:w="833" w:type="dxa"/>
            <w:tcBorders>
              <w:top w:val="nil"/>
              <w:left w:val="nil"/>
              <w:bottom w:val="nil"/>
              <w:right w:val="nil"/>
            </w:tcBorders>
            <w:shd w:val="pct15" w:color="auto" w:fill="auto"/>
            <w:noWrap/>
            <w:vAlign w:val="bottom"/>
            <w:hideMark/>
          </w:tcPr>
          <w:p w14:paraId="5C91F078" w14:textId="6E550D30" w:rsidR="007A74EA" w:rsidRPr="00680664" w:rsidDel="00846763" w:rsidRDefault="007A74EA">
            <w:pPr>
              <w:pStyle w:val="NormalWeb"/>
              <w:shd w:val="clear" w:color="auto" w:fill="FFFFFF"/>
              <w:spacing w:before="0" w:beforeAutospacing="0" w:after="0" w:afterAutospacing="0" w:line="360" w:lineRule="auto"/>
              <w:rPr>
                <w:del w:id="1895" w:author="Alice MacQueen" w:date="2020-11-23T17:08:00Z"/>
                <w:rFonts w:ascii="Calibri" w:hAnsi="Calibri" w:cs="Calibri"/>
                <w:color w:val="000000"/>
              </w:rPr>
              <w:pPrChange w:id="1896" w:author="Alice MacQueen" w:date="2020-11-23T17:09:00Z">
                <w:pPr>
                  <w:spacing w:after="0" w:line="240" w:lineRule="auto"/>
                </w:pPr>
              </w:pPrChange>
            </w:pPr>
            <w:del w:id="189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65C3073B" w14:textId="0D2A5DE3" w:rsidR="007A74EA" w:rsidRPr="00680664" w:rsidDel="00846763" w:rsidRDefault="007A74EA">
            <w:pPr>
              <w:pStyle w:val="NormalWeb"/>
              <w:shd w:val="clear" w:color="auto" w:fill="FFFFFF"/>
              <w:spacing w:before="0" w:beforeAutospacing="0" w:after="0" w:afterAutospacing="0" w:line="360" w:lineRule="auto"/>
              <w:rPr>
                <w:del w:id="1898" w:author="Alice MacQueen" w:date="2020-11-23T17:08:00Z"/>
                <w:rFonts w:ascii="Calibri" w:hAnsi="Calibri" w:cs="Calibri"/>
                <w:color w:val="000000"/>
              </w:rPr>
              <w:pPrChange w:id="1899" w:author="Alice MacQueen" w:date="2020-11-23T17:09:00Z">
                <w:pPr>
                  <w:spacing w:after="0" w:line="240" w:lineRule="auto"/>
                </w:pPr>
              </w:pPrChange>
            </w:pPr>
            <w:del w:id="1900" w:author="Alice MacQueen" w:date="2020-11-23T17:08:00Z">
              <w:r w:rsidRPr="00680664" w:rsidDel="00846763">
                <w:rPr>
                  <w:rFonts w:ascii="Calibri" w:hAnsi="Calibri" w:cs="Calibri"/>
                  <w:color w:val="000000"/>
                </w:rPr>
                <w:delText>160.83±7.53</w:delText>
              </w:r>
            </w:del>
          </w:p>
        </w:tc>
        <w:tc>
          <w:tcPr>
            <w:tcW w:w="2221" w:type="dxa"/>
            <w:tcBorders>
              <w:top w:val="nil"/>
              <w:left w:val="nil"/>
              <w:bottom w:val="nil"/>
              <w:right w:val="nil"/>
            </w:tcBorders>
            <w:shd w:val="pct15" w:color="auto" w:fill="auto"/>
            <w:noWrap/>
            <w:vAlign w:val="bottom"/>
            <w:hideMark/>
          </w:tcPr>
          <w:p w14:paraId="05F941E5" w14:textId="69061D51" w:rsidR="007A74EA" w:rsidRPr="00680664" w:rsidDel="00846763" w:rsidRDefault="007A74EA">
            <w:pPr>
              <w:pStyle w:val="NormalWeb"/>
              <w:shd w:val="clear" w:color="auto" w:fill="FFFFFF"/>
              <w:spacing w:before="0" w:beforeAutospacing="0" w:after="0" w:afterAutospacing="0" w:line="360" w:lineRule="auto"/>
              <w:rPr>
                <w:del w:id="1901" w:author="Alice MacQueen" w:date="2020-11-23T17:08:00Z"/>
                <w:rFonts w:ascii="Calibri" w:hAnsi="Calibri" w:cs="Calibri"/>
                <w:color w:val="000000"/>
              </w:rPr>
              <w:pPrChange w:id="1902" w:author="Alice MacQueen" w:date="2020-11-23T17:09:00Z">
                <w:pPr>
                  <w:spacing w:after="0" w:line="240" w:lineRule="auto"/>
                </w:pPr>
              </w:pPrChange>
            </w:pPr>
            <w:del w:id="1903" w:author="Alice MacQueen" w:date="2020-11-23T17:08:00Z">
              <w:r w:rsidRPr="00680664" w:rsidDel="00846763">
                <w:rPr>
                  <w:rFonts w:ascii="Calibri" w:hAnsi="Calibri" w:cs="Calibri"/>
                  <w:color w:val="000000"/>
                </w:rPr>
                <w:delText>11.87±1.43</w:delText>
              </w:r>
            </w:del>
          </w:p>
        </w:tc>
        <w:tc>
          <w:tcPr>
            <w:tcW w:w="2110" w:type="dxa"/>
            <w:tcBorders>
              <w:top w:val="nil"/>
              <w:left w:val="nil"/>
              <w:bottom w:val="nil"/>
              <w:right w:val="nil"/>
            </w:tcBorders>
            <w:shd w:val="pct15" w:color="auto" w:fill="auto"/>
            <w:noWrap/>
            <w:vAlign w:val="bottom"/>
            <w:hideMark/>
          </w:tcPr>
          <w:p w14:paraId="4661B167" w14:textId="48F0E235" w:rsidR="007A74EA" w:rsidRPr="00680664" w:rsidDel="00846763" w:rsidRDefault="007A74EA">
            <w:pPr>
              <w:pStyle w:val="NormalWeb"/>
              <w:shd w:val="clear" w:color="auto" w:fill="FFFFFF"/>
              <w:spacing w:before="0" w:beforeAutospacing="0" w:after="0" w:afterAutospacing="0" w:line="360" w:lineRule="auto"/>
              <w:rPr>
                <w:del w:id="1904" w:author="Alice MacQueen" w:date="2020-11-23T17:08:00Z"/>
                <w:rFonts w:ascii="Calibri" w:hAnsi="Calibri" w:cs="Calibri"/>
                <w:color w:val="000000"/>
              </w:rPr>
              <w:pPrChange w:id="1905" w:author="Alice MacQueen" w:date="2020-11-23T17:09:00Z">
                <w:pPr>
                  <w:spacing w:after="0" w:line="240" w:lineRule="auto"/>
                </w:pPr>
              </w:pPrChange>
            </w:pPr>
            <w:del w:id="1906" w:author="Alice MacQueen" w:date="2020-11-23T17:08:00Z">
              <w:r w:rsidRPr="00680664" w:rsidDel="00846763">
                <w:rPr>
                  <w:rFonts w:ascii="Calibri" w:hAnsi="Calibri" w:cs="Calibri"/>
                  <w:color w:val="000000"/>
                </w:rPr>
                <w:delText>10.08±1.31</w:delText>
              </w:r>
            </w:del>
          </w:p>
        </w:tc>
        <w:tc>
          <w:tcPr>
            <w:tcW w:w="1758" w:type="dxa"/>
            <w:tcBorders>
              <w:top w:val="nil"/>
              <w:left w:val="nil"/>
              <w:bottom w:val="nil"/>
              <w:right w:val="nil"/>
            </w:tcBorders>
            <w:shd w:val="pct15" w:color="auto" w:fill="auto"/>
            <w:noWrap/>
            <w:vAlign w:val="bottom"/>
            <w:hideMark/>
          </w:tcPr>
          <w:p w14:paraId="2CDF93A3" w14:textId="3FA7D351" w:rsidR="007A74EA" w:rsidRPr="00680664" w:rsidDel="00846763" w:rsidRDefault="007A74EA">
            <w:pPr>
              <w:pStyle w:val="NormalWeb"/>
              <w:shd w:val="clear" w:color="auto" w:fill="FFFFFF"/>
              <w:spacing w:before="0" w:beforeAutospacing="0" w:after="0" w:afterAutospacing="0" w:line="360" w:lineRule="auto"/>
              <w:rPr>
                <w:del w:id="1907" w:author="Alice MacQueen" w:date="2020-11-23T17:08:00Z"/>
                <w:rFonts w:ascii="Calibri" w:hAnsi="Calibri" w:cs="Calibri"/>
                <w:color w:val="000000"/>
              </w:rPr>
              <w:pPrChange w:id="1908" w:author="Alice MacQueen" w:date="2020-11-23T17:09:00Z">
                <w:pPr>
                  <w:spacing w:after="0" w:line="240" w:lineRule="auto"/>
                </w:pPr>
              </w:pPrChange>
            </w:pPr>
            <w:del w:id="1909" w:author="Alice MacQueen" w:date="2020-11-23T17:08:00Z">
              <w:r w:rsidRPr="00680664" w:rsidDel="00846763">
                <w:rPr>
                  <w:rFonts w:ascii="Calibri" w:hAnsi="Calibri" w:cs="Calibri"/>
                  <w:color w:val="000000"/>
                </w:rPr>
                <w:delText>1.31±59.69</w:delText>
              </w:r>
            </w:del>
          </w:p>
        </w:tc>
        <w:tc>
          <w:tcPr>
            <w:tcW w:w="1297" w:type="dxa"/>
            <w:tcBorders>
              <w:top w:val="nil"/>
              <w:left w:val="nil"/>
              <w:bottom w:val="nil"/>
              <w:right w:val="nil"/>
            </w:tcBorders>
            <w:shd w:val="pct15" w:color="auto" w:fill="auto"/>
            <w:noWrap/>
            <w:vAlign w:val="bottom"/>
            <w:hideMark/>
          </w:tcPr>
          <w:p w14:paraId="182F982D" w14:textId="465152AF" w:rsidR="007A74EA" w:rsidRPr="00680664" w:rsidDel="00846763" w:rsidRDefault="007A74EA">
            <w:pPr>
              <w:pStyle w:val="NormalWeb"/>
              <w:shd w:val="clear" w:color="auto" w:fill="FFFFFF"/>
              <w:spacing w:before="0" w:beforeAutospacing="0" w:after="0" w:afterAutospacing="0" w:line="360" w:lineRule="auto"/>
              <w:rPr>
                <w:del w:id="1910" w:author="Alice MacQueen" w:date="2020-11-23T17:08:00Z"/>
                <w:rFonts w:ascii="Calibri" w:hAnsi="Calibri" w:cs="Calibri"/>
                <w:color w:val="000000"/>
              </w:rPr>
              <w:pPrChange w:id="1911" w:author="Alice MacQueen" w:date="2020-11-23T17:09:00Z">
                <w:pPr>
                  <w:spacing w:after="0" w:line="240" w:lineRule="auto"/>
                </w:pPr>
              </w:pPrChange>
            </w:pPr>
            <w:del w:id="1912"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0C7DA7F" w14:textId="2E111E54" w:rsidTr="00BF5E14">
        <w:trPr>
          <w:trHeight w:val="288"/>
          <w:del w:id="1913" w:author="Alice MacQueen" w:date="2020-11-23T17:08:00Z"/>
        </w:trPr>
        <w:tc>
          <w:tcPr>
            <w:tcW w:w="958" w:type="dxa"/>
            <w:tcBorders>
              <w:top w:val="nil"/>
              <w:left w:val="nil"/>
              <w:bottom w:val="nil"/>
              <w:right w:val="nil"/>
            </w:tcBorders>
            <w:shd w:val="pct15" w:color="auto" w:fill="auto"/>
            <w:noWrap/>
            <w:vAlign w:val="bottom"/>
            <w:hideMark/>
          </w:tcPr>
          <w:p w14:paraId="60E5C3CA" w14:textId="2FB83D62" w:rsidR="007A74EA" w:rsidRPr="00680664" w:rsidDel="00846763" w:rsidRDefault="007A74EA">
            <w:pPr>
              <w:pStyle w:val="NormalWeb"/>
              <w:shd w:val="clear" w:color="auto" w:fill="FFFFFF"/>
              <w:spacing w:before="0" w:beforeAutospacing="0" w:after="0" w:afterAutospacing="0" w:line="360" w:lineRule="auto"/>
              <w:rPr>
                <w:del w:id="1914" w:author="Alice MacQueen" w:date="2020-11-23T17:08:00Z"/>
                <w:rFonts w:ascii="Calibri" w:hAnsi="Calibri" w:cs="Calibri"/>
                <w:color w:val="000000"/>
              </w:rPr>
              <w:pPrChange w:id="1915"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699516BD" w14:textId="08A15C2F" w:rsidR="007A74EA" w:rsidRPr="00680664" w:rsidDel="00846763" w:rsidRDefault="007A74EA">
            <w:pPr>
              <w:pStyle w:val="NormalWeb"/>
              <w:shd w:val="clear" w:color="auto" w:fill="FFFFFF"/>
              <w:spacing w:before="0" w:beforeAutospacing="0" w:after="0" w:afterAutospacing="0" w:line="360" w:lineRule="auto"/>
              <w:rPr>
                <w:del w:id="1916" w:author="Alice MacQueen" w:date="2020-11-23T17:08:00Z"/>
                <w:rFonts w:ascii="Calibri" w:hAnsi="Calibri" w:cs="Calibri"/>
                <w:color w:val="000000"/>
              </w:rPr>
              <w:pPrChange w:id="1917" w:author="Alice MacQueen" w:date="2020-11-23T17:09:00Z">
                <w:pPr>
                  <w:spacing w:after="0" w:line="240" w:lineRule="auto"/>
                </w:pPr>
              </w:pPrChange>
            </w:pPr>
            <w:del w:id="1918"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17964241" w14:textId="6DF0B46E" w:rsidR="007A74EA" w:rsidRPr="00680664" w:rsidDel="00846763" w:rsidRDefault="007A74EA">
            <w:pPr>
              <w:pStyle w:val="NormalWeb"/>
              <w:shd w:val="clear" w:color="auto" w:fill="FFFFFF"/>
              <w:spacing w:before="0" w:beforeAutospacing="0" w:after="0" w:afterAutospacing="0" w:line="360" w:lineRule="auto"/>
              <w:rPr>
                <w:del w:id="1919" w:author="Alice MacQueen" w:date="2020-11-23T17:08:00Z"/>
                <w:rFonts w:ascii="Calibri" w:hAnsi="Calibri" w:cs="Calibri"/>
                <w:color w:val="000000"/>
              </w:rPr>
              <w:pPrChange w:id="1920" w:author="Alice MacQueen" w:date="2020-11-23T17:09:00Z">
                <w:pPr>
                  <w:spacing w:after="0" w:line="240" w:lineRule="auto"/>
                </w:pPr>
              </w:pPrChange>
            </w:pPr>
            <w:del w:id="1921" w:author="Alice MacQueen" w:date="2020-11-23T17:08:00Z">
              <w:r w:rsidRPr="00680664" w:rsidDel="00846763">
                <w:rPr>
                  <w:rFonts w:ascii="Calibri" w:hAnsi="Calibri" w:cs="Calibri"/>
                  <w:color w:val="000000"/>
                </w:rPr>
                <w:delText>122.87±12.37</w:delText>
              </w:r>
            </w:del>
          </w:p>
        </w:tc>
        <w:tc>
          <w:tcPr>
            <w:tcW w:w="2221" w:type="dxa"/>
            <w:tcBorders>
              <w:top w:val="nil"/>
              <w:left w:val="nil"/>
              <w:bottom w:val="nil"/>
              <w:right w:val="nil"/>
            </w:tcBorders>
            <w:shd w:val="pct15" w:color="auto" w:fill="auto"/>
            <w:noWrap/>
            <w:vAlign w:val="bottom"/>
            <w:hideMark/>
          </w:tcPr>
          <w:p w14:paraId="7A78792C" w14:textId="2837DB40" w:rsidR="007A74EA" w:rsidRPr="00680664" w:rsidDel="00846763" w:rsidRDefault="007A74EA">
            <w:pPr>
              <w:pStyle w:val="NormalWeb"/>
              <w:shd w:val="clear" w:color="auto" w:fill="FFFFFF"/>
              <w:spacing w:before="0" w:beforeAutospacing="0" w:after="0" w:afterAutospacing="0" w:line="360" w:lineRule="auto"/>
              <w:rPr>
                <w:del w:id="1922" w:author="Alice MacQueen" w:date="2020-11-23T17:08:00Z"/>
                <w:rFonts w:ascii="Calibri" w:hAnsi="Calibri" w:cs="Calibri"/>
                <w:color w:val="000000"/>
              </w:rPr>
              <w:pPrChange w:id="1923" w:author="Alice MacQueen" w:date="2020-11-23T17:09:00Z">
                <w:pPr>
                  <w:spacing w:after="0" w:line="240" w:lineRule="auto"/>
                </w:pPr>
              </w:pPrChange>
            </w:pPr>
            <w:del w:id="1924" w:author="Alice MacQueen" w:date="2020-11-23T17:08:00Z">
              <w:r w:rsidRPr="00680664" w:rsidDel="00846763">
                <w:rPr>
                  <w:rFonts w:ascii="Calibri" w:hAnsi="Calibri" w:cs="Calibri"/>
                  <w:color w:val="000000"/>
                </w:rPr>
                <w:delText>35.46±5.04</w:delText>
              </w:r>
            </w:del>
          </w:p>
        </w:tc>
        <w:tc>
          <w:tcPr>
            <w:tcW w:w="2110" w:type="dxa"/>
            <w:tcBorders>
              <w:top w:val="nil"/>
              <w:left w:val="nil"/>
              <w:bottom w:val="nil"/>
              <w:right w:val="nil"/>
            </w:tcBorders>
            <w:shd w:val="pct15" w:color="auto" w:fill="auto"/>
            <w:noWrap/>
            <w:vAlign w:val="bottom"/>
            <w:hideMark/>
          </w:tcPr>
          <w:p w14:paraId="7ACD8AB6" w14:textId="7A2E7F0E" w:rsidR="007A74EA" w:rsidRPr="00680664" w:rsidDel="00846763" w:rsidRDefault="007A74EA">
            <w:pPr>
              <w:pStyle w:val="NormalWeb"/>
              <w:shd w:val="clear" w:color="auto" w:fill="FFFFFF"/>
              <w:spacing w:before="0" w:beforeAutospacing="0" w:after="0" w:afterAutospacing="0" w:line="360" w:lineRule="auto"/>
              <w:rPr>
                <w:del w:id="1925" w:author="Alice MacQueen" w:date="2020-11-23T17:08:00Z"/>
                <w:rFonts w:ascii="Calibri" w:hAnsi="Calibri" w:cs="Calibri"/>
                <w:color w:val="000000"/>
              </w:rPr>
              <w:pPrChange w:id="1926" w:author="Alice MacQueen" w:date="2020-11-23T17:09:00Z">
                <w:pPr>
                  <w:spacing w:after="0" w:line="240" w:lineRule="auto"/>
                </w:pPr>
              </w:pPrChange>
            </w:pPr>
            <w:del w:id="1927" w:author="Alice MacQueen" w:date="2020-11-23T17:08:00Z">
              <w:r w:rsidRPr="00680664" w:rsidDel="00846763">
                <w:rPr>
                  <w:rFonts w:ascii="Calibri" w:hAnsi="Calibri" w:cs="Calibri"/>
                  <w:color w:val="000000"/>
                </w:rPr>
                <w:delText>65.56±14.28</w:delText>
              </w:r>
            </w:del>
          </w:p>
        </w:tc>
        <w:tc>
          <w:tcPr>
            <w:tcW w:w="1758" w:type="dxa"/>
            <w:tcBorders>
              <w:top w:val="nil"/>
              <w:left w:val="nil"/>
              <w:bottom w:val="nil"/>
              <w:right w:val="nil"/>
            </w:tcBorders>
            <w:shd w:val="pct15" w:color="auto" w:fill="auto"/>
            <w:noWrap/>
            <w:vAlign w:val="bottom"/>
            <w:hideMark/>
          </w:tcPr>
          <w:p w14:paraId="3A4F6087" w14:textId="2D55D0C0" w:rsidR="007A74EA" w:rsidRPr="00680664" w:rsidDel="00846763" w:rsidRDefault="007A74EA">
            <w:pPr>
              <w:pStyle w:val="NormalWeb"/>
              <w:shd w:val="clear" w:color="auto" w:fill="FFFFFF"/>
              <w:spacing w:before="0" w:beforeAutospacing="0" w:after="0" w:afterAutospacing="0" w:line="360" w:lineRule="auto"/>
              <w:rPr>
                <w:del w:id="1928" w:author="Alice MacQueen" w:date="2020-11-23T17:08:00Z"/>
                <w:rFonts w:ascii="Calibri" w:hAnsi="Calibri" w:cs="Calibri"/>
                <w:color w:val="000000"/>
              </w:rPr>
              <w:pPrChange w:id="1929" w:author="Alice MacQueen" w:date="2020-11-23T17:09:00Z">
                <w:pPr>
                  <w:spacing w:after="0" w:line="240" w:lineRule="auto"/>
                </w:pPr>
              </w:pPrChange>
            </w:pPr>
            <w:del w:id="1930" w:author="Alice MacQueen" w:date="2020-11-23T17:08:00Z">
              <w:r w:rsidRPr="00680664" w:rsidDel="00846763">
                <w:rPr>
                  <w:rFonts w:ascii="Calibri" w:hAnsi="Calibri" w:cs="Calibri"/>
                  <w:color w:val="000000"/>
                </w:rPr>
                <w:delText>14.28±124.89</w:delText>
              </w:r>
            </w:del>
          </w:p>
        </w:tc>
        <w:tc>
          <w:tcPr>
            <w:tcW w:w="1297" w:type="dxa"/>
            <w:tcBorders>
              <w:top w:val="nil"/>
              <w:left w:val="nil"/>
              <w:bottom w:val="nil"/>
              <w:right w:val="nil"/>
            </w:tcBorders>
            <w:shd w:val="pct15" w:color="auto" w:fill="auto"/>
            <w:noWrap/>
            <w:vAlign w:val="bottom"/>
            <w:hideMark/>
          </w:tcPr>
          <w:p w14:paraId="1236F0FD" w14:textId="7ACD3903" w:rsidR="007A74EA" w:rsidRPr="00680664" w:rsidDel="00846763" w:rsidRDefault="007A74EA">
            <w:pPr>
              <w:pStyle w:val="NormalWeb"/>
              <w:shd w:val="clear" w:color="auto" w:fill="FFFFFF"/>
              <w:spacing w:before="0" w:beforeAutospacing="0" w:after="0" w:afterAutospacing="0" w:line="360" w:lineRule="auto"/>
              <w:rPr>
                <w:del w:id="1931" w:author="Alice MacQueen" w:date="2020-11-23T17:08:00Z"/>
                <w:rFonts w:ascii="Calibri" w:hAnsi="Calibri" w:cs="Calibri"/>
                <w:color w:val="000000"/>
              </w:rPr>
              <w:pPrChange w:id="1932" w:author="Alice MacQueen" w:date="2020-11-23T17:09:00Z">
                <w:pPr>
                  <w:spacing w:after="0" w:line="240" w:lineRule="auto"/>
                </w:pPr>
              </w:pPrChange>
            </w:pPr>
            <w:del w:id="1933"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1B9F951" w14:textId="2B4FC412" w:rsidTr="00BF5E14">
        <w:trPr>
          <w:trHeight w:val="288"/>
          <w:del w:id="1934" w:author="Alice MacQueen" w:date="2020-11-23T17:08:00Z"/>
        </w:trPr>
        <w:tc>
          <w:tcPr>
            <w:tcW w:w="958" w:type="dxa"/>
            <w:tcBorders>
              <w:top w:val="nil"/>
              <w:left w:val="nil"/>
              <w:bottom w:val="nil"/>
              <w:right w:val="nil"/>
            </w:tcBorders>
            <w:shd w:val="clear" w:color="auto" w:fill="auto"/>
            <w:noWrap/>
            <w:vAlign w:val="bottom"/>
            <w:hideMark/>
          </w:tcPr>
          <w:p w14:paraId="6E162A01" w14:textId="61C54844" w:rsidR="007A74EA" w:rsidRPr="00680664" w:rsidDel="00846763" w:rsidRDefault="007A74EA">
            <w:pPr>
              <w:pStyle w:val="NormalWeb"/>
              <w:shd w:val="clear" w:color="auto" w:fill="FFFFFF"/>
              <w:spacing w:before="0" w:beforeAutospacing="0" w:after="0" w:afterAutospacing="0" w:line="360" w:lineRule="auto"/>
              <w:rPr>
                <w:del w:id="1935" w:author="Alice MacQueen" w:date="2020-11-23T17:08:00Z"/>
                <w:rFonts w:ascii="Calibri" w:hAnsi="Calibri" w:cs="Calibri"/>
                <w:color w:val="000000"/>
              </w:rPr>
              <w:pPrChange w:id="1936"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63564978" w14:textId="03B5C5E2" w:rsidR="007A74EA" w:rsidRPr="00680664" w:rsidDel="00846763" w:rsidRDefault="007A74EA">
            <w:pPr>
              <w:pStyle w:val="NormalWeb"/>
              <w:shd w:val="clear" w:color="auto" w:fill="FFFFFF"/>
              <w:spacing w:before="0" w:beforeAutospacing="0" w:after="0" w:afterAutospacing="0" w:line="360" w:lineRule="auto"/>
              <w:rPr>
                <w:del w:id="1937" w:author="Alice MacQueen" w:date="2020-11-23T17:08:00Z"/>
                <w:rFonts w:ascii="Calibri" w:hAnsi="Calibri" w:cs="Calibri"/>
                <w:color w:val="000000"/>
              </w:rPr>
              <w:pPrChange w:id="1938" w:author="Alice MacQueen" w:date="2020-11-23T17:09:00Z">
                <w:pPr>
                  <w:spacing w:after="0" w:line="240" w:lineRule="auto"/>
                </w:pPr>
              </w:pPrChange>
            </w:pPr>
            <w:del w:id="193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004D6A06" w14:textId="7AF0429E" w:rsidR="007A74EA" w:rsidRPr="00680664" w:rsidDel="00846763" w:rsidRDefault="007A74EA">
            <w:pPr>
              <w:pStyle w:val="NormalWeb"/>
              <w:shd w:val="clear" w:color="auto" w:fill="FFFFFF"/>
              <w:spacing w:before="0" w:beforeAutospacing="0" w:after="0" w:afterAutospacing="0" w:line="360" w:lineRule="auto"/>
              <w:rPr>
                <w:del w:id="1940" w:author="Alice MacQueen" w:date="2020-11-23T17:08:00Z"/>
                <w:rFonts w:ascii="Calibri" w:hAnsi="Calibri" w:cs="Calibri"/>
                <w:color w:val="000000"/>
              </w:rPr>
              <w:pPrChange w:id="1941" w:author="Alice MacQueen" w:date="2020-11-23T17:09:00Z">
                <w:pPr>
                  <w:spacing w:after="0" w:line="240" w:lineRule="auto"/>
                </w:pPr>
              </w:pPrChange>
            </w:pPr>
            <w:del w:id="1942" w:author="Alice MacQueen" w:date="2020-11-23T17:08:00Z">
              <w:r w:rsidRPr="00680664" w:rsidDel="00846763">
                <w:rPr>
                  <w:rFonts w:ascii="Calibri" w:hAnsi="Calibri" w:cs="Calibri"/>
                  <w:color w:val="000000"/>
                </w:rPr>
                <w:delText>1367±50</w:delText>
              </w:r>
            </w:del>
          </w:p>
        </w:tc>
        <w:tc>
          <w:tcPr>
            <w:tcW w:w="2221" w:type="dxa"/>
            <w:tcBorders>
              <w:top w:val="nil"/>
              <w:left w:val="nil"/>
              <w:bottom w:val="nil"/>
              <w:right w:val="nil"/>
            </w:tcBorders>
            <w:shd w:val="clear" w:color="auto" w:fill="auto"/>
            <w:noWrap/>
            <w:vAlign w:val="bottom"/>
            <w:hideMark/>
          </w:tcPr>
          <w:p w14:paraId="34E90B19" w14:textId="0C4F2A0B" w:rsidR="007A74EA" w:rsidRPr="00680664" w:rsidDel="00846763" w:rsidRDefault="007A74EA">
            <w:pPr>
              <w:pStyle w:val="NormalWeb"/>
              <w:shd w:val="clear" w:color="auto" w:fill="FFFFFF"/>
              <w:spacing w:before="0" w:beforeAutospacing="0" w:after="0" w:afterAutospacing="0" w:line="360" w:lineRule="auto"/>
              <w:rPr>
                <w:del w:id="1943" w:author="Alice MacQueen" w:date="2020-11-23T17:08:00Z"/>
                <w:rFonts w:ascii="Calibri" w:hAnsi="Calibri" w:cs="Calibri"/>
                <w:color w:val="000000"/>
              </w:rPr>
              <w:pPrChange w:id="1944" w:author="Alice MacQueen" w:date="2020-11-23T17:09:00Z">
                <w:pPr>
                  <w:spacing w:after="0" w:line="240" w:lineRule="auto"/>
                </w:pPr>
              </w:pPrChange>
            </w:pPr>
            <w:del w:id="1945" w:author="Alice MacQueen" w:date="2020-11-23T17:08:00Z">
              <w:r w:rsidRPr="00680664" w:rsidDel="00846763">
                <w:rPr>
                  <w:rFonts w:ascii="Calibri" w:hAnsi="Calibri" w:cs="Calibri"/>
                  <w:color w:val="000000"/>
                </w:rPr>
                <w:delText>1011±73</w:delText>
              </w:r>
            </w:del>
          </w:p>
        </w:tc>
        <w:tc>
          <w:tcPr>
            <w:tcW w:w="2110" w:type="dxa"/>
            <w:tcBorders>
              <w:top w:val="nil"/>
              <w:left w:val="nil"/>
              <w:bottom w:val="nil"/>
              <w:right w:val="nil"/>
            </w:tcBorders>
            <w:shd w:val="clear" w:color="auto" w:fill="auto"/>
            <w:noWrap/>
            <w:vAlign w:val="bottom"/>
            <w:hideMark/>
          </w:tcPr>
          <w:p w14:paraId="6B5B8A49" w14:textId="0402B3A2" w:rsidR="007A74EA" w:rsidRPr="00680664" w:rsidDel="00846763" w:rsidRDefault="007A74EA">
            <w:pPr>
              <w:pStyle w:val="NormalWeb"/>
              <w:shd w:val="clear" w:color="auto" w:fill="FFFFFF"/>
              <w:spacing w:before="0" w:beforeAutospacing="0" w:after="0" w:afterAutospacing="0" w:line="360" w:lineRule="auto"/>
              <w:rPr>
                <w:del w:id="1946" w:author="Alice MacQueen" w:date="2020-11-23T17:08:00Z"/>
                <w:rFonts w:ascii="Calibri" w:hAnsi="Calibri" w:cs="Calibri"/>
                <w:color w:val="000000"/>
              </w:rPr>
              <w:pPrChange w:id="1947" w:author="Alice MacQueen" w:date="2020-11-23T17:09:00Z">
                <w:pPr>
                  <w:spacing w:after="0" w:line="240" w:lineRule="auto"/>
                </w:pPr>
              </w:pPrChange>
            </w:pPr>
            <w:del w:id="1948" w:author="Alice MacQueen" w:date="2020-11-23T17:08:00Z">
              <w:r w:rsidRPr="00680664" w:rsidDel="00846763">
                <w:rPr>
                  <w:rFonts w:ascii="Calibri" w:hAnsi="Calibri" w:cs="Calibri"/>
                  <w:color w:val="000000"/>
                </w:rPr>
                <w:delText>1059±50</w:delText>
              </w:r>
            </w:del>
          </w:p>
        </w:tc>
        <w:tc>
          <w:tcPr>
            <w:tcW w:w="1758" w:type="dxa"/>
            <w:tcBorders>
              <w:top w:val="nil"/>
              <w:left w:val="nil"/>
              <w:bottom w:val="nil"/>
              <w:right w:val="nil"/>
            </w:tcBorders>
            <w:shd w:val="clear" w:color="auto" w:fill="auto"/>
            <w:noWrap/>
            <w:vAlign w:val="bottom"/>
            <w:hideMark/>
          </w:tcPr>
          <w:p w14:paraId="31D4F055" w14:textId="2332247D" w:rsidR="007A74EA" w:rsidRPr="00680664" w:rsidDel="00846763" w:rsidRDefault="007A74EA">
            <w:pPr>
              <w:pStyle w:val="NormalWeb"/>
              <w:shd w:val="clear" w:color="auto" w:fill="FFFFFF"/>
              <w:spacing w:before="0" w:beforeAutospacing="0" w:after="0" w:afterAutospacing="0" w:line="360" w:lineRule="auto"/>
              <w:rPr>
                <w:del w:id="1949" w:author="Alice MacQueen" w:date="2020-11-23T17:08:00Z"/>
                <w:rFonts w:ascii="Calibri" w:hAnsi="Calibri" w:cs="Calibri"/>
                <w:color w:val="000000"/>
              </w:rPr>
              <w:pPrChange w:id="1950" w:author="Alice MacQueen" w:date="2020-11-23T17:09:00Z">
                <w:pPr>
                  <w:spacing w:after="0" w:line="240" w:lineRule="auto"/>
                </w:pPr>
              </w:pPrChange>
            </w:pPr>
            <w:del w:id="1951" w:author="Alice MacQueen" w:date="2020-11-23T17:08:00Z">
              <w:r w:rsidRPr="00680664" w:rsidDel="00846763">
                <w:rPr>
                  <w:rFonts w:ascii="Calibri" w:hAnsi="Calibri" w:cs="Calibri"/>
                  <w:color w:val="000000"/>
                </w:rPr>
                <w:delText>50±1686</w:delText>
              </w:r>
            </w:del>
          </w:p>
        </w:tc>
        <w:tc>
          <w:tcPr>
            <w:tcW w:w="1297" w:type="dxa"/>
            <w:tcBorders>
              <w:top w:val="nil"/>
              <w:left w:val="nil"/>
              <w:bottom w:val="nil"/>
              <w:right w:val="nil"/>
            </w:tcBorders>
            <w:shd w:val="clear" w:color="auto" w:fill="auto"/>
            <w:noWrap/>
            <w:vAlign w:val="bottom"/>
            <w:hideMark/>
          </w:tcPr>
          <w:p w14:paraId="5114B03D" w14:textId="438DA069" w:rsidR="007A74EA" w:rsidRPr="00680664" w:rsidDel="00846763" w:rsidRDefault="007A74EA">
            <w:pPr>
              <w:pStyle w:val="NormalWeb"/>
              <w:shd w:val="clear" w:color="auto" w:fill="FFFFFF"/>
              <w:spacing w:before="0" w:beforeAutospacing="0" w:after="0" w:afterAutospacing="0" w:line="360" w:lineRule="auto"/>
              <w:rPr>
                <w:del w:id="1952" w:author="Alice MacQueen" w:date="2020-11-23T17:08:00Z"/>
                <w:rFonts w:ascii="Calibri" w:hAnsi="Calibri" w:cs="Calibri"/>
                <w:color w:val="000000"/>
              </w:rPr>
              <w:pPrChange w:id="1953" w:author="Alice MacQueen" w:date="2020-11-23T17:09:00Z">
                <w:pPr>
                  <w:spacing w:after="0" w:line="240" w:lineRule="auto"/>
                </w:pPr>
              </w:pPrChange>
            </w:pPr>
            <w:del w:id="1954"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194FDE6" w14:textId="32BF9277" w:rsidTr="00BF5E14">
        <w:trPr>
          <w:trHeight w:val="288"/>
          <w:del w:id="1955" w:author="Alice MacQueen" w:date="2020-11-23T17:08:00Z"/>
        </w:trPr>
        <w:tc>
          <w:tcPr>
            <w:tcW w:w="958" w:type="dxa"/>
            <w:tcBorders>
              <w:top w:val="nil"/>
              <w:left w:val="nil"/>
              <w:bottom w:val="nil"/>
              <w:right w:val="nil"/>
            </w:tcBorders>
            <w:shd w:val="clear" w:color="auto" w:fill="auto"/>
            <w:noWrap/>
            <w:vAlign w:val="bottom"/>
            <w:hideMark/>
          </w:tcPr>
          <w:p w14:paraId="769E5424" w14:textId="5F7F3F2D" w:rsidR="007A74EA" w:rsidRPr="00680664" w:rsidDel="00846763" w:rsidRDefault="007A74EA">
            <w:pPr>
              <w:pStyle w:val="NormalWeb"/>
              <w:shd w:val="clear" w:color="auto" w:fill="FFFFFF"/>
              <w:spacing w:before="0" w:beforeAutospacing="0" w:after="0" w:afterAutospacing="0" w:line="360" w:lineRule="auto"/>
              <w:rPr>
                <w:del w:id="1956" w:author="Alice MacQueen" w:date="2020-11-23T17:08:00Z"/>
                <w:rFonts w:ascii="Calibri" w:hAnsi="Calibri" w:cs="Calibri"/>
                <w:color w:val="000000"/>
              </w:rPr>
              <w:pPrChange w:id="1957" w:author="Alice MacQueen" w:date="2020-11-23T17:09:00Z">
                <w:pPr>
                  <w:spacing w:after="0" w:line="240" w:lineRule="auto"/>
                </w:pPr>
              </w:pPrChange>
            </w:pPr>
            <w:del w:id="1958" w:author="Alice MacQueen" w:date="2020-11-23T17:08:00Z">
              <w:r w:rsidRPr="00680664" w:rsidDel="00846763">
                <w:rPr>
                  <w:rFonts w:ascii="Calibri" w:hAnsi="Calibri" w:cs="Calibri"/>
                  <w:color w:val="000000"/>
                </w:rPr>
                <w:delText>Mg</w:delText>
              </w:r>
            </w:del>
          </w:p>
        </w:tc>
        <w:tc>
          <w:tcPr>
            <w:tcW w:w="833" w:type="dxa"/>
            <w:tcBorders>
              <w:top w:val="nil"/>
              <w:left w:val="nil"/>
              <w:bottom w:val="nil"/>
              <w:right w:val="nil"/>
            </w:tcBorders>
            <w:shd w:val="clear" w:color="auto" w:fill="auto"/>
            <w:noWrap/>
            <w:vAlign w:val="bottom"/>
            <w:hideMark/>
          </w:tcPr>
          <w:p w14:paraId="330EE05D" w14:textId="4A3E6ECE" w:rsidR="007A74EA" w:rsidRPr="00680664" w:rsidDel="00846763" w:rsidRDefault="007A74EA">
            <w:pPr>
              <w:pStyle w:val="NormalWeb"/>
              <w:shd w:val="clear" w:color="auto" w:fill="FFFFFF"/>
              <w:spacing w:before="0" w:beforeAutospacing="0" w:after="0" w:afterAutospacing="0" w:line="360" w:lineRule="auto"/>
              <w:rPr>
                <w:del w:id="1959" w:author="Alice MacQueen" w:date="2020-11-23T17:08:00Z"/>
                <w:rFonts w:ascii="Calibri" w:hAnsi="Calibri" w:cs="Calibri"/>
                <w:color w:val="000000"/>
              </w:rPr>
              <w:pPrChange w:id="1960" w:author="Alice MacQueen" w:date="2020-11-23T17:09:00Z">
                <w:pPr>
                  <w:spacing w:after="0" w:line="240" w:lineRule="auto"/>
                </w:pPr>
              </w:pPrChange>
            </w:pPr>
            <w:del w:id="196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5CC23037" w14:textId="69A1AAE4" w:rsidR="007A74EA" w:rsidRPr="00680664" w:rsidDel="00846763" w:rsidRDefault="007A74EA">
            <w:pPr>
              <w:pStyle w:val="NormalWeb"/>
              <w:shd w:val="clear" w:color="auto" w:fill="FFFFFF"/>
              <w:spacing w:before="0" w:beforeAutospacing="0" w:after="0" w:afterAutospacing="0" w:line="360" w:lineRule="auto"/>
              <w:rPr>
                <w:del w:id="1962" w:author="Alice MacQueen" w:date="2020-11-23T17:08:00Z"/>
                <w:rFonts w:ascii="Calibri" w:hAnsi="Calibri" w:cs="Calibri"/>
                <w:color w:val="000000"/>
              </w:rPr>
              <w:pPrChange w:id="1963" w:author="Alice MacQueen" w:date="2020-11-23T17:09:00Z">
                <w:pPr>
                  <w:spacing w:after="0" w:line="240" w:lineRule="auto"/>
                </w:pPr>
              </w:pPrChange>
            </w:pPr>
            <w:del w:id="1964" w:author="Alice MacQueen" w:date="2020-11-23T17:08:00Z">
              <w:r w:rsidRPr="00680664" w:rsidDel="00846763">
                <w:rPr>
                  <w:rFonts w:ascii="Calibri" w:hAnsi="Calibri" w:cs="Calibri"/>
                  <w:color w:val="000000"/>
                </w:rPr>
                <w:delText>857±25</w:delText>
              </w:r>
            </w:del>
          </w:p>
        </w:tc>
        <w:tc>
          <w:tcPr>
            <w:tcW w:w="2221" w:type="dxa"/>
            <w:tcBorders>
              <w:top w:val="nil"/>
              <w:left w:val="nil"/>
              <w:bottom w:val="nil"/>
              <w:right w:val="nil"/>
            </w:tcBorders>
            <w:shd w:val="clear" w:color="auto" w:fill="auto"/>
            <w:noWrap/>
            <w:vAlign w:val="bottom"/>
            <w:hideMark/>
          </w:tcPr>
          <w:p w14:paraId="20C0A56B" w14:textId="198D99E7" w:rsidR="007A74EA" w:rsidRPr="00680664" w:rsidDel="00846763" w:rsidRDefault="007A74EA">
            <w:pPr>
              <w:pStyle w:val="NormalWeb"/>
              <w:shd w:val="clear" w:color="auto" w:fill="FFFFFF"/>
              <w:spacing w:before="0" w:beforeAutospacing="0" w:after="0" w:afterAutospacing="0" w:line="360" w:lineRule="auto"/>
              <w:rPr>
                <w:del w:id="1965" w:author="Alice MacQueen" w:date="2020-11-23T17:08:00Z"/>
                <w:rFonts w:ascii="Calibri" w:hAnsi="Calibri" w:cs="Calibri"/>
                <w:color w:val="000000"/>
              </w:rPr>
              <w:pPrChange w:id="1966" w:author="Alice MacQueen" w:date="2020-11-23T17:09:00Z">
                <w:pPr>
                  <w:spacing w:after="0" w:line="240" w:lineRule="auto"/>
                </w:pPr>
              </w:pPrChange>
            </w:pPr>
            <w:del w:id="1967" w:author="Alice MacQueen" w:date="2020-11-23T17:08:00Z">
              <w:r w:rsidRPr="00680664" w:rsidDel="00846763">
                <w:rPr>
                  <w:rFonts w:ascii="Calibri" w:hAnsi="Calibri" w:cs="Calibri"/>
                  <w:color w:val="000000"/>
                </w:rPr>
                <w:delText>767±47</w:delText>
              </w:r>
            </w:del>
          </w:p>
        </w:tc>
        <w:tc>
          <w:tcPr>
            <w:tcW w:w="2110" w:type="dxa"/>
            <w:tcBorders>
              <w:top w:val="nil"/>
              <w:left w:val="nil"/>
              <w:bottom w:val="nil"/>
              <w:right w:val="nil"/>
            </w:tcBorders>
            <w:shd w:val="clear" w:color="auto" w:fill="auto"/>
            <w:noWrap/>
            <w:vAlign w:val="bottom"/>
            <w:hideMark/>
          </w:tcPr>
          <w:p w14:paraId="1996C1E1" w14:textId="456B6039" w:rsidR="007A74EA" w:rsidRPr="00680664" w:rsidDel="00846763" w:rsidRDefault="007A74EA">
            <w:pPr>
              <w:pStyle w:val="NormalWeb"/>
              <w:shd w:val="clear" w:color="auto" w:fill="FFFFFF"/>
              <w:spacing w:before="0" w:beforeAutospacing="0" w:after="0" w:afterAutospacing="0" w:line="360" w:lineRule="auto"/>
              <w:rPr>
                <w:del w:id="1968" w:author="Alice MacQueen" w:date="2020-11-23T17:08:00Z"/>
                <w:rFonts w:ascii="Calibri" w:hAnsi="Calibri" w:cs="Calibri"/>
                <w:color w:val="000000"/>
              </w:rPr>
              <w:pPrChange w:id="1969" w:author="Alice MacQueen" w:date="2020-11-23T17:09:00Z">
                <w:pPr>
                  <w:spacing w:after="0" w:line="240" w:lineRule="auto"/>
                </w:pPr>
              </w:pPrChange>
            </w:pPr>
            <w:del w:id="1970" w:author="Alice MacQueen" w:date="2020-11-23T17:08:00Z">
              <w:r w:rsidRPr="00680664" w:rsidDel="00846763">
                <w:rPr>
                  <w:rFonts w:ascii="Calibri" w:hAnsi="Calibri" w:cs="Calibri"/>
                  <w:color w:val="000000"/>
                </w:rPr>
                <w:delText>784±50</w:delText>
              </w:r>
            </w:del>
          </w:p>
        </w:tc>
        <w:tc>
          <w:tcPr>
            <w:tcW w:w="1758" w:type="dxa"/>
            <w:tcBorders>
              <w:top w:val="nil"/>
              <w:left w:val="nil"/>
              <w:bottom w:val="nil"/>
              <w:right w:val="nil"/>
            </w:tcBorders>
            <w:shd w:val="clear" w:color="auto" w:fill="auto"/>
            <w:noWrap/>
            <w:vAlign w:val="bottom"/>
            <w:hideMark/>
          </w:tcPr>
          <w:p w14:paraId="47989D92" w14:textId="03CB591B" w:rsidR="007A74EA" w:rsidRPr="00680664" w:rsidDel="00846763" w:rsidRDefault="007A74EA">
            <w:pPr>
              <w:pStyle w:val="NormalWeb"/>
              <w:shd w:val="clear" w:color="auto" w:fill="FFFFFF"/>
              <w:spacing w:before="0" w:beforeAutospacing="0" w:after="0" w:afterAutospacing="0" w:line="360" w:lineRule="auto"/>
              <w:rPr>
                <w:del w:id="1971" w:author="Alice MacQueen" w:date="2020-11-23T17:08:00Z"/>
                <w:rFonts w:ascii="Calibri" w:hAnsi="Calibri" w:cs="Calibri"/>
                <w:color w:val="000000"/>
              </w:rPr>
              <w:pPrChange w:id="1972" w:author="Alice MacQueen" w:date="2020-11-23T17:09:00Z">
                <w:pPr>
                  <w:spacing w:after="0" w:line="240" w:lineRule="auto"/>
                </w:pPr>
              </w:pPrChange>
            </w:pPr>
            <w:del w:id="1973" w:author="Alice MacQueen" w:date="2020-11-23T17:08:00Z">
              <w:r w:rsidRPr="00680664" w:rsidDel="00846763">
                <w:rPr>
                  <w:rFonts w:ascii="Calibri" w:hAnsi="Calibri" w:cs="Calibri"/>
                  <w:color w:val="000000"/>
                </w:rPr>
                <w:delText>50±1497</w:delText>
              </w:r>
            </w:del>
          </w:p>
        </w:tc>
        <w:tc>
          <w:tcPr>
            <w:tcW w:w="1297" w:type="dxa"/>
            <w:tcBorders>
              <w:top w:val="nil"/>
              <w:left w:val="nil"/>
              <w:bottom w:val="nil"/>
              <w:right w:val="nil"/>
            </w:tcBorders>
            <w:shd w:val="clear" w:color="auto" w:fill="auto"/>
            <w:noWrap/>
            <w:vAlign w:val="bottom"/>
            <w:hideMark/>
          </w:tcPr>
          <w:p w14:paraId="44E1B2CB" w14:textId="4347C0E3" w:rsidR="007A74EA" w:rsidRPr="00680664" w:rsidDel="00846763" w:rsidRDefault="007A74EA">
            <w:pPr>
              <w:pStyle w:val="NormalWeb"/>
              <w:shd w:val="clear" w:color="auto" w:fill="FFFFFF"/>
              <w:spacing w:before="0" w:beforeAutospacing="0" w:after="0" w:afterAutospacing="0" w:line="360" w:lineRule="auto"/>
              <w:rPr>
                <w:del w:id="1974" w:author="Alice MacQueen" w:date="2020-11-23T17:08:00Z"/>
                <w:rFonts w:ascii="Calibri" w:hAnsi="Calibri" w:cs="Calibri"/>
                <w:color w:val="000000"/>
              </w:rPr>
              <w:pPrChange w:id="1975" w:author="Alice MacQueen" w:date="2020-11-23T17:09:00Z">
                <w:pPr>
                  <w:spacing w:after="0" w:line="240" w:lineRule="auto"/>
                </w:pPr>
              </w:pPrChange>
            </w:pPr>
            <w:del w:id="1976" w:author="Alice MacQueen" w:date="2020-11-23T17:08:00Z">
              <w:r w:rsidRPr="00680664" w:rsidDel="00846763">
                <w:rPr>
                  <w:rFonts w:ascii="Calibri" w:hAnsi="Calibri" w:cs="Calibri"/>
                  <w:color w:val="000000"/>
                </w:rPr>
                <w:delText>0.0175</w:delText>
              </w:r>
              <w:r w:rsidDel="00846763">
                <w:rPr>
                  <w:rFonts w:ascii="Calibri" w:hAnsi="Calibri" w:cs="Calibri"/>
                  <w:color w:val="000000"/>
                </w:rPr>
                <w:delText>*</w:delText>
              </w:r>
            </w:del>
          </w:p>
        </w:tc>
      </w:tr>
      <w:tr w:rsidR="007A74EA" w:rsidRPr="00680664" w:rsidDel="00846763" w14:paraId="59517525" w14:textId="76E83DFD" w:rsidTr="00BF5E14">
        <w:trPr>
          <w:trHeight w:val="288"/>
          <w:del w:id="1977" w:author="Alice MacQueen" w:date="2020-11-23T17:08:00Z"/>
        </w:trPr>
        <w:tc>
          <w:tcPr>
            <w:tcW w:w="958" w:type="dxa"/>
            <w:tcBorders>
              <w:top w:val="nil"/>
              <w:left w:val="nil"/>
              <w:right w:val="nil"/>
            </w:tcBorders>
            <w:shd w:val="clear" w:color="auto" w:fill="auto"/>
            <w:noWrap/>
            <w:vAlign w:val="bottom"/>
            <w:hideMark/>
          </w:tcPr>
          <w:p w14:paraId="6BDD2676" w14:textId="7A62BC70" w:rsidR="007A74EA" w:rsidRPr="00680664" w:rsidDel="00846763" w:rsidRDefault="007A74EA">
            <w:pPr>
              <w:pStyle w:val="NormalWeb"/>
              <w:shd w:val="clear" w:color="auto" w:fill="FFFFFF"/>
              <w:spacing w:before="0" w:beforeAutospacing="0" w:after="0" w:afterAutospacing="0" w:line="360" w:lineRule="auto"/>
              <w:rPr>
                <w:del w:id="1978" w:author="Alice MacQueen" w:date="2020-11-23T17:08:00Z"/>
                <w:rFonts w:ascii="Calibri" w:hAnsi="Calibri" w:cs="Calibri"/>
                <w:color w:val="000000"/>
              </w:rPr>
              <w:pPrChange w:id="1979"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1E1968C4" w14:textId="20C8C32A" w:rsidR="007A74EA" w:rsidRPr="00680664" w:rsidDel="00846763" w:rsidRDefault="007A74EA">
            <w:pPr>
              <w:pStyle w:val="NormalWeb"/>
              <w:shd w:val="clear" w:color="auto" w:fill="FFFFFF"/>
              <w:spacing w:before="0" w:beforeAutospacing="0" w:after="0" w:afterAutospacing="0" w:line="360" w:lineRule="auto"/>
              <w:rPr>
                <w:del w:id="1980" w:author="Alice MacQueen" w:date="2020-11-23T17:08:00Z"/>
                <w:rFonts w:ascii="Calibri" w:hAnsi="Calibri" w:cs="Calibri"/>
                <w:color w:val="000000"/>
              </w:rPr>
              <w:pPrChange w:id="1981" w:author="Alice MacQueen" w:date="2020-11-23T17:09:00Z">
                <w:pPr>
                  <w:spacing w:after="0" w:line="240" w:lineRule="auto"/>
                </w:pPr>
              </w:pPrChange>
            </w:pPr>
            <w:del w:id="1982"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4FD4F042" w14:textId="442C95A9" w:rsidR="007A74EA" w:rsidRPr="00680664" w:rsidDel="00846763" w:rsidRDefault="007A74EA">
            <w:pPr>
              <w:pStyle w:val="NormalWeb"/>
              <w:shd w:val="clear" w:color="auto" w:fill="FFFFFF"/>
              <w:spacing w:before="0" w:beforeAutospacing="0" w:after="0" w:afterAutospacing="0" w:line="360" w:lineRule="auto"/>
              <w:rPr>
                <w:del w:id="1983" w:author="Alice MacQueen" w:date="2020-11-23T17:08:00Z"/>
                <w:rFonts w:ascii="Calibri" w:hAnsi="Calibri" w:cs="Calibri"/>
                <w:color w:val="000000"/>
              </w:rPr>
              <w:pPrChange w:id="1984" w:author="Alice MacQueen" w:date="2020-11-23T17:09:00Z">
                <w:pPr>
                  <w:spacing w:after="0" w:line="240" w:lineRule="auto"/>
                </w:pPr>
              </w:pPrChange>
            </w:pPr>
            <w:del w:id="1985" w:author="Alice MacQueen" w:date="2020-11-23T17:08:00Z">
              <w:r w:rsidRPr="00680664" w:rsidDel="00846763">
                <w:rPr>
                  <w:rFonts w:ascii="Calibri" w:hAnsi="Calibri" w:cs="Calibri"/>
                  <w:color w:val="000000"/>
                </w:rPr>
                <w:delText>949±55</w:delText>
              </w:r>
            </w:del>
          </w:p>
        </w:tc>
        <w:tc>
          <w:tcPr>
            <w:tcW w:w="2221" w:type="dxa"/>
            <w:tcBorders>
              <w:top w:val="nil"/>
              <w:left w:val="nil"/>
              <w:right w:val="nil"/>
            </w:tcBorders>
            <w:shd w:val="clear" w:color="auto" w:fill="auto"/>
            <w:noWrap/>
            <w:vAlign w:val="bottom"/>
            <w:hideMark/>
          </w:tcPr>
          <w:p w14:paraId="3711F1A3" w14:textId="404D9254" w:rsidR="007A74EA" w:rsidRPr="00680664" w:rsidDel="00846763" w:rsidRDefault="007A74EA">
            <w:pPr>
              <w:pStyle w:val="NormalWeb"/>
              <w:shd w:val="clear" w:color="auto" w:fill="FFFFFF"/>
              <w:spacing w:before="0" w:beforeAutospacing="0" w:after="0" w:afterAutospacing="0" w:line="360" w:lineRule="auto"/>
              <w:rPr>
                <w:del w:id="1986" w:author="Alice MacQueen" w:date="2020-11-23T17:08:00Z"/>
                <w:rFonts w:ascii="Calibri" w:hAnsi="Calibri" w:cs="Calibri"/>
                <w:color w:val="000000"/>
              </w:rPr>
              <w:pPrChange w:id="1987" w:author="Alice MacQueen" w:date="2020-11-23T17:09:00Z">
                <w:pPr>
                  <w:spacing w:after="0" w:line="240" w:lineRule="auto"/>
                </w:pPr>
              </w:pPrChange>
            </w:pPr>
            <w:del w:id="1988" w:author="Alice MacQueen" w:date="2020-11-23T17:08:00Z">
              <w:r w:rsidRPr="00680664" w:rsidDel="00846763">
                <w:rPr>
                  <w:rFonts w:ascii="Calibri" w:hAnsi="Calibri" w:cs="Calibri"/>
                  <w:color w:val="000000"/>
                </w:rPr>
                <w:delText>1333±101</w:delText>
              </w:r>
            </w:del>
          </w:p>
        </w:tc>
        <w:tc>
          <w:tcPr>
            <w:tcW w:w="2110" w:type="dxa"/>
            <w:tcBorders>
              <w:top w:val="nil"/>
              <w:left w:val="nil"/>
              <w:right w:val="nil"/>
            </w:tcBorders>
            <w:shd w:val="clear" w:color="auto" w:fill="auto"/>
            <w:noWrap/>
            <w:vAlign w:val="bottom"/>
            <w:hideMark/>
          </w:tcPr>
          <w:p w14:paraId="466FD600" w14:textId="6A33C085" w:rsidR="007A74EA" w:rsidRPr="00680664" w:rsidDel="00846763" w:rsidRDefault="007A74EA">
            <w:pPr>
              <w:pStyle w:val="NormalWeb"/>
              <w:shd w:val="clear" w:color="auto" w:fill="FFFFFF"/>
              <w:spacing w:before="0" w:beforeAutospacing="0" w:after="0" w:afterAutospacing="0" w:line="360" w:lineRule="auto"/>
              <w:rPr>
                <w:del w:id="1989" w:author="Alice MacQueen" w:date="2020-11-23T17:08:00Z"/>
                <w:rFonts w:ascii="Calibri" w:hAnsi="Calibri" w:cs="Calibri"/>
                <w:color w:val="000000"/>
              </w:rPr>
              <w:pPrChange w:id="1990" w:author="Alice MacQueen" w:date="2020-11-23T17:09:00Z">
                <w:pPr>
                  <w:spacing w:after="0" w:line="240" w:lineRule="auto"/>
                </w:pPr>
              </w:pPrChange>
            </w:pPr>
            <w:del w:id="1991" w:author="Alice MacQueen" w:date="2020-11-23T17:08:00Z">
              <w:r w:rsidRPr="00680664" w:rsidDel="00846763">
                <w:rPr>
                  <w:rFonts w:ascii="Calibri" w:hAnsi="Calibri" w:cs="Calibri"/>
                  <w:color w:val="000000"/>
                </w:rPr>
                <w:delText>1154±42</w:delText>
              </w:r>
            </w:del>
          </w:p>
        </w:tc>
        <w:tc>
          <w:tcPr>
            <w:tcW w:w="1758" w:type="dxa"/>
            <w:tcBorders>
              <w:top w:val="nil"/>
              <w:left w:val="nil"/>
              <w:right w:val="nil"/>
            </w:tcBorders>
            <w:shd w:val="clear" w:color="auto" w:fill="auto"/>
            <w:noWrap/>
            <w:vAlign w:val="bottom"/>
            <w:hideMark/>
          </w:tcPr>
          <w:p w14:paraId="4B71AB65" w14:textId="2FDB80DA" w:rsidR="007A74EA" w:rsidRPr="00680664" w:rsidDel="00846763" w:rsidRDefault="007A74EA">
            <w:pPr>
              <w:pStyle w:val="NormalWeb"/>
              <w:shd w:val="clear" w:color="auto" w:fill="FFFFFF"/>
              <w:spacing w:before="0" w:beforeAutospacing="0" w:after="0" w:afterAutospacing="0" w:line="360" w:lineRule="auto"/>
              <w:rPr>
                <w:del w:id="1992" w:author="Alice MacQueen" w:date="2020-11-23T17:08:00Z"/>
                <w:rFonts w:ascii="Calibri" w:hAnsi="Calibri" w:cs="Calibri"/>
                <w:color w:val="000000"/>
              </w:rPr>
              <w:pPrChange w:id="1993" w:author="Alice MacQueen" w:date="2020-11-23T17:09:00Z">
                <w:pPr>
                  <w:spacing w:after="0" w:line="240" w:lineRule="auto"/>
                </w:pPr>
              </w:pPrChange>
            </w:pPr>
            <w:del w:id="1994" w:author="Alice MacQueen" w:date="2020-11-23T17:08:00Z">
              <w:r w:rsidRPr="00680664" w:rsidDel="00846763">
                <w:rPr>
                  <w:rFonts w:ascii="Calibri" w:hAnsi="Calibri" w:cs="Calibri"/>
                  <w:color w:val="000000"/>
                </w:rPr>
                <w:delText>42±1027</w:delText>
              </w:r>
            </w:del>
          </w:p>
        </w:tc>
        <w:tc>
          <w:tcPr>
            <w:tcW w:w="1297" w:type="dxa"/>
            <w:tcBorders>
              <w:top w:val="nil"/>
              <w:left w:val="nil"/>
              <w:right w:val="nil"/>
            </w:tcBorders>
            <w:shd w:val="clear" w:color="auto" w:fill="auto"/>
            <w:noWrap/>
            <w:vAlign w:val="bottom"/>
            <w:hideMark/>
          </w:tcPr>
          <w:p w14:paraId="62C92305" w14:textId="3770A149" w:rsidR="007A74EA" w:rsidRPr="00680664" w:rsidDel="00846763" w:rsidRDefault="007A74EA">
            <w:pPr>
              <w:pStyle w:val="NormalWeb"/>
              <w:shd w:val="clear" w:color="auto" w:fill="FFFFFF"/>
              <w:spacing w:before="0" w:beforeAutospacing="0" w:after="0" w:afterAutospacing="0" w:line="360" w:lineRule="auto"/>
              <w:rPr>
                <w:del w:id="1995" w:author="Alice MacQueen" w:date="2020-11-23T17:08:00Z"/>
                <w:rFonts w:ascii="Calibri" w:hAnsi="Calibri" w:cs="Calibri"/>
                <w:color w:val="000000"/>
              </w:rPr>
              <w:pPrChange w:id="1996" w:author="Alice MacQueen" w:date="2020-11-23T17:09:00Z">
                <w:pPr>
                  <w:spacing w:after="0" w:line="240" w:lineRule="auto"/>
                </w:pPr>
              </w:pPrChange>
            </w:pPr>
            <w:del w:id="1997" w:author="Alice MacQueen" w:date="2020-11-23T17:08:00Z">
              <w:r w:rsidRPr="00680664" w:rsidDel="00846763">
                <w:rPr>
                  <w:rFonts w:ascii="Calibri" w:hAnsi="Calibri" w:cs="Calibri"/>
                  <w:color w:val="000000"/>
                </w:rPr>
                <w:delText>0.0182</w:delText>
              </w:r>
              <w:r w:rsidDel="00846763">
                <w:rPr>
                  <w:rFonts w:ascii="Calibri" w:hAnsi="Calibri" w:cs="Calibri"/>
                  <w:color w:val="000000"/>
                </w:rPr>
                <w:delText>*</w:delText>
              </w:r>
            </w:del>
          </w:p>
        </w:tc>
      </w:tr>
      <w:tr w:rsidR="007A74EA" w:rsidRPr="00680664" w:rsidDel="00846763" w14:paraId="715D659F" w14:textId="2005294F" w:rsidTr="00BF5E14">
        <w:trPr>
          <w:trHeight w:val="288"/>
          <w:del w:id="1998" w:author="Alice MacQueen" w:date="2020-11-23T17:08:00Z"/>
        </w:trPr>
        <w:tc>
          <w:tcPr>
            <w:tcW w:w="958" w:type="dxa"/>
            <w:tcBorders>
              <w:top w:val="nil"/>
              <w:left w:val="nil"/>
              <w:bottom w:val="nil"/>
              <w:right w:val="nil"/>
            </w:tcBorders>
            <w:shd w:val="pct15" w:color="auto" w:fill="auto"/>
            <w:noWrap/>
            <w:vAlign w:val="bottom"/>
            <w:hideMark/>
          </w:tcPr>
          <w:p w14:paraId="2507EFB9" w14:textId="469F1642" w:rsidR="007A74EA" w:rsidRPr="00680664" w:rsidDel="00846763" w:rsidRDefault="007A74EA">
            <w:pPr>
              <w:pStyle w:val="NormalWeb"/>
              <w:shd w:val="clear" w:color="auto" w:fill="FFFFFF"/>
              <w:spacing w:before="0" w:beforeAutospacing="0" w:after="0" w:afterAutospacing="0" w:line="360" w:lineRule="auto"/>
              <w:rPr>
                <w:del w:id="1999" w:author="Alice MacQueen" w:date="2020-11-23T17:08:00Z"/>
                <w:rFonts w:ascii="Calibri" w:hAnsi="Calibri" w:cs="Calibri"/>
                <w:color w:val="000000"/>
              </w:rPr>
              <w:pPrChange w:id="2000"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3C845989" w14:textId="250A36ED" w:rsidR="007A74EA" w:rsidRPr="00680664" w:rsidDel="00846763" w:rsidRDefault="007A74EA">
            <w:pPr>
              <w:pStyle w:val="NormalWeb"/>
              <w:shd w:val="clear" w:color="auto" w:fill="FFFFFF"/>
              <w:spacing w:before="0" w:beforeAutospacing="0" w:after="0" w:afterAutospacing="0" w:line="360" w:lineRule="auto"/>
              <w:rPr>
                <w:del w:id="2001" w:author="Alice MacQueen" w:date="2020-11-23T17:08:00Z"/>
                <w:rFonts w:ascii="Calibri" w:hAnsi="Calibri" w:cs="Calibri"/>
                <w:color w:val="000000"/>
              </w:rPr>
              <w:pPrChange w:id="2002" w:author="Alice MacQueen" w:date="2020-11-23T17:09:00Z">
                <w:pPr>
                  <w:spacing w:after="0" w:line="240" w:lineRule="auto"/>
                </w:pPr>
              </w:pPrChange>
            </w:pPr>
            <w:del w:id="200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3C6BA1A1" w14:textId="0CB33A14" w:rsidR="007A74EA" w:rsidRPr="00680664" w:rsidDel="00846763" w:rsidRDefault="007A74EA">
            <w:pPr>
              <w:pStyle w:val="NormalWeb"/>
              <w:shd w:val="clear" w:color="auto" w:fill="FFFFFF"/>
              <w:spacing w:before="0" w:beforeAutospacing="0" w:after="0" w:afterAutospacing="0" w:line="360" w:lineRule="auto"/>
              <w:rPr>
                <w:del w:id="2004" w:author="Alice MacQueen" w:date="2020-11-23T17:08:00Z"/>
                <w:rFonts w:ascii="Calibri" w:hAnsi="Calibri" w:cs="Calibri"/>
                <w:color w:val="000000"/>
              </w:rPr>
              <w:pPrChange w:id="2005" w:author="Alice MacQueen" w:date="2020-11-23T17:09:00Z">
                <w:pPr>
                  <w:spacing w:after="0" w:line="240" w:lineRule="auto"/>
                </w:pPr>
              </w:pPrChange>
            </w:pPr>
            <w:del w:id="2006" w:author="Alice MacQueen" w:date="2020-11-23T17:08:00Z">
              <w:r w:rsidRPr="00680664" w:rsidDel="00846763">
                <w:rPr>
                  <w:rFonts w:ascii="Calibri" w:hAnsi="Calibri" w:cs="Calibri"/>
                  <w:color w:val="000000"/>
                </w:rPr>
                <w:delText>48.79±2.46</w:delText>
              </w:r>
            </w:del>
          </w:p>
        </w:tc>
        <w:tc>
          <w:tcPr>
            <w:tcW w:w="2221" w:type="dxa"/>
            <w:tcBorders>
              <w:top w:val="nil"/>
              <w:left w:val="nil"/>
              <w:bottom w:val="nil"/>
              <w:right w:val="nil"/>
            </w:tcBorders>
            <w:shd w:val="pct15" w:color="auto" w:fill="auto"/>
            <w:noWrap/>
            <w:vAlign w:val="bottom"/>
            <w:hideMark/>
          </w:tcPr>
          <w:p w14:paraId="0824748F" w14:textId="54C23F78" w:rsidR="007A74EA" w:rsidRPr="00680664" w:rsidDel="00846763" w:rsidRDefault="007A74EA">
            <w:pPr>
              <w:pStyle w:val="NormalWeb"/>
              <w:shd w:val="clear" w:color="auto" w:fill="FFFFFF"/>
              <w:spacing w:before="0" w:beforeAutospacing="0" w:after="0" w:afterAutospacing="0" w:line="360" w:lineRule="auto"/>
              <w:rPr>
                <w:del w:id="2007" w:author="Alice MacQueen" w:date="2020-11-23T17:08:00Z"/>
                <w:rFonts w:ascii="Calibri" w:hAnsi="Calibri" w:cs="Calibri"/>
                <w:color w:val="000000"/>
              </w:rPr>
              <w:pPrChange w:id="2008" w:author="Alice MacQueen" w:date="2020-11-23T17:09:00Z">
                <w:pPr>
                  <w:spacing w:after="0" w:line="240" w:lineRule="auto"/>
                </w:pPr>
              </w:pPrChange>
            </w:pPr>
            <w:del w:id="2009" w:author="Alice MacQueen" w:date="2020-11-23T17:08:00Z">
              <w:r w:rsidRPr="00680664" w:rsidDel="00846763">
                <w:rPr>
                  <w:rFonts w:ascii="Calibri" w:hAnsi="Calibri" w:cs="Calibri"/>
                  <w:color w:val="000000"/>
                </w:rPr>
                <w:delText>69.19±14.38</w:delText>
              </w:r>
            </w:del>
          </w:p>
        </w:tc>
        <w:tc>
          <w:tcPr>
            <w:tcW w:w="2110" w:type="dxa"/>
            <w:tcBorders>
              <w:top w:val="nil"/>
              <w:left w:val="nil"/>
              <w:bottom w:val="nil"/>
              <w:right w:val="nil"/>
            </w:tcBorders>
            <w:shd w:val="pct15" w:color="auto" w:fill="auto"/>
            <w:noWrap/>
            <w:vAlign w:val="bottom"/>
            <w:hideMark/>
          </w:tcPr>
          <w:p w14:paraId="799847F8" w14:textId="0298A219" w:rsidR="007A74EA" w:rsidRPr="00680664" w:rsidDel="00846763" w:rsidRDefault="007A74EA">
            <w:pPr>
              <w:pStyle w:val="NormalWeb"/>
              <w:shd w:val="clear" w:color="auto" w:fill="FFFFFF"/>
              <w:spacing w:before="0" w:beforeAutospacing="0" w:after="0" w:afterAutospacing="0" w:line="360" w:lineRule="auto"/>
              <w:rPr>
                <w:del w:id="2010" w:author="Alice MacQueen" w:date="2020-11-23T17:08:00Z"/>
                <w:rFonts w:ascii="Calibri" w:hAnsi="Calibri" w:cs="Calibri"/>
                <w:color w:val="000000"/>
              </w:rPr>
              <w:pPrChange w:id="2011" w:author="Alice MacQueen" w:date="2020-11-23T17:09:00Z">
                <w:pPr>
                  <w:spacing w:after="0" w:line="240" w:lineRule="auto"/>
                </w:pPr>
              </w:pPrChange>
            </w:pPr>
            <w:del w:id="2012" w:author="Alice MacQueen" w:date="2020-11-23T17:08:00Z">
              <w:r w:rsidRPr="00680664" w:rsidDel="00846763">
                <w:rPr>
                  <w:rFonts w:ascii="Calibri" w:hAnsi="Calibri" w:cs="Calibri"/>
                  <w:color w:val="000000"/>
                </w:rPr>
                <w:delText>59.73±5.04</w:delText>
              </w:r>
            </w:del>
          </w:p>
        </w:tc>
        <w:tc>
          <w:tcPr>
            <w:tcW w:w="1758" w:type="dxa"/>
            <w:tcBorders>
              <w:top w:val="nil"/>
              <w:left w:val="nil"/>
              <w:bottom w:val="nil"/>
              <w:right w:val="nil"/>
            </w:tcBorders>
            <w:shd w:val="pct15" w:color="auto" w:fill="auto"/>
            <w:noWrap/>
            <w:vAlign w:val="bottom"/>
            <w:hideMark/>
          </w:tcPr>
          <w:p w14:paraId="620DF3DF" w14:textId="79870F77" w:rsidR="007A74EA" w:rsidRPr="00680664" w:rsidDel="00846763" w:rsidRDefault="007A74EA">
            <w:pPr>
              <w:pStyle w:val="NormalWeb"/>
              <w:shd w:val="clear" w:color="auto" w:fill="FFFFFF"/>
              <w:spacing w:before="0" w:beforeAutospacing="0" w:after="0" w:afterAutospacing="0" w:line="360" w:lineRule="auto"/>
              <w:rPr>
                <w:del w:id="2013" w:author="Alice MacQueen" w:date="2020-11-23T17:08:00Z"/>
                <w:rFonts w:ascii="Calibri" w:hAnsi="Calibri" w:cs="Calibri"/>
                <w:color w:val="000000"/>
              </w:rPr>
              <w:pPrChange w:id="2014" w:author="Alice MacQueen" w:date="2020-11-23T17:09:00Z">
                <w:pPr>
                  <w:spacing w:after="0" w:line="240" w:lineRule="auto"/>
                </w:pPr>
              </w:pPrChange>
            </w:pPr>
            <w:del w:id="2015" w:author="Alice MacQueen" w:date="2020-11-23T17:08:00Z">
              <w:r w:rsidRPr="00680664" w:rsidDel="00846763">
                <w:rPr>
                  <w:rFonts w:ascii="Calibri" w:hAnsi="Calibri" w:cs="Calibri"/>
                  <w:color w:val="000000"/>
                </w:rPr>
                <w:delText>5.04±49.2</w:delText>
              </w:r>
            </w:del>
          </w:p>
        </w:tc>
        <w:tc>
          <w:tcPr>
            <w:tcW w:w="1297" w:type="dxa"/>
            <w:tcBorders>
              <w:top w:val="nil"/>
              <w:left w:val="nil"/>
              <w:bottom w:val="nil"/>
              <w:right w:val="nil"/>
            </w:tcBorders>
            <w:shd w:val="pct15" w:color="auto" w:fill="auto"/>
            <w:noWrap/>
            <w:vAlign w:val="bottom"/>
            <w:hideMark/>
          </w:tcPr>
          <w:p w14:paraId="4C5198BD" w14:textId="581E5DE6" w:rsidR="007A74EA" w:rsidRPr="00680664" w:rsidDel="00846763" w:rsidRDefault="007A74EA">
            <w:pPr>
              <w:pStyle w:val="NormalWeb"/>
              <w:shd w:val="clear" w:color="auto" w:fill="FFFFFF"/>
              <w:spacing w:before="0" w:beforeAutospacing="0" w:after="0" w:afterAutospacing="0" w:line="360" w:lineRule="auto"/>
              <w:rPr>
                <w:del w:id="2016" w:author="Alice MacQueen" w:date="2020-11-23T17:08:00Z"/>
                <w:rFonts w:ascii="Calibri" w:hAnsi="Calibri" w:cs="Calibri"/>
                <w:color w:val="000000"/>
              </w:rPr>
              <w:pPrChange w:id="2017" w:author="Alice MacQueen" w:date="2020-11-23T17:09:00Z">
                <w:pPr>
                  <w:spacing w:after="0" w:line="240" w:lineRule="auto"/>
                </w:pPr>
              </w:pPrChange>
            </w:pPr>
            <w:del w:id="2018" w:author="Alice MacQueen" w:date="2020-11-23T17:08:00Z">
              <w:r w:rsidRPr="00680664" w:rsidDel="00846763">
                <w:rPr>
                  <w:rFonts w:ascii="Calibri" w:hAnsi="Calibri" w:cs="Calibri"/>
                  <w:color w:val="000000"/>
                </w:rPr>
                <w:delText>0.1845</w:delText>
              </w:r>
            </w:del>
          </w:p>
        </w:tc>
      </w:tr>
      <w:tr w:rsidR="007A74EA" w:rsidRPr="00680664" w:rsidDel="00846763" w14:paraId="5F9C0FEA" w14:textId="01F77D1A" w:rsidTr="00BF5E14">
        <w:trPr>
          <w:trHeight w:val="288"/>
          <w:del w:id="2019" w:author="Alice MacQueen" w:date="2020-11-23T17:08:00Z"/>
        </w:trPr>
        <w:tc>
          <w:tcPr>
            <w:tcW w:w="958" w:type="dxa"/>
            <w:tcBorders>
              <w:top w:val="nil"/>
              <w:left w:val="nil"/>
              <w:bottom w:val="nil"/>
              <w:right w:val="nil"/>
            </w:tcBorders>
            <w:shd w:val="pct15" w:color="auto" w:fill="auto"/>
            <w:noWrap/>
            <w:vAlign w:val="bottom"/>
            <w:hideMark/>
          </w:tcPr>
          <w:p w14:paraId="2710723C" w14:textId="216A276B" w:rsidR="007A74EA" w:rsidRPr="00680664" w:rsidDel="00846763" w:rsidRDefault="007A74EA">
            <w:pPr>
              <w:pStyle w:val="NormalWeb"/>
              <w:shd w:val="clear" w:color="auto" w:fill="FFFFFF"/>
              <w:spacing w:before="0" w:beforeAutospacing="0" w:after="0" w:afterAutospacing="0" w:line="360" w:lineRule="auto"/>
              <w:rPr>
                <w:del w:id="2020" w:author="Alice MacQueen" w:date="2020-11-23T17:08:00Z"/>
                <w:rFonts w:ascii="Calibri" w:hAnsi="Calibri" w:cs="Calibri"/>
                <w:color w:val="000000"/>
              </w:rPr>
              <w:pPrChange w:id="2021" w:author="Alice MacQueen" w:date="2020-11-23T17:09:00Z">
                <w:pPr>
                  <w:spacing w:after="0" w:line="240" w:lineRule="auto"/>
                </w:pPr>
              </w:pPrChange>
            </w:pPr>
            <w:del w:id="2022" w:author="Alice MacQueen" w:date="2020-11-23T17:08:00Z">
              <w:r w:rsidRPr="00680664" w:rsidDel="00846763">
                <w:rPr>
                  <w:rFonts w:ascii="Calibri" w:hAnsi="Calibri" w:cs="Calibri"/>
                  <w:color w:val="000000"/>
                </w:rPr>
                <w:delText>Al</w:delText>
              </w:r>
            </w:del>
          </w:p>
        </w:tc>
        <w:tc>
          <w:tcPr>
            <w:tcW w:w="833" w:type="dxa"/>
            <w:tcBorders>
              <w:top w:val="nil"/>
              <w:left w:val="nil"/>
              <w:bottom w:val="nil"/>
              <w:right w:val="nil"/>
            </w:tcBorders>
            <w:shd w:val="pct15" w:color="auto" w:fill="auto"/>
            <w:noWrap/>
            <w:vAlign w:val="bottom"/>
            <w:hideMark/>
          </w:tcPr>
          <w:p w14:paraId="3CFB29CF" w14:textId="7044F415" w:rsidR="007A74EA" w:rsidRPr="00680664" w:rsidDel="00846763" w:rsidRDefault="007A74EA">
            <w:pPr>
              <w:pStyle w:val="NormalWeb"/>
              <w:shd w:val="clear" w:color="auto" w:fill="FFFFFF"/>
              <w:spacing w:before="0" w:beforeAutospacing="0" w:after="0" w:afterAutospacing="0" w:line="360" w:lineRule="auto"/>
              <w:rPr>
                <w:del w:id="2023" w:author="Alice MacQueen" w:date="2020-11-23T17:08:00Z"/>
                <w:rFonts w:ascii="Calibri" w:hAnsi="Calibri" w:cs="Calibri"/>
                <w:color w:val="000000"/>
              </w:rPr>
              <w:pPrChange w:id="2024" w:author="Alice MacQueen" w:date="2020-11-23T17:09:00Z">
                <w:pPr>
                  <w:spacing w:after="0" w:line="240" w:lineRule="auto"/>
                </w:pPr>
              </w:pPrChange>
            </w:pPr>
            <w:del w:id="202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0A7FC504" w14:textId="70979490" w:rsidR="007A74EA" w:rsidRPr="00680664" w:rsidDel="00846763" w:rsidRDefault="007A74EA">
            <w:pPr>
              <w:pStyle w:val="NormalWeb"/>
              <w:shd w:val="clear" w:color="auto" w:fill="FFFFFF"/>
              <w:spacing w:before="0" w:beforeAutospacing="0" w:after="0" w:afterAutospacing="0" w:line="360" w:lineRule="auto"/>
              <w:rPr>
                <w:del w:id="2026" w:author="Alice MacQueen" w:date="2020-11-23T17:08:00Z"/>
                <w:rFonts w:ascii="Calibri" w:hAnsi="Calibri" w:cs="Calibri"/>
                <w:color w:val="000000"/>
              </w:rPr>
              <w:pPrChange w:id="2027" w:author="Alice MacQueen" w:date="2020-11-23T17:09:00Z">
                <w:pPr>
                  <w:spacing w:after="0" w:line="240" w:lineRule="auto"/>
                </w:pPr>
              </w:pPrChange>
            </w:pPr>
            <w:del w:id="2028" w:author="Alice MacQueen" w:date="2020-11-23T17:08:00Z">
              <w:r w:rsidRPr="00680664" w:rsidDel="00846763">
                <w:rPr>
                  <w:rFonts w:ascii="Calibri" w:hAnsi="Calibri" w:cs="Calibri"/>
                  <w:color w:val="000000"/>
                </w:rPr>
                <w:delText>102.17±10.24</w:delText>
              </w:r>
            </w:del>
          </w:p>
        </w:tc>
        <w:tc>
          <w:tcPr>
            <w:tcW w:w="2221" w:type="dxa"/>
            <w:tcBorders>
              <w:top w:val="nil"/>
              <w:left w:val="nil"/>
              <w:bottom w:val="nil"/>
              <w:right w:val="nil"/>
            </w:tcBorders>
            <w:shd w:val="pct15" w:color="auto" w:fill="auto"/>
            <w:noWrap/>
            <w:vAlign w:val="bottom"/>
            <w:hideMark/>
          </w:tcPr>
          <w:p w14:paraId="62B5E39F" w14:textId="5082D938" w:rsidR="007A74EA" w:rsidRPr="00680664" w:rsidDel="00846763" w:rsidRDefault="007A74EA">
            <w:pPr>
              <w:pStyle w:val="NormalWeb"/>
              <w:shd w:val="clear" w:color="auto" w:fill="FFFFFF"/>
              <w:spacing w:before="0" w:beforeAutospacing="0" w:after="0" w:afterAutospacing="0" w:line="360" w:lineRule="auto"/>
              <w:rPr>
                <w:del w:id="2029" w:author="Alice MacQueen" w:date="2020-11-23T17:08:00Z"/>
                <w:rFonts w:ascii="Calibri" w:hAnsi="Calibri" w:cs="Calibri"/>
                <w:color w:val="000000"/>
              </w:rPr>
              <w:pPrChange w:id="2030" w:author="Alice MacQueen" w:date="2020-11-23T17:09:00Z">
                <w:pPr>
                  <w:spacing w:after="0" w:line="240" w:lineRule="auto"/>
                </w:pPr>
              </w:pPrChange>
            </w:pPr>
            <w:del w:id="2031" w:author="Alice MacQueen" w:date="2020-11-23T17:08:00Z">
              <w:r w:rsidRPr="00680664" w:rsidDel="00846763">
                <w:rPr>
                  <w:rFonts w:ascii="Calibri" w:hAnsi="Calibri" w:cs="Calibri"/>
                  <w:color w:val="000000"/>
                </w:rPr>
                <w:delText>95.78±30.36</w:delText>
              </w:r>
            </w:del>
          </w:p>
        </w:tc>
        <w:tc>
          <w:tcPr>
            <w:tcW w:w="2110" w:type="dxa"/>
            <w:tcBorders>
              <w:top w:val="nil"/>
              <w:left w:val="nil"/>
              <w:bottom w:val="nil"/>
              <w:right w:val="nil"/>
            </w:tcBorders>
            <w:shd w:val="pct15" w:color="auto" w:fill="auto"/>
            <w:noWrap/>
            <w:vAlign w:val="bottom"/>
            <w:hideMark/>
          </w:tcPr>
          <w:p w14:paraId="76EA3B4D" w14:textId="519A731E" w:rsidR="007A74EA" w:rsidRPr="00680664" w:rsidDel="00846763" w:rsidRDefault="007A74EA">
            <w:pPr>
              <w:pStyle w:val="NormalWeb"/>
              <w:shd w:val="clear" w:color="auto" w:fill="FFFFFF"/>
              <w:spacing w:before="0" w:beforeAutospacing="0" w:after="0" w:afterAutospacing="0" w:line="360" w:lineRule="auto"/>
              <w:rPr>
                <w:del w:id="2032" w:author="Alice MacQueen" w:date="2020-11-23T17:08:00Z"/>
                <w:rFonts w:ascii="Calibri" w:hAnsi="Calibri" w:cs="Calibri"/>
                <w:color w:val="000000"/>
              </w:rPr>
              <w:pPrChange w:id="2033" w:author="Alice MacQueen" w:date="2020-11-23T17:09:00Z">
                <w:pPr>
                  <w:spacing w:after="0" w:line="240" w:lineRule="auto"/>
                </w:pPr>
              </w:pPrChange>
            </w:pPr>
            <w:del w:id="2034" w:author="Alice MacQueen" w:date="2020-11-23T17:08:00Z">
              <w:r w:rsidRPr="00680664" w:rsidDel="00846763">
                <w:rPr>
                  <w:rFonts w:ascii="Calibri" w:hAnsi="Calibri" w:cs="Calibri"/>
                  <w:color w:val="000000"/>
                </w:rPr>
                <w:delText>77.56±10.51</w:delText>
              </w:r>
            </w:del>
          </w:p>
        </w:tc>
        <w:tc>
          <w:tcPr>
            <w:tcW w:w="1758" w:type="dxa"/>
            <w:tcBorders>
              <w:top w:val="nil"/>
              <w:left w:val="nil"/>
              <w:bottom w:val="nil"/>
              <w:right w:val="nil"/>
            </w:tcBorders>
            <w:shd w:val="pct15" w:color="auto" w:fill="auto"/>
            <w:noWrap/>
            <w:vAlign w:val="bottom"/>
            <w:hideMark/>
          </w:tcPr>
          <w:p w14:paraId="12F1F26F" w14:textId="6C12CBEA" w:rsidR="007A74EA" w:rsidRPr="00680664" w:rsidDel="00846763" w:rsidRDefault="007A74EA">
            <w:pPr>
              <w:pStyle w:val="NormalWeb"/>
              <w:shd w:val="clear" w:color="auto" w:fill="FFFFFF"/>
              <w:spacing w:before="0" w:beforeAutospacing="0" w:after="0" w:afterAutospacing="0" w:line="360" w:lineRule="auto"/>
              <w:rPr>
                <w:del w:id="2035" w:author="Alice MacQueen" w:date="2020-11-23T17:08:00Z"/>
                <w:rFonts w:ascii="Calibri" w:hAnsi="Calibri" w:cs="Calibri"/>
                <w:color w:val="000000"/>
              </w:rPr>
              <w:pPrChange w:id="2036" w:author="Alice MacQueen" w:date="2020-11-23T17:09:00Z">
                <w:pPr>
                  <w:spacing w:after="0" w:line="240" w:lineRule="auto"/>
                </w:pPr>
              </w:pPrChange>
            </w:pPr>
            <w:del w:id="2037" w:author="Alice MacQueen" w:date="2020-11-23T17:08:00Z">
              <w:r w:rsidRPr="00680664" w:rsidDel="00846763">
                <w:rPr>
                  <w:rFonts w:ascii="Calibri" w:hAnsi="Calibri" w:cs="Calibri"/>
                  <w:color w:val="000000"/>
                </w:rPr>
                <w:delText>10.51±84.23</w:delText>
              </w:r>
            </w:del>
          </w:p>
        </w:tc>
        <w:tc>
          <w:tcPr>
            <w:tcW w:w="1297" w:type="dxa"/>
            <w:tcBorders>
              <w:top w:val="nil"/>
              <w:left w:val="nil"/>
              <w:bottom w:val="nil"/>
              <w:right w:val="nil"/>
            </w:tcBorders>
            <w:shd w:val="pct15" w:color="auto" w:fill="auto"/>
            <w:noWrap/>
            <w:vAlign w:val="bottom"/>
            <w:hideMark/>
          </w:tcPr>
          <w:p w14:paraId="66EE50BB" w14:textId="492DED5A" w:rsidR="007A74EA" w:rsidRPr="00680664" w:rsidDel="00846763" w:rsidRDefault="007A74EA">
            <w:pPr>
              <w:pStyle w:val="NormalWeb"/>
              <w:shd w:val="clear" w:color="auto" w:fill="FFFFFF"/>
              <w:spacing w:before="0" w:beforeAutospacing="0" w:after="0" w:afterAutospacing="0" w:line="360" w:lineRule="auto"/>
              <w:rPr>
                <w:del w:id="2038" w:author="Alice MacQueen" w:date="2020-11-23T17:08:00Z"/>
                <w:rFonts w:ascii="Calibri" w:hAnsi="Calibri" w:cs="Calibri"/>
                <w:color w:val="000000"/>
              </w:rPr>
              <w:pPrChange w:id="2039" w:author="Alice MacQueen" w:date="2020-11-23T17:09:00Z">
                <w:pPr>
                  <w:spacing w:after="0" w:line="240" w:lineRule="auto"/>
                </w:pPr>
              </w:pPrChange>
            </w:pPr>
            <w:del w:id="2040" w:author="Alice MacQueen" w:date="2020-11-23T17:08:00Z">
              <w:r w:rsidRPr="00680664" w:rsidDel="00846763">
                <w:rPr>
                  <w:rFonts w:ascii="Calibri" w:hAnsi="Calibri" w:cs="Calibri"/>
                  <w:color w:val="000000"/>
                </w:rPr>
                <w:delText>0.5187</w:delText>
              </w:r>
            </w:del>
          </w:p>
        </w:tc>
      </w:tr>
      <w:tr w:rsidR="007A74EA" w:rsidRPr="00680664" w:rsidDel="00846763" w14:paraId="744F4C4B" w14:textId="5F03F6B0" w:rsidTr="00BF5E14">
        <w:trPr>
          <w:trHeight w:val="288"/>
          <w:del w:id="2041" w:author="Alice MacQueen" w:date="2020-11-23T17:08:00Z"/>
        </w:trPr>
        <w:tc>
          <w:tcPr>
            <w:tcW w:w="958" w:type="dxa"/>
            <w:tcBorders>
              <w:top w:val="nil"/>
              <w:left w:val="nil"/>
              <w:bottom w:val="nil"/>
              <w:right w:val="nil"/>
            </w:tcBorders>
            <w:shd w:val="pct15" w:color="auto" w:fill="auto"/>
            <w:noWrap/>
            <w:vAlign w:val="bottom"/>
            <w:hideMark/>
          </w:tcPr>
          <w:p w14:paraId="011B7920" w14:textId="0E86F509" w:rsidR="007A74EA" w:rsidRPr="00680664" w:rsidDel="00846763" w:rsidRDefault="007A74EA">
            <w:pPr>
              <w:pStyle w:val="NormalWeb"/>
              <w:shd w:val="clear" w:color="auto" w:fill="FFFFFF"/>
              <w:spacing w:before="0" w:beforeAutospacing="0" w:after="0" w:afterAutospacing="0" w:line="360" w:lineRule="auto"/>
              <w:rPr>
                <w:del w:id="2042" w:author="Alice MacQueen" w:date="2020-11-23T17:08:00Z"/>
                <w:rFonts w:ascii="Calibri" w:hAnsi="Calibri" w:cs="Calibri"/>
                <w:color w:val="000000"/>
              </w:rPr>
              <w:pPrChange w:id="2043"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602706F" w14:textId="5E053CFA" w:rsidR="007A74EA" w:rsidRPr="00680664" w:rsidDel="00846763" w:rsidRDefault="007A74EA">
            <w:pPr>
              <w:pStyle w:val="NormalWeb"/>
              <w:shd w:val="clear" w:color="auto" w:fill="FFFFFF"/>
              <w:spacing w:before="0" w:beforeAutospacing="0" w:after="0" w:afterAutospacing="0" w:line="360" w:lineRule="auto"/>
              <w:rPr>
                <w:del w:id="2044" w:author="Alice MacQueen" w:date="2020-11-23T17:08:00Z"/>
                <w:rFonts w:ascii="Calibri" w:hAnsi="Calibri" w:cs="Calibri"/>
                <w:color w:val="000000"/>
              </w:rPr>
              <w:pPrChange w:id="2045" w:author="Alice MacQueen" w:date="2020-11-23T17:09:00Z">
                <w:pPr>
                  <w:spacing w:after="0" w:line="240" w:lineRule="auto"/>
                </w:pPr>
              </w:pPrChange>
            </w:pPr>
            <w:del w:id="2046"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76A00174" w14:textId="6C331D55" w:rsidR="007A74EA" w:rsidRPr="00680664" w:rsidDel="00846763" w:rsidRDefault="007A74EA">
            <w:pPr>
              <w:pStyle w:val="NormalWeb"/>
              <w:shd w:val="clear" w:color="auto" w:fill="FFFFFF"/>
              <w:spacing w:before="0" w:beforeAutospacing="0" w:after="0" w:afterAutospacing="0" w:line="360" w:lineRule="auto"/>
              <w:rPr>
                <w:del w:id="2047" w:author="Alice MacQueen" w:date="2020-11-23T17:08:00Z"/>
                <w:rFonts w:ascii="Calibri" w:hAnsi="Calibri" w:cs="Calibri"/>
                <w:color w:val="000000"/>
              </w:rPr>
              <w:pPrChange w:id="2048" w:author="Alice MacQueen" w:date="2020-11-23T17:09:00Z">
                <w:pPr>
                  <w:spacing w:after="0" w:line="240" w:lineRule="auto"/>
                </w:pPr>
              </w:pPrChange>
            </w:pPr>
            <w:del w:id="2049" w:author="Alice MacQueen" w:date="2020-11-23T17:08:00Z">
              <w:r w:rsidRPr="00680664" w:rsidDel="00846763">
                <w:rPr>
                  <w:rFonts w:ascii="Calibri" w:hAnsi="Calibri" w:cs="Calibri"/>
                  <w:color w:val="000000"/>
                </w:rPr>
                <w:delText>68.36±5.2</w:delText>
              </w:r>
            </w:del>
          </w:p>
        </w:tc>
        <w:tc>
          <w:tcPr>
            <w:tcW w:w="2221" w:type="dxa"/>
            <w:tcBorders>
              <w:top w:val="nil"/>
              <w:left w:val="nil"/>
              <w:bottom w:val="nil"/>
              <w:right w:val="nil"/>
            </w:tcBorders>
            <w:shd w:val="pct15" w:color="auto" w:fill="auto"/>
            <w:noWrap/>
            <w:vAlign w:val="bottom"/>
            <w:hideMark/>
          </w:tcPr>
          <w:p w14:paraId="7364AE25" w14:textId="191F2416" w:rsidR="007A74EA" w:rsidRPr="00680664" w:rsidDel="00846763" w:rsidRDefault="007A74EA">
            <w:pPr>
              <w:pStyle w:val="NormalWeb"/>
              <w:shd w:val="clear" w:color="auto" w:fill="FFFFFF"/>
              <w:spacing w:before="0" w:beforeAutospacing="0" w:after="0" w:afterAutospacing="0" w:line="360" w:lineRule="auto"/>
              <w:rPr>
                <w:del w:id="2050" w:author="Alice MacQueen" w:date="2020-11-23T17:08:00Z"/>
                <w:rFonts w:ascii="Calibri" w:hAnsi="Calibri" w:cs="Calibri"/>
                <w:color w:val="000000"/>
              </w:rPr>
              <w:pPrChange w:id="2051" w:author="Alice MacQueen" w:date="2020-11-23T17:09:00Z">
                <w:pPr>
                  <w:spacing w:after="0" w:line="240" w:lineRule="auto"/>
                </w:pPr>
              </w:pPrChange>
            </w:pPr>
            <w:del w:id="2052" w:author="Alice MacQueen" w:date="2020-11-23T17:08:00Z">
              <w:r w:rsidRPr="00680664" w:rsidDel="00846763">
                <w:rPr>
                  <w:rFonts w:ascii="Calibri" w:hAnsi="Calibri" w:cs="Calibri"/>
                  <w:color w:val="000000"/>
                </w:rPr>
                <w:delText>100.48±16.74</w:delText>
              </w:r>
            </w:del>
          </w:p>
        </w:tc>
        <w:tc>
          <w:tcPr>
            <w:tcW w:w="2110" w:type="dxa"/>
            <w:tcBorders>
              <w:top w:val="nil"/>
              <w:left w:val="nil"/>
              <w:bottom w:val="nil"/>
              <w:right w:val="nil"/>
            </w:tcBorders>
            <w:shd w:val="pct15" w:color="auto" w:fill="auto"/>
            <w:noWrap/>
            <w:vAlign w:val="bottom"/>
            <w:hideMark/>
          </w:tcPr>
          <w:p w14:paraId="7879B25B" w14:textId="635F6DCC" w:rsidR="007A74EA" w:rsidRPr="00680664" w:rsidDel="00846763" w:rsidRDefault="007A74EA">
            <w:pPr>
              <w:pStyle w:val="NormalWeb"/>
              <w:shd w:val="clear" w:color="auto" w:fill="FFFFFF"/>
              <w:spacing w:before="0" w:beforeAutospacing="0" w:after="0" w:afterAutospacing="0" w:line="360" w:lineRule="auto"/>
              <w:rPr>
                <w:del w:id="2053" w:author="Alice MacQueen" w:date="2020-11-23T17:08:00Z"/>
                <w:rFonts w:ascii="Calibri" w:hAnsi="Calibri" w:cs="Calibri"/>
                <w:color w:val="000000"/>
              </w:rPr>
              <w:pPrChange w:id="2054" w:author="Alice MacQueen" w:date="2020-11-23T17:09:00Z">
                <w:pPr>
                  <w:spacing w:after="0" w:line="240" w:lineRule="auto"/>
                </w:pPr>
              </w:pPrChange>
            </w:pPr>
            <w:del w:id="2055" w:author="Alice MacQueen" w:date="2020-11-23T17:08:00Z">
              <w:r w:rsidRPr="00680664" w:rsidDel="00846763">
                <w:rPr>
                  <w:rFonts w:ascii="Calibri" w:hAnsi="Calibri" w:cs="Calibri"/>
                  <w:color w:val="000000"/>
                </w:rPr>
                <w:delText>77.55±7.45</w:delText>
              </w:r>
            </w:del>
          </w:p>
        </w:tc>
        <w:tc>
          <w:tcPr>
            <w:tcW w:w="1758" w:type="dxa"/>
            <w:tcBorders>
              <w:top w:val="nil"/>
              <w:left w:val="nil"/>
              <w:bottom w:val="nil"/>
              <w:right w:val="nil"/>
            </w:tcBorders>
            <w:shd w:val="pct15" w:color="auto" w:fill="auto"/>
            <w:noWrap/>
            <w:vAlign w:val="bottom"/>
            <w:hideMark/>
          </w:tcPr>
          <w:p w14:paraId="6FBC4311" w14:textId="3BCB0715" w:rsidR="007A74EA" w:rsidRPr="00680664" w:rsidDel="00846763" w:rsidRDefault="007A74EA">
            <w:pPr>
              <w:pStyle w:val="NormalWeb"/>
              <w:shd w:val="clear" w:color="auto" w:fill="FFFFFF"/>
              <w:spacing w:before="0" w:beforeAutospacing="0" w:after="0" w:afterAutospacing="0" w:line="360" w:lineRule="auto"/>
              <w:rPr>
                <w:del w:id="2056" w:author="Alice MacQueen" w:date="2020-11-23T17:08:00Z"/>
                <w:rFonts w:ascii="Calibri" w:hAnsi="Calibri" w:cs="Calibri"/>
                <w:color w:val="000000"/>
              </w:rPr>
              <w:pPrChange w:id="2057" w:author="Alice MacQueen" w:date="2020-11-23T17:09:00Z">
                <w:pPr>
                  <w:spacing w:after="0" w:line="240" w:lineRule="auto"/>
                </w:pPr>
              </w:pPrChange>
            </w:pPr>
            <w:del w:id="2058" w:author="Alice MacQueen" w:date="2020-11-23T17:08:00Z">
              <w:r w:rsidRPr="00680664" w:rsidDel="00846763">
                <w:rPr>
                  <w:rFonts w:ascii="Calibri" w:hAnsi="Calibri" w:cs="Calibri"/>
                  <w:color w:val="000000"/>
                </w:rPr>
                <w:delText>7.45±56.92</w:delText>
              </w:r>
            </w:del>
          </w:p>
        </w:tc>
        <w:tc>
          <w:tcPr>
            <w:tcW w:w="1297" w:type="dxa"/>
            <w:tcBorders>
              <w:top w:val="nil"/>
              <w:left w:val="nil"/>
              <w:bottom w:val="nil"/>
              <w:right w:val="nil"/>
            </w:tcBorders>
            <w:shd w:val="pct15" w:color="auto" w:fill="auto"/>
            <w:noWrap/>
            <w:vAlign w:val="bottom"/>
            <w:hideMark/>
          </w:tcPr>
          <w:p w14:paraId="2465E6AD" w14:textId="5F9B2C6B" w:rsidR="007A74EA" w:rsidRPr="00680664" w:rsidDel="00846763" w:rsidRDefault="007A74EA">
            <w:pPr>
              <w:pStyle w:val="NormalWeb"/>
              <w:shd w:val="clear" w:color="auto" w:fill="FFFFFF"/>
              <w:spacing w:before="0" w:beforeAutospacing="0" w:after="0" w:afterAutospacing="0" w:line="360" w:lineRule="auto"/>
              <w:rPr>
                <w:del w:id="2059" w:author="Alice MacQueen" w:date="2020-11-23T17:08:00Z"/>
                <w:rFonts w:ascii="Calibri" w:hAnsi="Calibri" w:cs="Calibri"/>
                <w:color w:val="000000"/>
              </w:rPr>
              <w:pPrChange w:id="2060" w:author="Alice MacQueen" w:date="2020-11-23T17:09:00Z">
                <w:pPr>
                  <w:spacing w:after="0" w:line="240" w:lineRule="auto"/>
                </w:pPr>
              </w:pPrChange>
            </w:pPr>
            <w:del w:id="2061" w:author="Alice MacQueen" w:date="2020-11-23T17:08:00Z">
              <w:r w:rsidRPr="00680664" w:rsidDel="00846763">
                <w:rPr>
                  <w:rFonts w:ascii="Calibri" w:hAnsi="Calibri" w:cs="Calibri"/>
                  <w:color w:val="000000"/>
                </w:rPr>
                <w:delText>0.0656</w:delText>
              </w:r>
            </w:del>
          </w:p>
        </w:tc>
      </w:tr>
      <w:tr w:rsidR="007A74EA" w:rsidRPr="00680664" w:rsidDel="00846763" w14:paraId="12187E38" w14:textId="1A7B042B" w:rsidTr="00BF5E14">
        <w:trPr>
          <w:trHeight w:val="288"/>
          <w:del w:id="2062" w:author="Alice MacQueen" w:date="2020-11-23T17:08:00Z"/>
        </w:trPr>
        <w:tc>
          <w:tcPr>
            <w:tcW w:w="958" w:type="dxa"/>
            <w:tcBorders>
              <w:top w:val="nil"/>
              <w:left w:val="nil"/>
              <w:bottom w:val="nil"/>
              <w:right w:val="nil"/>
            </w:tcBorders>
            <w:shd w:val="clear" w:color="auto" w:fill="auto"/>
            <w:noWrap/>
            <w:vAlign w:val="bottom"/>
            <w:hideMark/>
          </w:tcPr>
          <w:p w14:paraId="212EC419" w14:textId="361B9468" w:rsidR="007A74EA" w:rsidRPr="00680664" w:rsidDel="00846763" w:rsidRDefault="007A74EA">
            <w:pPr>
              <w:pStyle w:val="NormalWeb"/>
              <w:shd w:val="clear" w:color="auto" w:fill="FFFFFF"/>
              <w:spacing w:before="0" w:beforeAutospacing="0" w:after="0" w:afterAutospacing="0" w:line="360" w:lineRule="auto"/>
              <w:rPr>
                <w:del w:id="2063" w:author="Alice MacQueen" w:date="2020-11-23T17:08:00Z"/>
                <w:rFonts w:ascii="Calibri" w:hAnsi="Calibri" w:cs="Calibri"/>
                <w:color w:val="000000"/>
              </w:rPr>
              <w:pPrChange w:id="2064"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1A25A776" w14:textId="6EA5060A" w:rsidR="007A74EA" w:rsidRPr="00680664" w:rsidDel="00846763" w:rsidRDefault="007A74EA">
            <w:pPr>
              <w:pStyle w:val="NormalWeb"/>
              <w:shd w:val="clear" w:color="auto" w:fill="FFFFFF"/>
              <w:spacing w:before="0" w:beforeAutospacing="0" w:after="0" w:afterAutospacing="0" w:line="360" w:lineRule="auto"/>
              <w:rPr>
                <w:del w:id="2065" w:author="Alice MacQueen" w:date="2020-11-23T17:08:00Z"/>
                <w:rFonts w:ascii="Calibri" w:hAnsi="Calibri" w:cs="Calibri"/>
                <w:color w:val="000000"/>
              </w:rPr>
              <w:pPrChange w:id="2066" w:author="Alice MacQueen" w:date="2020-11-23T17:09:00Z">
                <w:pPr>
                  <w:spacing w:after="0" w:line="240" w:lineRule="auto"/>
                </w:pPr>
              </w:pPrChange>
            </w:pPr>
            <w:del w:id="206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1960C12" w14:textId="41066DA2" w:rsidR="007A74EA" w:rsidRPr="00680664" w:rsidDel="00846763" w:rsidRDefault="007A74EA">
            <w:pPr>
              <w:pStyle w:val="NormalWeb"/>
              <w:shd w:val="clear" w:color="auto" w:fill="FFFFFF"/>
              <w:spacing w:before="0" w:beforeAutospacing="0" w:after="0" w:afterAutospacing="0" w:line="360" w:lineRule="auto"/>
              <w:rPr>
                <w:del w:id="2068" w:author="Alice MacQueen" w:date="2020-11-23T17:08:00Z"/>
                <w:rFonts w:ascii="Calibri" w:hAnsi="Calibri" w:cs="Calibri"/>
                <w:color w:val="000000"/>
              </w:rPr>
              <w:pPrChange w:id="2069" w:author="Alice MacQueen" w:date="2020-11-23T17:09:00Z">
                <w:pPr>
                  <w:spacing w:after="0" w:line="240" w:lineRule="auto"/>
                </w:pPr>
              </w:pPrChange>
            </w:pPr>
            <w:del w:id="2070" w:author="Alice MacQueen" w:date="2020-11-23T17:08:00Z">
              <w:r w:rsidRPr="00680664" w:rsidDel="00846763">
                <w:rPr>
                  <w:rFonts w:ascii="Calibri" w:hAnsi="Calibri" w:cs="Calibri"/>
                  <w:color w:val="000000"/>
                </w:rPr>
                <w:delText>296±10</w:delText>
              </w:r>
            </w:del>
          </w:p>
        </w:tc>
        <w:tc>
          <w:tcPr>
            <w:tcW w:w="2221" w:type="dxa"/>
            <w:tcBorders>
              <w:top w:val="nil"/>
              <w:left w:val="nil"/>
              <w:bottom w:val="nil"/>
              <w:right w:val="nil"/>
            </w:tcBorders>
            <w:shd w:val="clear" w:color="auto" w:fill="auto"/>
            <w:noWrap/>
            <w:vAlign w:val="bottom"/>
            <w:hideMark/>
          </w:tcPr>
          <w:p w14:paraId="6459DCD6" w14:textId="19DA2D9F" w:rsidR="007A74EA" w:rsidRPr="00680664" w:rsidDel="00846763" w:rsidRDefault="007A74EA">
            <w:pPr>
              <w:pStyle w:val="NormalWeb"/>
              <w:shd w:val="clear" w:color="auto" w:fill="FFFFFF"/>
              <w:spacing w:before="0" w:beforeAutospacing="0" w:after="0" w:afterAutospacing="0" w:line="360" w:lineRule="auto"/>
              <w:rPr>
                <w:del w:id="2071" w:author="Alice MacQueen" w:date="2020-11-23T17:08:00Z"/>
                <w:rFonts w:ascii="Calibri" w:hAnsi="Calibri" w:cs="Calibri"/>
                <w:color w:val="000000"/>
              </w:rPr>
              <w:pPrChange w:id="2072" w:author="Alice MacQueen" w:date="2020-11-23T17:09:00Z">
                <w:pPr>
                  <w:spacing w:after="0" w:line="240" w:lineRule="auto"/>
                </w:pPr>
              </w:pPrChange>
            </w:pPr>
            <w:del w:id="2073" w:author="Alice MacQueen" w:date="2020-11-23T17:08:00Z">
              <w:r w:rsidRPr="00680664" w:rsidDel="00846763">
                <w:rPr>
                  <w:rFonts w:ascii="Calibri" w:hAnsi="Calibri" w:cs="Calibri"/>
                  <w:color w:val="000000"/>
                </w:rPr>
                <w:delText>391±21</w:delText>
              </w:r>
            </w:del>
          </w:p>
        </w:tc>
        <w:tc>
          <w:tcPr>
            <w:tcW w:w="2110" w:type="dxa"/>
            <w:tcBorders>
              <w:top w:val="nil"/>
              <w:left w:val="nil"/>
              <w:bottom w:val="nil"/>
              <w:right w:val="nil"/>
            </w:tcBorders>
            <w:shd w:val="clear" w:color="auto" w:fill="auto"/>
            <w:noWrap/>
            <w:vAlign w:val="bottom"/>
            <w:hideMark/>
          </w:tcPr>
          <w:p w14:paraId="6679F6D3" w14:textId="58F0930B" w:rsidR="007A74EA" w:rsidRPr="00680664" w:rsidDel="00846763" w:rsidRDefault="007A74EA">
            <w:pPr>
              <w:pStyle w:val="NormalWeb"/>
              <w:shd w:val="clear" w:color="auto" w:fill="FFFFFF"/>
              <w:spacing w:before="0" w:beforeAutospacing="0" w:after="0" w:afterAutospacing="0" w:line="360" w:lineRule="auto"/>
              <w:rPr>
                <w:del w:id="2074" w:author="Alice MacQueen" w:date="2020-11-23T17:08:00Z"/>
                <w:rFonts w:ascii="Calibri" w:hAnsi="Calibri" w:cs="Calibri"/>
                <w:color w:val="000000"/>
              </w:rPr>
              <w:pPrChange w:id="2075" w:author="Alice MacQueen" w:date="2020-11-23T17:09:00Z">
                <w:pPr>
                  <w:spacing w:after="0" w:line="240" w:lineRule="auto"/>
                </w:pPr>
              </w:pPrChange>
            </w:pPr>
            <w:del w:id="2076" w:author="Alice MacQueen" w:date="2020-11-23T17:08:00Z">
              <w:r w:rsidRPr="00680664" w:rsidDel="00846763">
                <w:rPr>
                  <w:rFonts w:ascii="Calibri" w:hAnsi="Calibri" w:cs="Calibri"/>
                  <w:color w:val="000000"/>
                </w:rPr>
                <w:delText>386±18</w:delText>
              </w:r>
            </w:del>
          </w:p>
        </w:tc>
        <w:tc>
          <w:tcPr>
            <w:tcW w:w="1758" w:type="dxa"/>
            <w:tcBorders>
              <w:top w:val="nil"/>
              <w:left w:val="nil"/>
              <w:bottom w:val="nil"/>
              <w:right w:val="nil"/>
            </w:tcBorders>
            <w:shd w:val="clear" w:color="auto" w:fill="auto"/>
            <w:noWrap/>
            <w:vAlign w:val="bottom"/>
            <w:hideMark/>
          </w:tcPr>
          <w:p w14:paraId="6FFEEADF" w14:textId="353C8B56" w:rsidR="007A74EA" w:rsidRPr="00680664" w:rsidDel="00846763" w:rsidRDefault="007A74EA">
            <w:pPr>
              <w:pStyle w:val="NormalWeb"/>
              <w:shd w:val="clear" w:color="auto" w:fill="FFFFFF"/>
              <w:spacing w:before="0" w:beforeAutospacing="0" w:after="0" w:afterAutospacing="0" w:line="360" w:lineRule="auto"/>
              <w:rPr>
                <w:del w:id="2077" w:author="Alice MacQueen" w:date="2020-11-23T17:08:00Z"/>
                <w:rFonts w:ascii="Calibri" w:hAnsi="Calibri" w:cs="Calibri"/>
                <w:color w:val="000000"/>
              </w:rPr>
              <w:pPrChange w:id="2078" w:author="Alice MacQueen" w:date="2020-11-23T17:09:00Z">
                <w:pPr>
                  <w:spacing w:after="0" w:line="240" w:lineRule="auto"/>
                </w:pPr>
              </w:pPrChange>
            </w:pPr>
            <w:del w:id="2079" w:author="Alice MacQueen" w:date="2020-11-23T17:08:00Z">
              <w:r w:rsidRPr="00680664" w:rsidDel="00846763">
                <w:rPr>
                  <w:rFonts w:ascii="Calibri" w:hAnsi="Calibri" w:cs="Calibri"/>
                  <w:color w:val="000000"/>
                </w:rPr>
                <w:delText>18±441</w:delText>
              </w:r>
            </w:del>
          </w:p>
        </w:tc>
        <w:tc>
          <w:tcPr>
            <w:tcW w:w="1297" w:type="dxa"/>
            <w:tcBorders>
              <w:top w:val="nil"/>
              <w:left w:val="nil"/>
              <w:bottom w:val="nil"/>
              <w:right w:val="nil"/>
            </w:tcBorders>
            <w:shd w:val="clear" w:color="auto" w:fill="auto"/>
            <w:noWrap/>
            <w:vAlign w:val="bottom"/>
            <w:hideMark/>
          </w:tcPr>
          <w:p w14:paraId="21854E45" w14:textId="19D4F9AC" w:rsidR="007A74EA" w:rsidRPr="00680664" w:rsidDel="00846763" w:rsidRDefault="007A74EA">
            <w:pPr>
              <w:pStyle w:val="NormalWeb"/>
              <w:shd w:val="clear" w:color="auto" w:fill="FFFFFF"/>
              <w:spacing w:before="0" w:beforeAutospacing="0" w:after="0" w:afterAutospacing="0" w:line="360" w:lineRule="auto"/>
              <w:rPr>
                <w:del w:id="2080" w:author="Alice MacQueen" w:date="2020-11-23T17:08:00Z"/>
                <w:rFonts w:ascii="Calibri" w:hAnsi="Calibri" w:cs="Calibri"/>
                <w:color w:val="000000"/>
              </w:rPr>
              <w:pPrChange w:id="2081" w:author="Alice MacQueen" w:date="2020-11-23T17:09:00Z">
                <w:pPr>
                  <w:spacing w:after="0" w:line="240" w:lineRule="auto"/>
                </w:pPr>
              </w:pPrChange>
            </w:pPr>
            <w:del w:id="2082"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92D4BB9" w14:textId="12ACD301" w:rsidTr="00BF5E14">
        <w:trPr>
          <w:trHeight w:val="288"/>
          <w:del w:id="2083" w:author="Alice MacQueen" w:date="2020-11-23T17:08:00Z"/>
        </w:trPr>
        <w:tc>
          <w:tcPr>
            <w:tcW w:w="958" w:type="dxa"/>
            <w:tcBorders>
              <w:top w:val="nil"/>
              <w:left w:val="nil"/>
              <w:bottom w:val="nil"/>
              <w:right w:val="nil"/>
            </w:tcBorders>
            <w:shd w:val="clear" w:color="auto" w:fill="auto"/>
            <w:noWrap/>
            <w:vAlign w:val="bottom"/>
            <w:hideMark/>
          </w:tcPr>
          <w:p w14:paraId="50AED2F4" w14:textId="6226D914" w:rsidR="007A74EA" w:rsidRPr="00680664" w:rsidDel="00846763" w:rsidRDefault="007A74EA">
            <w:pPr>
              <w:pStyle w:val="NormalWeb"/>
              <w:shd w:val="clear" w:color="auto" w:fill="FFFFFF"/>
              <w:spacing w:before="0" w:beforeAutospacing="0" w:after="0" w:afterAutospacing="0" w:line="360" w:lineRule="auto"/>
              <w:rPr>
                <w:del w:id="2084" w:author="Alice MacQueen" w:date="2020-11-23T17:08:00Z"/>
                <w:rFonts w:ascii="Calibri" w:hAnsi="Calibri" w:cs="Calibri"/>
                <w:color w:val="000000"/>
              </w:rPr>
              <w:pPrChange w:id="2085" w:author="Alice MacQueen" w:date="2020-11-23T17:09:00Z">
                <w:pPr>
                  <w:spacing w:after="0" w:line="240" w:lineRule="auto"/>
                </w:pPr>
              </w:pPrChange>
            </w:pPr>
            <w:del w:id="2086" w:author="Alice MacQueen" w:date="2020-11-23T17:08:00Z">
              <w:r w:rsidRPr="00680664" w:rsidDel="00846763">
                <w:rPr>
                  <w:rFonts w:ascii="Calibri" w:hAnsi="Calibri" w:cs="Calibri"/>
                  <w:color w:val="000000"/>
                </w:rPr>
                <w:delText>P</w:delText>
              </w:r>
            </w:del>
          </w:p>
        </w:tc>
        <w:tc>
          <w:tcPr>
            <w:tcW w:w="833" w:type="dxa"/>
            <w:tcBorders>
              <w:top w:val="nil"/>
              <w:left w:val="nil"/>
              <w:bottom w:val="nil"/>
              <w:right w:val="nil"/>
            </w:tcBorders>
            <w:shd w:val="clear" w:color="auto" w:fill="auto"/>
            <w:noWrap/>
            <w:vAlign w:val="bottom"/>
            <w:hideMark/>
          </w:tcPr>
          <w:p w14:paraId="5DDFC5B6" w14:textId="726474F5" w:rsidR="007A74EA" w:rsidRPr="00680664" w:rsidDel="00846763" w:rsidRDefault="007A74EA">
            <w:pPr>
              <w:pStyle w:val="NormalWeb"/>
              <w:shd w:val="clear" w:color="auto" w:fill="FFFFFF"/>
              <w:spacing w:before="0" w:beforeAutospacing="0" w:after="0" w:afterAutospacing="0" w:line="360" w:lineRule="auto"/>
              <w:rPr>
                <w:del w:id="2087" w:author="Alice MacQueen" w:date="2020-11-23T17:08:00Z"/>
                <w:rFonts w:ascii="Calibri" w:hAnsi="Calibri" w:cs="Calibri"/>
                <w:color w:val="000000"/>
              </w:rPr>
              <w:pPrChange w:id="2088" w:author="Alice MacQueen" w:date="2020-11-23T17:09:00Z">
                <w:pPr>
                  <w:spacing w:after="0" w:line="240" w:lineRule="auto"/>
                </w:pPr>
              </w:pPrChange>
            </w:pPr>
            <w:del w:id="208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6CB0C69C" w14:textId="61BAAA0E" w:rsidR="007A74EA" w:rsidRPr="00680664" w:rsidDel="00846763" w:rsidRDefault="007A74EA">
            <w:pPr>
              <w:pStyle w:val="NormalWeb"/>
              <w:shd w:val="clear" w:color="auto" w:fill="FFFFFF"/>
              <w:spacing w:before="0" w:beforeAutospacing="0" w:after="0" w:afterAutospacing="0" w:line="360" w:lineRule="auto"/>
              <w:rPr>
                <w:del w:id="2090" w:author="Alice MacQueen" w:date="2020-11-23T17:08:00Z"/>
                <w:rFonts w:ascii="Calibri" w:hAnsi="Calibri" w:cs="Calibri"/>
                <w:color w:val="000000"/>
              </w:rPr>
              <w:pPrChange w:id="2091" w:author="Alice MacQueen" w:date="2020-11-23T17:09:00Z">
                <w:pPr>
                  <w:spacing w:after="0" w:line="240" w:lineRule="auto"/>
                </w:pPr>
              </w:pPrChange>
            </w:pPr>
            <w:del w:id="2092" w:author="Alice MacQueen" w:date="2020-11-23T17:08:00Z">
              <w:r w:rsidRPr="00680664" w:rsidDel="00846763">
                <w:rPr>
                  <w:rFonts w:ascii="Calibri" w:hAnsi="Calibri" w:cs="Calibri"/>
                  <w:color w:val="000000"/>
                </w:rPr>
                <w:delText>615±41</w:delText>
              </w:r>
            </w:del>
          </w:p>
        </w:tc>
        <w:tc>
          <w:tcPr>
            <w:tcW w:w="2221" w:type="dxa"/>
            <w:tcBorders>
              <w:top w:val="nil"/>
              <w:left w:val="nil"/>
              <w:bottom w:val="nil"/>
              <w:right w:val="nil"/>
            </w:tcBorders>
            <w:shd w:val="clear" w:color="auto" w:fill="auto"/>
            <w:noWrap/>
            <w:vAlign w:val="bottom"/>
            <w:hideMark/>
          </w:tcPr>
          <w:p w14:paraId="54C0334D" w14:textId="09790FD1" w:rsidR="007A74EA" w:rsidRPr="00680664" w:rsidDel="00846763" w:rsidRDefault="007A74EA">
            <w:pPr>
              <w:pStyle w:val="NormalWeb"/>
              <w:shd w:val="clear" w:color="auto" w:fill="FFFFFF"/>
              <w:spacing w:before="0" w:beforeAutospacing="0" w:after="0" w:afterAutospacing="0" w:line="360" w:lineRule="auto"/>
              <w:rPr>
                <w:del w:id="2093" w:author="Alice MacQueen" w:date="2020-11-23T17:08:00Z"/>
                <w:rFonts w:ascii="Calibri" w:hAnsi="Calibri" w:cs="Calibri"/>
                <w:color w:val="000000"/>
              </w:rPr>
              <w:pPrChange w:id="2094" w:author="Alice MacQueen" w:date="2020-11-23T17:09:00Z">
                <w:pPr>
                  <w:spacing w:after="0" w:line="240" w:lineRule="auto"/>
                </w:pPr>
              </w:pPrChange>
            </w:pPr>
            <w:del w:id="2095" w:author="Alice MacQueen" w:date="2020-11-23T17:08:00Z">
              <w:r w:rsidRPr="00680664" w:rsidDel="00846763">
                <w:rPr>
                  <w:rFonts w:ascii="Calibri" w:hAnsi="Calibri" w:cs="Calibri"/>
                  <w:color w:val="000000"/>
                </w:rPr>
                <w:delText>378±43</w:delText>
              </w:r>
            </w:del>
          </w:p>
        </w:tc>
        <w:tc>
          <w:tcPr>
            <w:tcW w:w="2110" w:type="dxa"/>
            <w:tcBorders>
              <w:top w:val="nil"/>
              <w:left w:val="nil"/>
              <w:bottom w:val="nil"/>
              <w:right w:val="nil"/>
            </w:tcBorders>
            <w:shd w:val="clear" w:color="auto" w:fill="auto"/>
            <w:noWrap/>
            <w:vAlign w:val="bottom"/>
            <w:hideMark/>
          </w:tcPr>
          <w:p w14:paraId="6C7CE8B6" w14:textId="02570BD9" w:rsidR="007A74EA" w:rsidRPr="00680664" w:rsidDel="00846763" w:rsidRDefault="007A74EA">
            <w:pPr>
              <w:pStyle w:val="NormalWeb"/>
              <w:shd w:val="clear" w:color="auto" w:fill="FFFFFF"/>
              <w:spacing w:before="0" w:beforeAutospacing="0" w:after="0" w:afterAutospacing="0" w:line="360" w:lineRule="auto"/>
              <w:rPr>
                <w:del w:id="2096" w:author="Alice MacQueen" w:date="2020-11-23T17:08:00Z"/>
                <w:rFonts w:ascii="Calibri" w:hAnsi="Calibri" w:cs="Calibri"/>
                <w:color w:val="000000"/>
              </w:rPr>
              <w:pPrChange w:id="2097" w:author="Alice MacQueen" w:date="2020-11-23T17:09:00Z">
                <w:pPr>
                  <w:spacing w:after="0" w:line="240" w:lineRule="auto"/>
                </w:pPr>
              </w:pPrChange>
            </w:pPr>
            <w:del w:id="2098" w:author="Alice MacQueen" w:date="2020-11-23T17:08:00Z">
              <w:r w:rsidRPr="00680664" w:rsidDel="00846763">
                <w:rPr>
                  <w:rFonts w:ascii="Calibri" w:hAnsi="Calibri" w:cs="Calibri"/>
                  <w:color w:val="000000"/>
                </w:rPr>
                <w:delText>346±5</w:delText>
              </w:r>
            </w:del>
          </w:p>
        </w:tc>
        <w:tc>
          <w:tcPr>
            <w:tcW w:w="1758" w:type="dxa"/>
            <w:tcBorders>
              <w:top w:val="nil"/>
              <w:left w:val="nil"/>
              <w:bottom w:val="nil"/>
              <w:right w:val="nil"/>
            </w:tcBorders>
            <w:shd w:val="clear" w:color="auto" w:fill="auto"/>
            <w:noWrap/>
            <w:vAlign w:val="bottom"/>
            <w:hideMark/>
          </w:tcPr>
          <w:p w14:paraId="0EF882DC" w14:textId="7CCBA036" w:rsidR="007A74EA" w:rsidRPr="00680664" w:rsidDel="00846763" w:rsidRDefault="007A74EA">
            <w:pPr>
              <w:pStyle w:val="NormalWeb"/>
              <w:shd w:val="clear" w:color="auto" w:fill="FFFFFF"/>
              <w:spacing w:before="0" w:beforeAutospacing="0" w:after="0" w:afterAutospacing="0" w:line="360" w:lineRule="auto"/>
              <w:rPr>
                <w:del w:id="2099" w:author="Alice MacQueen" w:date="2020-11-23T17:08:00Z"/>
                <w:rFonts w:ascii="Calibri" w:hAnsi="Calibri" w:cs="Calibri"/>
                <w:color w:val="000000"/>
              </w:rPr>
              <w:pPrChange w:id="2100" w:author="Alice MacQueen" w:date="2020-11-23T17:09:00Z">
                <w:pPr>
                  <w:spacing w:after="0" w:line="240" w:lineRule="auto"/>
                </w:pPr>
              </w:pPrChange>
            </w:pPr>
            <w:del w:id="2101" w:author="Alice MacQueen" w:date="2020-11-23T17:08:00Z">
              <w:r w:rsidRPr="00680664" w:rsidDel="00846763">
                <w:rPr>
                  <w:rFonts w:ascii="Calibri" w:hAnsi="Calibri" w:cs="Calibri"/>
                  <w:color w:val="000000"/>
                </w:rPr>
                <w:delText>5±851</w:delText>
              </w:r>
            </w:del>
          </w:p>
        </w:tc>
        <w:tc>
          <w:tcPr>
            <w:tcW w:w="1297" w:type="dxa"/>
            <w:tcBorders>
              <w:top w:val="nil"/>
              <w:left w:val="nil"/>
              <w:bottom w:val="nil"/>
              <w:right w:val="nil"/>
            </w:tcBorders>
            <w:shd w:val="clear" w:color="auto" w:fill="auto"/>
            <w:noWrap/>
            <w:vAlign w:val="bottom"/>
            <w:hideMark/>
          </w:tcPr>
          <w:p w14:paraId="6EC0E565" w14:textId="0C6B7D26" w:rsidR="007A74EA" w:rsidRPr="00680664" w:rsidDel="00846763" w:rsidRDefault="007A74EA">
            <w:pPr>
              <w:pStyle w:val="NormalWeb"/>
              <w:shd w:val="clear" w:color="auto" w:fill="FFFFFF"/>
              <w:spacing w:before="0" w:beforeAutospacing="0" w:after="0" w:afterAutospacing="0" w:line="360" w:lineRule="auto"/>
              <w:rPr>
                <w:del w:id="2102" w:author="Alice MacQueen" w:date="2020-11-23T17:08:00Z"/>
                <w:rFonts w:ascii="Calibri" w:hAnsi="Calibri" w:cs="Calibri"/>
                <w:color w:val="000000"/>
              </w:rPr>
              <w:pPrChange w:id="2103" w:author="Alice MacQueen" w:date="2020-11-23T17:09:00Z">
                <w:pPr>
                  <w:spacing w:after="0" w:line="240" w:lineRule="auto"/>
                </w:pPr>
              </w:pPrChange>
            </w:pPr>
            <w:del w:id="2104"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CE551AE" w14:textId="2F8B4A2B" w:rsidTr="00BF5E14">
        <w:trPr>
          <w:trHeight w:val="288"/>
          <w:del w:id="2105" w:author="Alice MacQueen" w:date="2020-11-23T17:08:00Z"/>
        </w:trPr>
        <w:tc>
          <w:tcPr>
            <w:tcW w:w="958" w:type="dxa"/>
            <w:tcBorders>
              <w:top w:val="nil"/>
              <w:left w:val="nil"/>
              <w:right w:val="nil"/>
            </w:tcBorders>
            <w:shd w:val="clear" w:color="auto" w:fill="auto"/>
            <w:noWrap/>
            <w:vAlign w:val="bottom"/>
            <w:hideMark/>
          </w:tcPr>
          <w:p w14:paraId="59BEF81C" w14:textId="0B2789AF" w:rsidR="007A74EA" w:rsidRPr="00680664" w:rsidDel="00846763" w:rsidRDefault="007A74EA">
            <w:pPr>
              <w:pStyle w:val="NormalWeb"/>
              <w:shd w:val="clear" w:color="auto" w:fill="FFFFFF"/>
              <w:spacing w:before="0" w:beforeAutospacing="0" w:after="0" w:afterAutospacing="0" w:line="360" w:lineRule="auto"/>
              <w:rPr>
                <w:del w:id="2106" w:author="Alice MacQueen" w:date="2020-11-23T17:08:00Z"/>
                <w:rFonts w:ascii="Calibri" w:hAnsi="Calibri" w:cs="Calibri"/>
                <w:color w:val="000000"/>
              </w:rPr>
              <w:pPrChange w:id="2107"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0E412669" w14:textId="69D53FC7" w:rsidR="007A74EA" w:rsidRPr="00680664" w:rsidDel="00846763" w:rsidRDefault="007A74EA">
            <w:pPr>
              <w:pStyle w:val="NormalWeb"/>
              <w:shd w:val="clear" w:color="auto" w:fill="FFFFFF"/>
              <w:spacing w:before="0" w:beforeAutospacing="0" w:after="0" w:afterAutospacing="0" w:line="360" w:lineRule="auto"/>
              <w:rPr>
                <w:del w:id="2108" w:author="Alice MacQueen" w:date="2020-11-23T17:08:00Z"/>
                <w:rFonts w:ascii="Calibri" w:hAnsi="Calibri" w:cs="Calibri"/>
                <w:color w:val="000000"/>
              </w:rPr>
              <w:pPrChange w:id="2109" w:author="Alice MacQueen" w:date="2020-11-23T17:09:00Z">
                <w:pPr>
                  <w:spacing w:after="0" w:line="240" w:lineRule="auto"/>
                </w:pPr>
              </w:pPrChange>
            </w:pPr>
            <w:del w:id="2110"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6B549F" w14:textId="5CEE44C4" w:rsidR="007A74EA" w:rsidRPr="00680664" w:rsidDel="00846763" w:rsidRDefault="007A74EA">
            <w:pPr>
              <w:pStyle w:val="NormalWeb"/>
              <w:shd w:val="clear" w:color="auto" w:fill="FFFFFF"/>
              <w:spacing w:before="0" w:beforeAutospacing="0" w:after="0" w:afterAutospacing="0" w:line="360" w:lineRule="auto"/>
              <w:rPr>
                <w:del w:id="2111" w:author="Alice MacQueen" w:date="2020-11-23T17:08:00Z"/>
                <w:rFonts w:ascii="Calibri" w:hAnsi="Calibri" w:cs="Calibri"/>
                <w:color w:val="000000"/>
              </w:rPr>
              <w:pPrChange w:id="2112" w:author="Alice MacQueen" w:date="2020-11-23T17:09:00Z">
                <w:pPr>
                  <w:spacing w:after="0" w:line="240" w:lineRule="auto"/>
                </w:pPr>
              </w:pPrChange>
            </w:pPr>
            <w:del w:id="2113" w:author="Alice MacQueen" w:date="2020-11-23T17:08:00Z">
              <w:r w:rsidRPr="00680664" w:rsidDel="00846763">
                <w:rPr>
                  <w:rFonts w:ascii="Calibri" w:hAnsi="Calibri" w:cs="Calibri"/>
                  <w:color w:val="000000"/>
                </w:rPr>
                <w:delText>316±12</w:delText>
              </w:r>
            </w:del>
          </w:p>
        </w:tc>
        <w:tc>
          <w:tcPr>
            <w:tcW w:w="2221" w:type="dxa"/>
            <w:tcBorders>
              <w:top w:val="nil"/>
              <w:left w:val="nil"/>
              <w:right w:val="nil"/>
            </w:tcBorders>
            <w:shd w:val="clear" w:color="auto" w:fill="auto"/>
            <w:noWrap/>
            <w:vAlign w:val="bottom"/>
            <w:hideMark/>
          </w:tcPr>
          <w:p w14:paraId="549A46BB" w14:textId="5AA0DF77" w:rsidR="007A74EA" w:rsidRPr="00680664" w:rsidDel="00846763" w:rsidRDefault="007A74EA">
            <w:pPr>
              <w:pStyle w:val="NormalWeb"/>
              <w:shd w:val="clear" w:color="auto" w:fill="FFFFFF"/>
              <w:spacing w:before="0" w:beforeAutospacing="0" w:after="0" w:afterAutospacing="0" w:line="360" w:lineRule="auto"/>
              <w:rPr>
                <w:del w:id="2114" w:author="Alice MacQueen" w:date="2020-11-23T17:08:00Z"/>
                <w:rFonts w:ascii="Calibri" w:hAnsi="Calibri" w:cs="Calibri"/>
                <w:color w:val="000000"/>
              </w:rPr>
              <w:pPrChange w:id="2115" w:author="Alice MacQueen" w:date="2020-11-23T17:09:00Z">
                <w:pPr>
                  <w:spacing w:after="0" w:line="240" w:lineRule="auto"/>
                </w:pPr>
              </w:pPrChange>
            </w:pPr>
            <w:del w:id="2116" w:author="Alice MacQueen" w:date="2020-11-23T17:08:00Z">
              <w:r w:rsidRPr="00680664" w:rsidDel="00846763">
                <w:rPr>
                  <w:rFonts w:ascii="Calibri" w:hAnsi="Calibri" w:cs="Calibri"/>
                  <w:color w:val="000000"/>
                </w:rPr>
                <w:delText>758±53</w:delText>
              </w:r>
            </w:del>
          </w:p>
        </w:tc>
        <w:tc>
          <w:tcPr>
            <w:tcW w:w="2110" w:type="dxa"/>
            <w:tcBorders>
              <w:top w:val="nil"/>
              <w:left w:val="nil"/>
              <w:right w:val="nil"/>
            </w:tcBorders>
            <w:shd w:val="clear" w:color="auto" w:fill="auto"/>
            <w:noWrap/>
            <w:vAlign w:val="bottom"/>
            <w:hideMark/>
          </w:tcPr>
          <w:p w14:paraId="3D984E39" w14:textId="55291FC8" w:rsidR="007A74EA" w:rsidRPr="00680664" w:rsidDel="00846763" w:rsidRDefault="007A74EA">
            <w:pPr>
              <w:pStyle w:val="NormalWeb"/>
              <w:shd w:val="clear" w:color="auto" w:fill="FFFFFF"/>
              <w:spacing w:before="0" w:beforeAutospacing="0" w:after="0" w:afterAutospacing="0" w:line="360" w:lineRule="auto"/>
              <w:rPr>
                <w:del w:id="2117" w:author="Alice MacQueen" w:date="2020-11-23T17:08:00Z"/>
                <w:rFonts w:ascii="Calibri" w:hAnsi="Calibri" w:cs="Calibri"/>
                <w:color w:val="000000"/>
              </w:rPr>
              <w:pPrChange w:id="2118" w:author="Alice MacQueen" w:date="2020-11-23T17:09:00Z">
                <w:pPr>
                  <w:spacing w:after="0" w:line="240" w:lineRule="auto"/>
                </w:pPr>
              </w:pPrChange>
            </w:pPr>
            <w:del w:id="2119" w:author="Alice MacQueen" w:date="2020-11-23T17:08:00Z">
              <w:r w:rsidRPr="00680664" w:rsidDel="00846763">
                <w:rPr>
                  <w:rFonts w:ascii="Calibri" w:hAnsi="Calibri" w:cs="Calibri"/>
                  <w:color w:val="000000"/>
                </w:rPr>
                <w:delText>650±41</w:delText>
              </w:r>
            </w:del>
          </w:p>
        </w:tc>
        <w:tc>
          <w:tcPr>
            <w:tcW w:w="1758" w:type="dxa"/>
            <w:tcBorders>
              <w:top w:val="nil"/>
              <w:left w:val="nil"/>
              <w:right w:val="nil"/>
            </w:tcBorders>
            <w:shd w:val="clear" w:color="auto" w:fill="auto"/>
            <w:noWrap/>
            <w:vAlign w:val="bottom"/>
            <w:hideMark/>
          </w:tcPr>
          <w:p w14:paraId="16FDB5D4" w14:textId="31763EBF" w:rsidR="007A74EA" w:rsidRPr="00680664" w:rsidDel="00846763" w:rsidRDefault="007A74EA">
            <w:pPr>
              <w:pStyle w:val="NormalWeb"/>
              <w:shd w:val="clear" w:color="auto" w:fill="FFFFFF"/>
              <w:spacing w:before="0" w:beforeAutospacing="0" w:after="0" w:afterAutospacing="0" w:line="360" w:lineRule="auto"/>
              <w:rPr>
                <w:del w:id="2120" w:author="Alice MacQueen" w:date="2020-11-23T17:08:00Z"/>
                <w:rFonts w:ascii="Calibri" w:hAnsi="Calibri" w:cs="Calibri"/>
                <w:color w:val="000000"/>
              </w:rPr>
              <w:pPrChange w:id="2121" w:author="Alice MacQueen" w:date="2020-11-23T17:09:00Z">
                <w:pPr>
                  <w:spacing w:after="0" w:line="240" w:lineRule="auto"/>
                </w:pPr>
              </w:pPrChange>
            </w:pPr>
            <w:del w:id="2122" w:author="Alice MacQueen" w:date="2020-11-23T17:08:00Z">
              <w:r w:rsidRPr="00680664" w:rsidDel="00846763">
                <w:rPr>
                  <w:rFonts w:ascii="Calibri" w:hAnsi="Calibri" w:cs="Calibri"/>
                  <w:color w:val="000000"/>
                </w:rPr>
                <w:delText>41±300</w:delText>
              </w:r>
            </w:del>
          </w:p>
        </w:tc>
        <w:tc>
          <w:tcPr>
            <w:tcW w:w="1297" w:type="dxa"/>
            <w:tcBorders>
              <w:top w:val="nil"/>
              <w:left w:val="nil"/>
              <w:right w:val="nil"/>
            </w:tcBorders>
            <w:shd w:val="clear" w:color="auto" w:fill="auto"/>
            <w:noWrap/>
            <w:vAlign w:val="bottom"/>
            <w:hideMark/>
          </w:tcPr>
          <w:p w14:paraId="1E3546AE" w14:textId="7BCAD647" w:rsidR="007A74EA" w:rsidRPr="00680664" w:rsidDel="00846763" w:rsidRDefault="007A74EA">
            <w:pPr>
              <w:pStyle w:val="NormalWeb"/>
              <w:shd w:val="clear" w:color="auto" w:fill="FFFFFF"/>
              <w:spacing w:before="0" w:beforeAutospacing="0" w:after="0" w:afterAutospacing="0" w:line="360" w:lineRule="auto"/>
              <w:rPr>
                <w:del w:id="2123" w:author="Alice MacQueen" w:date="2020-11-23T17:08:00Z"/>
                <w:rFonts w:ascii="Calibri" w:hAnsi="Calibri" w:cs="Calibri"/>
                <w:color w:val="000000"/>
              </w:rPr>
              <w:pPrChange w:id="2124" w:author="Alice MacQueen" w:date="2020-11-23T17:09:00Z">
                <w:pPr>
                  <w:spacing w:after="0" w:line="240" w:lineRule="auto"/>
                </w:pPr>
              </w:pPrChange>
            </w:pPr>
            <w:del w:id="2125"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E93792D" w14:textId="1DC5E8C6" w:rsidTr="00BF5E14">
        <w:trPr>
          <w:trHeight w:val="288"/>
          <w:del w:id="2126" w:author="Alice MacQueen" w:date="2020-11-23T17:08:00Z"/>
        </w:trPr>
        <w:tc>
          <w:tcPr>
            <w:tcW w:w="958" w:type="dxa"/>
            <w:tcBorders>
              <w:top w:val="nil"/>
              <w:left w:val="nil"/>
              <w:bottom w:val="nil"/>
              <w:right w:val="nil"/>
            </w:tcBorders>
            <w:shd w:val="pct15" w:color="auto" w:fill="auto"/>
            <w:noWrap/>
            <w:vAlign w:val="bottom"/>
            <w:hideMark/>
          </w:tcPr>
          <w:p w14:paraId="047B8390" w14:textId="0DA92E83" w:rsidR="007A74EA" w:rsidRPr="00680664" w:rsidDel="00846763" w:rsidRDefault="007A74EA">
            <w:pPr>
              <w:pStyle w:val="NormalWeb"/>
              <w:shd w:val="clear" w:color="auto" w:fill="FFFFFF"/>
              <w:spacing w:before="0" w:beforeAutospacing="0" w:after="0" w:afterAutospacing="0" w:line="360" w:lineRule="auto"/>
              <w:rPr>
                <w:del w:id="2127" w:author="Alice MacQueen" w:date="2020-11-23T17:08:00Z"/>
                <w:rFonts w:ascii="Calibri" w:hAnsi="Calibri" w:cs="Calibri"/>
                <w:color w:val="000000"/>
              </w:rPr>
              <w:pPrChange w:id="2128"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172EED3" w14:textId="371D26FE" w:rsidR="007A74EA" w:rsidRPr="00680664" w:rsidDel="00846763" w:rsidRDefault="007A74EA">
            <w:pPr>
              <w:pStyle w:val="NormalWeb"/>
              <w:shd w:val="clear" w:color="auto" w:fill="FFFFFF"/>
              <w:spacing w:before="0" w:beforeAutospacing="0" w:after="0" w:afterAutospacing="0" w:line="360" w:lineRule="auto"/>
              <w:rPr>
                <w:del w:id="2129" w:author="Alice MacQueen" w:date="2020-11-23T17:08:00Z"/>
                <w:rFonts w:ascii="Calibri" w:hAnsi="Calibri" w:cs="Calibri"/>
                <w:color w:val="000000"/>
              </w:rPr>
              <w:pPrChange w:id="2130" w:author="Alice MacQueen" w:date="2020-11-23T17:09:00Z">
                <w:pPr>
                  <w:spacing w:after="0" w:line="240" w:lineRule="auto"/>
                </w:pPr>
              </w:pPrChange>
            </w:pPr>
            <w:del w:id="213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0140E162" w14:textId="2F48AD33" w:rsidR="007A74EA" w:rsidRPr="00680664" w:rsidDel="00846763" w:rsidRDefault="007A74EA">
            <w:pPr>
              <w:pStyle w:val="NormalWeb"/>
              <w:shd w:val="clear" w:color="auto" w:fill="FFFFFF"/>
              <w:spacing w:before="0" w:beforeAutospacing="0" w:after="0" w:afterAutospacing="0" w:line="360" w:lineRule="auto"/>
              <w:rPr>
                <w:del w:id="2132" w:author="Alice MacQueen" w:date="2020-11-23T17:08:00Z"/>
                <w:rFonts w:ascii="Calibri" w:hAnsi="Calibri" w:cs="Calibri"/>
                <w:color w:val="000000"/>
              </w:rPr>
              <w:pPrChange w:id="2133" w:author="Alice MacQueen" w:date="2020-11-23T17:09:00Z">
                <w:pPr>
                  <w:spacing w:after="0" w:line="240" w:lineRule="auto"/>
                </w:pPr>
              </w:pPrChange>
            </w:pPr>
            <w:del w:id="2134" w:author="Alice MacQueen" w:date="2020-11-23T17:08:00Z">
              <w:r w:rsidRPr="00680664" w:rsidDel="00846763">
                <w:rPr>
                  <w:rFonts w:ascii="Calibri" w:hAnsi="Calibri" w:cs="Calibri"/>
                  <w:color w:val="000000"/>
                </w:rPr>
                <w:delText>72581±3741</w:delText>
              </w:r>
            </w:del>
          </w:p>
        </w:tc>
        <w:tc>
          <w:tcPr>
            <w:tcW w:w="2221" w:type="dxa"/>
            <w:tcBorders>
              <w:top w:val="nil"/>
              <w:left w:val="nil"/>
              <w:bottom w:val="nil"/>
              <w:right w:val="nil"/>
            </w:tcBorders>
            <w:shd w:val="pct15" w:color="auto" w:fill="auto"/>
            <w:noWrap/>
            <w:vAlign w:val="bottom"/>
            <w:hideMark/>
          </w:tcPr>
          <w:p w14:paraId="31132014" w14:textId="57BBBACD" w:rsidR="007A74EA" w:rsidRPr="00680664" w:rsidDel="00846763" w:rsidRDefault="007A74EA">
            <w:pPr>
              <w:pStyle w:val="NormalWeb"/>
              <w:shd w:val="clear" w:color="auto" w:fill="FFFFFF"/>
              <w:spacing w:before="0" w:beforeAutospacing="0" w:after="0" w:afterAutospacing="0" w:line="360" w:lineRule="auto"/>
              <w:rPr>
                <w:del w:id="2135" w:author="Alice MacQueen" w:date="2020-11-23T17:08:00Z"/>
                <w:rFonts w:ascii="Calibri" w:hAnsi="Calibri" w:cs="Calibri"/>
                <w:color w:val="000000"/>
              </w:rPr>
              <w:pPrChange w:id="2136" w:author="Alice MacQueen" w:date="2020-11-23T17:09:00Z">
                <w:pPr>
                  <w:spacing w:after="0" w:line="240" w:lineRule="auto"/>
                </w:pPr>
              </w:pPrChange>
            </w:pPr>
            <w:del w:id="2137" w:author="Alice MacQueen" w:date="2020-11-23T17:08:00Z">
              <w:r w:rsidRPr="00680664" w:rsidDel="00846763">
                <w:rPr>
                  <w:rFonts w:ascii="Calibri" w:hAnsi="Calibri" w:cs="Calibri"/>
                  <w:color w:val="000000"/>
                </w:rPr>
                <w:delText>46184±1711</w:delText>
              </w:r>
            </w:del>
          </w:p>
        </w:tc>
        <w:tc>
          <w:tcPr>
            <w:tcW w:w="2110" w:type="dxa"/>
            <w:tcBorders>
              <w:top w:val="nil"/>
              <w:left w:val="nil"/>
              <w:bottom w:val="nil"/>
              <w:right w:val="nil"/>
            </w:tcBorders>
            <w:shd w:val="pct15" w:color="auto" w:fill="auto"/>
            <w:noWrap/>
            <w:vAlign w:val="bottom"/>
            <w:hideMark/>
          </w:tcPr>
          <w:p w14:paraId="45C270F0" w14:textId="3432CD02" w:rsidR="007A74EA" w:rsidRPr="00680664" w:rsidDel="00846763" w:rsidRDefault="007A74EA">
            <w:pPr>
              <w:pStyle w:val="NormalWeb"/>
              <w:shd w:val="clear" w:color="auto" w:fill="FFFFFF"/>
              <w:spacing w:before="0" w:beforeAutospacing="0" w:after="0" w:afterAutospacing="0" w:line="360" w:lineRule="auto"/>
              <w:rPr>
                <w:del w:id="2138" w:author="Alice MacQueen" w:date="2020-11-23T17:08:00Z"/>
                <w:rFonts w:ascii="Calibri" w:hAnsi="Calibri" w:cs="Calibri"/>
                <w:color w:val="000000"/>
              </w:rPr>
              <w:pPrChange w:id="2139" w:author="Alice MacQueen" w:date="2020-11-23T17:09:00Z">
                <w:pPr>
                  <w:spacing w:after="0" w:line="240" w:lineRule="auto"/>
                </w:pPr>
              </w:pPrChange>
            </w:pPr>
            <w:del w:id="2140" w:author="Alice MacQueen" w:date="2020-11-23T17:08:00Z">
              <w:r w:rsidRPr="00680664" w:rsidDel="00846763">
                <w:rPr>
                  <w:rFonts w:ascii="Calibri" w:hAnsi="Calibri" w:cs="Calibri"/>
                  <w:color w:val="000000"/>
                </w:rPr>
                <w:delText>31615±3024</w:delText>
              </w:r>
            </w:del>
          </w:p>
        </w:tc>
        <w:tc>
          <w:tcPr>
            <w:tcW w:w="1758" w:type="dxa"/>
            <w:tcBorders>
              <w:top w:val="nil"/>
              <w:left w:val="nil"/>
              <w:bottom w:val="nil"/>
              <w:right w:val="nil"/>
            </w:tcBorders>
            <w:shd w:val="pct15" w:color="auto" w:fill="auto"/>
            <w:noWrap/>
            <w:vAlign w:val="bottom"/>
            <w:hideMark/>
          </w:tcPr>
          <w:p w14:paraId="4F738C14" w14:textId="5273133A" w:rsidR="007A74EA" w:rsidRPr="00680664" w:rsidDel="00846763" w:rsidRDefault="007A74EA">
            <w:pPr>
              <w:pStyle w:val="NormalWeb"/>
              <w:shd w:val="clear" w:color="auto" w:fill="FFFFFF"/>
              <w:spacing w:before="0" w:beforeAutospacing="0" w:after="0" w:afterAutospacing="0" w:line="360" w:lineRule="auto"/>
              <w:rPr>
                <w:del w:id="2141" w:author="Alice MacQueen" w:date="2020-11-23T17:08:00Z"/>
                <w:rFonts w:ascii="Calibri" w:hAnsi="Calibri" w:cs="Calibri"/>
                <w:color w:val="000000"/>
              </w:rPr>
              <w:pPrChange w:id="2142" w:author="Alice MacQueen" w:date="2020-11-23T17:09:00Z">
                <w:pPr>
                  <w:spacing w:after="0" w:line="240" w:lineRule="auto"/>
                </w:pPr>
              </w:pPrChange>
            </w:pPr>
            <w:del w:id="2143" w:author="Alice MacQueen" w:date="2020-11-23T17:08:00Z">
              <w:r w:rsidRPr="00680664" w:rsidDel="00846763">
                <w:rPr>
                  <w:rFonts w:ascii="Calibri" w:hAnsi="Calibri" w:cs="Calibri"/>
                  <w:color w:val="000000"/>
                </w:rPr>
                <w:delText>3024±66643</w:delText>
              </w:r>
            </w:del>
          </w:p>
        </w:tc>
        <w:tc>
          <w:tcPr>
            <w:tcW w:w="1297" w:type="dxa"/>
            <w:tcBorders>
              <w:top w:val="nil"/>
              <w:left w:val="nil"/>
              <w:bottom w:val="nil"/>
              <w:right w:val="nil"/>
            </w:tcBorders>
            <w:shd w:val="pct15" w:color="auto" w:fill="auto"/>
            <w:noWrap/>
            <w:vAlign w:val="bottom"/>
            <w:hideMark/>
          </w:tcPr>
          <w:p w14:paraId="1ED1B82E" w14:textId="7CF3530C" w:rsidR="007A74EA" w:rsidRPr="00680664" w:rsidDel="00846763" w:rsidRDefault="007A74EA">
            <w:pPr>
              <w:pStyle w:val="NormalWeb"/>
              <w:shd w:val="clear" w:color="auto" w:fill="FFFFFF"/>
              <w:spacing w:before="0" w:beforeAutospacing="0" w:after="0" w:afterAutospacing="0" w:line="360" w:lineRule="auto"/>
              <w:rPr>
                <w:del w:id="2144" w:author="Alice MacQueen" w:date="2020-11-23T17:08:00Z"/>
                <w:rFonts w:ascii="Calibri" w:hAnsi="Calibri" w:cs="Calibri"/>
                <w:color w:val="000000"/>
              </w:rPr>
              <w:pPrChange w:id="2145" w:author="Alice MacQueen" w:date="2020-11-23T17:09:00Z">
                <w:pPr>
                  <w:spacing w:after="0" w:line="240" w:lineRule="auto"/>
                </w:pPr>
              </w:pPrChange>
            </w:pPr>
            <w:del w:id="2146"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151E5ADE" w14:textId="7313C392" w:rsidTr="00BF5E14">
        <w:trPr>
          <w:trHeight w:val="288"/>
          <w:del w:id="2147" w:author="Alice MacQueen" w:date="2020-11-23T17:08:00Z"/>
        </w:trPr>
        <w:tc>
          <w:tcPr>
            <w:tcW w:w="958" w:type="dxa"/>
            <w:tcBorders>
              <w:top w:val="nil"/>
              <w:left w:val="nil"/>
              <w:bottom w:val="nil"/>
              <w:right w:val="nil"/>
            </w:tcBorders>
            <w:shd w:val="pct15" w:color="auto" w:fill="auto"/>
            <w:noWrap/>
            <w:vAlign w:val="bottom"/>
            <w:hideMark/>
          </w:tcPr>
          <w:p w14:paraId="2A9CA398" w14:textId="5BE9688D" w:rsidR="007A74EA" w:rsidRPr="00680664" w:rsidDel="00846763" w:rsidRDefault="007A74EA">
            <w:pPr>
              <w:pStyle w:val="NormalWeb"/>
              <w:shd w:val="clear" w:color="auto" w:fill="FFFFFF"/>
              <w:spacing w:before="0" w:beforeAutospacing="0" w:after="0" w:afterAutospacing="0" w:line="360" w:lineRule="auto"/>
              <w:rPr>
                <w:del w:id="2148" w:author="Alice MacQueen" w:date="2020-11-23T17:08:00Z"/>
                <w:rFonts w:ascii="Calibri" w:hAnsi="Calibri" w:cs="Calibri"/>
                <w:color w:val="000000"/>
              </w:rPr>
              <w:pPrChange w:id="2149" w:author="Alice MacQueen" w:date="2020-11-23T17:09:00Z">
                <w:pPr>
                  <w:spacing w:after="0" w:line="240" w:lineRule="auto"/>
                </w:pPr>
              </w:pPrChange>
            </w:pPr>
            <w:del w:id="2150" w:author="Alice MacQueen" w:date="2020-11-23T17:08:00Z">
              <w:r w:rsidRPr="00680664" w:rsidDel="00846763">
                <w:rPr>
                  <w:rFonts w:ascii="Calibri" w:hAnsi="Calibri" w:cs="Calibri"/>
                  <w:color w:val="000000"/>
                </w:rPr>
                <w:delText>K</w:delText>
              </w:r>
            </w:del>
          </w:p>
        </w:tc>
        <w:tc>
          <w:tcPr>
            <w:tcW w:w="833" w:type="dxa"/>
            <w:tcBorders>
              <w:top w:val="nil"/>
              <w:left w:val="nil"/>
              <w:bottom w:val="nil"/>
              <w:right w:val="nil"/>
            </w:tcBorders>
            <w:shd w:val="pct15" w:color="auto" w:fill="auto"/>
            <w:noWrap/>
            <w:vAlign w:val="bottom"/>
            <w:hideMark/>
          </w:tcPr>
          <w:p w14:paraId="563CB597" w14:textId="16C24255" w:rsidR="007A74EA" w:rsidRPr="00680664" w:rsidDel="00846763" w:rsidRDefault="007A74EA">
            <w:pPr>
              <w:pStyle w:val="NormalWeb"/>
              <w:shd w:val="clear" w:color="auto" w:fill="FFFFFF"/>
              <w:spacing w:before="0" w:beforeAutospacing="0" w:after="0" w:afterAutospacing="0" w:line="360" w:lineRule="auto"/>
              <w:rPr>
                <w:del w:id="2151" w:author="Alice MacQueen" w:date="2020-11-23T17:08:00Z"/>
                <w:rFonts w:ascii="Calibri" w:hAnsi="Calibri" w:cs="Calibri"/>
                <w:color w:val="000000"/>
              </w:rPr>
              <w:pPrChange w:id="2152" w:author="Alice MacQueen" w:date="2020-11-23T17:09:00Z">
                <w:pPr>
                  <w:spacing w:after="0" w:line="240" w:lineRule="auto"/>
                </w:pPr>
              </w:pPrChange>
            </w:pPr>
            <w:del w:id="215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720F449C" w14:textId="4096FDF9" w:rsidR="007A74EA" w:rsidRPr="00680664" w:rsidDel="00846763" w:rsidRDefault="007A74EA">
            <w:pPr>
              <w:pStyle w:val="NormalWeb"/>
              <w:shd w:val="clear" w:color="auto" w:fill="FFFFFF"/>
              <w:spacing w:before="0" w:beforeAutospacing="0" w:after="0" w:afterAutospacing="0" w:line="360" w:lineRule="auto"/>
              <w:rPr>
                <w:del w:id="2154" w:author="Alice MacQueen" w:date="2020-11-23T17:08:00Z"/>
                <w:rFonts w:ascii="Calibri" w:hAnsi="Calibri" w:cs="Calibri"/>
                <w:color w:val="000000"/>
              </w:rPr>
              <w:pPrChange w:id="2155" w:author="Alice MacQueen" w:date="2020-11-23T17:09:00Z">
                <w:pPr>
                  <w:spacing w:after="0" w:line="240" w:lineRule="auto"/>
                </w:pPr>
              </w:pPrChange>
            </w:pPr>
            <w:del w:id="2156" w:author="Alice MacQueen" w:date="2020-11-23T17:08:00Z">
              <w:r w:rsidRPr="00680664" w:rsidDel="00846763">
                <w:rPr>
                  <w:rFonts w:ascii="Calibri" w:hAnsi="Calibri" w:cs="Calibri"/>
                  <w:color w:val="000000"/>
                </w:rPr>
                <w:delText>54865±5417</w:delText>
              </w:r>
            </w:del>
          </w:p>
        </w:tc>
        <w:tc>
          <w:tcPr>
            <w:tcW w:w="2221" w:type="dxa"/>
            <w:tcBorders>
              <w:top w:val="nil"/>
              <w:left w:val="nil"/>
              <w:bottom w:val="nil"/>
              <w:right w:val="nil"/>
            </w:tcBorders>
            <w:shd w:val="pct15" w:color="auto" w:fill="auto"/>
            <w:noWrap/>
            <w:vAlign w:val="bottom"/>
            <w:hideMark/>
          </w:tcPr>
          <w:p w14:paraId="4EC7FDF2" w14:textId="60E8DC05" w:rsidR="007A74EA" w:rsidRPr="00680664" w:rsidDel="00846763" w:rsidRDefault="007A74EA">
            <w:pPr>
              <w:pStyle w:val="NormalWeb"/>
              <w:shd w:val="clear" w:color="auto" w:fill="FFFFFF"/>
              <w:spacing w:before="0" w:beforeAutospacing="0" w:after="0" w:afterAutospacing="0" w:line="360" w:lineRule="auto"/>
              <w:rPr>
                <w:del w:id="2157" w:author="Alice MacQueen" w:date="2020-11-23T17:08:00Z"/>
                <w:rFonts w:ascii="Calibri" w:hAnsi="Calibri" w:cs="Calibri"/>
                <w:color w:val="000000"/>
              </w:rPr>
              <w:pPrChange w:id="2158" w:author="Alice MacQueen" w:date="2020-11-23T17:09:00Z">
                <w:pPr>
                  <w:spacing w:after="0" w:line="240" w:lineRule="auto"/>
                </w:pPr>
              </w:pPrChange>
            </w:pPr>
            <w:del w:id="2159" w:author="Alice MacQueen" w:date="2020-11-23T17:08:00Z">
              <w:r w:rsidRPr="00680664" w:rsidDel="00846763">
                <w:rPr>
                  <w:rFonts w:ascii="Calibri" w:hAnsi="Calibri" w:cs="Calibri"/>
                  <w:color w:val="000000"/>
                </w:rPr>
                <w:delText>44609±11478</w:delText>
              </w:r>
            </w:del>
          </w:p>
        </w:tc>
        <w:tc>
          <w:tcPr>
            <w:tcW w:w="2110" w:type="dxa"/>
            <w:tcBorders>
              <w:top w:val="nil"/>
              <w:left w:val="nil"/>
              <w:bottom w:val="nil"/>
              <w:right w:val="nil"/>
            </w:tcBorders>
            <w:shd w:val="pct15" w:color="auto" w:fill="auto"/>
            <w:noWrap/>
            <w:vAlign w:val="bottom"/>
            <w:hideMark/>
          </w:tcPr>
          <w:p w14:paraId="69660EB1" w14:textId="1D7F9C7E" w:rsidR="007A74EA" w:rsidRPr="00680664" w:rsidDel="00846763" w:rsidRDefault="007A74EA">
            <w:pPr>
              <w:pStyle w:val="NormalWeb"/>
              <w:shd w:val="clear" w:color="auto" w:fill="FFFFFF"/>
              <w:spacing w:before="0" w:beforeAutospacing="0" w:after="0" w:afterAutospacing="0" w:line="360" w:lineRule="auto"/>
              <w:rPr>
                <w:del w:id="2160" w:author="Alice MacQueen" w:date="2020-11-23T17:08:00Z"/>
                <w:rFonts w:ascii="Calibri" w:hAnsi="Calibri" w:cs="Calibri"/>
                <w:color w:val="000000"/>
              </w:rPr>
              <w:pPrChange w:id="2161" w:author="Alice MacQueen" w:date="2020-11-23T17:09:00Z">
                <w:pPr>
                  <w:spacing w:after="0" w:line="240" w:lineRule="auto"/>
                </w:pPr>
              </w:pPrChange>
            </w:pPr>
            <w:del w:id="2162" w:author="Alice MacQueen" w:date="2020-11-23T17:08:00Z">
              <w:r w:rsidRPr="00680664" w:rsidDel="00846763">
                <w:rPr>
                  <w:rFonts w:ascii="Calibri" w:hAnsi="Calibri" w:cs="Calibri"/>
                  <w:color w:val="000000"/>
                </w:rPr>
                <w:delText>24143±8032</w:delText>
              </w:r>
            </w:del>
          </w:p>
        </w:tc>
        <w:tc>
          <w:tcPr>
            <w:tcW w:w="1758" w:type="dxa"/>
            <w:tcBorders>
              <w:top w:val="nil"/>
              <w:left w:val="nil"/>
              <w:bottom w:val="nil"/>
              <w:right w:val="nil"/>
            </w:tcBorders>
            <w:shd w:val="pct15" w:color="auto" w:fill="auto"/>
            <w:noWrap/>
            <w:vAlign w:val="bottom"/>
            <w:hideMark/>
          </w:tcPr>
          <w:p w14:paraId="0B4E9E15" w14:textId="6BA0282D" w:rsidR="007A74EA" w:rsidRPr="00680664" w:rsidDel="00846763" w:rsidRDefault="007A74EA">
            <w:pPr>
              <w:pStyle w:val="NormalWeb"/>
              <w:shd w:val="clear" w:color="auto" w:fill="FFFFFF"/>
              <w:spacing w:before="0" w:beforeAutospacing="0" w:after="0" w:afterAutospacing="0" w:line="360" w:lineRule="auto"/>
              <w:rPr>
                <w:del w:id="2163" w:author="Alice MacQueen" w:date="2020-11-23T17:08:00Z"/>
                <w:rFonts w:ascii="Calibri" w:hAnsi="Calibri" w:cs="Calibri"/>
                <w:color w:val="000000"/>
              </w:rPr>
              <w:pPrChange w:id="2164" w:author="Alice MacQueen" w:date="2020-11-23T17:09:00Z">
                <w:pPr>
                  <w:spacing w:after="0" w:line="240" w:lineRule="auto"/>
                </w:pPr>
              </w:pPrChange>
            </w:pPr>
            <w:del w:id="2165" w:author="Alice MacQueen" w:date="2020-11-23T17:08:00Z">
              <w:r w:rsidRPr="00680664" w:rsidDel="00846763">
                <w:rPr>
                  <w:rFonts w:ascii="Calibri" w:hAnsi="Calibri" w:cs="Calibri"/>
                  <w:color w:val="000000"/>
                </w:rPr>
                <w:delText>8032±83190</w:delText>
              </w:r>
            </w:del>
          </w:p>
        </w:tc>
        <w:tc>
          <w:tcPr>
            <w:tcW w:w="1297" w:type="dxa"/>
            <w:tcBorders>
              <w:top w:val="nil"/>
              <w:left w:val="nil"/>
              <w:bottom w:val="nil"/>
              <w:right w:val="nil"/>
            </w:tcBorders>
            <w:shd w:val="pct15" w:color="auto" w:fill="auto"/>
            <w:noWrap/>
            <w:vAlign w:val="bottom"/>
            <w:hideMark/>
          </w:tcPr>
          <w:p w14:paraId="62132FD1" w14:textId="4461B2C3" w:rsidR="007A74EA" w:rsidRPr="00680664" w:rsidDel="00846763" w:rsidRDefault="007A74EA">
            <w:pPr>
              <w:pStyle w:val="NormalWeb"/>
              <w:shd w:val="clear" w:color="auto" w:fill="FFFFFF"/>
              <w:spacing w:before="0" w:beforeAutospacing="0" w:after="0" w:afterAutospacing="0" w:line="360" w:lineRule="auto"/>
              <w:rPr>
                <w:del w:id="2166" w:author="Alice MacQueen" w:date="2020-11-23T17:08:00Z"/>
                <w:rFonts w:ascii="Calibri" w:hAnsi="Calibri" w:cs="Calibri"/>
                <w:color w:val="000000"/>
              </w:rPr>
              <w:pPrChange w:id="2167" w:author="Alice MacQueen" w:date="2020-11-23T17:09:00Z">
                <w:pPr>
                  <w:spacing w:after="0" w:line="240" w:lineRule="auto"/>
                </w:pPr>
              </w:pPrChange>
            </w:pPr>
            <w:del w:id="2168" w:author="Alice MacQueen" w:date="2020-11-23T17:08:00Z">
              <w:r w:rsidRPr="00680664" w:rsidDel="00846763">
                <w:rPr>
                  <w:rFonts w:ascii="Calibri" w:hAnsi="Calibri" w:cs="Calibri"/>
                  <w:color w:val="000000"/>
                </w:rPr>
                <w:delText>0.0419</w:delText>
              </w:r>
              <w:r w:rsidDel="00846763">
                <w:rPr>
                  <w:rFonts w:ascii="Calibri" w:hAnsi="Calibri" w:cs="Calibri"/>
                  <w:color w:val="000000"/>
                </w:rPr>
                <w:delText>*</w:delText>
              </w:r>
            </w:del>
          </w:p>
        </w:tc>
      </w:tr>
      <w:tr w:rsidR="007A74EA" w:rsidRPr="00680664" w:rsidDel="00846763" w14:paraId="7FDF133E" w14:textId="0E5193C7" w:rsidTr="00BF5E14">
        <w:trPr>
          <w:trHeight w:val="288"/>
          <w:del w:id="2169" w:author="Alice MacQueen" w:date="2020-11-23T17:08:00Z"/>
        </w:trPr>
        <w:tc>
          <w:tcPr>
            <w:tcW w:w="958" w:type="dxa"/>
            <w:tcBorders>
              <w:top w:val="nil"/>
              <w:left w:val="nil"/>
              <w:bottom w:val="nil"/>
              <w:right w:val="nil"/>
            </w:tcBorders>
            <w:shd w:val="pct15" w:color="auto" w:fill="auto"/>
            <w:noWrap/>
            <w:vAlign w:val="bottom"/>
            <w:hideMark/>
          </w:tcPr>
          <w:p w14:paraId="4890A661" w14:textId="5842A4FC" w:rsidR="007A74EA" w:rsidRPr="00680664" w:rsidDel="00846763" w:rsidRDefault="007A74EA">
            <w:pPr>
              <w:pStyle w:val="NormalWeb"/>
              <w:shd w:val="clear" w:color="auto" w:fill="FFFFFF"/>
              <w:spacing w:before="0" w:beforeAutospacing="0" w:after="0" w:afterAutospacing="0" w:line="360" w:lineRule="auto"/>
              <w:rPr>
                <w:del w:id="2170" w:author="Alice MacQueen" w:date="2020-11-23T17:08:00Z"/>
                <w:rFonts w:ascii="Calibri" w:hAnsi="Calibri" w:cs="Calibri"/>
                <w:color w:val="000000"/>
              </w:rPr>
              <w:pPrChange w:id="2171"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04BA5C3" w14:textId="5BD46D65" w:rsidR="007A74EA" w:rsidRPr="00680664" w:rsidDel="00846763" w:rsidRDefault="007A74EA">
            <w:pPr>
              <w:pStyle w:val="NormalWeb"/>
              <w:shd w:val="clear" w:color="auto" w:fill="FFFFFF"/>
              <w:spacing w:before="0" w:beforeAutospacing="0" w:after="0" w:afterAutospacing="0" w:line="360" w:lineRule="auto"/>
              <w:rPr>
                <w:del w:id="2172" w:author="Alice MacQueen" w:date="2020-11-23T17:08:00Z"/>
                <w:rFonts w:ascii="Calibri" w:hAnsi="Calibri" w:cs="Calibri"/>
                <w:color w:val="000000"/>
              </w:rPr>
              <w:pPrChange w:id="2173" w:author="Alice MacQueen" w:date="2020-11-23T17:09:00Z">
                <w:pPr>
                  <w:spacing w:after="0" w:line="240" w:lineRule="auto"/>
                </w:pPr>
              </w:pPrChange>
            </w:pPr>
            <w:del w:id="2174"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21231178" w14:textId="5CCE15E3" w:rsidR="007A74EA" w:rsidRPr="00680664" w:rsidDel="00846763" w:rsidRDefault="007A74EA">
            <w:pPr>
              <w:pStyle w:val="NormalWeb"/>
              <w:shd w:val="clear" w:color="auto" w:fill="FFFFFF"/>
              <w:spacing w:before="0" w:beforeAutospacing="0" w:after="0" w:afterAutospacing="0" w:line="360" w:lineRule="auto"/>
              <w:rPr>
                <w:del w:id="2175" w:author="Alice MacQueen" w:date="2020-11-23T17:08:00Z"/>
                <w:rFonts w:ascii="Calibri" w:hAnsi="Calibri" w:cs="Calibri"/>
                <w:color w:val="000000"/>
              </w:rPr>
              <w:pPrChange w:id="2176" w:author="Alice MacQueen" w:date="2020-11-23T17:09:00Z">
                <w:pPr>
                  <w:spacing w:after="0" w:line="240" w:lineRule="auto"/>
                </w:pPr>
              </w:pPrChange>
            </w:pPr>
            <w:del w:id="2177" w:author="Alice MacQueen" w:date="2020-11-23T17:08:00Z">
              <w:r w:rsidRPr="00680664" w:rsidDel="00846763">
                <w:rPr>
                  <w:rFonts w:ascii="Calibri" w:hAnsi="Calibri" w:cs="Calibri"/>
                  <w:color w:val="000000"/>
                </w:rPr>
                <w:delText>54414±5221</w:delText>
              </w:r>
            </w:del>
          </w:p>
        </w:tc>
        <w:tc>
          <w:tcPr>
            <w:tcW w:w="2221" w:type="dxa"/>
            <w:tcBorders>
              <w:top w:val="nil"/>
              <w:left w:val="nil"/>
              <w:bottom w:val="nil"/>
              <w:right w:val="nil"/>
            </w:tcBorders>
            <w:shd w:val="pct15" w:color="auto" w:fill="auto"/>
            <w:noWrap/>
            <w:vAlign w:val="bottom"/>
            <w:hideMark/>
          </w:tcPr>
          <w:p w14:paraId="5961E429" w14:textId="2137046B" w:rsidR="007A74EA" w:rsidRPr="00680664" w:rsidDel="00846763" w:rsidRDefault="007A74EA">
            <w:pPr>
              <w:pStyle w:val="NormalWeb"/>
              <w:shd w:val="clear" w:color="auto" w:fill="FFFFFF"/>
              <w:spacing w:before="0" w:beforeAutospacing="0" w:after="0" w:afterAutospacing="0" w:line="360" w:lineRule="auto"/>
              <w:rPr>
                <w:del w:id="2178" w:author="Alice MacQueen" w:date="2020-11-23T17:08:00Z"/>
                <w:rFonts w:ascii="Calibri" w:hAnsi="Calibri" w:cs="Calibri"/>
                <w:color w:val="000000"/>
              </w:rPr>
              <w:pPrChange w:id="2179" w:author="Alice MacQueen" w:date="2020-11-23T17:09:00Z">
                <w:pPr>
                  <w:spacing w:after="0" w:line="240" w:lineRule="auto"/>
                </w:pPr>
              </w:pPrChange>
            </w:pPr>
            <w:del w:id="2180" w:author="Alice MacQueen" w:date="2020-11-23T17:08:00Z">
              <w:r w:rsidRPr="00680664" w:rsidDel="00846763">
                <w:rPr>
                  <w:rFonts w:ascii="Calibri" w:hAnsi="Calibri" w:cs="Calibri"/>
                  <w:color w:val="000000"/>
                </w:rPr>
                <w:delText>59728±13856</w:delText>
              </w:r>
            </w:del>
          </w:p>
        </w:tc>
        <w:tc>
          <w:tcPr>
            <w:tcW w:w="2110" w:type="dxa"/>
            <w:tcBorders>
              <w:top w:val="nil"/>
              <w:left w:val="nil"/>
              <w:bottom w:val="nil"/>
              <w:right w:val="nil"/>
            </w:tcBorders>
            <w:shd w:val="pct15" w:color="auto" w:fill="auto"/>
            <w:noWrap/>
            <w:vAlign w:val="bottom"/>
            <w:hideMark/>
          </w:tcPr>
          <w:p w14:paraId="1B7AE23F" w14:textId="6BDF9B38" w:rsidR="007A74EA" w:rsidRPr="00680664" w:rsidDel="00846763" w:rsidRDefault="007A74EA">
            <w:pPr>
              <w:pStyle w:val="NormalWeb"/>
              <w:shd w:val="clear" w:color="auto" w:fill="FFFFFF"/>
              <w:spacing w:before="0" w:beforeAutospacing="0" w:after="0" w:afterAutospacing="0" w:line="360" w:lineRule="auto"/>
              <w:rPr>
                <w:del w:id="2181" w:author="Alice MacQueen" w:date="2020-11-23T17:08:00Z"/>
                <w:rFonts w:ascii="Calibri" w:hAnsi="Calibri" w:cs="Calibri"/>
                <w:color w:val="000000"/>
              </w:rPr>
              <w:pPrChange w:id="2182" w:author="Alice MacQueen" w:date="2020-11-23T17:09:00Z">
                <w:pPr>
                  <w:spacing w:after="0" w:line="240" w:lineRule="auto"/>
                </w:pPr>
              </w:pPrChange>
            </w:pPr>
            <w:del w:id="2183" w:author="Alice MacQueen" w:date="2020-11-23T17:08:00Z">
              <w:r w:rsidRPr="00680664" w:rsidDel="00846763">
                <w:rPr>
                  <w:rFonts w:ascii="Calibri" w:hAnsi="Calibri" w:cs="Calibri"/>
                  <w:color w:val="000000"/>
                </w:rPr>
                <w:delText>39167±5242</w:delText>
              </w:r>
            </w:del>
          </w:p>
        </w:tc>
        <w:tc>
          <w:tcPr>
            <w:tcW w:w="1758" w:type="dxa"/>
            <w:tcBorders>
              <w:top w:val="nil"/>
              <w:left w:val="nil"/>
              <w:bottom w:val="nil"/>
              <w:right w:val="nil"/>
            </w:tcBorders>
            <w:shd w:val="pct15" w:color="auto" w:fill="auto"/>
            <w:noWrap/>
            <w:vAlign w:val="bottom"/>
            <w:hideMark/>
          </w:tcPr>
          <w:p w14:paraId="54464D33" w14:textId="08DEF4B8" w:rsidR="007A74EA" w:rsidRPr="00680664" w:rsidDel="00846763" w:rsidRDefault="007A74EA">
            <w:pPr>
              <w:pStyle w:val="NormalWeb"/>
              <w:shd w:val="clear" w:color="auto" w:fill="FFFFFF"/>
              <w:spacing w:before="0" w:beforeAutospacing="0" w:after="0" w:afterAutospacing="0" w:line="360" w:lineRule="auto"/>
              <w:rPr>
                <w:del w:id="2184" w:author="Alice MacQueen" w:date="2020-11-23T17:08:00Z"/>
                <w:rFonts w:ascii="Calibri" w:hAnsi="Calibri" w:cs="Calibri"/>
                <w:color w:val="000000"/>
              </w:rPr>
              <w:pPrChange w:id="2185" w:author="Alice MacQueen" w:date="2020-11-23T17:09:00Z">
                <w:pPr>
                  <w:spacing w:after="0" w:line="240" w:lineRule="auto"/>
                </w:pPr>
              </w:pPrChange>
            </w:pPr>
            <w:del w:id="2186" w:author="Alice MacQueen" w:date="2020-11-23T17:08:00Z">
              <w:r w:rsidRPr="00680664" w:rsidDel="00846763">
                <w:rPr>
                  <w:rFonts w:ascii="Calibri" w:hAnsi="Calibri" w:cs="Calibri"/>
                  <w:color w:val="000000"/>
                </w:rPr>
                <w:delText>5242±67527</w:delText>
              </w:r>
            </w:del>
          </w:p>
        </w:tc>
        <w:tc>
          <w:tcPr>
            <w:tcW w:w="1297" w:type="dxa"/>
            <w:tcBorders>
              <w:top w:val="nil"/>
              <w:left w:val="nil"/>
              <w:bottom w:val="nil"/>
              <w:right w:val="nil"/>
            </w:tcBorders>
            <w:shd w:val="pct15" w:color="auto" w:fill="auto"/>
            <w:noWrap/>
            <w:vAlign w:val="bottom"/>
            <w:hideMark/>
          </w:tcPr>
          <w:p w14:paraId="280C6DDA" w14:textId="0E6D3331" w:rsidR="007A74EA" w:rsidRPr="00680664" w:rsidDel="00846763" w:rsidRDefault="007A74EA">
            <w:pPr>
              <w:pStyle w:val="NormalWeb"/>
              <w:shd w:val="clear" w:color="auto" w:fill="FFFFFF"/>
              <w:spacing w:before="0" w:beforeAutospacing="0" w:after="0" w:afterAutospacing="0" w:line="360" w:lineRule="auto"/>
              <w:rPr>
                <w:del w:id="2187" w:author="Alice MacQueen" w:date="2020-11-23T17:08:00Z"/>
                <w:rFonts w:ascii="Calibri" w:hAnsi="Calibri" w:cs="Calibri"/>
                <w:color w:val="000000"/>
              </w:rPr>
              <w:pPrChange w:id="2188" w:author="Alice MacQueen" w:date="2020-11-23T17:09:00Z">
                <w:pPr>
                  <w:spacing w:after="0" w:line="240" w:lineRule="auto"/>
                </w:pPr>
              </w:pPrChange>
            </w:pPr>
            <w:del w:id="2189" w:author="Alice MacQueen" w:date="2020-11-23T17:08:00Z">
              <w:r w:rsidRPr="00680664" w:rsidDel="00846763">
                <w:rPr>
                  <w:rFonts w:ascii="Calibri" w:hAnsi="Calibri" w:cs="Calibri"/>
                  <w:color w:val="000000"/>
                </w:rPr>
                <w:delText>0.0525</w:delText>
              </w:r>
            </w:del>
          </w:p>
        </w:tc>
      </w:tr>
      <w:tr w:rsidR="007A74EA" w:rsidRPr="00680664" w:rsidDel="00846763" w14:paraId="5941ABC1" w14:textId="047F100B" w:rsidTr="00BF5E14">
        <w:trPr>
          <w:trHeight w:val="288"/>
          <w:del w:id="2190" w:author="Alice MacQueen" w:date="2020-11-23T17:08:00Z"/>
        </w:trPr>
        <w:tc>
          <w:tcPr>
            <w:tcW w:w="958" w:type="dxa"/>
            <w:tcBorders>
              <w:top w:val="nil"/>
              <w:left w:val="nil"/>
              <w:bottom w:val="nil"/>
              <w:right w:val="nil"/>
            </w:tcBorders>
            <w:shd w:val="clear" w:color="auto" w:fill="auto"/>
            <w:noWrap/>
            <w:vAlign w:val="bottom"/>
            <w:hideMark/>
          </w:tcPr>
          <w:p w14:paraId="2BF22391" w14:textId="6A9EFCE0" w:rsidR="007A74EA" w:rsidRPr="00680664" w:rsidDel="00846763" w:rsidRDefault="007A74EA">
            <w:pPr>
              <w:pStyle w:val="NormalWeb"/>
              <w:shd w:val="clear" w:color="auto" w:fill="FFFFFF"/>
              <w:spacing w:before="0" w:beforeAutospacing="0" w:after="0" w:afterAutospacing="0" w:line="360" w:lineRule="auto"/>
              <w:rPr>
                <w:del w:id="2191" w:author="Alice MacQueen" w:date="2020-11-23T17:08:00Z"/>
                <w:rFonts w:ascii="Calibri" w:hAnsi="Calibri" w:cs="Calibri"/>
                <w:color w:val="000000"/>
              </w:rPr>
              <w:pPrChange w:id="2192"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034B36D7" w14:textId="7E87D30A" w:rsidR="007A74EA" w:rsidRPr="00680664" w:rsidDel="00846763" w:rsidRDefault="007A74EA">
            <w:pPr>
              <w:pStyle w:val="NormalWeb"/>
              <w:shd w:val="clear" w:color="auto" w:fill="FFFFFF"/>
              <w:spacing w:before="0" w:beforeAutospacing="0" w:after="0" w:afterAutospacing="0" w:line="360" w:lineRule="auto"/>
              <w:rPr>
                <w:del w:id="2193" w:author="Alice MacQueen" w:date="2020-11-23T17:08:00Z"/>
                <w:rFonts w:ascii="Calibri" w:hAnsi="Calibri" w:cs="Calibri"/>
                <w:color w:val="000000"/>
              </w:rPr>
              <w:pPrChange w:id="2194" w:author="Alice MacQueen" w:date="2020-11-23T17:09:00Z">
                <w:pPr>
                  <w:spacing w:after="0" w:line="240" w:lineRule="auto"/>
                </w:pPr>
              </w:pPrChange>
            </w:pPr>
            <w:del w:id="219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77837C51" w14:textId="218BBEF1" w:rsidR="007A74EA" w:rsidRPr="00680664" w:rsidDel="00846763" w:rsidRDefault="007A74EA">
            <w:pPr>
              <w:pStyle w:val="NormalWeb"/>
              <w:shd w:val="clear" w:color="auto" w:fill="FFFFFF"/>
              <w:spacing w:before="0" w:beforeAutospacing="0" w:after="0" w:afterAutospacing="0" w:line="360" w:lineRule="auto"/>
              <w:rPr>
                <w:del w:id="2196" w:author="Alice MacQueen" w:date="2020-11-23T17:08:00Z"/>
                <w:rFonts w:ascii="Calibri" w:hAnsi="Calibri" w:cs="Calibri"/>
                <w:color w:val="000000"/>
              </w:rPr>
              <w:pPrChange w:id="2197" w:author="Alice MacQueen" w:date="2020-11-23T17:09:00Z">
                <w:pPr>
                  <w:spacing w:after="0" w:line="240" w:lineRule="auto"/>
                </w:pPr>
              </w:pPrChange>
            </w:pPr>
            <w:del w:id="2198" w:author="Alice MacQueen" w:date="2020-11-23T17:08:00Z">
              <w:r w:rsidRPr="00680664" w:rsidDel="00846763">
                <w:rPr>
                  <w:rFonts w:ascii="Calibri" w:hAnsi="Calibri" w:cs="Calibri"/>
                  <w:color w:val="000000"/>
                </w:rPr>
                <w:delText>1614±48</w:delText>
              </w:r>
            </w:del>
          </w:p>
        </w:tc>
        <w:tc>
          <w:tcPr>
            <w:tcW w:w="2221" w:type="dxa"/>
            <w:tcBorders>
              <w:top w:val="nil"/>
              <w:left w:val="nil"/>
              <w:bottom w:val="nil"/>
              <w:right w:val="nil"/>
            </w:tcBorders>
            <w:shd w:val="clear" w:color="auto" w:fill="auto"/>
            <w:noWrap/>
            <w:vAlign w:val="bottom"/>
            <w:hideMark/>
          </w:tcPr>
          <w:p w14:paraId="0A4521B3" w14:textId="00C50296" w:rsidR="007A74EA" w:rsidRPr="00680664" w:rsidDel="00846763" w:rsidRDefault="007A74EA">
            <w:pPr>
              <w:pStyle w:val="NormalWeb"/>
              <w:shd w:val="clear" w:color="auto" w:fill="FFFFFF"/>
              <w:spacing w:before="0" w:beforeAutospacing="0" w:after="0" w:afterAutospacing="0" w:line="360" w:lineRule="auto"/>
              <w:rPr>
                <w:del w:id="2199" w:author="Alice MacQueen" w:date="2020-11-23T17:08:00Z"/>
                <w:rFonts w:ascii="Calibri" w:hAnsi="Calibri" w:cs="Calibri"/>
                <w:color w:val="000000"/>
              </w:rPr>
              <w:pPrChange w:id="2200" w:author="Alice MacQueen" w:date="2020-11-23T17:09:00Z">
                <w:pPr>
                  <w:spacing w:after="0" w:line="240" w:lineRule="auto"/>
                </w:pPr>
              </w:pPrChange>
            </w:pPr>
            <w:del w:id="2201" w:author="Alice MacQueen" w:date="2020-11-23T17:08:00Z">
              <w:r w:rsidRPr="00680664" w:rsidDel="00846763">
                <w:rPr>
                  <w:rFonts w:ascii="Calibri" w:hAnsi="Calibri" w:cs="Calibri"/>
                  <w:color w:val="000000"/>
                </w:rPr>
                <w:delText>2046±102</w:delText>
              </w:r>
            </w:del>
          </w:p>
        </w:tc>
        <w:tc>
          <w:tcPr>
            <w:tcW w:w="2110" w:type="dxa"/>
            <w:tcBorders>
              <w:top w:val="nil"/>
              <w:left w:val="nil"/>
              <w:bottom w:val="nil"/>
              <w:right w:val="nil"/>
            </w:tcBorders>
            <w:shd w:val="clear" w:color="auto" w:fill="auto"/>
            <w:noWrap/>
            <w:vAlign w:val="bottom"/>
            <w:hideMark/>
          </w:tcPr>
          <w:p w14:paraId="192A7438" w14:textId="3BE6BA39" w:rsidR="007A74EA" w:rsidRPr="00680664" w:rsidDel="00846763" w:rsidRDefault="007A74EA">
            <w:pPr>
              <w:pStyle w:val="NormalWeb"/>
              <w:shd w:val="clear" w:color="auto" w:fill="FFFFFF"/>
              <w:spacing w:before="0" w:beforeAutospacing="0" w:after="0" w:afterAutospacing="0" w:line="360" w:lineRule="auto"/>
              <w:rPr>
                <w:del w:id="2202" w:author="Alice MacQueen" w:date="2020-11-23T17:08:00Z"/>
                <w:rFonts w:ascii="Calibri" w:hAnsi="Calibri" w:cs="Calibri"/>
                <w:color w:val="000000"/>
              </w:rPr>
              <w:pPrChange w:id="2203" w:author="Alice MacQueen" w:date="2020-11-23T17:09:00Z">
                <w:pPr>
                  <w:spacing w:after="0" w:line="240" w:lineRule="auto"/>
                </w:pPr>
              </w:pPrChange>
            </w:pPr>
            <w:del w:id="2204" w:author="Alice MacQueen" w:date="2020-11-23T17:08:00Z">
              <w:r w:rsidRPr="00680664" w:rsidDel="00846763">
                <w:rPr>
                  <w:rFonts w:ascii="Calibri" w:hAnsi="Calibri" w:cs="Calibri"/>
                  <w:color w:val="000000"/>
                </w:rPr>
                <w:delText>1163±48</w:delText>
              </w:r>
            </w:del>
          </w:p>
        </w:tc>
        <w:tc>
          <w:tcPr>
            <w:tcW w:w="1758" w:type="dxa"/>
            <w:tcBorders>
              <w:top w:val="nil"/>
              <w:left w:val="nil"/>
              <w:bottom w:val="nil"/>
              <w:right w:val="nil"/>
            </w:tcBorders>
            <w:shd w:val="clear" w:color="auto" w:fill="auto"/>
            <w:noWrap/>
            <w:vAlign w:val="bottom"/>
            <w:hideMark/>
          </w:tcPr>
          <w:p w14:paraId="0CB957EC" w14:textId="43772339" w:rsidR="007A74EA" w:rsidRPr="00680664" w:rsidDel="00846763" w:rsidRDefault="007A74EA">
            <w:pPr>
              <w:pStyle w:val="NormalWeb"/>
              <w:shd w:val="clear" w:color="auto" w:fill="FFFFFF"/>
              <w:spacing w:before="0" w:beforeAutospacing="0" w:after="0" w:afterAutospacing="0" w:line="360" w:lineRule="auto"/>
              <w:rPr>
                <w:del w:id="2205" w:author="Alice MacQueen" w:date="2020-11-23T17:08:00Z"/>
                <w:rFonts w:ascii="Calibri" w:hAnsi="Calibri" w:cs="Calibri"/>
                <w:color w:val="000000"/>
              </w:rPr>
              <w:pPrChange w:id="2206" w:author="Alice MacQueen" w:date="2020-11-23T17:09:00Z">
                <w:pPr>
                  <w:spacing w:after="0" w:line="240" w:lineRule="auto"/>
                </w:pPr>
              </w:pPrChange>
            </w:pPr>
            <w:del w:id="2207" w:author="Alice MacQueen" w:date="2020-11-23T17:08:00Z">
              <w:r w:rsidRPr="00680664" w:rsidDel="00846763">
                <w:rPr>
                  <w:rFonts w:ascii="Calibri" w:hAnsi="Calibri" w:cs="Calibri"/>
                  <w:color w:val="000000"/>
                </w:rPr>
                <w:delText>48±1454</w:delText>
              </w:r>
            </w:del>
          </w:p>
        </w:tc>
        <w:tc>
          <w:tcPr>
            <w:tcW w:w="1297" w:type="dxa"/>
            <w:tcBorders>
              <w:top w:val="nil"/>
              <w:left w:val="nil"/>
              <w:bottom w:val="nil"/>
              <w:right w:val="nil"/>
            </w:tcBorders>
            <w:shd w:val="clear" w:color="auto" w:fill="auto"/>
            <w:noWrap/>
            <w:vAlign w:val="bottom"/>
            <w:hideMark/>
          </w:tcPr>
          <w:p w14:paraId="3D6EA877" w14:textId="6189F4BE" w:rsidR="007A74EA" w:rsidRPr="00680664" w:rsidDel="00846763" w:rsidRDefault="007A74EA">
            <w:pPr>
              <w:pStyle w:val="NormalWeb"/>
              <w:shd w:val="clear" w:color="auto" w:fill="FFFFFF"/>
              <w:spacing w:before="0" w:beforeAutospacing="0" w:after="0" w:afterAutospacing="0" w:line="360" w:lineRule="auto"/>
              <w:rPr>
                <w:del w:id="2208" w:author="Alice MacQueen" w:date="2020-11-23T17:08:00Z"/>
                <w:rFonts w:ascii="Calibri" w:hAnsi="Calibri" w:cs="Calibri"/>
                <w:color w:val="000000"/>
              </w:rPr>
              <w:pPrChange w:id="2209" w:author="Alice MacQueen" w:date="2020-11-23T17:09:00Z">
                <w:pPr>
                  <w:spacing w:after="0" w:line="240" w:lineRule="auto"/>
                </w:pPr>
              </w:pPrChange>
            </w:pPr>
            <w:del w:id="2210"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74C8B45" w14:textId="3E094968" w:rsidTr="00BF5E14">
        <w:trPr>
          <w:trHeight w:val="288"/>
          <w:del w:id="2211" w:author="Alice MacQueen" w:date="2020-11-23T17:08:00Z"/>
        </w:trPr>
        <w:tc>
          <w:tcPr>
            <w:tcW w:w="958" w:type="dxa"/>
            <w:tcBorders>
              <w:top w:val="nil"/>
              <w:left w:val="nil"/>
              <w:bottom w:val="nil"/>
              <w:right w:val="nil"/>
            </w:tcBorders>
            <w:shd w:val="clear" w:color="auto" w:fill="auto"/>
            <w:noWrap/>
            <w:vAlign w:val="bottom"/>
            <w:hideMark/>
          </w:tcPr>
          <w:p w14:paraId="4766F2BD" w14:textId="561384A8" w:rsidR="007A74EA" w:rsidRPr="00680664" w:rsidDel="00846763" w:rsidRDefault="007A74EA">
            <w:pPr>
              <w:pStyle w:val="NormalWeb"/>
              <w:shd w:val="clear" w:color="auto" w:fill="FFFFFF"/>
              <w:spacing w:before="0" w:beforeAutospacing="0" w:after="0" w:afterAutospacing="0" w:line="360" w:lineRule="auto"/>
              <w:rPr>
                <w:del w:id="2212" w:author="Alice MacQueen" w:date="2020-11-23T17:08:00Z"/>
                <w:rFonts w:ascii="Calibri" w:hAnsi="Calibri" w:cs="Calibri"/>
                <w:color w:val="000000"/>
              </w:rPr>
              <w:pPrChange w:id="2213" w:author="Alice MacQueen" w:date="2020-11-23T17:09:00Z">
                <w:pPr>
                  <w:spacing w:after="0" w:line="240" w:lineRule="auto"/>
                </w:pPr>
              </w:pPrChange>
            </w:pPr>
            <w:del w:id="2214" w:author="Alice MacQueen" w:date="2020-11-23T17:08:00Z">
              <w:r w:rsidRPr="00680664" w:rsidDel="00846763">
                <w:rPr>
                  <w:rFonts w:ascii="Calibri" w:hAnsi="Calibri" w:cs="Calibri"/>
                  <w:color w:val="000000"/>
                </w:rPr>
                <w:delText>Ca</w:delText>
              </w:r>
            </w:del>
          </w:p>
        </w:tc>
        <w:tc>
          <w:tcPr>
            <w:tcW w:w="833" w:type="dxa"/>
            <w:tcBorders>
              <w:top w:val="nil"/>
              <w:left w:val="nil"/>
              <w:bottom w:val="nil"/>
              <w:right w:val="nil"/>
            </w:tcBorders>
            <w:shd w:val="clear" w:color="auto" w:fill="auto"/>
            <w:noWrap/>
            <w:vAlign w:val="bottom"/>
            <w:hideMark/>
          </w:tcPr>
          <w:p w14:paraId="537B1E84" w14:textId="1689701C" w:rsidR="007A74EA" w:rsidRPr="00680664" w:rsidDel="00846763" w:rsidRDefault="007A74EA">
            <w:pPr>
              <w:pStyle w:val="NormalWeb"/>
              <w:shd w:val="clear" w:color="auto" w:fill="FFFFFF"/>
              <w:spacing w:before="0" w:beforeAutospacing="0" w:after="0" w:afterAutospacing="0" w:line="360" w:lineRule="auto"/>
              <w:rPr>
                <w:del w:id="2215" w:author="Alice MacQueen" w:date="2020-11-23T17:08:00Z"/>
                <w:rFonts w:ascii="Calibri" w:hAnsi="Calibri" w:cs="Calibri"/>
                <w:color w:val="000000"/>
              </w:rPr>
              <w:pPrChange w:id="2216" w:author="Alice MacQueen" w:date="2020-11-23T17:09:00Z">
                <w:pPr>
                  <w:spacing w:after="0" w:line="240" w:lineRule="auto"/>
                </w:pPr>
              </w:pPrChange>
            </w:pPr>
            <w:del w:id="221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354E9056" w14:textId="2CD9E7BA" w:rsidR="007A74EA" w:rsidRPr="00680664" w:rsidDel="00846763" w:rsidRDefault="007A74EA">
            <w:pPr>
              <w:pStyle w:val="NormalWeb"/>
              <w:shd w:val="clear" w:color="auto" w:fill="FFFFFF"/>
              <w:spacing w:before="0" w:beforeAutospacing="0" w:after="0" w:afterAutospacing="0" w:line="360" w:lineRule="auto"/>
              <w:rPr>
                <w:del w:id="2218" w:author="Alice MacQueen" w:date="2020-11-23T17:08:00Z"/>
                <w:rFonts w:ascii="Calibri" w:hAnsi="Calibri" w:cs="Calibri"/>
                <w:color w:val="000000"/>
              </w:rPr>
              <w:pPrChange w:id="2219" w:author="Alice MacQueen" w:date="2020-11-23T17:09:00Z">
                <w:pPr>
                  <w:spacing w:after="0" w:line="240" w:lineRule="auto"/>
                </w:pPr>
              </w:pPrChange>
            </w:pPr>
            <w:del w:id="2220" w:author="Alice MacQueen" w:date="2020-11-23T17:08:00Z">
              <w:r w:rsidRPr="00680664" w:rsidDel="00846763">
                <w:rPr>
                  <w:rFonts w:ascii="Calibri" w:hAnsi="Calibri" w:cs="Calibri"/>
                  <w:color w:val="000000"/>
                </w:rPr>
                <w:delText>1445±47</w:delText>
              </w:r>
            </w:del>
          </w:p>
        </w:tc>
        <w:tc>
          <w:tcPr>
            <w:tcW w:w="2221" w:type="dxa"/>
            <w:tcBorders>
              <w:top w:val="nil"/>
              <w:left w:val="nil"/>
              <w:bottom w:val="nil"/>
              <w:right w:val="nil"/>
            </w:tcBorders>
            <w:shd w:val="clear" w:color="auto" w:fill="auto"/>
            <w:noWrap/>
            <w:vAlign w:val="bottom"/>
            <w:hideMark/>
          </w:tcPr>
          <w:p w14:paraId="2203F9AD" w14:textId="71F1197B" w:rsidR="007A74EA" w:rsidRPr="00680664" w:rsidDel="00846763" w:rsidRDefault="007A74EA">
            <w:pPr>
              <w:pStyle w:val="NormalWeb"/>
              <w:shd w:val="clear" w:color="auto" w:fill="FFFFFF"/>
              <w:spacing w:before="0" w:beforeAutospacing="0" w:after="0" w:afterAutospacing="0" w:line="360" w:lineRule="auto"/>
              <w:rPr>
                <w:del w:id="2221" w:author="Alice MacQueen" w:date="2020-11-23T17:08:00Z"/>
                <w:rFonts w:ascii="Calibri" w:hAnsi="Calibri" w:cs="Calibri"/>
                <w:color w:val="000000"/>
              </w:rPr>
              <w:pPrChange w:id="2222" w:author="Alice MacQueen" w:date="2020-11-23T17:09:00Z">
                <w:pPr>
                  <w:spacing w:after="0" w:line="240" w:lineRule="auto"/>
                </w:pPr>
              </w:pPrChange>
            </w:pPr>
            <w:del w:id="2223" w:author="Alice MacQueen" w:date="2020-11-23T17:08:00Z">
              <w:r w:rsidRPr="00680664" w:rsidDel="00846763">
                <w:rPr>
                  <w:rFonts w:ascii="Calibri" w:hAnsi="Calibri" w:cs="Calibri"/>
                  <w:color w:val="000000"/>
                </w:rPr>
                <w:delText>1395±80</w:delText>
              </w:r>
            </w:del>
          </w:p>
        </w:tc>
        <w:tc>
          <w:tcPr>
            <w:tcW w:w="2110" w:type="dxa"/>
            <w:tcBorders>
              <w:top w:val="nil"/>
              <w:left w:val="nil"/>
              <w:bottom w:val="nil"/>
              <w:right w:val="nil"/>
            </w:tcBorders>
            <w:shd w:val="clear" w:color="auto" w:fill="auto"/>
            <w:noWrap/>
            <w:vAlign w:val="bottom"/>
            <w:hideMark/>
          </w:tcPr>
          <w:p w14:paraId="0D8E31CD" w14:textId="3AA724B2" w:rsidR="007A74EA" w:rsidRPr="00680664" w:rsidDel="00846763" w:rsidRDefault="007A74EA">
            <w:pPr>
              <w:pStyle w:val="NormalWeb"/>
              <w:shd w:val="clear" w:color="auto" w:fill="FFFFFF"/>
              <w:spacing w:before="0" w:beforeAutospacing="0" w:after="0" w:afterAutospacing="0" w:line="360" w:lineRule="auto"/>
              <w:rPr>
                <w:del w:id="2224" w:author="Alice MacQueen" w:date="2020-11-23T17:08:00Z"/>
                <w:rFonts w:ascii="Calibri" w:hAnsi="Calibri" w:cs="Calibri"/>
                <w:color w:val="000000"/>
              </w:rPr>
              <w:pPrChange w:id="2225" w:author="Alice MacQueen" w:date="2020-11-23T17:09:00Z">
                <w:pPr>
                  <w:spacing w:after="0" w:line="240" w:lineRule="auto"/>
                </w:pPr>
              </w:pPrChange>
            </w:pPr>
            <w:del w:id="2226" w:author="Alice MacQueen" w:date="2020-11-23T17:08:00Z">
              <w:r w:rsidRPr="00680664" w:rsidDel="00846763">
                <w:rPr>
                  <w:rFonts w:ascii="Calibri" w:hAnsi="Calibri" w:cs="Calibri"/>
                  <w:color w:val="000000"/>
                </w:rPr>
                <w:delText>1101±24</w:delText>
              </w:r>
            </w:del>
          </w:p>
        </w:tc>
        <w:tc>
          <w:tcPr>
            <w:tcW w:w="1758" w:type="dxa"/>
            <w:tcBorders>
              <w:top w:val="nil"/>
              <w:left w:val="nil"/>
              <w:bottom w:val="nil"/>
              <w:right w:val="nil"/>
            </w:tcBorders>
            <w:shd w:val="clear" w:color="auto" w:fill="auto"/>
            <w:noWrap/>
            <w:vAlign w:val="bottom"/>
            <w:hideMark/>
          </w:tcPr>
          <w:p w14:paraId="231931AF" w14:textId="2401461E" w:rsidR="007A74EA" w:rsidRPr="00680664" w:rsidDel="00846763" w:rsidRDefault="007A74EA">
            <w:pPr>
              <w:pStyle w:val="NormalWeb"/>
              <w:shd w:val="clear" w:color="auto" w:fill="FFFFFF"/>
              <w:spacing w:before="0" w:beforeAutospacing="0" w:after="0" w:afterAutospacing="0" w:line="360" w:lineRule="auto"/>
              <w:rPr>
                <w:del w:id="2227" w:author="Alice MacQueen" w:date="2020-11-23T17:08:00Z"/>
                <w:rFonts w:ascii="Calibri" w:hAnsi="Calibri" w:cs="Calibri"/>
                <w:color w:val="000000"/>
              </w:rPr>
              <w:pPrChange w:id="2228" w:author="Alice MacQueen" w:date="2020-11-23T17:09:00Z">
                <w:pPr>
                  <w:spacing w:after="0" w:line="240" w:lineRule="auto"/>
                </w:pPr>
              </w:pPrChange>
            </w:pPr>
            <w:del w:id="2229" w:author="Alice MacQueen" w:date="2020-11-23T17:08:00Z">
              <w:r w:rsidRPr="00680664" w:rsidDel="00846763">
                <w:rPr>
                  <w:rFonts w:ascii="Calibri" w:hAnsi="Calibri" w:cs="Calibri"/>
                  <w:color w:val="000000"/>
                </w:rPr>
                <w:delText>24±1736</w:delText>
              </w:r>
            </w:del>
          </w:p>
        </w:tc>
        <w:tc>
          <w:tcPr>
            <w:tcW w:w="1297" w:type="dxa"/>
            <w:tcBorders>
              <w:top w:val="nil"/>
              <w:left w:val="nil"/>
              <w:bottom w:val="nil"/>
              <w:right w:val="nil"/>
            </w:tcBorders>
            <w:shd w:val="clear" w:color="auto" w:fill="auto"/>
            <w:noWrap/>
            <w:vAlign w:val="bottom"/>
            <w:hideMark/>
          </w:tcPr>
          <w:p w14:paraId="1893C07F" w14:textId="268B0346" w:rsidR="007A74EA" w:rsidRPr="00680664" w:rsidDel="00846763" w:rsidRDefault="007A74EA">
            <w:pPr>
              <w:pStyle w:val="NormalWeb"/>
              <w:shd w:val="clear" w:color="auto" w:fill="FFFFFF"/>
              <w:spacing w:before="0" w:beforeAutospacing="0" w:after="0" w:afterAutospacing="0" w:line="360" w:lineRule="auto"/>
              <w:rPr>
                <w:del w:id="2230" w:author="Alice MacQueen" w:date="2020-11-23T17:08:00Z"/>
                <w:rFonts w:ascii="Calibri" w:hAnsi="Calibri" w:cs="Calibri"/>
                <w:color w:val="000000"/>
              </w:rPr>
              <w:pPrChange w:id="2231" w:author="Alice MacQueen" w:date="2020-11-23T17:09:00Z">
                <w:pPr>
                  <w:spacing w:after="0" w:line="240" w:lineRule="auto"/>
                </w:pPr>
              </w:pPrChange>
            </w:pPr>
            <w:del w:id="2232" w:author="Alice MacQueen" w:date="2020-11-23T17:08:00Z">
              <w:r w:rsidRPr="00680664" w:rsidDel="00846763">
                <w:rPr>
                  <w:rFonts w:ascii="Calibri" w:hAnsi="Calibri" w:cs="Calibri"/>
                  <w:color w:val="000000"/>
                </w:rPr>
                <w:delText>0.0002</w:delText>
              </w:r>
              <w:r w:rsidDel="00846763">
                <w:rPr>
                  <w:rFonts w:ascii="Calibri" w:hAnsi="Calibri" w:cs="Calibri"/>
                  <w:color w:val="000000"/>
                </w:rPr>
                <w:delText>*</w:delText>
              </w:r>
            </w:del>
          </w:p>
        </w:tc>
      </w:tr>
      <w:tr w:rsidR="007A74EA" w:rsidRPr="00680664" w:rsidDel="00846763" w14:paraId="58F535EF" w14:textId="2D9D6825" w:rsidTr="00BF5E14">
        <w:trPr>
          <w:trHeight w:val="288"/>
          <w:del w:id="2233" w:author="Alice MacQueen" w:date="2020-11-23T17:08:00Z"/>
        </w:trPr>
        <w:tc>
          <w:tcPr>
            <w:tcW w:w="958" w:type="dxa"/>
            <w:tcBorders>
              <w:top w:val="nil"/>
              <w:left w:val="nil"/>
              <w:right w:val="nil"/>
            </w:tcBorders>
            <w:shd w:val="clear" w:color="auto" w:fill="auto"/>
            <w:noWrap/>
            <w:vAlign w:val="bottom"/>
            <w:hideMark/>
          </w:tcPr>
          <w:p w14:paraId="4E87CCAD" w14:textId="0551DE5F" w:rsidR="007A74EA" w:rsidRPr="00680664" w:rsidDel="00846763" w:rsidRDefault="007A74EA">
            <w:pPr>
              <w:pStyle w:val="NormalWeb"/>
              <w:shd w:val="clear" w:color="auto" w:fill="FFFFFF"/>
              <w:spacing w:before="0" w:beforeAutospacing="0" w:after="0" w:afterAutospacing="0" w:line="360" w:lineRule="auto"/>
              <w:rPr>
                <w:del w:id="2234" w:author="Alice MacQueen" w:date="2020-11-23T17:08:00Z"/>
                <w:rFonts w:ascii="Calibri" w:hAnsi="Calibri" w:cs="Calibri"/>
                <w:color w:val="000000"/>
              </w:rPr>
              <w:pPrChange w:id="2235"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4AC3F75E" w14:textId="32B72730" w:rsidR="007A74EA" w:rsidRPr="00680664" w:rsidDel="00846763" w:rsidRDefault="007A74EA">
            <w:pPr>
              <w:pStyle w:val="NormalWeb"/>
              <w:shd w:val="clear" w:color="auto" w:fill="FFFFFF"/>
              <w:spacing w:before="0" w:beforeAutospacing="0" w:after="0" w:afterAutospacing="0" w:line="360" w:lineRule="auto"/>
              <w:rPr>
                <w:del w:id="2236" w:author="Alice MacQueen" w:date="2020-11-23T17:08:00Z"/>
                <w:rFonts w:ascii="Calibri" w:hAnsi="Calibri" w:cs="Calibri"/>
                <w:color w:val="000000"/>
              </w:rPr>
              <w:pPrChange w:id="2237" w:author="Alice MacQueen" w:date="2020-11-23T17:09:00Z">
                <w:pPr>
                  <w:spacing w:after="0" w:line="240" w:lineRule="auto"/>
                </w:pPr>
              </w:pPrChange>
            </w:pPr>
            <w:del w:id="2238"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AF5A7EA" w14:textId="0C6F20EB" w:rsidR="007A74EA" w:rsidRPr="00680664" w:rsidDel="00846763" w:rsidRDefault="007A74EA">
            <w:pPr>
              <w:pStyle w:val="NormalWeb"/>
              <w:shd w:val="clear" w:color="auto" w:fill="FFFFFF"/>
              <w:spacing w:before="0" w:beforeAutospacing="0" w:after="0" w:afterAutospacing="0" w:line="360" w:lineRule="auto"/>
              <w:rPr>
                <w:del w:id="2239" w:author="Alice MacQueen" w:date="2020-11-23T17:08:00Z"/>
                <w:rFonts w:ascii="Calibri" w:hAnsi="Calibri" w:cs="Calibri"/>
                <w:color w:val="000000"/>
              </w:rPr>
              <w:pPrChange w:id="2240" w:author="Alice MacQueen" w:date="2020-11-23T17:09:00Z">
                <w:pPr>
                  <w:spacing w:after="0" w:line="240" w:lineRule="auto"/>
                </w:pPr>
              </w:pPrChange>
            </w:pPr>
            <w:del w:id="2241" w:author="Alice MacQueen" w:date="2020-11-23T17:08:00Z">
              <w:r w:rsidRPr="00680664" w:rsidDel="00846763">
                <w:rPr>
                  <w:rFonts w:ascii="Calibri" w:hAnsi="Calibri" w:cs="Calibri"/>
                  <w:color w:val="000000"/>
                </w:rPr>
                <w:delText>2947±149</w:delText>
              </w:r>
            </w:del>
          </w:p>
        </w:tc>
        <w:tc>
          <w:tcPr>
            <w:tcW w:w="2221" w:type="dxa"/>
            <w:tcBorders>
              <w:top w:val="nil"/>
              <w:left w:val="nil"/>
              <w:right w:val="nil"/>
            </w:tcBorders>
            <w:shd w:val="clear" w:color="auto" w:fill="auto"/>
            <w:noWrap/>
            <w:vAlign w:val="bottom"/>
            <w:hideMark/>
          </w:tcPr>
          <w:p w14:paraId="1D37A2E3" w14:textId="471D2DE6" w:rsidR="007A74EA" w:rsidRPr="00680664" w:rsidDel="00846763" w:rsidRDefault="007A74EA">
            <w:pPr>
              <w:pStyle w:val="NormalWeb"/>
              <w:shd w:val="clear" w:color="auto" w:fill="FFFFFF"/>
              <w:spacing w:before="0" w:beforeAutospacing="0" w:after="0" w:afterAutospacing="0" w:line="360" w:lineRule="auto"/>
              <w:rPr>
                <w:del w:id="2242" w:author="Alice MacQueen" w:date="2020-11-23T17:08:00Z"/>
                <w:rFonts w:ascii="Calibri" w:hAnsi="Calibri" w:cs="Calibri"/>
                <w:color w:val="000000"/>
              </w:rPr>
              <w:pPrChange w:id="2243" w:author="Alice MacQueen" w:date="2020-11-23T17:09:00Z">
                <w:pPr>
                  <w:spacing w:after="0" w:line="240" w:lineRule="auto"/>
                </w:pPr>
              </w:pPrChange>
            </w:pPr>
            <w:del w:id="2244" w:author="Alice MacQueen" w:date="2020-11-23T17:08:00Z">
              <w:r w:rsidRPr="00680664" w:rsidDel="00846763">
                <w:rPr>
                  <w:rFonts w:ascii="Calibri" w:hAnsi="Calibri" w:cs="Calibri"/>
                  <w:color w:val="000000"/>
                </w:rPr>
                <w:delText>5293±362</w:delText>
              </w:r>
            </w:del>
          </w:p>
        </w:tc>
        <w:tc>
          <w:tcPr>
            <w:tcW w:w="2110" w:type="dxa"/>
            <w:tcBorders>
              <w:top w:val="nil"/>
              <w:left w:val="nil"/>
              <w:right w:val="nil"/>
            </w:tcBorders>
            <w:shd w:val="clear" w:color="auto" w:fill="auto"/>
            <w:noWrap/>
            <w:vAlign w:val="bottom"/>
            <w:hideMark/>
          </w:tcPr>
          <w:p w14:paraId="7A70A0FF" w14:textId="757C2A76" w:rsidR="007A74EA" w:rsidRPr="00680664" w:rsidDel="00846763" w:rsidRDefault="007A74EA">
            <w:pPr>
              <w:pStyle w:val="NormalWeb"/>
              <w:shd w:val="clear" w:color="auto" w:fill="FFFFFF"/>
              <w:spacing w:before="0" w:beforeAutospacing="0" w:after="0" w:afterAutospacing="0" w:line="360" w:lineRule="auto"/>
              <w:rPr>
                <w:del w:id="2245" w:author="Alice MacQueen" w:date="2020-11-23T17:08:00Z"/>
                <w:rFonts w:ascii="Calibri" w:hAnsi="Calibri" w:cs="Calibri"/>
                <w:color w:val="000000"/>
              </w:rPr>
              <w:pPrChange w:id="2246" w:author="Alice MacQueen" w:date="2020-11-23T17:09:00Z">
                <w:pPr>
                  <w:spacing w:after="0" w:line="240" w:lineRule="auto"/>
                </w:pPr>
              </w:pPrChange>
            </w:pPr>
            <w:del w:id="2247" w:author="Alice MacQueen" w:date="2020-11-23T17:08:00Z">
              <w:r w:rsidRPr="00680664" w:rsidDel="00846763">
                <w:rPr>
                  <w:rFonts w:ascii="Calibri" w:hAnsi="Calibri" w:cs="Calibri"/>
                  <w:color w:val="000000"/>
                </w:rPr>
                <w:delText>3953±156</w:delText>
              </w:r>
            </w:del>
          </w:p>
        </w:tc>
        <w:tc>
          <w:tcPr>
            <w:tcW w:w="1758" w:type="dxa"/>
            <w:tcBorders>
              <w:top w:val="nil"/>
              <w:left w:val="nil"/>
              <w:right w:val="nil"/>
            </w:tcBorders>
            <w:shd w:val="clear" w:color="auto" w:fill="auto"/>
            <w:noWrap/>
            <w:vAlign w:val="bottom"/>
            <w:hideMark/>
          </w:tcPr>
          <w:p w14:paraId="4DDD623A" w14:textId="43494A4D" w:rsidR="007A74EA" w:rsidRPr="00680664" w:rsidDel="00846763" w:rsidRDefault="007A74EA">
            <w:pPr>
              <w:pStyle w:val="NormalWeb"/>
              <w:shd w:val="clear" w:color="auto" w:fill="FFFFFF"/>
              <w:spacing w:before="0" w:beforeAutospacing="0" w:after="0" w:afterAutospacing="0" w:line="360" w:lineRule="auto"/>
              <w:rPr>
                <w:del w:id="2248" w:author="Alice MacQueen" w:date="2020-11-23T17:08:00Z"/>
                <w:rFonts w:ascii="Calibri" w:hAnsi="Calibri" w:cs="Calibri"/>
                <w:color w:val="000000"/>
              </w:rPr>
              <w:pPrChange w:id="2249" w:author="Alice MacQueen" w:date="2020-11-23T17:09:00Z">
                <w:pPr>
                  <w:spacing w:after="0" w:line="240" w:lineRule="auto"/>
                </w:pPr>
              </w:pPrChange>
            </w:pPr>
            <w:del w:id="2250" w:author="Alice MacQueen" w:date="2020-11-23T17:08:00Z">
              <w:r w:rsidRPr="00680664" w:rsidDel="00846763">
                <w:rPr>
                  <w:rFonts w:ascii="Calibri" w:hAnsi="Calibri" w:cs="Calibri"/>
                  <w:color w:val="000000"/>
                </w:rPr>
                <w:delText>156±2168</w:delText>
              </w:r>
            </w:del>
          </w:p>
        </w:tc>
        <w:tc>
          <w:tcPr>
            <w:tcW w:w="1297" w:type="dxa"/>
            <w:tcBorders>
              <w:top w:val="nil"/>
              <w:left w:val="nil"/>
              <w:right w:val="nil"/>
            </w:tcBorders>
            <w:shd w:val="clear" w:color="auto" w:fill="auto"/>
            <w:noWrap/>
            <w:vAlign w:val="bottom"/>
            <w:hideMark/>
          </w:tcPr>
          <w:p w14:paraId="410E3432" w14:textId="0B072EDC" w:rsidR="007A74EA" w:rsidRPr="00680664" w:rsidDel="00846763" w:rsidRDefault="007A74EA">
            <w:pPr>
              <w:pStyle w:val="NormalWeb"/>
              <w:shd w:val="clear" w:color="auto" w:fill="FFFFFF"/>
              <w:spacing w:before="0" w:beforeAutospacing="0" w:after="0" w:afterAutospacing="0" w:line="360" w:lineRule="auto"/>
              <w:rPr>
                <w:del w:id="2251" w:author="Alice MacQueen" w:date="2020-11-23T17:08:00Z"/>
                <w:rFonts w:ascii="Calibri" w:hAnsi="Calibri" w:cs="Calibri"/>
                <w:color w:val="000000"/>
              </w:rPr>
              <w:pPrChange w:id="2252" w:author="Alice MacQueen" w:date="2020-11-23T17:09:00Z">
                <w:pPr>
                  <w:spacing w:after="0" w:line="240" w:lineRule="auto"/>
                </w:pPr>
              </w:pPrChange>
            </w:pPr>
            <w:del w:id="2253"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F23ED30" w14:textId="27057113" w:rsidTr="00BF5E14">
        <w:trPr>
          <w:trHeight w:val="288"/>
          <w:del w:id="2254" w:author="Alice MacQueen" w:date="2020-11-23T17:08:00Z"/>
        </w:trPr>
        <w:tc>
          <w:tcPr>
            <w:tcW w:w="958" w:type="dxa"/>
            <w:tcBorders>
              <w:top w:val="nil"/>
              <w:left w:val="nil"/>
              <w:bottom w:val="nil"/>
              <w:right w:val="nil"/>
            </w:tcBorders>
            <w:shd w:val="pct15" w:color="auto" w:fill="auto"/>
            <w:noWrap/>
            <w:vAlign w:val="bottom"/>
            <w:hideMark/>
          </w:tcPr>
          <w:p w14:paraId="5222EE82" w14:textId="0AB10C17" w:rsidR="007A74EA" w:rsidRPr="00680664" w:rsidDel="00846763" w:rsidRDefault="007A74EA">
            <w:pPr>
              <w:pStyle w:val="NormalWeb"/>
              <w:shd w:val="clear" w:color="auto" w:fill="FFFFFF"/>
              <w:spacing w:before="0" w:beforeAutospacing="0" w:after="0" w:afterAutospacing="0" w:line="360" w:lineRule="auto"/>
              <w:rPr>
                <w:del w:id="2255" w:author="Alice MacQueen" w:date="2020-11-23T17:08:00Z"/>
                <w:rFonts w:ascii="Calibri" w:hAnsi="Calibri" w:cs="Calibri"/>
                <w:color w:val="000000"/>
              </w:rPr>
              <w:pPrChange w:id="2256"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2124E584" w14:textId="663E04D7" w:rsidR="007A74EA" w:rsidRPr="00680664" w:rsidDel="00846763" w:rsidRDefault="007A74EA">
            <w:pPr>
              <w:pStyle w:val="NormalWeb"/>
              <w:shd w:val="clear" w:color="auto" w:fill="FFFFFF"/>
              <w:spacing w:before="0" w:beforeAutospacing="0" w:after="0" w:afterAutospacing="0" w:line="360" w:lineRule="auto"/>
              <w:rPr>
                <w:del w:id="2257" w:author="Alice MacQueen" w:date="2020-11-23T17:08:00Z"/>
                <w:rFonts w:ascii="Calibri" w:hAnsi="Calibri" w:cs="Calibri"/>
                <w:color w:val="000000"/>
              </w:rPr>
              <w:pPrChange w:id="2258" w:author="Alice MacQueen" w:date="2020-11-23T17:09:00Z">
                <w:pPr>
                  <w:spacing w:after="0" w:line="240" w:lineRule="auto"/>
                </w:pPr>
              </w:pPrChange>
            </w:pPr>
            <w:del w:id="225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1F85CF33" w14:textId="38DD8E04" w:rsidR="007A74EA" w:rsidRPr="00680664" w:rsidDel="00846763" w:rsidRDefault="007A74EA">
            <w:pPr>
              <w:pStyle w:val="NormalWeb"/>
              <w:shd w:val="clear" w:color="auto" w:fill="FFFFFF"/>
              <w:spacing w:before="0" w:beforeAutospacing="0" w:after="0" w:afterAutospacing="0" w:line="360" w:lineRule="auto"/>
              <w:rPr>
                <w:del w:id="2260" w:author="Alice MacQueen" w:date="2020-11-23T17:08:00Z"/>
                <w:rFonts w:ascii="Calibri" w:hAnsi="Calibri" w:cs="Calibri"/>
                <w:color w:val="000000"/>
              </w:rPr>
              <w:pPrChange w:id="2261" w:author="Alice MacQueen" w:date="2020-11-23T17:09:00Z">
                <w:pPr>
                  <w:spacing w:after="0" w:line="240" w:lineRule="auto"/>
                </w:pPr>
              </w:pPrChange>
            </w:pPr>
            <w:del w:id="2262" w:author="Alice MacQueen" w:date="2020-11-23T17:08:00Z">
              <w:r w:rsidRPr="00680664" w:rsidDel="00846763">
                <w:rPr>
                  <w:rFonts w:ascii="Calibri" w:hAnsi="Calibri" w:cs="Calibri"/>
                  <w:color w:val="000000"/>
                </w:rPr>
                <w:delText>47.3±2.14</w:delText>
              </w:r>
            </w:del>
          </w:p>
        </w:tc>
        <w:tc>
          <w:tcPr>
            <w:tcW w:w="2221" w:type="dxa"/>
            <w:tcBorders>
              <w:top w:val="nil"/>
              <w:left w:val="nil"/>
              <w:bottom w:val="nil"/>
              <w:right w:val="nil"/>
            </w:tcBorders>
            <w:shd w:val="pct15" w:color="auto" w:fill="auto"/>
            <w:noWrap/>
            <w:vAlign w:val="bottom"/>
            <w:hideMark/>
          </w:tcPr>
          <w:p w14:paraId="6B6A8DA0" w14:textId="156A6FDB" w:rsidR="007A74EA" w:rsidRPr="00680664" w:rsidDel="00846763" w:rsidRDefault="007A74EA">
            <w:pPr>
              <w:pStyle w:val="NormalWeb"/>
              <w:shd w:val="clear" w:color="auto" w:fill="FFFFFF"/>
              <w:spacing w:before="0" w:beforeAutospacing="0" w:after="0" w:afterAutospacing="0" w:line="360" w:lineRule="auto"/>
              <w:rPr>
                <w:del w:id="2263" w:author="Alice MacQueen" w:date="2020-11-23T17:08:00Z"/>
                <w:rFonts w:ascii="Calibri" w:hAnsi="Calibri" w:cs="Calibri"/>
                <w:color w:val="000000"/>
              </w:rPr>
              <w:pPrChange w:id="2264" w:author="Alice MacQueen" w:date="2020-11-23T17:09:00Z">
                <w:pPr>
                  <w:spacing w:after="0" w:line="240" w:lineRule="auto"/>
                </w:pPr>
              </w:pPrChange>
            </w:pPr>
            <w:del w:id="2265" w:author="Alice MacQueen" w:date="2020-11-23T17:08:00Z">
              <w:r w:rsidRPr="00680664" w:rsidDel="00846763">
                <w:rPr>
                  <w:rFonts w:ascii="Calibri" w:hAnsi="Calibri" w:cs="Calibri"/>
                  <w:color w:val="000000"/>
                </w:rPr>
                <w:delText>52.22±3.88</w:delText>
              </w:r>
            </w:del>
          </w:p>
        </w:tc>
        <w:tc>
          <w:tcPr>
            <w:tcW w:w="2110" w:type="dxa"/>
            <w:tcBorders>
              <w:top w:val="nil"/>
              <w:left w:val="nil"/>
              <w:bottom w:val="nil"/>
              <w:right w:val="nil"/>
            </w:tcBorders>
            <w:shd w:val="pct15" w:color="auto" w:fill="auto"/>
            <w:noWrap/>
            <w:vAlign w:val="bottom"/>
            <w:hideMark/>
          </w:tcPr>
          <w:p w14:paraId="71C81282" w14:textId="72F35644" w:rsidR="007A74EA" w:rsidRPr="00680664" w:rsidDel="00846763" w:rsidRDefault="007A74EA">
            <w:pPr>
              <w:pStyle w:val="NormalWeb"/>
              <w:shd w:val="clear" w:color="auto" w:fill="FFFFFF"/>
              <w:spacing w:before="0" w:beforeAutospacing="0" w:after="0" w:afterAutospacing="0" w:line="360" w:lineRule="auto"/>
              <w:rPr>
                <w:del w:id="2266" w:author="Alice MacQueen" w:date="2020-11-23T17:08:00Z"/>
                <w:rFonts w:ascii="Calibri" w:hAnsi="Calibri" w:cs="Calibri"/>
                <w:color w:val="000000"/>
              </w:rPr>
              <w:pPrChange w:id="2267" w:author="Alice MacQueen" w:date="2020-11-23T17:09:00Z">
                <w:pPr>
                  <w:spacing w:after="0" w:line="240" w:lineRule="auto"/>
                </w:pPr>
              </w:pPrChange>
            </w:pPr>
            <w:del w:id="2268" w:author="Alice MacQueen" w:date="2020-11-23T17:08:00Z">
              <w:r w:rsidRPr="00680664" w:rsidDel="00846763">
                <w:rPr>
                  <w:rFonts w:ascii="Calibri" w:hAnsi="Calibri" w:cs="Calibri"/>
                  <w:color w:val="000000"/>
                </w:rPr>
                <w:delText>53.39±3.76</w:delText>
              </w:r>
            </w:del>
          </w:p>
        </w:tc>
        <w:tc>
          <w:tcPr>
            <w:tcW w:w="1758" w:type="dxa"/>
            <w:tcBorders>
              <w:top w:val="nil"/>
              <w:left w:val="nil"/>
              <w:bottom w:val="nil"/>
              <w:right w:val="nil"/>
            </w:tcBorders>
            <w:shd w:val="pct15" w:color="auto" w:fill="auto"/>
            <w:noWrap/>
            <w:vAlign w:val="bottom"/>
            <w:hideMark/>
          </w:tcPr>
          <w:p w14:paraId="237AE7E9" w14:textId="722F2FB8" w:rsidR="007A74EA" w:rsidRPr="00680664" w:rsidDel="00846763" w:rsidRDefault="007A74EA">
            <w:pPr>
              <w:pStyle w:val="NormalWeb"/>
              <w:shd w:val="clear" w:color="auto" w:fill="FFFFFF"/>
              <w:spacing w:before="0" w:beforeAutospacing="0" w:after="0" w:afterAutospacing="0" w:line="360" w:lineRule="auto"/>
              <w:rPr>
                <w:del w:id="2269" w:author="Alice MacQueen" w:date="2020-11-23T17:08:00Z"/>
                <w:rFonts w:ascii="Calibri" w:hAnsi="Calibri" w:cs="Calibri"/>
                <w:color w:val="000000"/>
              </w:rPr>
              <w:pPrChange w:id="2270" w:author="Alice MacQueen" w:date="2020-11-23T17:09:00Z">
                <w:pPr>
                  <w:spacing w:after="0" w:line="240" w:lineRule="auto"/>
                </w:pPr>
              </w:pPrChange>
            </w:pPr>
            <w:del w:id="2271" w:author="Alice MacQueen" w:date="2020-11-23T17:08:00Z">
              <w:r w:rsidRPr="00680664" w:rsidDel="00846763">
                <w:rPr>
                  <w:rFonts w:ascii="Calibri" w:hAnsi="Calibri" w:cs="Calibri"/>
                  <w:color w:val="000000"/>
                </w:rPr>
                <w:delText>3.76±33.61</w:delText>
              </w:r>
            </w:del>
          </w:p>
        </w:tc>
        <w:tc>
          <w:tcPr>
            <w:tcW w:w="1297" w:type="dxa"/>
            <w:tcBorders>
              <w:top w:val="nil"/>
              <w:left w:val="nil"/>
              <w:bottom w:val="nil"/>
              <w:right w:val="nil"/>
            </w:tcBorders>
            <w:shd w:val="pct15" w:color="auto" w:fill="auto"/>
            <w:noWrap/>
            <w:vAlign w:val="bottom"/>
            <w:hideMark/>
          </w:tcPr>
          <w:p w14:paraId="3D1F91AA" w14:textId="428C9A3A" w:rsidR="007A74EA" w:rsidRPr="00680664" w:rsidDel="00846763" w:rsidRDefault="007A74EA">
            <w:pPr>
              <w:pStyle w:val="NormalWeb"/>
              <w:shd w:val="clear" w:color="auto" w:fill="FFFFFF"/>
              <w:spacing w:before="0" w:beforeAutospacing="0" w:after="0" w:afterAutospacing="0" w:line="360" w:lineRule="auto"/>
              <w:rPr>
                <w:del w:id="2272" w:author="Alice MacQueen" w:date="2020-11-23T17:08:00Z"/>
                <w:rFonts w:ascii="Calibri" w:hAnsi="Calibri" w:cs="Calibri"/>
                <w:color w:val="000000"/>
              </w:rPr>
              <w:pPrChange w:id="2273" w:author="Alice MacQueen" w:date="2020-11-23T17:09:00Z">
                <w:pPr>
                  <w:spacing w:after="0" w:line="240" w:lineRule="auto"/>
                </w:pPr>
              </w:pPrChange>
            </w:pPr>
            <w:del w:id="2274" w:author="Alice MacQueen" w:date="2020-11-23T17:08:00Z">
              <w:r w:rsidRPr="00680664" w:rsidDel="00846763">
                <w:rPr>
                  <w:rFonts w:ascii="Calibri" w:hAnsi="Calibri" w:cs="Calibri"/>
                  <w:color w:val="000000"/>
                </w:rPr>
                <w:delText>0.0009</w:delText>
              </w:r>
              <w:r w:rsidDel="00846763">
                <w:rPr>
                  <w:rFonts w:ascii="Calibri" w:hAnsi="Calibri" w:cs="Calibri"/>
                  <w:color w:val="000000"/>
                </w:rPr>
                <w:delText>*</w:delText>
              </w:r>
            </w:del>
          </w:p>
        </w:tc>
      </w:tr>
      <w:tr w:rsidR="007A74EA" w:rsidRPr="00680664" w:rsidDel="00846763" w14:paraId="55797F2A" w14:textId="6C01C3A6" w:rsidTr="00BF5E14">
        <w:trPr>
          <w:trHeight w:val="288"/>
          <w:del w:id="2275" w:author="Alice MacQueen" w:date="2020-11-23T17:08:00Z"/>
        </w:trPr>
        <w:tc>
          <w:tcPr>
            <w:tcW w:w="958" w:type="dxa"/>
            <w:tcBorders>
              <w:top w:val="nil"/>
              <w:left w:val="nil"/>
              <w:bottom w:val="nil"/>
              <w:right w:val="nil"/>
            </w:tcBorders>
            <w:shd w:val="pct15" w:color="auto" w:fill="auto"/>
            <w:noWrap/>
            <w:vAlign w:val="bottom"/>
            <w:hideMark/>
          </w:tcPr>
          <w:p w14:paraId="204F40C0" w14:textId="35BD4A17" w:rsidR="007A74EA" w:rsidRPr="00680664" w:rsidDel="00846763" w:rsidRDefault="007A74EA">
            <w:pPr>
              <w:pStyle w:val="NormalWeb"/>
              <w:shd w:val="clear" w:color="auto" w:fill="FFFFFF"/>
              <w:spacing w:before="0" w:beforeAutospacing="0" w:after="0" w:afterAutospacing="0" w:line="360" w:lineRule="auto"/>
              <w:rPr>
                <w:del w:id="2276" w:author="Alice MacQueen" w:date="2020-11-23T17:08:00Z"/>
                <w:rFonts w:ascii="Calibri" w:hAnsi="Calibri" w:cs="Calibri"/>
                <w:color w:val="000000"/>
              </w:rPr>
              <w:pPrChange w:id="2277" w:author="Alice MacQueen" w:date="2020-11-23T17:09:00Z">
                <w:pPr>
                  <w:spacing w:after="0" w:line="240" w:lineRule="auto"/>
                </w:pPr>
              </w:pPrChange>
            </w:pPr>
            <w:del w:id="2278" w:author="Alice MacQueen" w:date="2020-11-23T17:08:00Z">
              <w:r w:rsidRPr="00680664" w:rsidDel="00846763">
                <w:rPr>
                  <w:rFonts w:ascii="Calibri" w:hAnsi="Calibri" w:cs="Calibri"/>
                  <w:color w:val="000000"/>
                </w:rPr>
                <w:delText>Mn</w:delText>
              </w:r>
            </w:del>
          </w:p>
        </w:tc>
        <w:tc>
          <w:tcPr>
            <w:tcW w:w="833" w:type="dxa"/>
            <w:tcBorders>
              <w:top w:val="nil"/>
              <w:left w:val="nil"/>
              <w:bottom w:val="nil"/>
              <w:right w:val="nil"/>
            </w:tcBorders>
            <w:shd w:val="pct15" w:color="auto" w:fill="auto"/>
            <w:noWrap/>
            <w:vAlign w:val="bottom"/>
            <w:hideMark/>
          </w:tcPr>
          <w:p w14:paraId="1B73D866" w14:textId="036C1BA0" w:rsidR="007A74EA" w:rsidRPr="00680664" w:rsidDel="00846763" w:rsidRDefault="007A74EA">
            <w:pPr>
              <w:pStyle w:val="NormalWeb"/>
              <w:shd w:val="clear" w:color="auto" w:fill="FFFFFF"/>
              <w:spacing w:before="0" w:beforeAutospacing="0" w:after="0" w:afterAutospacing="0" w:line="360" w:lineRule="auto"/>
              <w:rPr>
                <w:del w:id="2279" w:author="Alice MacQueen" w:date="2020-11-23T17:08:00Z"/>
                <w:rFonts w:ascii="Calibri" w:hAnsi="Calibri" w:cs="Calibri"/>
                <w:color w:val="000000"/>
              </w:rPr>
              <w:pPrChange w:id="2280" w:author="Alice MacQueen" w:date="2020-11-23T17:09:00Z">
                <w:pPr>
                  <w:spacing w:after="0" w:line="240" w:lineRule="auto"/>
                </w:pPr>
              </w:pPrChange>
            </w:pPr>
            <w:del w:id="228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464181F1" w14:textId="0B17F299" w:rsidR="007A74EA" w:rsidRPr="00680664" w:rsidDel="00846763" w:rsidRDefault="007A74EA">
            <w:pPr>
              <w:pStyle w:val="NormalWeb"/>
              <w:shd w:val="clear" w:color="auto" w:fill="FFFFFF"/>
              <w:spacing w:before="0" w:beforeAutospacing="0" w:after="0" w:afterAutospacing="0" w:line="360" w:lineRule="auto"/>
              <w:rPr>
                <w:del w:id="2282" w:author="Alice MacQueen" w:date="2020-11-23T17:08:00Z"/>
                <w:rFonts w:ascii="Calibri" w:hAnsi="Calibri" w:cs="Calibri"/>
                <w:color w:val="000000"/>
              </w:rPr>
              <w:pPrChange w:id="2283" w:author="Alice MacQueen" w:date="2020-11-23T17:09:00Z">
                <w:pPr>
                  <w:spacing w:after="0" w:line="240" w:lineRule="auto"/>
                </w:pPr>
              </w:pPrChange>
            </w:pPr>
            <w:del w:id="2284" w:author="Alice MacQueen" w:date="2020-11-23T17:08:00Z">
              <w:r w:rsidRPr="00680664" w:rsidDel="00846763">
                <w:rPr>
                  <w:rFonts w:ascii="Calibri" w:hAnsi="Calibri" w:cs="Calibri"/>
                  <w:color w:val="000000"/>
                </w:rPr>
                <w:delText>67.04±3.74</w:delText>
              </w:r>
            </w:del>
          </w:p>
        </w:tc>
        <w:tc>
          <w:tcPr>
            <w:tcW w:w="2221" w:type="dxa"/>
            <w:tcBorders>
              <w:top w:val="nil"/>
              <w:left w:val="nil"/>
              <w:bottom w:val="nil"/>
              <w:right w:val="nil"/>
            </w:tcBorders>
            <w:shd w:val="pct15" w:color="auto" w:fill="auto"/>
            <w:noWrap/>
            <w:vAlign w:val="bottom"/>
            <w:hideMark/>
          </w:tcPr>
          <w:p w14:paraId="5A22DFED" w14:textId="348E16E7" w:rsidR="007A74EA" w:rsidRPr="00680664" w:rsidDel="00846763" w:rsidRDefault="007A74EA">
            <w:pPr>
              <w:pStyle w:val="NormalWeb"/>
              <w:shd w:val="clear" w:color="auto" w:fill="FFFFFF"/>
              <w:spacing w:before="0" w:beforeAutospacing="0" w:after="0" w:afterAutospacing="0" w:line="360" w:lineRule="auto"/>
              <w:rPr>
                <w:del w:id="2285" w:author="Alice MacQueen" w:date="2020-11-23T17:08:00Z"/>
                <w:rFonts w:ascii="Calibri" w:hAnsi="Calibri" w:cs="Calibri"/>
                <w:color w:val="000000"/>
              </w:rPr>
              <w:pPrChange w:id="2286" w:author="Alice MacQueen" w:date="2020-11-23T17:09:00Z">
                <w:pPr>
                  <w:spacing w:after="0" w:line="240" w:lineRule="auto"/>
                </w:pPr>
              </w:pPrChange>
            </w:pPr>
            <w:del w:id="2287" w:author="Alice MacQueen" w:date="2020-11-23T17:08:00Z">
              <w:r w:rsidRPr="00680664" w:rsidDel="00846763">
                <w:rPr>
                  <w:rFonts w:ascii="Calibri" w:hAnsi="Calibri" w:cs="Calibri"/>
                  <w:color w:val="000000"/>
                </w:rPr>
                <w:delText>70.9±7.88</w:delText>
              </w:r>
            </w:del>
          </w:p>
        </w:tc>
        <w:tc>
          <w:tcPr>
            <w:tcW w:w="2110" w:type="dxa"/>
            <w:tcBorders>
              <w:top w:val="nil"/>
              <w:left w:val="nil"/>
              <w:bottom w:val="nil"/>
              <w:right w:val="nil"/>
            </w:tcBorders>
            <w:shd w:val="pct15" w:color="auto" w:fill="auto"/>
            <w:noWrap/>
            <w:vAlign w:val="bottom"/>
            <w:hideMark/>
          </w:tcPr>
          <w:p w14:paraId="06F57E16" w14:textId="1B1BC26F" w:rsidR="007A74EA" w:rsidRPr="00680664" w:rsidDel="00846763" w:rsidRDefault="007A74EA">
            <w:pPr>
              <w:pStyle w:val="NormalWeb"/>
              <w:shd w:val="clear" w:color="auto" w:fill="FFFFFF"/>
              <w:spacing w:before="0" w:beforeAutospacing="0" w:after="0" w:afterAutospacing="0" w:line="360" w:lineRule="auto"/>
              <w:rPr>
                <w:del w:id="2288" w:author="Alice MacQueen" w:date="2020-11-23T17:08:00Z"/>
                <w:rFonts w:ascii="Calibri" w:hAnsi="Calibri" w:cs="Calibri"/>
                <w:color w:val="000000"/>
              </w:rPr>
              <w:pPrChange w:id="2289" w:author="Alice MacQueen" w:date="2020-11-23T17:09:00Z">
                <w:pPr>
                  <w:spacing w:after="0" w:line="240" w:lineRule="auto"/>
                </w:pPr>
              </w:pPrChange>
            </w:pPr>
            <w:del w:id="2290" w:author="Alice MacQueen" w:date="2020-11-23T17:08:00Z">
              <w:r w:rsidRPr="00680664" w:rsidDel="00846763">
                <w:rPr>
                  <w:rFonts w:ascii="Calibri" w:hAnsi="Calibri" w:cs="Calibri"/>
                  <w:color w:val="000000"/>
                </w:rPr>
                <w:delText>101.45±24.06</w:delText>
              </w:r>
            </w:del>
          </w:p>
        </w:tc>
        <w:tc>
          <w:tcPr>
            <w:tcW w:w="1758" w:type="dxa"/>
            <w:tcBorders>
              <w:top w:val="nil"/>
              <w:left w:val="nil"/>
              <w:bottom w:val="nil"/>
              <w:right w:val="nil"/>
            </w:tcBorders>
            <w:shd w:val="pct15" w:color="auto" w:fill="auto"/>
            <w:noWrap/>
            <w:vAlign w:val="bottom"/>
            <w:hideMark/>
          </w:tcPr>
          <w:p w14:paraId="12F2D68E" w14:textId="58ACACA5" w:rsidR="007A74EA" w:rsidRPr="00680664" w:rsidDel="00846763" w:rsidRDefault="007A74EA">
            <w:pPr>
              <w:pStyle w:val="NormalWeb"/>
              <w:shd w:val="clear" w:color="auto" w:fill="FFFFFF"/>
              <w:spacing w:before="0" w:beforeAutospacing="0" w:after="0" w:afterAutospacing="0" w:line="360" w:lineRule="auto"/>
              <w:rPr>
                <w:del w:id="2291" w:author="Alice MacQueen" w:date="2020-11-23T17:08:00Z"/>
                <w:rFonts w:ascii="Calibri" w:hAnsi="Calibri" w:cs="Calibri"/>
                <w:color w:val="000000"/>
              </w:rPr>
              <w:pPrChange w:id="2292" w:author="Alice MacQueen" w:date="2020-11-23T17:09:00Z">
                <w:pPr>
                  <w:spacing w:after="0" w:line="240" w:lineRule="auto"/>
                </w:pPr>
              </w:pPrChange>
            </w:pPr>
            <w:del w:id="2293" w:author="Alice MacQueen" w:date="2020-11-23T17:08:00Z">
              <w:r w:rsidRPr="00680664" w:rsidDel="00846763">
                <w:rPr>
                  <w:rFonts w:ascii="Calibri" w:hAnsi="Calibri" w:cs="Calibri"/>
                  <w:color w:val="000000"/>
                </w:rPr>
                <w:delText>24.06±76.52</w:delText>
              </w:r>
            </w:del>
          </w:p>
        </w:tc>
        <w:tc>
          <w:tcPr>
            <w:tcW w:w="1297" w:type="dxa"/>
            <w:tcBorders>
              <w:top w:val="nil"/>
              <w:left w:val="nil"/>
              <w:bottom w:val="nil"/>
              <w:right w:val="nil"/>
            </w:tcBorders>
            <w:shd w:val="pct15" w:color="auto" w:fill="auto"/>
            <w:noWrap/>
            <w:vAlign w:val="bottom"/>
            <w:hideMark/>
          </w:tcPr>
          <w:p w14:paraId="091DC0C8" w14:textId="75B2EB82" w:rsidR="007A74EA" w:rsidRPr="00680664" w:rsidDel="00846763" w:rsidRDefault="007A74EA">
            <w:pPr>
              <w:pStyle w:val="NormalWeb"/>
              <w:shd w:val="clear" w:color="auto" w:fill="FFFFFF"/>
              <w:spacing w:before="0" w:beforeAutospacing="0" w:after="0" w:afterAutospacing="0" w:line="360" w:lineRule="auto"/>
              <w:rPr>
                <w:del w:id="2294" w:author="Alice MacQueen" w:date="2020-11-23T17:08:00Z"/>
                <w:rFonts w:ascii="Calibri" w:hAnsi="Calibri" w:cs="Calibri"/>
                <w:color w:val="000000"/>
              </w:rPr>
              <w:pPrChange w:id="2295" w:author="Alice MacQueen" w:date="2020-11-23T17:09:00Z">
                <w:pPr>
                  <w:spacing w:after="0" w:line="240" w:lineRule="auto"/>
                </w:pPr>
              </w:pPrChange>
            </w:pPr>
            <w:del w:id="2296" w:author="Alice MacQueen" w:date="2020-11-23T17:08:00Z">
              <w:r w:rsidRPr="00680664" w:rsidDel="00846763">
                <w:rPr>
                  <w:rFonts w:ascii="Calibri" w:hAnsi="Calibri" w:cs="Calibri"/>
                  <w:color w:val="000000"/>
                </w:rPr>
                <w:delText>0.5783</w:delText>
              </w:r>
            </w:del>
          </w:p>
        </w:tc>
      </w:tr>
      <w:tr w:rsidR="007A74EA" w:rsidRPr="00680664" w:rsidDel="00846763" w14:paraId="04A27676" w14:textId="6BBF7386" w:rsidTr="00BF5E14">
        <w:trPr>
          <w:trHeight w:val="288"/>
          <w:del w:id="2297" w:author="Alice MacQueen" w:date="2020-11-23T17:08:00Z"/>
        </w:trPr>
        <w:tc>
          <w:tcPr>
            <w:tcW w:w="958" w:type="dxa"/>
            <w:tcBorders>
              <w:top w:val="nil"/>
              <w:left w:val="nil"/>
              <w:bottom w:val="nil"/>
              <w:right w:val="nil"/>
            </w:tcBorders>
            <w:shd w:val="pct15" w:color="auto" w:fill="auto"/>
            <w:noWrap/>
            <w:vAlign w:val="bottom"/>
            <w:hideMark/>
          </w:tcPr>
          <w:p w14:paraId="3110452D" w14:textId="1ABBA706" w:rsidR="007A74EA" w:rsidRPr="00680664" w:rsidDel="00846763" w:rsidRDefault="007A74EA">
            <w:pPr>
              <w:pStyle w:val="NormalWeb"/>
              <w:shd w:val="clear" w:color="auto" w:fill="FFFFFF"/>
              <w:spacing w:before="0" w:beforeAutospacing="0" w:after="0" w:afterAutospacing="0" w:line="360" w:lineRule="auto"/>
              <w:rPr>
                <w:del w:id="2298" w:author="Alice MacQueen" w:date="2020-11-23T17:08:00Z"/>
                <w:rFonts w:ascii="Calibri" w:hAnsi="Calibri" w:cs="Calibri"/>
                <w:color w:val="000000"/>
              </w:rPr>
              <w:pPrChange w:id="2299"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583A9DCC" w14:textId="19307BDF" w:rsidR="007A74EA" w:rsidRPr="00680664" w:rsidDel="00846763" w:rsidRDefault="007A74EA">
            <w:pPr>
              <w:pStyle w:val="NormalWeb"/>
              <w:shd w:val="clear" w:color="auto" w:fill="FFFFFF"/>
              <w:spacing w:before="0" w:beforeAutospacing="0" w:after="0" w:afterAutospacing="0" w:line="360" w:lineRule="auto"/>
              <w:rPr>
                <w:del w:id="2300" w:author="Alice MacQueen" w:date="2020-11-23T17:08:00Z"/>
                <w:rFonts w:ascii="Calibri" w:hAnsi="Calibri" w:cs="Calibri"/>
                <w:color w:val="000000"/>
              </w:rPr>
              <w:pPrChange w:id="2301" w:author="Alice MacQueen" w:date="2020-11-23T17:09:00Z">
                <w:pPr>
                  <w:spacing w:after="0" w:line="240" w:lineRule="auto"/>
                </w:pPr>
              </w:pPrChange>
            </w:pPr>
            <w:del w:id="2302"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5BC47BC4" w14:textId="2CBDA8DB" w:rsidR="007A74EA" w:rsidRPr="00680664" w:rsidDel="00846763" w:rsidRDefault="007A74EA">
            <w:pPr>
              <w:pStyle w:val="NormalWeb"/>
              <w:shd w:val="clear" w:color="auto" w:fill="FFFFFF"/>
              <w:spacing w:before="0" w:beforeAutospacing="0" w:after="0" w:afterAutospacing="0" w:line="360" w:lineRule="auto"/>
              <w:rPr>
                <w:del w:id="2303" w:author="Alice MacQueen" w:date="2020-11-23T17:08:00Z"/>
                <w:rFonts w:ascii="Calibri" w:hAnsi="Calibri" w:cs="Calibri"/>
                <w:color w:val="000000"/>
              </w:rPr>
              <w:pPrChange w:id="2304" w:author="Alice MacQueen" w:date="2020-11-23T17:09:00Z">
                <w:pPr>
                  <w:spacing w:after="0" w:line="240" w:lineRule="auto"/>
                </w:pPr>
              </w:pPrChange>
            </w:pPr>
            <w:del w:id="2305" w:author="Alice MacQueen" w:date="2020-11-23T17:08:00Z">
              <w:r w:rsidRPr="00680664" w:rsidDel="00846763">
                <w:rPr>
                  <w:rFonts w:ascii="Calibri" w:hAnsi="Calibri" w:cs="Calibri"/>
                  <w:color w:val="000000"/>
                </w:rPr>
                <w:delText>25.56±1.49</w:delText>
              </w:r>
            </w:del>
          </w:p>
        </w:tc>
        <w:tc>
          <w:tcPr>
            <w:tcW w:w="2221" w:type="dxa"/>
            <w:tcBorders>
              <w:top w:val="nil"/>
              <w:left w:val="nil"/>
              <w:bottom w:val="nil"/>
              <w:right w:val="nil"/>
            </w:tcBorders>
            <w:shd w:val="pct15" w:color="auto" w:fill="auto"/>
            <w:noWrap/>
            <w:vAlign w:val="bottom"/>
            <w:hideMark/>
          </w:tcPr>
          <w:p w14:paraId="1BCCF42F" w14:textId="3E5CB4DE" w:rsidR="007A74EA" w:rsidRPr="00680664" w:rsidDel="00846763" w:rsidRDefault="007A74EA">
            <w:pPr>
              <w:pStyle w:val="NormalWeb"/>
              <w:shd w:val="clear" w:color="auto" w:fill="FFFFFF"/>
              <w:spacing w:before="0" w:beforeAutospacing="0" w:after="0" w:afterAutospacing="0" w:line="360" w:lineRule="auto"/>
              <w:rPr>
                <w:del w:id="2306" w:author="Alice MacQueen" w:date="2020-11-23T17:08:00Z"/>
                <w:rFonts w:ascii="Calibri" w:hAnsi="Calibri" w:cs="Calibri"/>
                <w:color w:val="000000"/>
              </w:rPr>
              <w:pPrChange w:id="2307" w:author="Alice MacQueen" w:date="2020-11-23T17:09:00Z">
                <w:pPr>
                  <w:spacing w:after="0" w:line="240" w:lineRule="auto"/>
                </w:pPr>
              </w:pPrChange>
            </w:pPr>
            <w:del w:id="2308" w:author="Alice MacQueen" w:date="2020-11-23T17:08:00Z">
              <w:r w:rsidRPr="00680664" w:rsidDel="00846763">
                <w:rPr>
                  <w:rFonts w:ascii="Calibri" w:hAnsi="Calibri" w:cs="Calibri"/>
                  <w:color w:val="000000"/>
                </w:rPr>
                <w:delText>39.85±3.61</w:delText>
              </w:r>
            </w:del>
          </w:p>
        </w:tc>
        <w:tc>
          <w:tcPr>
            <w:tcW w:w="2110" w:type="dxa"/>
            <w:tcBorders>
              <w:top w:val="nil"/>
              <w:left w:val="nil"/>
              <w:bottom w:val="nil"/>
              <w:right w:val="nil"/>
            </w:tcBorders>
            <w:shd w:val="pct15" w:color="auto" w:fill="auto"/>
            <w:noWrap/>
            <w:vAlign w:val="bottom"/>
            <w:hideMark/>
          </w:tcPr>
          <w:p w14:paraId="20C06AB8" w14:textId="065B2597" w:rsidR="007A74EA" w:rsidRPr="00680664" w:rsidDel="00846763" w:rsidRDefault="007A74EA">
            <w:pPr>
              <w:pStyle w:val="NormalWeb"/>
              <w:shd w:val="clear" w:color="auto" w:fill="FFFFFF"/>
              <w:spacing w:before="0" w:beforeAutospacing="0" w:after="0" w:afterAutospacing="0" w:line="360" w:lineRule="auto"/>
              <w:rPr>
                <w:del w:id="2309" w:author="Alice MacQueen" w:date="2020-11-23T17:08:00Z"/>
                <w:rFonts w:ascii="Calibri" w:hAnsi="Calibri" w:cs="Calibri"/>
                <w:color w:val="000000"/>
              </w:rPr>
              <w:pPrChange w:id="2310" w:author="Alice MacQueen" w:date="2020-11-23T17:09:00Z">
                <w:pPr>
                  <w:spacing w:after="0" w:line="240" w:lineRule="auto"/>
                </w:pPr>
              </w:pPrChange>
            </w:pPr>
            <w:del w:id="2311" w:author="Alice MacQueen" w:date="2020-11-23T17:08:00Z">
              <w:r w:rsidRPr="00680664" w:rsidDel="00846763">
                <w:rPr>
                  <w:rFonts w:ascii="Calibri" w:hAnsi="Calibri" w:cs="Calibri"/>
                  <w:color w:val="000000"/>
                </w:rPr>
                <w:delText>38.86±3.17</w:delText>
              </w:r>
            </w:del>
          </w:p>
        </w:tc>
        <w:tc>
          <w:tcPr>
            <w:tcW w:w="1758" w:type="dxa"/>
            <w:tcBorders>
              <w:top w:val="nil"/>
              <w:left w:val="nil"/>
              <w:bottom w:val="nil"/>
              <w:right w:val="nil"/>
            </w:tcBorders>
            <w:shd w:val="pct15" w:color="auto" w:fill="auto"/>
            <w:noWrap/>
            <w:vAlign w:val="bottom"/>
            <w:hideMark/>
          </w:tcPr>
          <w:p w14:paraId="10CADECD" w14:textId="182E40B8" w:rsidR="007A74EA" w:rsidRPr="00680664" w:rsidDel="00846763" w:rsidRDefault="007A74EA">
            <w:pPr>
              <w:pStyle w:val="NormalWeb"/>
              <w:shd w:val="clear" w:color="auto" w:fill="FFFFFF"/>
              <w:spacing w:before="0" w:beforeAutospacing="0" w:after="0" w:afterAutospacing="0" w:line="360" w:lineRule="auto"/>
              <w:rPr>
                <w:del w:id="2312" w:author="Alice MacQueen" w:date="2020-11-23T17:08:00Z"/>
                <w:rFonts w:ascii="Calibri" w:hAnsi="Calibri" w:cs="Calibri"/>
                <w:color w:val="000000"/>
              </w:rPr>
              <w:pPrChange w:id="2313" w:author="Alice MacQueen" w:date="2020-11-23T17:09:00Z">
                <w:pPr>
                  <w:spacing w:after="0" w:line="240" w:lineRule="auto"/>
                </w:pPr>
              </w:pPrChange>
            </w:pPr>
            <w:del w:id="2314" w:author="Alice MacQueen" w:date="2020-11-23T17:08:00Z">
              <w:r w:rsidRPr="00680664" w:rsidDel="00846763">
                <w:rPr>
                  <w:rFonts w:ascii="Calibri" w:hAnsi="Calibri" w:cs="Calibri"/>
                  <w:color w:val="000000"/>
                </w:rPr>
                <w:delText>3.17±14.21</w:delText>
              </w:r>
            </w:del>
          </w:p>
        </w:tc>
        <w:tc>
          <w:tcPr>
            <w:tcW w:w="1297" w:type="dxa"/>
            <w:tcBorders>
              <w:top w:val="nil"/>
              <w:left w:val="nil"/>
              <w:bottom w:val="nil"/>
              <w:right w:val="nil"/>
            </w:tcBorders>
            <w:shd w:val="pct15" w:color="auto" w:fill="auto"/>
            <w:noWrap/>
            <w:vAlign w:val="bottom"/>
            <w:hideMark/>
          </w:tcPr>
          <w:p w14:paraId="51D21CAA" w14:textId="337006BE" w:rsidR="007A74EA" w:rsidRPr="00680664" w:rsidDel="00846763" w:rsidRDefault="007A74EA">
            <w:pPr>
              <w:pStyle w:val="NormalWeb"/>
              <w:shd w:val="clear" w:color="auto" w:fill="FFFFFF"/>
              <w:spacing w:before="0" w:beforeAutospacing="0" w:after="0" w:afterAutospacing="0" w:line="360" w:lineRule="auto"/>
              <w:rPr>
                <w:del w:id="2315" w:author="Alice MacQueen" w:date="2020-11-23T17:08:00Z"/>
                <w:rFonts w:ascii="Calibri" w:hAnsi="Calibri" w:cs="Calibri"/>
                <w:color w:val="000000"/>
              </w:rPr>
              <w:pPrChange w:id="2316" w:author="Alice MacQueen" w:date="2020-11-23T17:09:00Z">
                <w:pPr>
                  <w:spacing w:after="0" w:line="240" w:lineRule="auto"/>
                </w:pPr>
              </w:pPrChange>
            </w:pPr>
            <w:del w:id="2317"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3AD19850" w14:textId="5F207846" w:rsidTr="00BF5E14">
        <w:trPr>
          <w:trHeight w:val="288"/>
          <w:del w:id="2318" w:author="Alice MacQueen" w:date="2020-11-23T17:08:00Z"/>
        </w:trPr>
        <w:tc>
          <w:tcPr>
            <w:tcW w:w="958" w:type="dxa"/>
            <w:tcBorders>
              <w:top w:val="nil"/>
              <w:left w:val="nil"/>
              <w:bottom w:val="nil"/>
              <w:right w:val="nil"/>
            </w:tcBorders>
            <w:shd w:val="clear" w:color="auto" w:fill="auto"/>
            <w:noWrap/>
            <w:vAlign w:val="bottom"/>
            <w:hideMark/>
          </w:tcPr>
          <w:p w14:paraId="67A73208" w14:textId="2ABFC6FB" w:rsidR="007A74EA" w:rsidRPr="00680664" w:rsidDel="00846763" w:rsidRDefault="007A74EA">
            <w:pPr>
              <w:pStyle w:val="NormalWeb"/>
              <w:shd w:val="clear" w:color="auto" w:fill="FFFFFF"/>
              <w:spacing w:before="0" w:beforeAutospacing="0" w:after="0" w:afterAutospacing="0" w:line="360" w:lineRule="auto"/>
              <w:rPr>
                <w:del w:id="2319" w:author="Alice MacQueen" w:date="2020-11-23T17:08:00Z"/>
                <w:rFonts w:ascii="Calibri" w:hAnsi="Calibri" w:cs="Calibri"/>
                <w:color w:val="000000"/>
              </w:rPr>
              <w:pPrChange w:id="2320"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14373A58" w14:textId="54AEA3D3" w:rsidR="007A74EA" w:rsidRPr="00680664" w:rsidDel="00846763" w:rsidRDefault="007A74EA">
            <w:pPr>
              <w:pStyle w:val="NormalWeb"/>
              <w:shd w:val="clear" w:color="auto" w:fill="FFFFFF"/>
              <w:spacing w:before="0" w:beforeAutospacing="0" w:after="0" w:afterAutospacing="0" w:line="360" w:lineRule="auto"/>
              <w:rPr>
                <w:del w:id="2321" w:author="Alice MacQueen" w:date="2020-11-23T17:08:00Z"/>
                <w:rFonts w:ascii="Calibri" w:hAnsi="Calibri" w:cs="Calibri"/>
                <w:color w:val="000000"/>
              </w:rPr>
              <w:pPrChange w:id="2322" w:author="Alice MacQueen" w:date="2020-11-23T17:09:00Z">
                <w:pPr>
                  <w:spacing w:after="0" w:line="240" w:lineRule="auto"/>
                </w:pPr>
              </w:pPrChange>
            </w:pPr>
            <w:del w:id="232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25C608DA" w14:textId="1C640842" w:rsidR="007A74EA" w:rsidRPr="00680664" w:rsidDel="00846763" w:rsidRDefault="007A74EA">
            <w:pPr>
              <w:pStyle w:val="NormalWeb"/>
              <w:shd w:val="clear" w:color="auto" w:fill="FFFFFF"/>
              <w:spacing w:before="0" w:beforeAutospacing="0" w:after="0" w:afterAutospacing="0" w:line="360" w:lineRule="auto"/>
              <w:rPr>
                <w:del w:id="2324" w:author="Alice MacQueen" w:date="2020-11-23T17:08:00Z"/>
                <w:rFonts w:ascii="Calibri" w:hAnsi="Calibri" w:cs="Calibri"/>
                <w:color w:val="000000"/>
              </w:rPr>
              <w:pPrChange w:id="2325" w:author="Alice MacQueen" w:date="2020-11-23T17:09:00Z">
                <w:pPr>
                  <w:spacing w:after="0" w:line="240" w:lineRule="auto"/>
                </w:pPr>
              </w:pPrChange>
            </w:pPr>
            <w:del w:id="2326" w:author="Alice MacQueen" w:date="2020-11-23T17:08:00Z">
              <w:r w:rsidRPr="00680664" w:rsidDel="00846763">
                <w:rPr>
                  <w:rFonts w:ascii="Calibri" w:hAnsi="Calibri" w:cs="Calibri"/>
                  <w:color w:val="000000"/>
                </w:rPr>
                <w:delText>32.33±1.21</w:delText>
              </w:r>
            </w:del>
          </w:p>
        </w:tc>
        <w:tc>
          <w:tcPr>
            <w:tcW w:w="2221" w:type="dxa"/>
            <w:tcBorders>
              <w:top w:val="nil"/>
              <w:left w:val="nil"/>
              <w:bottom w:val="nil"/>
              <w:right w:val="nil"/>
            </w:tcBorders>
            <w:shd w:val="clear" w:color="auto" w:fill="auto"/>
            <w:noWrap/>
            <w:vAlign w:val="bottom"/>
            <w:hideMark/>
          </w:tcPr>
          <w:p w14:paraId="394E6697" w14:textId="6C03B638" w:rsidR="007A74EA" w:rsidRPr="00680664" w:rsidDel="00846763" w:rsidRDefault="007A74EA">
            <w:pPr>
              <w:pStyle w:val="NormalWeb"/>
              <w:shd w:val="clear" w:color="auto" w:fill="FFFFFF"/>
              <w:spacing w:before="0" w:beforeAutospacing="0" w:after="0" w:afterAutospacing="0" w:line="360" w:lineRule="auto"/>
              <w:rPr>
                <w:del w:id="2327" w:author="Alice MacQueen" w:date="2020-11-23T17:08:00Z"/>
                <w:rFonts w:ascii="Calibri" w:hAnsi="Calibri" w:cs="Calibri"/>
                <w:color w:val="000000"/>
              </w:rPr>
              <w:pPrChange w:id="2328" w:author="Alice MacQueen" w:date="2020-11-23T17:09:00Z">
                <w:pPr>
                  <w:spacing w:after="0" w:line="240" w:lineRule="auto"/>
                </w:pPr>
              </w:pPrChange>
            </w:pPr>
            <w:del w:id="2329" w:author="Alice MacQueen" w:date="2020-11-23T17:08:00Z">
              <w:r w:rsidRPr="00680664" w:rsidDel="00846763">
                <w:rPr>
                  <w:rFonts w:ascii="Calibri" w:hAnsi="Calibri" w:cs="Calibri"/>
                  <w:color w:val="000000"/>
                </w:rPr>
                <w:delText>41.7±3.58</w:delText>
              </w:r>
            </w:del>
          </w:p>
        </w:tc>
        <w:tc>
          <w:tcPr>
            <w:tcW w:w="2110" w:type="dxa"/>
            <w:tcBorders>
              <w:top w:val="nil"/>
              <w:left w:val="nil"/>
              <w:bottom w:val="nil"/>
              <w:right w:val="nil"/>
            </w:tcBorders>
            <w:shd w:val="clear" w:color="auto" w:fill="auto"/>
            <w:noWrap/>
            <w:vAlign w:val="bottom"/>
            <w:hideMark/>
          </w:tcPr>
          <w:p w14:paraId="0FC28F11" w14:textId="748E4C09" w:rsidR="007A74EA" w:rsidRPr="00680664" w:rsidDel="00846763" w:rsidRDefault="007A74EA">
            <w:pPr>
              <w:pStyle w:val="NormalWeb"/>
              <w:shd w:val="clear" w:color="auto" w:fill="FFFFFF"/>
              <w:spacing w:before="0" w:beforeAutospacing="0" w:after="0" w:afterAutospacing="0" w:line="360" w:lineRule="auto"/>
              <w:rPr>
                <w:del w:id="2330" w:author="Alice MacQueen" w:date="2020-11-23T17:08:00Z"/>
                <w:rFonts w:ascii="Calibri" w:hAnsi="Calibri" w:cs="Calibri"/>
                <w:color w:val="000000"/>
              </w:rPr>
              <w:pPrChange w:id="2331" w:author="Alice MacQueen" w:date="2020-11-23T17:09:00Z">
                <w:pPr>
                  <w:spacing w:after="0" w:line="240" w:lineRule="auto"/>
                </w:pPr>
              </w:pPrChange>
            </w:pPr>
            <w:del w:id="2332" w:author="Alice MacQueen" w:date="2020-11-23T17:08:00Z">
              <w:r w:rsidRPr="00680664" w:rsidDel="00846763">
                <w:rPr>
                  <w:rFonts w:ascii="Calibri" w:hAnsi="Calibri" w:cs="Calibri"/>
                  <w:color w:val="000000"/>
                </w:rPr>
                <w:delText>34.27±1.84</w:delText>
              </w:r>
            </w:del>
          </w:p>
        </w:tc>
        <w:tc>
          <w:tcPr>
            <w:tcW w:w="1758" w:type="dxa"/>
            <w:tcBorders>
              <w:top w:val="nil"/>
              <w:left w:val="nil"/>
              <w:bottom w:val="nil"/>
              <w:right w:val="nil"/>
            </w:tcBorders>
            <w:shd w:val="clear" w:color="auto" w:fill="auto"/>
            <w:noWrap/>
            <w:vAlign w:val="bottom"/>
            <w:hideMark/>
          </w:tcPr>
          <w:p w14:paraId="35F73B58" w14:textId="548C69B5" w:rsidR="007A74EA" w:rsidRPr="00680664" w:rsidDel="00846763" w:rsidRDefault="007A74EA">
            <w:pPr>
              <w:pStyle w:val="NormalWeb"/>
              <w:shd w:val="clear" w:color="auto" w:fill="FFFFFF"/>
              <w:spacing w:before="0" w:beforeAutospacing="0" w:after="0" w:afterAutospacing="0" w:line="360" w:lineRule="auto"/>
              <w:rPr>
                <w:del w:id="2333" w:author="Alice MacQueen" w:date="2020-11-23T17:08:00Z"/>
                <w:rFonts w:ascii="Calibri" w:hAnsi="Calibri" w:cs="Calibri"/>
                <w:color w:val="000000"/>
              </w:rPr>
              <w:pPrChange w:id="2334" w:author="Alice MacQueen" w:date="2020-11-23T17:09:00Z">
                <w:pPr>
                  <w:spacing w:after="0" w:line="240" w:lineRule="auto"/>
                </w:pPr>
              </w:pPrChange>
            </w:pPr>
            <w:del w:id="2335" w:author="Alice MacQueen" w:date="2020-11-23T17:08:00Z">
              <w:r w:rsidRPr="00680664" w:rsidDel="00846763">
                <w:rPr>
                  <w:rFonts w:ascii="Calibri" w:hAnsi="Calibri" w:cs="Calibri"/>
                  <w:color w:val="000000"/>
                </w:rPr>
                <w:delText>1.84±30.2</w:delText>
              </w:r>
            </w:del>
          </w:p>
        </w:tc>
        <w:tc>
          <w:tcPr>
            <w:tcW w:w="1297" w:type="dxa"/>
            <w:tcBorders>
              <w:top w:val="nil"/>
              <w:left w:val="nil"/>
              <w:bottom w:val="nil"/>
              <w:right w:val="nil"/>
            </w:tcBorders>
            <w:shd w:val="clear" w:color="auto" w:fill="auto"/>
            <w:noWrap/>
            <w:vAlign w:val="bottom"/>
            <w:hideMark/>
          </w:tcPr>
          <w:p w14:paraId="68AC7356" w14:textId="17CE4457" w:rsidR="007A74EA" w:rsidRPr="00680664" w:rsidDel="00846763" w:rsidRDefault="007A74EA">
            <w:pPr>
              <w:pStyle w:val="NormalWeb"/>
              <w:shd w:val="clear" w:color="auto" w:fill="FFFFFF"/>
              <w:spacing w:before="0" w:beforeAutospacing="0" w:after="0" w:afterAutospacing="0" w:line="360" w:lineRule="auto"/>
              <w:rPr>
                <w:del w:id="2336" w:author="Alice MacQueen" w:date="2020-11-23T17:08:00Z"/>
                <w:rFonts w:ascii="Calibri" w:hAnsi="Calibri" w:cs="Calibri"/>
                <w:color w:val="000000"/>
              </w:rPr>
              <w:pPrChange w:id="2337" w:author="Alice MacQueen" w:date="2020-11-23T17:09:00Z">
                <w:pPr>
                  <w:spacing w:after="0" w:line="240" w:lineRule="auto"/>
                </w:pPr>
              </w:pPrChange>
            </w:pPr>
            <w:del w:id="2338" w:author="Alice MacQueen" w:date="2020-11-23T17:08:00Z">
              <w:r w:rsidRPr="00680664" w:rsidDel="00846763">
                <w:rPr>
                  <w:rFonts w:ascii="Calibri" w:hAnsi="Calibri" w:cs="Calibri"/>
                  <w:color w:val="000000"/>
                </w:rPr>
                <w:delText>0.0458</w:delText>
              </w:r>
              <w:r w:rsidDel="00846763">
                <w:rPr>
                  <w:rFonts w:ascii="Calibri" w:hAnsi="Calibri" w:cs="Calibri"/>
                  <w:color w:val="000000"/>
                </w:rPr>
                <w:delText>*</w:delText>
              </w:r>
            </w:del>
          </w:p>
        </w:tc>
      </w:tr>
      <w:tr w:rsidR="007A74EA" w:rsidRPr="00680664" w:rsidDel="00846763" w14:paraId="5A5C53E0" w14:textId="7EE2304C" w:rsidTr="00BF5E14">
        <w:trPr>
          <w:trHeight w:val="288"/>
          <w:del w:id="2339" w:author="Alice MacQueen" w:date="2020-11-23T17:08:00Z"/>
        </w:trPr>
        <w:tc>
          <w:tcPr>
            <w:tcW w:w="958" w:type="dxa"/>
            <w:tcBorders>
              <w:top w:val="nil"/>
              <w:left w:val="nil"/>
              <w:bottom w:val="nil"/>
              <w:right w:val="nil"/>
            </w:tcBorders>
            <w:shd w:val="clear" w:color="auto" w:fill="auto"/>
            <w:noWrap/>
            <w:vAlign w:val="bottom"/>
            <w:hideMark/>
          </w:tcPr>
          <w:p w14:paraId="15CD0863" w14:textId="1BDC8CDE" w:rsidR="007A74EA" w:rsidRPr="00680664" w:rsidDel="00846763" w:rsidRDefault="007A74EA">
            <w:pPr>
              <w:pStyle w:val="NormalWeb"/>
              <w:shd w:val="clear" w:color="auto" w:fill="FFFFFF"/>
              <w:spacing w:before="0" w:beforeAutospacing="0" w:after="0" w:afterAutospacing="0" w:line="360" w:lineRule="auto"/>
              <w:rPr>
                <w:del w:id="2340" w:author="Alice MacQueen" w:date="2020-11-23T17:08:00Z"/>
                <w:rFonts w:ascii="Calibri" w:hAnsi="Calibri" w:cs="Calibri"/>
                <w:color w:val="000000"/>
              </w:rPr>
              <w:pPrChange w:id="2341" w:author="Alice MacQueen" w:date="2020-11-23T17:09:00Z">
                <w:pPr>
                  <w:spacing w:after="0" w:line="240" w:lineRule="auto"/>
                </w:pPr>
              </w:pPrChange>
            </w:pPr>
            <w:del w:id="2342" w:author="Alice MacQueen" w:date="2020-11-23T17:08:00Z">
              <w:r w:rsidRPr="00680664" w:rsidDel="00846763">
                <w:rPr>
                  <w:rFonts w:ascii="Calibri" w:hAnsi="Calibri" w:cs="Calibri"/>
                  <w:color w:val="000000"/>
                </w:rPr>
                <w:delText>Fe</w:delText>
              </w:r>
            </w:del>
          </w:p>
        </w:tc>
        <w:tc>
          <w:tcPr>
            <w:tcW w:w="833" w:type="dxa"/>
            <w:tcBorders>
              <w:top w:val="nil"/>
              <w:left w:val="nil"/>
              <w:bottom w:val="nil"/>
              <w:right w:val="nil"/>
            </w:tcBorders>
            <w:shd w:val="clear" w:color="auto" w:fill="auto"/>
            <w:noWrap/>
            <w:vAlign w:val="bottom"/>
            <w:hideMark/>
          </w:tcPr>
          <w:p w14:paraId="75C770D7" w14:textId="78C3B722" w:rsidR="007A74EA" w:rsidRPr="00680664" w:rsidDel="00846763" w:rsidRDefault="007A74EA">
            <w:pPr>
              <w:pStyle w:val="NormalWeb"/>
              <w:shd w:val="clear" w:color="auto" w:fill="FFFFFF"/>
              <w:spacing w:before="0" w:beforeAutospacing="0" w:after="0" w:afterAutospacing="0" w:line="360" w:lineRule="auto"/>
              <w:rPr>
                <w:del w:id="2343" w:author="Alice MacQueen" w:date="2020-11-23T17:08:00Z"/>
                <w:rFonts w:ascii="Calibri" w:hAnsi="Calibri" w:cs="Calibri"/>
                <w:color w:val="000000"/>
              </w:rPr>
              <w:pPrChange w:id="2344" w:author="Alice MacQueen" w:date="2020-11-23T17:09:00Z">
                <w:pPr>
                  <w:spacing w:after="0" w:line="240" w:lineRule="auto"/>
                </w:pPr>
              </w:pPrChange>
            </w:pPr>
            <w:del w:id="234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7F40CEC1" w14:textId="78DC8266" w:rsidR="007A74EA" w:rsidRPr="00680664" w:rsidDel="00846763" w:rsidRDefault="007A74EA">
            <w:pPr>
              <w:pStyle w:val="NormalWeb"/>
              <w:shd w:val="clear" w:color="auto" w:fill="FFFFFF"/>
              <w:spacing w:before="0" w:beforeAutospacing="0" w:after="0" w:afterAutospacing="0" w:line="360" w:lineRule="auto"/>
              <w:rPr>
                <w:del w:id="2346" w:author="Alice MacQueen" w:date="2020-11-23T17:08:00Z"/>
                <w:rFonts w:ascii="Calibri" w:hAnsi="Calibri" w:cs="Calibri"/>
                <w:color w:val="000000"/>
              </w:rPr>
              <w:pPrChange w:id="2347" w:author="Alice MacQueen" w:date="2020-11-23T17:09:00Z">
                <w:pPr>
                  <w:spacing w:after="0" w:line="240" w:lineRule="auto"/>
                </w:pPr>
              </w:pPrChange>
            </w:pPr>
            <w:del w:id="2348" w:author="Alice MacQueen" w:date="2020-11-23T17:08:00Z">
              <w:r w:rsidRPr="00680664" w:rsidDel="00846763">
                <w:rPr>
                  <w:rFonts w:ascii="Calibri" w:hAnsi="Calibri" w:cs="Calibri"/>
                  <w:color w:val="000000"/>
                </w:rPr>
                <w:delText>39.64±2.4</w:delText>
              </w:r>
            </w:del>
          </w:p>
        </w:tc>
        <w:tc>
          <w:tcPr>
            <w:tcW w:w="2221" w:type="dxa"/>
            <w:tcBorders>
              <w:top w:val="nil"/>
              <w:left w:val="nil"/>
              <w:bottom w:val="nil"/>
              <w:right w:val="nil"/>
            </w:tcBorders>
            <w:shd w:val="clear" w:color="auto" w:fill="auto"/>
            <w:noWrap/>
            <w:vAlign w:val="bottom"/>
            <w:hideMark/>
          </w:tcPr>
          <w:p w14:paraId="7448BC9E" w14:textId="55AB742B" w:rsidR="007A74EA" w:rsidRPr="00680664" w:rsidDel="00846763" w:rsidRDefault="007A74EA">
            <w:pPr>
              <w:pStyle w:val="NormalWeb"/>
              <w:shd w:val="clear" w:color="auto" w:fill="FFFFFF"/>
              <w:spacing w:before="0" w:beforeAutospacing="0" w:after="0" w:afterAutospacing="0" w:line="360" w:lineRule="auto"/>
              <w:rPr>
                <w:del w:id="2349" w:author="Alice MacQueen" w:date="2020-11-23T17:08:00Z"/>
                <w:rFonts w:ascii="Calibri" w:hAnsi="Calibri" w:cs="Calibri"/>
                <w:color w:val="000000"/>
              </w:rPr>
              <w:pPrChange w:id="2350" w:author="Alice MacQueen" w:date="2020-11-23T17:09:00Z">
                <w:pPr>
                  <w:spacing w:after="0" w:line="240" w:lineRule="auto"/>
                </w:pPr>
              </w:pPrChange>
            </w:pPr>
            <w:del w:id="2351" w:author="Alice MacQueen" w:date="2020-11-23T17:08:00Z">
              <w:r w:rsidRPr="00680664" w:rsidDel="00846763">
                <w:rPr>
                  <w:rFonts w:ascii="Calibri" w:hAnsi="Calibri" w:cs="Calibri"/>
                  <w:color w:val="000000"/>
                </w:rPr>
                <w:delText>83.06±52.69</w:delText>
              </w:r>
            </w:del>
          </w:p>
        </w:tc>
        <w:tc>
          <w:tcPr>
            <w:tcW w:w="2110" w:type="dxa"/>
            <w:tcBorders>
              <w:top w:val="nil"/>
              <w:left w:val="nil"/>
              <w:bottom w:val="nil"/>
              <w:right w:val="nil"/>
            </w:tcBorders>
            <w:shd w:val="clear" w:color="auto" w:fill="auto"/>
            <w:noWrap/>
            <w:vAlign w:val="bottom"/>
            <w:hideMark/>
          </w:tcPr>
          <w:p w14:paraId="2578F901" w14:textId="353F541D" w:rsidR="007A74EA" w:rsidRPr="00680664" w:rsidDel="00846763" w:rsidRDefault="007A74EA">
            <w:pPr>
              <w:pStyle w:val="NormalWeb"/>
              <w:shd w:val="clear" w:color="auto" w:fill="FFFFFF"/>
              <w:spacing w:before="0" w:beforeAutospacing="0" w:after="0" w:afterAutospacing="0" w:line="360" w:lineRule="auto"/>
              <w:rPr>
                <w:del w:id="2352" w:author="Alice MacQueen" w:date="2020-11-23T17:08:00Z"/>
                <w:rFonts w:ascii="Calibri" w:hAnsi="Calibri" w:cs="Calibri"/>
                <w:color w:val="000000"/>
              </w:rPr>
              <w:pPrChange w:id="2353" w:author="Alice MacQueen" w:date="2020-11-23T17:09:00Z">
                <w:pPr>
                  <w:spacing w:after="0" w:line="240" w:lineRule="auto"/>
                </w:pPr>
              </w:pPrChange>
            </w:pPr>
            <w:del w:id="2354" w:author="Alice MacQueen" w:date="2020-11-23T17:08:00Z">
              <w:r w:rsidRPr="00680664" w:rsidDel="00846763">
                <w:rPr>
                  <w:rFonts w:ascii="Calibri" w:hAnsi="Calibri" w:cs="Calibri"/>
                  <w:color w:val="000000"/>
                </w:rPr>
                <w:delText>32.4±1.78</w:delText>
              </w:r>
            </w:del>
          </w:p>
        </w:tc>
        <w:tc>
          <w:tcPr>
            <w:tcW w:w="1758" w:type="dxa"/>
            <w:tcBorders>
              <w:top w:val="nil"/>
              <w:left w:val="nil"/>
              <w:bottom w:val="nil"/>
              <w:right w:val="nil"/>
            </w:tcBorders>
            <w:shd w:val="clear" w:color="auto" w:fill="auto"/>
            <w:noWrap/>
            <w:vAlign w:val="bottom"/>
            <w:hideMark/>
          </w:tcPr>
          <w:p w14:paraId="2CF55BBA" w14:textId="38D9BA2E" w:rsidR="007A74EA" w:rsidRPr="00680664" w:rsidDel="00846763" w:rsidRDefault="007A74EA">
            <w:pPr>
              <w:pStyle w:val="NormalWeb"/>
              <w:shd w:val="clear" w:color="auto" w:fill="FFFFFF"/>
              <w:spacing w:before="0" w:beforeAutospacing="0" w:after="0" w:afterAutospacing="0" w:line="360" w:lineRule="auto"/>
              <w:rPr>
                <w:del w:id="2355" w:author="Alice MacQueen" w:date="2020-11-23T17:08:00Z"/>
                <w:rFonts w:ascii="Calibri" w:hAnsi="Calibri" w:cs="Calibri"/>
                <w:color w:val="000000"/>
              </w:rPr>
              <w:pPrChange w:id="2356" w:author="Alice MacQueen" w:date="2020-11-23T17:09:00Z">
                <w:pPr>
                  <w:spacing w:after="0" w:line="240" w:lineRule="auto"/>
                </w:pPr>
              </w:pPrChange>
            </w:pPr>
            <w:del w:id="2357" w:author="Alice MacQueen" w:date="2020-11-23T17:08:00Z">
              <w:r w:rsidRPr="00680664" w:rsidDel="00846763">
                <w:rPr>
                  <w:rFonts w:ascii="Calibri" w:hAnsi="Calibri" w:cs="Calibri"/>
                  <w:color w:val="000000"/>
                </w:rPr>
                <w:delText>1.78±45.76</w:delText>
              </w:r>
            </w:del>
          </w:p>
        </w:tc>
        <w:tc>
          <w:tcPr>
            <w:tcW w:w="1297" w:type="dxa"/>
            <w:tcBorders>
              <w:top w:val="nil"/>
              <w:left w:val="nil"/>
              <w:bottom w:val="nil"/>
              <w:right w:val="nil"/>
            </w:tcBorders>
            <w:shd w:val="clear" w:color="auto" w:fill="auto"/>
            <w:noWrap/>
            <w:vAlign w:val="bottom"/>
            <w:hideMark/>
          </w:tcPr>
          <w:p w14:paraId="5BCCC988" w14:textId="02E74F84" w:rsidR="007A74EA" w:rsidRPr="00680664" w:rsidDel="00846763" w:rsidRDefault="007A74EA">
            <w:pPr>
              <w:pStyle w:val="NormalWeb"/>
              <w:shd w:val="clear" w:color="auto" w:fill="FFFFFF"/>
              <w:spacing w:before="0" w:beforeAutospacing="0" w:after="0" w:afterAutospacing="0" w:line="360" w:lineRule="auto"/>
              <w:rPr>
                <w:del w:id="2358" w:author="Alice MacQueen" w:date="2020-11-23T17:08:00Z"/>
                <w:rFonts w:ascii="Calibri" w:hAnsi="Calibri" w:cs="Calibri"/>
                <w:color w:val="000000"/>
              </w:rPr>
              <w:pPrChange w:id="2359" w:author="Alice MacQueen" w:date="2020-11-23T17:09:00Z">
                <w:pPr>
                  <w:spacing w:after="0" w:line="240" w:lineRule="auto"/>
                </w:pPr>
              </w:pPrChange>
            </w:pPr>
            <w:del w:id="2360" w:author="Alice MacQueen" w:date="2020-11-23T17:08:00Z">
              <w:r w:rsidRPr="00680664" w:rsidDel="00846763">
                <w:rPr>
                  <w:rFonts w:ascii="Calibri" w:hAnsi="Calibri" w:cs="Calibri"/>
                  <w:color w:val="000000"/>
                </w:rPr>
                <w:delText>0.1069</w:delText>
              </w:r>
            </w:del>
          </w:p>
        </w:tc>
      </w:tr>
      <w:tr w:rsidR="007A74EA" w:rsidRPr="00680664" w:rsidDel="00846763" w14:paraId="018AD35C" w14:textId="72175F9C" w:rsidTr="00BF5E14">
        <w:trPr>
          <w:trHeight w:val="288"/>
          <w:del w:id="2361" w:author="Alice MacQueen" w:date="2020-11-23T17:08:00Z"/>
        </w:trPr>
        <w:tc>
          <w:tcPr>
            <w:tcW w:w="958" w:type="dxa"/>
            <w:tcBorders>
              <w:top w:val="nil"/>
              <w:left w:val="nil"/>
              <w:right w:val="nil"/>
            </w:tcBorders>
            <w:shd w:val="clear" w:color="auto" w:fill="auto"/>
            <w:noWrap/>
            <w:vAlign w:val="bottom"/>
            <w:hideMark/>
          </w:tcPr>
          <w:p w14:paraId="230AA0AD" w14:textId="4663E067" w:rsidR="007A74EA" w:rsidRPr="00680664" w:rsidDel="00846763" w:rsidRDefault="007A74EA">
            <w:pPr>
              <w:pStyle w:val="NormalWeb"/>
              <w:shd w:val="clear" w:color="auto" w:fill="FFFFFF"/>
              <w:spacing w:before="0" w:beforeAutospacing="0" w:after="0" w:afterAutospacing="0" w:line="360" w:lineRule="auto"/>
              <w:rPr>
                <w:del w:id="2362" w:author="Alice MacQueen" w:date="2020-11-23T17:08:00Z"/>
                <w:rFonts w:ascii="Calibri" w:hAnsi="Calibri" w:cs="Calibri"/>
                <w:color w:val="000000"/>
              </w:rPr>
              <w:pPrChange w:id="2363"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69C2E0B1" w14:textId="476E611D" w:rsidR="007A74EA" w:rsidRPr="00680664" w:rsidDel="00846763" w:rsidRDefault="007A74EA">
            <w:pPr>
              <w:pStyle w:val="NormalWeb"/>
              <w:shd w:val="clear" w:color="auto" w:fill="FFFFFF"/>
              <w:spacing w:before="0" w:beforeAutospacing="0" w:after="0" w:afterAutospacing="0" w:line="360" w:lineRule="auto"/>
              <w:rPr>
                <w:del w:id="2364" w:author="Alice MacQueen" w:date="2020-11-23T17:08:00Z"/>
                <w:rFonts w:ascii="Calibri" w:hAnsi="Calibri" w:cs="Calibri"/>
                <w:color w:val="000000"/>
              </w:rPr>
              <w:pPrChange w:id="2365" w:author="Alice MacQueen" w:date="2020-11-23T17:09:00Z">
                <w:pPr>
                  <w:spacing w:after="0" w:line="240" w:lineRule="auto"/>
                </w:pPr>
              </w:pPrChange>
            </w:pPr>
            <w:del w:id="2366"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32C9F4" w14:textId="721E7B36" w:rsidR="007A74EA" w:rsidRPr="00680664" w:rsidDel="00846763" w:rsidRDefault="007A74EA">
            <w:pPr>
              <w:pStyle w:val="NormalWeb"/>
              <w:shd w:val="clear" w:color="auto" w:fill="FFFFFF"/>
              <w:spacing w:before="0" w:beforeAutospacing="0" w:after="0" w:afterAutospacing="0" w:line="360" w:lineRule="auto"/>
              <w:rPr>
                <w:del w:id="2367" w:author="Alice MacQueen" w:date="2020-11-23T17:08:00Z"/>
                <w:rFonts w:ascii="Calibri" w:hAnsi="Calibri" w:cs="Calibri"/>
                <w:color w:val="000000"/>
              </w:rPr>
              <w:pPrChange w:id="2368" w:author="Alice MacQueen" w:date="2020-11-23T17:09:00Z">
                <w:pPr>
                  <w:spacing w:after="0" w:line="240" w:lineRule="auto"/>
                </w:pPr>
              </w:pPrChange>
            </w:pPr>
            <w:del w:id="2369" w:author="Alice MacQueen" w:date="2020-11-23T17:08:00Z">
              <w:r w:rsidRPr="00680664" w:rsidDel="00846763">
                <w:rPr>
                  <w:rFonts w:ascii="Calibri" w:hAnsi="Calibri" w:cs="Calibri"/>
                  <w:color w:val="000000"/>
                </w:rPr>
                <w:delText>51.5±2.75</w:delText>
              </w:r>
            </w:del>
          </w:p>
        </w:tc>
        <w:tc>
          <w:tcPr>
            <w:tcW w:w="2221" w:type="dxa"/>
            <w:tcBorders>
              <w:top w:val="nil"/>
              <w:left w:val="nil"/>
              <w:right w:val="nil"/>
            </w:tcBorders>
            <w:shd w:val="clear" w:color="auto" w:fill="auto"/>
            <w:noWrap/>
            <w:vAlign w:val="bottom"/>
            <w:hideMark/>
          </w:tcPr>
          <w:p w14:paraId="5B7A85CF" w14:textId="73143700" w:rsidR="007A74EA" w:rsidRPr="00680664" w:rsidDel="00846763" w:rsidRDefault="007A74EA">
            <w:pPr>
              <w:pStyle w:val="NormalWeb"/>
              <w:shd w:val="clear" w:color="auto" w:fill="FFFFFF"/>
              <w:spacing w:before="0" w:beforeAutospacing="0" w:after="0" w:afterAutospacing="0" w:line="360" w:lineRule="auto"/>
              <w:rPr>
                <w:del w:id="2370" w:author="Alice MacQueen" w:date="2020-11-23T17:08:00Z"/>
                <w:rFonts w:ascii="Calibri" w:hAnsi="Calibri" w:cs="Calibri"/>
                <w:color w:val="000000"/>
              </w:rPr>
              <w:pPrChange w:id="2371" w:author="Alice MacQueen" w:date="2020-11-23T17:09:00Z">
                <w:pPr>
                  <w:spacing w:after="0" w:line="240" w:lineRule="auto"/>
                </w:pPr>
              </w:pPrChange>
            </w:pPr>
            <w:del w:id="2372" w:author="Alice MacQueen" w:date="2020-11-23T17:08:00Z">
              <w:r w:rsidRPr="00680664" w:rsidDel="00846763">
                <w:rPr>
                  <w:rFonts w:ascii="Calibri" w:hAnsi="Calibri" w:cs="Calibri"/>
                  <w:color w:val="000000"/>
                </w:rPr>
                <w:delText>78.42±12.89</w:delText>
              </w:r>
            </w:del>
          </w:p>
        </w:tc>
        <w:tc>
          <w:tcPr>
            <w:tcW w:w="2110" w:type="dxa"/>
            <w:tcBorders>
              <w:top w:val="nil"/>
              <w:left w:val="nil"/>
              <w:right w:val="nil"/>
            </w:tcBorders>
            <w:shd w:val="clear" w:color="auto" w:fill="auto"/>
            <w:noWrap/>
            <w:vAlign w:val="bottom"/>
            <w:hideMark/>
          </w:tcPr>
          <w:p w14:paraId="066C2CE5" w14:textId="2951195E" w:rsidR="007A74EA" w:rsidRPr="00680664" w:rsidDel="00846763" w:rsidRDefault="007A74EA">
            <w:pPr>
              <w:pStyle w:val="NormalWeb"/>
              <w:shd w:val="clear" w:color="auto" w:fill="FFFFFF"/>
              <w:spacing w:before="0" w:beforeAutospacing="0" w:after="0" w:afterAutospacing="0" w:line="360" w:lineRule="auto"/>
              <w:rPr>
                <w:del w:id="2373" w:author="Alice MacQueen" w:date="2020-11-23T17:08:00Z"/>
                <w:rFonts w:ascii="Calibri" w:hAnsi="Calibri" w:cs="Calibri"/>
                <w:color w:val="000000"/>
              </w:rPr>
              <w:pPrChange w:id="2374" w:author="Alice MacQueen" w:date="2020-11-23T17:09:00Z">
                <w:pPr>
                  <w:spacing w:after="0" w:line="240" w:lineRule="auto"/>
                </w:pPr>
              </w:pPrChange>
            </w:pPr>
            <w:del w:id="2375" w:author="Alice MacQueen" w:date="2020-11-23T17:08:00Z">
              <w:r w:rsidRPr="00680664" w:rsidDel="00846763">
                <w:rPr>
                  <w:rFonts w:ascii="Calibri" w:hAnsi="Calibri" w:cs="Calibri"/>
                  <w:color w:val="000000"/>
                </w:rPr>
                <w:delText>50.78±7</w:delText>
              </w:r>
            </w:del>
          </w:p>
        </w:tc>
        <w:tc>
          <w:tcPr>
            <w:tcW w:w="1758" w:type="dxa"/>
            <w:tcBorders>
              <w:top w:val="nil"/>
              <w:left w:val="nil"/>
              <w:right w:val="nil"/>
            </w:tcBorders>
            <w:shd w:val="clear" w:color="auto" w:fill="auto"/>
            <w:noWrap/>
            <w:vAlign w:val="bottom"/>
            <w:hideMark/>
          </w:tcPr>
          <w:p w14:paraId="7F0306BC" w14:textId="6666FFD2" w:rsidR="007A74EA" w:rsidRPr="00680664" w:rsidDel="00846763" w:rsidRDefault="007A74EA">
            <w:pPr>
              <w:pStyle w:val="NormalWeb"/>
              <w:shd w:val="clear" w:color="auto" w:fill="FFFFFF"/>
              <w:spacing w:before="0" w:beforeAutospacing="0" w:after="0" w:afterAutospacing="0" w:line="360" w:lineRule="auto"/>
              <w:rPr>
                <w:del w:id="2376" w:author="Alice MacQueen" w:date="2020-11-23T17:08:00Z"/>
                <w:rFonts w:ascii="Calibri" w:hAnsi="Calibri" w:cs="Calibri"/>
                <w:color w:val="000000"/>
              </w:rPr>
              <w:pPrChange w:id="2377" w:author="Alice MacQueen" w:date="2020-11-23T17:09:00Z">
                <w:pPr>
                  <w:spacing w:after="0" w:line="240" w:lineRule="auto"/>
                </w:pPr>
              </w:pPrChange>
            </w:pPr>
            <w:del w:id="2378" w:author="Alice MacQueen" w:date="2020-11-23T17:08:00Z">
              <w:r w:rsidRPr="00680664" w:rsidDel="00846763">
                <w:rPr>
                  <w:rFonts w:ascii="Calibri" w:hAnsi="Calibri" w:cs="Calibri"/>
                  <w:color w:val="000000"/>
                </w:rPr>
                <w:delText>7±44.09</w:delText>
              </w:r>
            </w:del>
          </w:p>
        </w:tc>
        <w:tc>
          <w:tcPr>
            <w:tcW w:w="1297" w:type="dxa"/>
            <w:tcBorders>
              <w:top w:val="nil"/>
              <w:left w:val="nil"/>
              <w:right w:val="nil"/>
            </w:tcBorders>
            <w:shd w:val="clear" w:color="auto" w:fill="auto"/>
            <w:noWrap/>
            <w:vAlign w:val="bottom"/>
            <w:hideMark/>
          </w:tcPr>
          <w:p w14:paraId="32264752" w14:textId="40CC20E9" w:rsidR="007A74EA" w:rsidRPr="00680664" w:rsidDel="00846763" w:rsidRDefault="007A74EA">
            <w:pPr>
              <w:pStyle w:val="NormalWeb"/>
              <w:shd w:val="clear" w:color="auto" w:fill="FFFFFF"/>
              <w:spacing w:before="0" w:beforeAutospacing="0" w:after="0" w:afterAutospacing="0" w:line="360" w:lineRule="auto"/>
              <w:rPr>
                <w:del w:id="2379" w:author="Alice MacQueen" w:date="2020-11-23T17:08:00Z"/>
                <w:rFonts w:ascii="Calibri" w:hAnsi="Calibri" w:cs="Calibri"/>
                <w:color w:val="000000"/>
              </w:rPr>
              <w:pPrChange w:id="2380" w:author="Alice MacQueen" w:date="2020-11-23T17:09:00Z">
                <w:pPr>
                  <w:spacing w:after="0" w:line="240" w:lineRule="auto"/>
                </w:pPr>
              </w:pPrChange>
            </w:pPr>
            <w:del w:id="2381" w:author="Alice MacQueen" w:date="2020-11-23T17:08:00Z">
              <w:r w:rsidRPr="00680664" w:rsidDel="00846763">
                <w:rPr>
                  <w:rFonts w:ascii="Calibri" w:hAnsi="Calibri" w:cs="Calibri"/>
                  <w:color w:val="000000"/>
                </w:rPr>
                <w:delText>0.1662</w:delText>
              </w:r>
            </w:del>
          </w:p>
        </w:tc>
      </w:tr>
      <w:tr w:rsidR="007A74EA" w:rsidRPr="00680664" w:rsidDel="00846763" w14:paraId="31AB2D42" w14:textId="5BFE1EF1" w:rsidTr="00BF5E14">
        <w:trPr>
          <w:trHeight w:val="288"/>
          <w:del w:id="2382" w:author="Alice MacQueen" w:date="2020-11-23T17:08:00Z"/>
        </w:trPr>
        <w:tc>
          <w:tcPr>
            <w:tcW w:w="958" w:type="dxa"/>
            <w:tcBorders>
              <w:top w:val="nil"/>
              <w:left w:val="nil"/>
              <w:bottom w:val="nil"/>
              <w:right w:val="nil"/>
            </w:tcBorders>
            <w:shd w:val="pct15" w:color="auto" w:fill="auto"/>
            <w:noWrap/>
            <w:vAlign w:val="bottom"/>
            <w:hideMark/>
          </w:tcPr>
          <w:p w14:paraId="45DB173C" w14:textId="05BBE321" w:rsidR="007A74EA" w:rsidRPr="00680664" w:rsidDel="00846763" w:rsidRDefault="007A74EA">
            <w:pPr>
              <w:pStyle w:val="NormalWeb"/>
              <w:shd w:val="clear" w:color="auto" w:fill="FFFFFF"/>
              <w:spacing w:before="0" w:beforeAutospacing="0" w:after="0" w:afterAutospacing="0" w:line="360" w:lineRule="auto"/>
              <w:rPr>
                <w:del w:id="2383" w:author="Alice MacQueen" w:date="2020-11-23T17:08:00Z"/>
                <w:rFonts w:ascii="Calibri" w:hAnsi="Calibri" w:cs="Calibri"/>
                <w:color w:val="000000"/>
              </w:rPr>
              <w:pPrChange w:id="2384"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01173617" w14:textId="22F994B7" w:rsidR="007A74EA" w:rsidRPr="00680664" w:rsidDel="00846763" w:rsidRDefault="007A74EA">
            <w:pPr>
              <w:pStyle w:val="NormalWeb"/>
              <w:shd w:val="clear" w:color="auto" w:fill="FFFFFF"/>
              <w:spacing w:before="0" w:beforeAutospacing="0" w:after="0" w:afterAutospacing="0" w:line="360" w:lineRule="auto"/>
              <w:rPr>
                <w:del w:id="2385" w:author="Alice MacQueen" w:date="2020-11-23T17:08:00Z"/>
                <w:rFonts w:ascii="Calibri" w:hAnsi="Calibri" w:cs="Calibri"/>
                <w:color w:val="000000"/>
              </w:rPr>
              <w:pPrChange w:id="2386" w:author="Alice MacQueen" w:date="2020-11-23T17:09:00Z">
                <w:pPr>
                  <w:spacing w:after="0" w:line="240" w:lineRule="auto"/>
                </w:pPr>
              </w:pPrChange>
            </w:pPr>
            <w:del w:id="238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7282AE66" w14:textId="146C5F17" w:rsidR="007A74EA" w:rsidRPr="00680664" w:rsidDel="00846763" w:rsidRDefault="007A74EA">
            <w:pPr>
              <w:pStyle w:val="NormalWeb"/>
              <w:shd w:val="clear" w:color="auto" w:fill="FFFFFF"/>
              <w:spacing w:before="0" w:beforeAutospacing="0" w:after="0" w:afterAutospacing="0" w:line="360" w:lineRule="auto"/>
              <w:rPr>
                <w:del w:id="2388" w:author="Alice MacQueen" w:date="2020-11-23T17:08:00Z"/>
                <w:rFonts w:ascii="Calibri" w:hAnsi="Calibri" w:cs="Calibri"/>
                <w:color w:val="000000"/>
              </w:rPr>
              <w:pPrChange w:id="2389" w:author="Alice MacQueen" w:date="2020-11-23T17:09:00Z">
                <w:pPr>
                  <w:spacing w:after="0" w:line="240" w:lineRule="auto"/>
                </w:pPr>
              </w:pPrChange>
            </w:pPr>
            <w:del w:id="2390" w:author="Alice MacQueen" w:date="2020-11-23T17:08:00Z">
              <w:r w:rsidRPr="00680664" w:rsidDel="00846763">
                <w:rPr>
                  <w:rFonts w:ascii="Calibri" w:hAnsi="Calibri" w:cs="Calibri"/>
                  <w:color w:val="000000"/>
                </w:rPr>
                <w:delText>0.029±0.002</w:delText>
              </w:r>
            </w:del>
          </w:p>
        </w:tc>
        <w:tc>
          <w:tcPr>
            <w:tcW w:w="2221" w:type="dxa"/>
            <w:tcBorders>
              <w:top w:val="nil"/>
              <w:left w:val="nil"/>
              <w:bottom w:val="nil"/>
              <w:right w:val="nil"/>
            </w:tcBorders>
            <w:shd w:val="pct15" w:color="auto" w:fill="auto"/>
            <w:noWrap/>
            <w:vAlign w:val="bottom"/>
            <w:hideMark/>
          </w:tcPr>
          <w:p w14:paraId="1A69790B" w14:textId="41490A7C" w:rsidR="007A74EA" w:rsidRPr="00680664" w:rsidDel="00846763" w:rsidRDefault="007A74EA">
            <w:pPr>
              <w:pStyle w:val="NormalWeb"/>
              <w:shd w:val="clear" w:color="auto" w:fill="FFFFFF"/>
              <w:spacing w:before="0" w:beforeAutospacing="0" w:after="0" w:afterAutospacing="0" w:line="360" w:lineRule="auto"/>
              <w:rPr>
                <w:del w:id="2391" w:author="Alice MacQueen" w:date="2020-11-23T17:08:00Z"/>
                <w:rFonts w:ascii="Calibri" w:hAnsi="Calibri" w:cs="Calibri"/>
                <w:color w:val="000000"/>
              </w:rPr>
              <w:pPrChange w:id="2392" w:author="Alice MacQueen" w:date="2020-11-23T17:09:00Z">
                <w:pPr>
                  <w:spacing w:after="0" w:line="240" w:lineRule="auto"/>
                </w:pPr>
              </w:pPrChange>
            </w:pPr>
            <w:del w:id="2393" w:author="Alice MacQueen" w:date="2020-11-23T17:08:00Z">
              <w:r w:rsidRPr="00680664" w:rsidDel="00846763">
                <w:rPr>
                  <w:rFonts w:ascii="Calibri" w:hAnsi="Calibri" w:cs="Calibri"/>
                  <w:color w:val="000000"/>
                </w:rPr>
                <w:delText>0.066±0.016</w:delText>
              </w:r>
            </w:del>
          </w:p>
        </w:tc>
        <w:tc>
          <w:tcPr>
            <w:tcW w:w="2110" w:type="dxa"/>
            <w:tcBorders>
              <w:top w:val="nil"/>
              <w:left w:val="nil"/>
              <w:bottom w:val="nil"/>
              <w:right w:val="nil"/>
            </w:tcBorders>
            <w:shd w:val="pct15" w:color="auto" w:fill="auto"/>
            <w:noWrap/>
            <w:vAlign w:val="bottom"/>
            <w:hideMark/>
          </w:tcPr>
          <w:p w14:paraId="5B554EEC" w14:textId="4E908218" w:rsidR="007A74EA" w:rsidRPr="00680664" w:rsidDel="00846763" w:rsidRDefault="007A74EA">
            <w:pPr>
              <w:pStyle w:val="NormalWeb"/>
              <w:shd w:val="clear" w:color="auto" w:fill="FFFFFF"/>
              <w:spacing w:before="0" w:beforeAutospacing="0" w:after="0" w:afterAutospacing="0" w:line="360" w:lineRule="auto"/>
              <w:rPr>
                <w:del w:id="2394" w:author="Alice MacQueen" w:date="2020-11-23T17:08:00Z"/>
                <w:rFonts w:ascii="Calibri" w:hAnsi="Calibri" w:cs="Calibri"/>
                <w:color w:val="000000"/>
              </w:rPr>
              <w:pPrChange w:id="2395" w:author="Alice MacQueen" w:date="2020-11-23T17:09:00Z">
                <w:pPr>
                  <w:spacing w:after="0" w:line="240" w:lineRule="auto"/>
                </w:pPr>
              </w:pPrChange>
            </w:pPr>
            <w:del w:id="2396" w:author="Alice MacQueen" w:date="2020-11-23T17:08:00Z">
              <w:r w:rsidRPr="00680664" w:rsidDel="00846763">
                <w:rPr>
                  <w:rFonts w:ascii="Calibri" w:hAnsi="Calibri" w:cs="Calibri"/>
                  <w:color w:val="000000"/>
                </w:rPr>
                <w:delText>0.046±0.007</w:delText>
              </w:r>
            </w:del>
          </w:p>
        </w:tc>
        <w:tc>
          <w:tcPr>
            <w:tcW w:w="1758" w:type="dxa"/>
            <w:tcBorders>
              <w:top w:val="nil"/>
              <w:left w:val="nil"/>
              <w:bottom w:val="nil"/>
              <w:right w:val="nil"/>
            </w:tcBorders>
            <w:shd w:val="pct15" w:color="auto" w:fill="auto"/>
            <w:noWrap/>
            <w:vAlign w:val="bottom"/>
            <w:hideMark/>
          </w:tcPr>
          <w:p w14:paraId="72C188DA" w14:textId="3F9A0E8F" w:rsidR="007A74EA" w:rsidRPr="00680664" w:rsidDel="00846763" w:rsidRDefault="007A74EA">
            <w:pPr>
              <w:pStyle w:val="NormalWeb"/>
              <w:shd w:val="clear" w:color="auto" w:fill="FFFFFF"/>
              <w:spacing w:before="0" w:beforeAutospacing="0" w:after="0" w:afterAutospacing="0" w:line="360" w:lineRule="auto"/>
              <w:rPr>
                <w:del w:id="2397" w:author="Alice MacQueen" w:date="2020-11-23T17:08:00Z"/>
                <w:rFonts w:ascii="Calibri" w:hAnsi="Calibri" w:cs="Calibri"/>
                <w:color w:val="000000"/>
              </w:rPr>
              <w:pPrChange w:id="2398" w:author="Alice MacQueen" w:date="2020-11-23T17:09:00Z">
                <w:pPr>
                  <w:spacing w:after="0" w:line="240" w:lineRule="auto"/>
                </w:pPr>
              </w:pPrChange>
            </w:pPr>
            <w:del w:id="2399" w:author="Alice MacQueen" w:date="2020-11-23T17:08:00Z">
              <w:r w:rsidRPr="00680664" w:rsidDel="00846763">
                <w:rPr>
                  <w:rFonts w:ascii="Calibri" w:hAnsi="Calibri" w:cs="Calibri"/>
                  <w:color w:val="000000"/>
                </w:rPr>
                <w:delText>0.007±0.026</w:delText>
              </w:r>
            </w:del>
          </w:p>
        </w:tc>
        <w:tc>
          <w:tcPr>
            <w:tcW w:w="1297" w:type="dxa"/>
            <w:tcBorders>
              <w:top w:val="nil"/>
              <w:left w:val="nil"/>
              <w:bottom w:val="nil"/>
              <w:right w:val="nil"/>
            </w:tcBorders>
            <w:shd w:val="pct15" w:color="auto" w:fill="auto"/>
            <w:noWrap/>
            <w:vAlign w:val="bottom"/>
            <w:hideMark/>
          </w:tcPr>
          <w:p w14:paraId="05ABFA3A" w14:textId="2CEEB0B7" w:rsidR="007A74EA" w:rsidRPr="00680664" w:rsidDel="00846763" w:rsidRDefault="007A74EA">
            <w:pPr>
              <w:pStyle w:val="NormalWeb"/>
              <w:shd w:val="clear" w:color="auto" w:fill="FFFFFF"/>
              <w:spacing w:before="0" w:beforeAutospacing="0" w:after="0" w:afterAutospacing="0" w:line="360" w:lineRule="auto"/>
              <w:rPr>
                <w:del w:id="2400" w:author="Alice MacQueen" w:date="2020-11-23T17:08:00Z"/>
                <w:rFonts w:ascii="Calibri" w:hAnsi="Calibri" w:cs="Calibri"/>
                <w:color w:val="000000"/>
              </w:rPr>
              <w:pPrChange w:id="2401" w:author="Alice MacQueen" w:date="2020-11-23T17:09:00Z">
                <w:pPr>
                  <w:spacing w:after="0" w:line="240" w:lineRule="auto"/>
                </w:pPr>
              </w:pPrChange>
            </w:pPr>
            <w:del w:id="2402" w:author="Alice MacQueen" w:date="2020-11-23T17:08:00Z">
              <w:r w:rsidRPr="00680664" w:rsidDel="00846763">
                <w:rPr>
                  <w:rFonts w:ascii="Calibri" w:hAnsi="Calibri" w:cs="Calibri"/>
                  <w:color w:val="000000"/>
                </w:rPr>
                <w:delText>0.0356</w:delText>
              </w:r>
              <w:r w:rsidDel="00846763">
                <w:rPr>
                  <w:rFonts w:ascii="Calibri" w:hAnsi="Calibri" w:cs="Calibri"/>
                  <w:color w:val="000000"/>
                </w:rPr>
                <w:delText>*</w:delText>
              </w:r>
            </w:del>
          </w:p>
        </w:tc>
      </w:tr>
      <w:tr w:rsidR="007A74EA" w:rsidRPr="00680664" w:rsidDel="00846763" w14:paraId="41B733BE" w14:textId="490801C8" w:rsidTr="00BF5E14">
        <w:trPr>
          <w:trHeight w:val="288"/>
          <w:del w:id="2403" w:author="Alice MacQueen" w:date="2020-11-23T17:08:00Z"/>
        </w:trPr>
        <w:tc>
          <w:tcPr>
            <w:tcW w:w="958" w:type="dxa"/>
            <w:tcBorders>
              <w:top w:val="nil"/>
              <w:left w:val="nil"/>
              <w:bottom w:val="nil"/>
              <w:right w:val="nil"/>
            </w:tcBorders>
            <w:shd w:val="pct15" w:color="auto" w:fill="auto"/>
            <w:noWrap/>
            <w:vAlign w:val="bottom"/>
            <w:hideMark/>
          </w:tcPr>
          <w:p w14:paraId="0EF3FA92" w14:textId="79E4AF5E" w:rsidR="007A74EA" w:rsidRPr="00680664" w:rsidDel="00846763" w:rsidRDefault="007A74EA">
            <w:pPr>
              <w:pStyle w:val="NormalWeb"/>
              <w:shd w:val="clear" w:color="auto" w:fill="FFFFFF"/>
              <w:spacing w:before="0" w:beforeAutospacing="0" w:after="0" w:afterAutospacing="0" w:line="360" w:lineRule="auto"/>
              <w:rPr>
                <w:del w:id="2404" w:author="Alice MacQueen" w:date="2020-11-23T17:08:00Z"/>
                <w:rFonts w:ascii="Calibri" w:hAnsi="Calibri" w:cs="Calibri"/>
                <w:color w:val="000000"/>
              </w:rPr>
              <w:pPrChange w:id="2405" w:author="Alice MacQueen" w:date="2020-11-23T17:09:00Z">
                <w:pPr>
                  <w:spacing w:after="0" w:line="240" w:lineRule="auto"/>
                </w:pPr>
              </w:pPrChange>
            </w:pPr>
            <w:del w:id="2406" w:author="Alice MacQueen" w:date="2020-11-23T17:08:00Z">
              <w:r w:rsidRPr="00680664" w:rsidDel="00846763">
                <w:rPr>
                  <w:rFonts w:ascii="Calibri" w:hAnsi="Calibri" w:cs="Calibri"/>
                  <w:color w:val="000000"/>
                </w:rPr>
                <w:delText>Co</w:delText>
              </w:r>
            </w:del>
          </w:p>
        </w:tc>
        <w:tc>
          <w:tcPr>
            <w:tcW w:w="833" w:type="dxa"/>
            <w:tcBorders>
              <w:top w:val="nil"/>
              <w:left w:val="nil"/>
              <w:bottom w:val="nil"/>
              <w:right w:val="nil"/>
            </w:tcBorders>
            <w:shd w:val="pct15" w:color="auto" w:fill="auto"/>
            <w:noWrap/>
            <w:vAlign w:val="bottom"/>
            <w:hideMark/>
          </w:tcPr>
          <w:p w14:paraId="40E0725B" w14:textId="11F32A85" w:rsidR="007A74EA" w:rsidRPr="00680664" w:rsidDel="00846763" w:rsidRDefault="007A74EA">
            <w:pPr>
              <w:pStyle w:val="NormalWeb"/>
              <w:shd w:val="clear" w:color="auto" w:fill="FFFFFF"/>
              <w:spacing w:before="0" w:beforeAutospacing="0" w:after="0" w:afterAutospacing="0" w:line="360" w:lineRule="auto"/>
              <w:rPr>
                <w:del w:id="2407" w:author="Alice MacQueen" w:date="2020-11-23T17:08:00Z"/>
                <w:rFonts w:ascii="Calibri" w:hAnsi="Calibri" w:cs="Calibri"/>
                <w:color w:val="000000"/>
              </w:rPr>
              <w:pPrChange w:id="2408" w:author="Alice MacQueen" w:date="2020-11-23T17:09:00Z">
                <w:pPr>
                  <w:spacing w:after="0" w:line="240" w:lineRule="auto"/>
                </w:pPr>
              </w:pPrChange>
            </w:pPr>
            <w:del w:id="240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7D8FD330" w14:textId="4318C610" w:rsidR="007A74EA" w:rsidRPr="00680664" w:rsidDel="00846763" w:rsidRDefault="007A74EA">
            <w:pPr>
              <w:pStyle w:val="NormalWeb"/>
              <w:shd w:val="clear" w:color="auto" w:fill="FFFFFF"/>
              <w:spacing w:before="0" w:beforeAutospacing="0" w:after="0" w:afterAutospacing="0" w:line="360" w:lineRule="auto"/>
              <w:rPr>
                <w:del w:id="2410" w:author="Alice MacQueen" w:date="2020-11-23T17:08:00Z"/>
                <w:rFonts w:ascii="Calibri" w:hAnsi="Calibri" w:cs="Calibri"/>
                <w:color w:val="000000"/>
              </w:rPr>
              <w:pPrChange w:id="2411" w:author="Alice MacQueen" w:date="2020-11-23T17:09:00Z">
                <w:pPr>
                  <w:spacing w:after="0" w:line="240" w:lineRule="auto"/>
                </w:pPr>
              </w:pPrChange>
            </w:pPr>
            <w:del w:id="2412" w:author="Alice MacQueen" w:date="2020-11-23T17:08:00Z">
              <w:r w:rsidRPr="00680664" w:rsidDel="00846763">
                <w:rPr>
                  <w:rFonts w:ascii="Calibri" w:hAnsi="Calibri" w:cs="Calibri"/>
                  <w:color w:val="000000"/>
                </w:rPr>
                <w:delText>0.219±0.057</w:delText>
              </w:r>
            </w:del>
          </w:p>
        </w:tc>
        <w:tc>
          <w:tcPr>
            <w:tcW w:w="2221" w:type="dxa"/>
            <w:tcBorders>
              <w:top w:val="nil"/>
              <w:left w:val="nil"/>
              <w:bottom w:val="nil"/>
              <w:right w:val="nil"/>
            </w:tcBorders>
            <w:shd w:val="pct15" w:color="auto" w:fill="auto"/>
            <w:noWrap/>
            <w:vAlign w:val="bottom"/>
            <w:hideMark/>
          </w:tcPr>
          <w:p w14:paraId="11A5D93E" w14:textId="660A0D12" w:rsidR="007A74EA" w:rsidRPr="00680664" w:rsidDel="00846763" w:rsidRDefault="007A74EA">
            <w:pPr>
              <w:pStyle w:val="NormalWeb"/>
              <w:shd w:val="clear" w:color="auto" w:fill="FFFFFF"/>
              <w:spacing w:before="0" w:beforeAutospacing="0" w:after="0" w:afterAutospacing="0" w:line="360" w:lineRule="auto"/>
              <w:rPr>
                <w:del w:id="2413" w:author="Alice MacQueen" w:date="2020-11-23T17:08:00Z"/>
                <w:rFonts w:ascii="Calibri" w:hAnsi="Calibri" w:cs="Calibri"/>
                <w:color w:val="000000"/>
              </w:rPr>
              <w:pPrChange w:id="2414" w:author="Alice MacQueen" w:date="2020-11-23T17:09:00Z">
                <w:pPr>
                  <w:spacing w:after="0" w:line="240" w:lineRule="auto"/>
                </w:pPr>
              </w:pPrChange>
            </w:pPr>
            <w:del w:id="2415" w:author="Alice MacQueen" w:date="2020-11-23T17:08:00Z">
              <w:r w:rsidRPr="00680664" w:rsidDel="00846763">
                <w:rPr>
                  <w:rFonts w:ascii="Calibri" w:hAnsi="Calibri" w:cs="Calibri"/>
                  <w:color w:val="000000"/>
                </w:rPr>
                <w:delText>0.321±0.186</w:delText>
              </w:r>
            </w:del>
          </w:p>
        </w:tc>
        <w:tc>
          <w:tcPr>
            <w:tcW w:w="2110" w:type="dxa"/>
            <w:tcBorders>
              <w:top w:val="nil"/>
              <w:left w:val="nil"/>
              <w:bottom w:val="nil"/>
              <w:right w:val="nil"/>
            </w:tcBorders>
            <w:shd w:val="pct15" w:color="auto" w:fill="auto"/>
            <w:noWrap/>
            <w:vAlign w:val="bottom"/>
            <w:hideMark/>
          </w:tcPr>
          <w:p w14:paraId="228BDC4B" w14:textId="7D92EE8D" w:rsidR="007A74EA" w:rsidRPr="00680664" w:rsidDel="00846763" w:rsidRDefault="007A74EA">
            <w:pPr>
              <w:pStyle w:val="NormalWeb"/>
              <w:shd w:val="clear" w:color="auto" w:fill="FFFFFF"/>
              <w:spacing w:before="0" w:beforeAutospacing="0" w:after="0" w:afterAutospacing="0" w:line="360" w:lineRule="auto"/>
              <w:rPr>
                <w:del w:id="2416" w:author="Alice MacQueen" w:date="2020-11-23T17:08:00Z"/>
                <w:rFonts w:ascii="Calibri" w:hAnsi="Calibri" w:cs="Calibri"/>
                <w:color w:val="000000"/>
              </w:rPr>
              <w:pPrChange w:id="2417" w:author="Alice MacQueen" w:date="2020-11-23T17:09:00Z">
                <w:pPr>
                  <w:spacing w:after="0" w:line="240" w:lineRule="auto"/>
                </w:pPr>
              </w:pPrChange>
            </w:pPr>
            <w:del w:id="2418" w:author="Alice MacQueen" w:date="2020-11-23T17:08:00Z">
              <w:r w:rsidRPr="00680664" w:rsidDel="00846763">
                <w:rPr>
                  <w:rFonts w:ascii="Calibri" w:hAnsi="Calibri" w:cs="Calibri"/>
                  <w:color w:val="000000"/>
                </w:rPr>
                <w:delText>0.145±0.025</w:delText>
              </w:r>
            </w:del>
          </w:p>
        </w:tc>
        <w:tc>
          <w:tcPr>
            <w:tcW w:w="1758" w:type="dxa"/>
            <w:tcBorders>
              <w:top w:val="nil"/>
              <w:left w:val="nil"/>
              <w:bottom w:val="nil"/>
              <w:right w:val="nil"/>
            </w:tcBorders>
            <w:shd w:val="pct15" w:color="auto" w:fill="auto"/>
            <w:noWrap/>
            <w:vAlign w:val="bottom"/>
            <w:hideMark/>
          </w:tcPr>
          <w:p w14:paraId="6A8EE8A2" w14:textId="29347C86" w:rsidR="007A74EA" w:rsidRPr="00680664" w:rsidDel="00846763" w:rsidRDefault="007A74EA">
            <w:pPr>
              <w:pStyle w:val="NormalWeb"/>
              <w:shd w:val="clear" w:color="auto" w:fill="FFFFFF"/>
              <w:spacing w:before="0" w:beforeAutospacing="0" w:after="0" w:afterAutospacing="0" w:line="360" w:lineRule="auto"/>
              <w:rPr>
                <w:del w:id="2419" w:author="Alice MacQueen" w:date="2020-11-23T17:08:00Z"/>
                <w:rFonts w:ascii="Calibri" w:hAnsi="Calibri" w:cs="Calibri"/>
                <w:color w:val="000000"/>
              </w:rPr>
              <w:pPrChange w:id="2420" w:author="Alice MacQueen" w:date="2020-11-23T17:09:00Z">
                <w:pPr>
                  <w:spacing w:after="0" w:line="240" w:lineRule="auto"/>
                </w:pPr>
              </w:pPrChange>
            </w:pPr>
            <w:del w:id="2421" w:author="Alice MacQueen" w:date="2020-11-23T17:08:00Z">
              <w:r w:rsidRPr="00680664" w:rsidDel="00846763">
                <w:rPr>
                  <w:rFonts w:ascii="Calibri" w:hAnsi="Calibri" w:cs="Calibri"/>
                  <w:color w:val="000000"/>
                </w:rPr>
                <w:delText>0.025±0.168</w:delText>
              </w:r>
            </w:del>
          </w:p>
        </w:tc>
        <w:tc>
          <w:tcPr>
            <w:tcW w:w="1297" w:type="dxa"/>
            <w:tcBorders>
              <w:top w:val="nil"/>
              <w:left w:val="nil"/>
              <w:bottom w:val="nil"/>
              <w:right w:val="nil"/>
            </w:tcBorders>
            <w:shd w:val="pct15" w:color="auto" w:fill="auto"/>
            <w:noWrap/>
            <w:vAlign w:val="bottom"/>
            <w:hideMark/>
          </w:tcPr>
          <w:p w14:paraId="077F8252" w14:textId="75FEBF91" w:rsidR="007A74EA" w:rsidRPr="00680664" w:rsidDel="00846763" w:rsidRDefault="007A74EA">
            <w:pPr>
              <w:pStyle w:val="NormalWeb"/>
              <w:shd w:val="clear" w:color="auto" w:fill="FFFFFF"/>
              <w:spacing w:before="0" w:beforeAutospacing="0" w:after="0" w:afterAutospacing="0" w:line="360" w:lineRule="auto"/>
              <w:rPr>
                <w:del w:id="2422" w:author="Alice MacQueen" w:date="2020-11-23T17:08:00Z"/>
                <w:rFonts w:ascii="Calibri" w:hAnsi="Calibri" w:cs="Calibri"/>
                <w:color w:val="000000"/>
              </w:rPr>
              <w:pPrChange w:id="2423" w:author="Alice MacQueen" w:date="2020-11-23T17:09:00Z">
                <w:pPr>
                  <w:spacing w:after="0" w:line="240" w:lineRule="auto"/>
                </w:pPr>
              </w:pPrChange>
            </w:pPr>
            <w:del w:id="2424" w:author="Alice MacQueen" w:date="2020-11-23T17:08:00Z">
              <w:r w:rsidRPr="00680664" w:rsidDel="00846763">
                <w:rPr>
                  <w:rFonts w:ascii="Calibri" w:hAnsi="Calibri" w:cs="Calibri"/>
                  <w:color w:val="000000"/>
                </w:rPr>
                <w:delText>0.6059</w:delText>
              </w:r>
            </w:del>
          </w:p>
        </w:tc>
      </w:tr>
      <w:tr w:rsidR="007A74EA" w:rsidRPr="00680664" w:rsidDel="00846763" w14:paraId="46FFE3F1" w14:textId="6BD1ECF7" w:rsidTr="00BF5E14">
        <w:trPr>
          <w:trHeight w:val="288"/>
          <w:del w:id="2425" w:author="Alice MacQueen" w:date="2020-11-23T17:08:00Z"/>
        </w:trPr>
        <w:tc>
          <w:tcPr>
            <w:tcW w:w="958" w:type="dxa"/>
            <w:tcBorders>
              <w:top w:val="nil"/>
              <w:left w:val="nil"/>
              <w:right w:val="nil"/>
            </w:tcBorders>
            <w:shd w:val="pct15" w:color="auto" w:fill="auto"/>
            <w:noWrap/>
            <w:vAlign w:val="bottom"/>
            <w:hideMark/>
          </w:tcPr>
          <w:p w14:paraId="2C48E374" w14:textId="533922E8" w:rsidR="007A74EA" w:rsidRPr="00680664" w:rsidDel="00846763" w:rsidRDefault="007A74EA">
            <w:pPr>
              <w:pStyle w:val="NormalWeb"/>
              <w:shd w:val="clear" w:color="auto" w:fill="FFFFFF"/>
              <w:spacing w:before="0" w:beforeAutospacing="0" w:after="0" w:afterAutospacing="0" w:line="360" w:lineRule="auto"/>
              <w:rPr>
                <w:del w:id="2426" w:author="Alice MacQueen" w:date="2020-11-23T17:08:00Z"/>
                <w:rFonts w:ascii="Calibri" w:hAnsi="Calibri" w:cs="Calibri"/>
                <w:color w:val="000000"/>
              </w:rPr>
              <w:pPrChange w:id="2427" w:author="Alice MacQueen" w:date="2020-11-23T17:09:00Z">
                <w:pPr>
                  <w:spacing w:after="0" w:line="240" w:lineRule="auto"/>
                </w:pPr>
              </w:pPrChange>
            </w:pPr>
          </w:p>
        </w:tc>
        <w:tc>
          <w:tcPr>
            <w:tcW w:w="833" w:type="dxa"/>
            <w:tcBorders>
              <w:top w:val="nil"/>
              <w:left w:val="nil"/>
              <w:right w:val="nil"/>
            </w:tcBorders>
            <w:shd w:val="pct15" w:color="auto" w:fill="auto"/>
            <w:noWrap/>
            <w:vAlign w:val="bottom"/>
            <w:hideMark/>
          </w:tcPr>
          <w:p w14:paraId="034AB468" w14:textId="72571CF4" w:rsidR="007A74EA" w:rsidRPr="00680664" w:rsidDel="00846763" w:rsidRDefault="007A74EA">
            <w:pPr>
              <w:pStyle w:val="NormalWeb"/>
              <w:shd w:val="clear" w:color="auto" w:fill="FFFFFF"/>
              <w:spacing w:before="0" w:beforeAutospacing="0" w:after="0" w:afterAutospacing="0" w:line="360" w:lineRule="auto"/>
              <w:rPr>
                <w:del w:id="2428" w:author="Alice MacQueen" w:date="2020-11-23T17:08:00Z"/>
                <w:rFonts w:ascii="Calibri" w:hAnsi="Calibri" w:cs="Calibri"/>
                <w:color w:val="000000"/>
              </w:rPr>
              <w:pPrChange w:id="2429" w:author="Alice MacQueen" w:date="2020-11-23T17:09:00Z">
                <w:pPr>
                  <w:spacing w:after="0" w:line="240" w:lineRule="auto"/>
                </w:pPr>
              </w:pPrChange>
            </w:pPr>
            <w:del w:id="2430"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pct15" w:color="auto" w:fill="auto"/>
            <w:noWrap/>
            <w:vAlign w:val="bottom"/>
            <w:hideMark/>
          </w:tcPr>
          <w:p w14:paraId="63F7B665" w14:textId="51F2D864" w:rsidR="007A74EA" w:rsidRPr="00680664" w:rsidDel="00846763" w:rsidRDefault="007A74EA">
            <w:pPr>
              <w:pStyle w:val="NormalWeb"/>
              <w:shd w:val="clear" w:color="auto" w:fill="FFFFFF"/>
              <w:spacing w:before="0" w:beforeAutospacing="0" w:after="0" w:afterAutospacing="0" w:line="360" w:lineRule="auto"/>
              <w:rPr>
                <w:del w:id="2431" w:author="Alice MacQueen" w:date="2020-11-23T17:08:00Z"/>
                <w:rFonts w:ascii="Calibri" w:hAnsi="Calibri" w:cs="Calibri"/>
                <w:color w:val="000000"/>
              </w:rPr>
              <w:pPrChange w:id="2432" w:author="Alice MacQueen" w:date="2020-11-23T17:09:00Z">
                <w:pPr>
                  <w:spacing w:after="0" w:line="240" w:lineRule="auto"/>
                </w:pPr>
              </w:pPrChange>
            </w:pPr>
            <w:del w:id="2433" w:author="Alice MacQueen" w:date="2020-11-23T17:08:00Z">
              <w:r w:rsidRPr="00680664" w:rsidDel="00846763">
                <w:rPr>
                  <w:rFonts w:ascii="Calibri" w:hAnsi="Calibri" w:cs="Calibri"/>
                  <w:color w:val="000000"/>
                </w:rPr>
                <w:delText>0.082±0.008</w:delText>
              </w:r>
            </w:del>
          </w:p>
        </w:tc>
        <w:tc>
          <w:tcPr>
            <w:tcW w:w="2221" w:type="dxa"/>
            <w:tcBorders>
              <w:top w:val="nil"/>
              <w:left w:val="nil"/>
              <w:right w:val="nil"/>
            </w:tcBorders>
            <w:shd w:val="pct15" w:color="auto" w:fill="auto"/>
            <w:noWrap/>
            <w:vAlign w:val="bottom"/>
            <w:hideMark/>
          </w:tcPr>
          <w:p w14:paraId="311D3EE0" w14:textId="5E5CC1B3" w:rsidR="007A74EA" w:rsidRPr="00680664" w:rsidDel="00846763" w:rsidRDefault="007A74EA">
            <w:pPr>
              <w:pStyle w:val="NormalWeb"/>
              <w:shd w:val="clear" w:color="auto" w:fill="FFFFFF"/>
              <w:spacing w:before="0" w:beforeAutospacing="0" w:after="0" w:afterAutospacing="0" w:line="360" w:lineRule="auto"/>
              <w:rPr>
                <w:del w:id="2434" w:author="Alice MacQueen" w:date="2020-11-23T17:08:00Z"/>
                <w:rFonts w:ascii="Calibri" w:hAnsi="Calibri" w:cs="Calibri"/>
                <w:color w:val="000000"/>
              </w:rPr>
              <w:pPrChange w:id="2435" w:author="Alice MacQueen" w:date="2020-11-23T17:09:00Z">
                <w:pPr>
                  <w:spacing w:after="0" w:line="240" w:lineRule="auto"/>
                </w:pPr>
              </w:pPrChange>
            </w:pPr>
            <w:del w:id="2436" w:author="Alice MacQueen" w:date="2020-11-23T17:08:00Z">
              <w:r w:rsidRPr="00680664" w:rsidDel="00846763">
                <w:rPr>
                  <w:rFonts w:ascii="Calibri" w:hAnsi="Calibri" w:cs="Calibri"/>
                  <w:color w:val="000000"/>
                </w:rPr>
                <w:delText>0.149±0.047</w:delText>
              </w:r>
            </w:del>
          </w:p>
        </w:tc>
        <w:tc>
          <w:tcPr>
            <w:tcW w:w="2110" w:type="dxa"/>
            <w:tcBorders>
              <w:top w:val="nil"/>
              <w:left w:val="nil"/>
              <w:right w:val="nil"/>
            </w:tcBorders>
            <w:shd w:val="pct15" w:color="auto" w:fill="auto"/>
            <w:noWrap/>
            <w:vAlign w:val="bottom"/>
            <w:hideMark/>
          </w:tcPr>
          <w:p w14:paraId="4A01DD5C" w14:textId="6C47DD21" w:rsidR="007A74EA" w:rsidRPr="00680664" w:rsidDel="00846763" w:rsidRDefault="007A74EA">
            <w:pPr>
              <w:pStyle w:val="NormalWeb"/>
              <w:shd w:val="clear" w:color="auto" w:fill="FFFFFF"/>
              <w:spacing w:before="0" w:beforeAutospacing="0" w:after="0" w:afterAutospacing="0" w:line="360" w:lineRule="auto"/>
              <w:rPr>
                <w:del w:id="2437" w:author="Alice MacQueen" w:date="2020-11-23T17:08:00Z"/>
                <w:rFonts w:ascii="Calibri" w:hAnsi="Calibri" w:cs="Calibri"/>
                <w:color w:val="000000"/>
              </w:rPr>
              <w:pPrChange w:id="2438" w:author="Alice MacQueen" w:date="2020-11-23T17:09:00Z">
                <w:pPr>
                  <w:spacing w:after="0" w:line="240" w:lineRule="auto"/>
                </w:pPr>
              </w:pPrChange>
            </w:pPr>
            <w:del w:id="2439" w:author="Alice MacQueen" w:date="2020-11-23T17:08:00Z">
              <w:r w:rsidRPr="00680664" w:rsidDel="00846763">
                <w:rPr>
                  <w:rFonts w:ascii="Calibri" w:hAnsi="Calibri" w:cs="Calibri"/>
                  <w:color w:val="000000"/>
                </w:rPr>
                <w:delText>0.189±0.122</w:delText>
              </w:r>
            </w:del>
          </w:p>
        </w:tc>
        <w:tc>
          <w:tcPr>
            <w:tcW w:w="1758" w:type="dxa"/>
            <w:tcBorders>
              <w:top w:val="nil"/>
              <w:left w:val="nil"/>
              <w:right w:val="nil"/>
            </w:tcBorders>
            <w:shd w:val="pct15" w:color="auto" w:fill="auto"/>
            <w:noWrap/>
            <w:vAlign w:val="bottom"/>
            <w:hideMark/>
          </w:tcPr>
          <w:p w14:paraId="4495DEEC" w14:textId="0D2F3A2D" w:rsidR="007A74EA" w:rsidRPr="00680664" w:rsidDel="00846763" w:rsidRDefault="007A74EA">
            <w:pPr>
              <w:pStyle w:val="NormalWeb"/>
              <w:shd w:val="clear" w:color="auto" w:fill="FFFFFF"/>
              <w:spacing w:before="0" w:beforeAutospacing="0" w:after="0" w:afterAutospacing="0" w:line="360" w:lineRule="auto"/>
              <w:rPr>
                <w:del w:id="2440" w:author="Alice MacQueen" w:date="2020-11-23T17:08:00Z"/>
                <w:rFonts w:ascii="Calibri" w:hAnsi="Calibri" w:cs="Calibri"/>
                <w:color w:val="000000"/>
              </w:rPr>
              <w:pPrChange w:id="2441" w:author="Alice MacQueen" w:date="2020-11-23T17:09:00Z">
                <w:pPr>
                  <w:spacing w:after="0" w:line="240" w:lineRule="auto"/>
                </w:pPr>
              </w:pPrChange>
            </w:pPr>
            <w:del w:id="2442" w:author="Alice MacQueen" w:date="2020-11-23T17:08:00Z">
              <w:r w:rsidRPr="00680664" w:rsidDel="00846763">
                <w:rPr>
                  <w:rFonts w:ascii="Calibri" w:hAnsi="Calibri" w:cs="Calibri"/>
                  <w:color w:val="000000"/>
                </w:rPr>
                <w:delText>0.122±0.11</w:delText>
              </w:r>
            </w:del>
          </w:p>
        </w:tc>
        <w:tc>
          <w:tcPr>
            <w:tcW w:w="1297" w:type="dxa"/>
            <w:tcBorders>
              <w:top w:val="nil"/>
              <w:left w:val="nil"/>
              <w:right w:val="nil"/>
            </w:tcBorders>
            <w:shd w:val="pct15" w:color="auto" w:fill="auto"/>
            <w:noWrap/>
            <w:vAlign w:val="bottom"/>
            <w:hideMark/>
          </w:tcPr>
          <w:p w14:paraId="4495EF08" w14:textId="527BA0BA" w:rsidR="007A74EA" w:rsidRPr="00680664" w:rsidDel="00846763" w:rsidRDefault="007A74EA">
            <w:pPr>
              <w:pStyle w:val="NormalWeb"/>
              <w:shd w:val="clear" w:color="auto" w:fill="FFFFFF"/>
              <w:spacing w:before="0" w:beforeAutospacing="0" w:after="0" w:afterAutospacing="0" w:line="360" w:lineRule="auto"/>
              <w:rPr>
                <w:del w:id="2443" w:author="Alice MacQueen" w:date="2020-11-23T17:08:00Z"/>
                <w:rFonts w:ascii="Calibri" w:hAnsi="Calibri" w:cs="Calibri"/>
                <w:color w:val="000000"/>
              </w:rPr>
              <w:pPrChange w:id="2444" w:author="Alice MacQueen" w:date="2020-11-23T17:09:00Z">
                <w:pPr>
                  <w:spacing w:after="0" w:line="240" w:lineRule="auto"/>
                </w:pPr>
              </w:pPrChange>
            </w:pPr>
            <w:del w:id="2445" w:author="Alice MacQueen" w:date="2020-11-23T17:08:00Z">
              <w:r w:rsidRPr="00680664" w:rsidDel="00846763">
                <w:rPr>
                  <w:rFonts w:ascii="Calibri" w:hAnsi="Calibri" w:cs="Calibri"/>
                  <w:color w:val="000000"/>
                </w:rPr>
                <w:delText>0.4476</w:delText>
              </w:r>
            </w:del>
          </w:p>
        </w:tc>
      </w:tr>
      <w:tr w:rsidR="007A74EA" w:rsidRPr="00680664" w:rsidDel="00846763" w14:paraId="3878E839" w14:textId="1048F9A4" w:rsidTr="00BF5E14">
        <w:trPr>
          <w:trHeight w:val="288"/>
          <w:del w:id="2446" w:author="Alice MacQueen" w:date="2020-11-23T17:08:00Z"/>
        </w:trPr>
        <w:tc>
          <w:tcPr>
            <w:tcW w:w="958" w:type="dxa"/>
            <w:tcBorders>
              <w:top w:val="nil"/>
              <w:left w:val="nil"/>
              <w:bottom w:val="nil"/>
              <w:right w:val="nil"/>
            </w:tcBorders>
            <w:shd w:val="clear" w:color="auto" w:fill="auto"/>
            <w:noWrap/>
            <w:vAlign w:val="bottom"/>
            <w:hideMark/>
          </w:tcPr>
          <w:p w14:paraId="61D86CD1" w14:textId="6F7CA10F" w:rsidR="007A74EA" w:rsidRPr="00680664" w:rsidDel="00846763" w:rsidRDefault="007A74EA">
            <w:pPr>
              <w:pStyle w:val="NormalWeb"/>
              <w:shd w:val="clear" w:color="auto" w:fill="FFFFFF"/>
              <w:spacing w:before="0" w:beforeAutospacing="0" w:after="0" w:afterAutospacing="0" w:line="360" w:lineRule="auto"/>
              <w:rPr>
                <w:del w:id="2447" w:author="Alice MacQueen" w:date="2020-11-23T17:08:00Z"/>
                <w:rFonts w:ascii="Calibri" w:hAnsi="Calibri" w:cs="Calibri"/>
                <w:color w:val="000000"/>
              </w:rPr>
              <w:pPrChange w:id="2448"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46D366B7" w14:textId="5D7C2784" w:rsidR="007A74EA" w:rsidRPr="00680664" w:rsidDel="00846763" w:rsidRDefault="007A74EA">
            <w:pPr>
              <w:pStyle w:val="NormalWeb"/>
              <w:shd w:val="clear" w:color="auto" w:fill="FFFFFF"/>
              <w:spacing w:before="0" w:beforeAutospacing="0" w:after="0" w:afterAutospacing="0" w:line="360" w:lineRule="auto"/>
              <w:rPr>
                <w:del w:id="2449" w:author="Alice MacQueen" w:date="2020-11-23T17:08:00Z"/>
                <w:rFonts w:ascii="Calibri" w:hAnsi="Calibri" w:cs="Calibri"/>
                <w:color w:val="000000"/>
              </w:rPr>
              <w:pPrChange w:id="2450" w:author="Alice MacQueen" w:date="2020-11-23T17:09:00Z">
                <w:pPr>
                  <w:spacing w:after="0" w:line="240" w:lineRule="auto"/>
                </w:pPr>
              </w:pPrChange>
            </w:pPr>
            <w:del w:id="245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7185DB0" w14:textId="7A7E47E2" w:rsidR="007A74EA" w:rsidRPr="00680664" w:rsidDel="00846763" w:rsidRDefault="007A74EA">
            <w:pPr>
              <w:pStyle w:val="NormalWeb"/>
              <w:shd w:val="clear" w:color="auto" w:fill="FFFFFF"/>
              <w:spacing w:before="0" w:beforeAutospacing="0" w:after="0" w:afterAutospacing="0" w:line="360" w:lineRule="auto"/>
              <w:rPr>
                <w:del w:id="2452" w:author="Alice MacQueen" w:date="2020-11-23T17:08:00Z"/>
                <w:rFonts w:ascii="Calibri" w:hAnsi="Calibri" w:cs="Calibri"/>
                <w:color w:val="000000"/>
              </w:rPr>
              <w:pPrChange w:id="2453" w:author="Alice MacQueen" w:date="2020-11-23T17:09:00Z">
                <w:pPr>
                  <w:spacing w:after="0" w:line="240" w:lineRule="auto"/>
                </w:pPr>
              </w:pPrChange>
            </w:pPr>
            <w:del w:id="2454" w:author="Alice MacQueen" w:date="2020-11-23T17:08:00Z">
              <w:r w:rsidRPr="00680664" w:rsidDel="00846763">
                <w:rPr>
                  <w:rFonts w:ascii="Calibri" w:hAnsi="Calibri" w:cs="Calibri"/>
                  <w:color w:val="000000"/>
                </w:rPr>
                <w:delText>3.223±0.144</w:delText>
              </w:r>
            </w:del>
          </w:p>
        </w:tc>
        <w:tc>
          <w:tcPr>
            <w:tcW w:w="2221" w:type="dxa"/>
            <w:tcBorders>
              <w:top w:val="nil"/>
              <w:left w:val="nil"/>
              <w:bottom w:val="nil"/>
              <w:right w:val="nil"/>
            </w:tcBorders>
            <w:shd w:val="clear" w:color="auto" w:fill="auto"/>
            <w:noWrap/>
            <w:vAlign w:val="bottom"/>
            <w:hideMark/>
          </w:tcPr>
          <w:p w14:paraId="3CCEEF4C" w14:textId="4FC3B12B" w:rsidR="007A74EA" w:rsidRPr="00680664" w:rsidDel="00846763" w:rsidRDefault="007A74EA">
            <w:pPr>
              <w:pStyle w:val="NormalWeb"/>
              <w:shd w:val="clear" w:color="auto" w:fill="FFFFFF"/>
              <w:spacing w:before="0" w:beforeAutospacing="0" w:after="0" w:afterAutospacing="0" w:line="360" w:lineRule="auto"/>
              <w:rPr>
                <w:del w:id="2455" w:author="Alice MacQueen" w:date="2020-11-23T17:08:00Z"/>
                <w:rFonts w:ascii="Calibri" w:hAnsi="Calibri" w:cs="Calibri"/>
                <w:color w:val="000000"/>
              </w:rPr>
              <w:pPrChange w:id="2456" w:author="Alice MacQueen" w:date="2020-11-23T17:09:00Z">
                <w:pPr>
                  <w:spacing w:after="0" w:line="240" w:lineRule="auto"/>
                </w:pPr>
              </w:pPrChange>
            </w:pPr>
            <w:del w:id="2457" w:author="Alice MacQueen" w:date="2020-11-23T17:08:00Z">
              <w:r w:rsidRPr="00680664" w:rsidDel="00846763">
                <w:rPr>
                  <w:rFonts w:ascii="Calibri" w:hAnsi="Calibri" w:cs="Calibri"/>
                  <w:color w:val="000000"/>
                </w:rPr>
                <w:delText>5.333±0.261</w:delText>
              </w:r>
            </w:del>
          </w:p>
        </w:tc>
        <w:tc>
          <w:tcPr>
            <w:tcW w:w="2110" w:type="dxa"/>
            <w:tcBorders>
              <w:top w:val="nil"/>
              <w:left w:val="nil"/>
              <w:bottom w:val="nil"/>
              <w:right w:val="nil"/>
            </w:tcBorders>
            <w:shd w:val="clear" w:color="auto" w:fill="auto"/>
            <w:noWrap/>
            <w:vAlign w:val="bottom"/>
            <w:hideMark/>
          </w:tcPr>
          <w:p w14:paraId="69BEFF96" w14:textId="7ABD7432" w:rsidR="007A74EA" w:rsidRPr="00680664" w:rsidDel="00846763" w:rsidRDefault="007A74EA">
            <w:pPr>
              <w:pStyle w:val="NormalWeb"/>
              <w:shd w:val="clear" w:color="auto" w:fill="FFFFFF"/>
              <w:spacing w:before="0" w:beforeAutospacing="0" w:after="0" w:afterAutospacing="0" w:line="360" w:lineRule="auto"/>
              <w:rPr>
                <w:del w:id="2458" w:author="Alice MacQueen" w:date="2020-11-23T17:08:00Z"/>
                <w:rFonts w:ascii="Calibri" w:hAnsi="Calibri" w:cs="Calibri"/>
                <w:color w:val="000000"/>
              </w:rPr>
              <w:pPrChange w:id="2459" w:author="Alice MacQueen" w:date="2020-11-23T17:09:00Z">
                <w:pPr>
                  <w:spacing w:after="0" w:line="240" w:lineRule="auto"/>
                </w:pPr>
              </w:pPrChange>
            </w:pPr>
            <w:del w:id="2460" w:author="Alice MacQueen" w:date="2020-11-23T17:08:00Z">
              <w:r w:rsidRPr="00680664" w:rsidDel="00846763">
                <w:rPr>
                  <w:rFonts w:ascii="Calibri" w:hAnsi="Calibri" w:cs="Calibri"/>
                  <w:color w:val="000000"/>
                </w:rPr>
                <w:delText>4.919±0.125</w:delText>
              </w:r>
            </w:del>
          </w:p>
        </w:tc>
        <w:tc>
          <w:tcPr>
            <w:tcW w:w="1758" w:type="dxa"/>
            <w:tcBorders>
              <w:top w:val="nil"/>
              <w:left w:val="nil"/>
              <w:bottom w:val="nil"/>
              <w:right w:val="nil"/>
            </w:tcBorders>
            <w:shd w:val="clear" w:color="auto" w:fill="auto"/>
            <w:noWrap/>
            <w:vAlign w:val="bottom"/>
            <w:hideMark/>
          </w:tcPr>
          <w:p w14:paraId="5F601A8C" w14:textId="44826F08" w:rsidR="007A74EA" w:rsidRPr="00680664" w:rsidDel="00846763" w:rsidRDefault="007A74EA">
            <w:pPr>
              <w:pStyle w:val="NormalWeb"/>
              <w:shd w:val="clear" w:color="auto" w:fill="FFFFFF"/>
              <w:spacing w:before="0" w:beforeAutospacing="0" w:after="0" w:afterAutospacing="0" w:line="360" w:lineRule="auto"/>
              <w:rPr>
                <w:del w:id="2461" w:author="Alice MacQueen" w:date="2020-11-23T17:08:00Z"/>
                <w:rFonts w:ascii="Calibri" w:hAnsi="Calibri" w:cs="Calibri"/>
                <w:color w:val="000000"/>
              </w:rPr>
              <w:pPrChange w:id="2462" w:author="Alice MacQueen" w:date="2020-11-23T17:09:00Z">
                <w:pPr>
                  <w:spacing w:after="0" w:line="240" w:lineRule="auto"/>
                </w:pPr>
              </w:pPrChange>
            </w:pPr>
            <w:del w:id="2463" w:author="Alice MacQueen" w:date="2020-11-23T17:08:00Z">
              <w:r w:rsidRPr="00680664" w:rsidDel="00846763">
                <w:rPr>
                  <w:rFonts w:ascii="Calibri" w:hAnsi="Calibri" w:cs="Calibri"/>
                  <w:color w:val="000000"/>
                </w:rPr>
                <w:delText>0.125±3.332</w:delText>
              </w:r>
            </w:del>
          </w:p>
        </w:tc>
        <w:tc>
          <w:tcPr>
            <w:tcW w:w="1297" w:type="dxa"/>
            <w:tcBorders>
              <w:top w:val="nil"/>
              <w:left w:val="nil"/>
              <w:bottom w:val="nil"/>
              <w:right w:val="nil"/>
            </w:tcBorders>
            <w:shd w:val="clear" w:color="auto" w:fill="auto"/>
            <w:noWrap/>
            <w:vAlign w:val="bottom"/>
            <w:hideMark/>
          </w:tcPr>
          <w:p w14:paraId="04E74CC6" w14:textId="69AF9737" w:rsidR="007A74EA" w:rsidRPr="00680664" w:rsidDel="00846763" w:rsidRDefault="007A74EA">
            <w:pPr>
              <w:pStyle w:val="NormalWeb"/>
              <w:shd w:val="clear" w:color="auto" w:fill="FFFFFF"/>
              <w:spacing w:before="0" w:beforeAutospacing="0" w:after="0" w:afterAutospacing="0" w:line="360" w:lineRule="auto"/>
              <w:rPr>
                <w:del w:id="2464" w:author="Alice MacQueen" w:date="2020-11-23T17:08:00Z"/>
                <w:rFonts w:ascii="Calibri" w:hAnsi="Calibri" w:cs="Calibri"/>
                <w:color w:val="000000"/>
              </w:rPr>
              <w:pPrChange w:id="2465" w:author="Alice MacQueen" w:date="2020-11-23T17:09:00Z">
                <w:pPr>
                  <w:spacing w:after="0" w:line="240" w:lineRule="auto"/>
                </w:pPr>
              </w:pPrChange>
            </w:pPr>
            <w:del w:id="2466"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2882D497" w14:textId="26C2BCC5" w:rsidTr="00BF5E14">
        <w:trPr>
          <w:trHeight w:val="288"/>
          <w:del w:id="2467" w:author="Alice MacQueen" w:date="2020-11-23T17:08:00Z"/>
        </w:trPr>
        <w:tc>
          <w:tcPr>
            <w:tcW w:w="958" w:type="dxa"/>
            <w:tcBorders>
              <w:top w:val="nil"/>
              <w:left w:val="nil"/>
              <w:bottom w:val="nil"/>
              <w:right w:val="nil"/>
            </w:tcBorders>
            <w:shd w:val="clear" w:color="auto" w:fill="auto"/>
            <w:noWrap/>
            <w:vAlign w:val="bottom"/>
            <w:hideMark/>
          </w:tcPr>
          <w:p w14:paraId="1171B790" w14:textId="7215E1CE" w:rsidR="007A74EA" w:rsidRPr="00680664" w:rsidDel="00846763" w:rsidRDefault="007A74EA">
            <w:pPr>
              <w:pStyle w:val="NormalWeb"/>
              <w:shd w:val="clear" w:color="auto" w:fill="FFFFFF"/>
              <w:spacing w:before="0" w:beforeAutospacing="0" w:after="0" w:afterAutospacing="0" w:line="360" w:lineRule="auto"/>
              <w:rPr>
                <w:del w:id="2468" w:author="Alice MacQueen" w:date="2020-11-23T17:08:00Z"/>
                <w:rFonts w:ascii="Calibri" w:hAnsi="Calibri" w:cs="Calibri"/>
                <w:color w:val="000000"/>
              </w:rPr>
              <w:pPrChange w:id="2469" w:author="Alice MacQueen" w:date="2020-11-23T17:09:00Z">
                <w:pPr>
                  <w:spacing w:after="0" w:line="240" w:lineRule="auto"/>
                </w:pPr>
              </w:pPrChange>
            </w:pPr>
            <w:del w:id="2470" w:author="Alice MacQueen" w:date="2020-11-23T17:08:00Z">
              <w:r w:rsidRPr="00680664" w:rsidDel="00846763">
                <w:rPr>
                  <w:rFonts w:ascii="Calibri" w:hAnsi="Calibri" w:cs="Calibri"/>
                  <w:color w:val="000000"/>
                </w:rPr>
                <w:delText>Cu</w:delText>
              </w:r>
            </w:del>
          </w:p>
        </w:tc>
        <w:tc>
          <w:tcPr>
            <w:tcW w:w="833" w:type="dxa"/>
            <w:tcBorders>
              <w:top w:val="nil"/>
              <w:left w:val="nil"/>
              <w:bottom w:val="nil"/>
              <w:right w:val="nil"/>
            </w:tcBorders>
            <w:shd w:val="clear" w:color="auto" w:fill="auto"/>
            <w:noWrap/>
            <w:vAlign w:val="bottom"/>
            <w:hideMark/>
          </w:tcPr>
          <w:p w14:paraId="529BD585" w14:textId="140198CD" w:rsidR="007A74EA" w:rsidRPr="00680664" w:rsidDel="00846763" w:rsidRDefault="007A74EA">
            <w:pPr>
              <w:pStyle w:val="NormalWeb"/>
              <w:shd w:val="clear" w:color="auto" w:fill="FFFFFF"/>
              <w:spacing w:before="0" w:beforeAutospacing="0" w:after="0" w:afterAutospacing="0" w:line="360" w:lineRule="auto"/>
              <w:rPr>
                <w:del w:id="2471" w:author="Alice MacQueen" w:date="2020-11-23T17:08:00Z"/>
                <w:rFonts w:ascii="Calibri" w:hAnsi="Calibri" w:cs="Calibri"/>
                <w:color w:val="000000"/>
              </w:rPr>
              <w:pPrChange w:id="2472" w:author="Alice MacQueen" w:date="2020-11-23T17:09:00Z">
                <w:pPr>
                  <w:spacing w:after="0" w:line="240" w:lineRule="auto"/>
                </w:pPr>
              </w:pPrChange>
            </w:pPr>
            <w:del w:id="247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3F5B30B9" w14:textId="35FE16B3" w:rsidR="007A74EA" w:rsidRPr="00680664" w:rsidDel="00846763" w:rsidRDefault="007A74EA">
            <w:pPr>
              <w:pStyle w:val="NormalWeb"/>
              <w:shd w:val="clear" w:color="auto" w:fill="FFFFFF"/>
              <w:spacing w:before="0" w:beforeAutospacing="0" w:after="0" w:afterAutospacing="0" w:line="360" w:lineRule="auto"/>
              <w:rPr>
                <w:del w:id="2474" w:author="Alice MacQueen" w:date="2020-11-23T17:08:00Z"/>
                <w:rFonts w:ascii="Calibri" w:hAnsi="Calibri" w:cs="Calibri"/>
                <w:color w:val="000000"/>
              </w:rPr>
              <w:pPrChange w:id="2475" w:author="Alice MacQueen" w:date="2020-11-23T17:09:00Z">
                <w:pPr>
                  <w:spacing w:after="0" w:line="240" w:lineRule="auto"/>
                </w:pPr>
              </w:pPrChange>
            </w:pPr>
            <w:del w:id="2476" w:author="Alice MacQueen" w:date="2020-11-23T17:08:00Z">
              <w:r w:rsidRPr="00680664" w:rsidDel="00846763">
                <w:rPr>
                  <w:rFonts w:ascii="Calibri" w:hAnsi="Calibri" w:cs="Calibri"/>
                  <w:color w:val="000000"/>
                </w:rPr>
                <w:delText>8.715±0.538</w:delText>
              </w:r>
            </w:del>
          </w:p>
        </w:tc>
        <w:tc>
          <w:tcPr>
            <w:tcW w:w="2221" w:type="dxa"/>
            <w:tcBorders>
              <w:top w:val="nil"/>
              <w:left w:val="nil"/>
              <w:bottom w:val="nil"/>
              <w:right w:val="nil"/>
            </w:tcBorders>
            <w:shd w:val="clear" w:color="auto" w:fill="auto"/>
            <w:noWrap/>
            <w:vAlign w:val="bottom"/>
            <w:hideMark/>
          </w:tcPr>
          <w:p w14:paraId="28690825" w14:textId="41753177" w:rsidR="007A74EA" w:rsidRPr="00680664" w:rsidDel="00846763" w:rsidRDefault="007A74EA">
            <w:pPr>
              <w:pStyle w:val="NormalWeb"/>
              <w:shd w:val="clear" w:color="auto" w:fill="FFFFFF"/>
              <w:spacing w:before="0" w:beforeAutospacing="0" w:after="0" w:afterAutospacing="0" w:line="360" w:lineRule="auto"/>
              <w:rPr>
                <w:del w:id="2477" w:author="Alice MacQueen" w:date="2020-11-23T17:08:00Z"/>
                <w:rFonts w:ascii="Calibri" w:hAnsi="Calibri" w:cs="Calibri"/>
                <w:color w:val="000000"/>
              </w:rPr>
              <w:pPrChange w:id="2478" w:author="Alice MacQueen" w:date="2020-11-23T17:09:00Z">
                <w:pPr>
                  <w:spacing w:after="0" w:line="240" w:lineRule="auto"/>
                </w:pPr>
              </w:pPrChange>
            </w:pPr>
            <w:del w:id="2479" w:author="Alice MacQueen" w:date="2020-11-23T17:08:00Z">
              <w:r w:rsidRPr="00680664" w:rsidDel="00846763">
                <w:rPr>
                  <w:rFonts w:ascii="Calibri" w:hAnsi="Calibri" w:cs="Calibri"/>
                  <w:color w:val="000000"/>
                </w:rPr>
                <w:delText>12.848±4.019</w:delText>
              </w:r>
            </w:del>
          </w:p>
        </w:tc>
        <w:tc>
          <w:tcPr>
            <w:tcW w:w="2110" w:type="dxa"/>
            <w:tcBorders>
              <w:top w:val="nil"/>
              <w:left w:val="nil"/>
              <w:bottom w:val="nil"/>
              <w:right w:val="nil"/>
            </w:tcBorders>
            <w:shd w:val="clear" w:color="auto" w:fill="auto"/>
            <w:noWrap/>
            <w:vAlign w:val="bottom"/>
            <w:hideMark/>
          </w:tcPr>
          <w:p w14:paraId="606A2C3C" w14:textId="7E147C8D" w:rsidR="007A74EA" w:rsidRPr="00680664" w:rsidDel="00846763" w:rsidRDefault="007A74EA">
            <w:pPr>
              <w:pStyle w:val="NormalWeb"/>
              <w:shd w:val="clear" w:color="auto" w:fill="FFFFFF"/>
              <w:spacing w:before="0" w:beforeAutospacing="0" w:after="0" w:afterAutospacing="0" w:line="360" w:lineRule="auto"/>
              <w:rPr>
                <w:del w:id="2480" w:author="Alice MacQueen" w:date="2020-11-23T17:08:00Z"/>
                <w:rFonts w:ascii="Calibri" w:hAnsi="Calibri" w:cs="Calibri"/>
                <w:color w:val="000000"/>
              </w:rPr>
              <w:pPrChange w:id="2481" w:author="Alice MacQueen" w:date="2020-11-23T17:09:00Z">
                <w:pPr>
                  <w:spacing w:after="0" w:line="240" w:lineRule="auto"/>
                </w:pPr>
              </w:pPrChange>
            </w:pPr>
            <w:del w:id="2482" w:author="Alice MacQueen" w:date="2020-11-23T17:08:00Z">
              <w:r w:rsidRPr="00680664" w:rsidDel="00846763">
                <w:rPr>
                  <w:rFonts w:ascii="Calibri" w:hAnsi="Calibri" w:cs="Calibri"/>
                  <w:color w:val="000000"/>
                </w:rPr>
                <w:delText>8.03±0.291</w:delText>
              </w:r>
            </w:del>
          </w:p>
        </w:tc>
        <w:tc>
          <w:tcPr>
            <w:tcW w:w="1758" w:type="dxa"/>
            <w:tcBorders>
              <w:top w:val="nil"/>
              <w:left w:val="nil"/>
              <w:bottom w:val="nil"/>
              <w:right w:val="nil"/>
            </w:tcBorders>
            <w:shd w:val="clear" w:color="auto" w:fill="auto"/>
            <w:noWrap/>
            <w:vAlign w:val="bottom"/>
            <w:hideMark/>
          </w:tcPr>
          <w:p w14:paraId="642FEDDC" w14:textId="1F0E976E" w:rsidR="007A74EA" w:rsidRPr="00680664" w:rsidDel="00846763" w:rsidRDefault="007A74EA">
            <w:pPr>
              <w:pStyle w:val="NormalWeb"/>
              <w:shd w:val="clear" w:color="auto" w:fill="FFFFFF"/>
              <w:spacing w:before="0" w:beforeAutospacing="0" w:after="0" w:afterAutospacing="0" w:line="360" w:lineRule="auto"/>
              <w:rPr>
                <w:del w:id="2483" w:author="Alice MacQueen" w:date="2020-11-23T17:08:00Z"/>
                <w:rFonts w:ascii="Calibri" w:hAnsi="Calibri" w:cs="Calibri"/>
                <w:color w:val="000000"/>
              </w:rPr>
              <w:pPrChange w:id="2484" w:author="Alice MacQueen" w:date="2020-11-23T17:09:00Z">
                <w:pPr>
                  <w:spacing w:after="0" w:line="240" w:lineRule="auto"/>
                </w:pPr>
              </w:pPrChange>
            </w:pPr>
            <w:del w:id="2485" w:author="Alice MacQueen" w:date="2020-11-23T17:08:00Z">
              <w:r w:rsidRPr="00680664" w:rsidDel="00846763">
                <w:rPr>
                  <w:rFonts w:ascii="Calibri" w:hAnsi="Calibri" w:cs="Calibri"/>
                  <w:color w:val="000000"/>
                </w:rPr>
                <w:delText>0.291±9.919</w:delText>
              </w:r>
            </w:del>
          </w:p>
        </w:tc>
        <w:tc>
          <w:tcPr>
            <w:tcW w:w="1297" w:type="dxa"/>
            <w:tcBorders>
              <w:top w:val="nil"/>
              <w:left w:val="nil"/>
              <w:bottom w:val="nil"/>
              <w:right w:val="nil"/>
            </w:tcBorders>
            <w:shd w:val="clear" w:color="auto" w:fill="auto"/>
            <w:noWrap/>
            <w:vAlign w:val="bottom"/>
            <w:hideMark/>
          </w:tcPr>
          <w:p w14:paraId="1DC4F8A0" w14:textId="1B0B9794" w:rsidR="007A74EA" w:rsidRPr="00680664" w:rsidDel="00846763" w:rsidRDefault="007A74EA">
            <w:pPr>
              <w:pStyle w:val="NormalWeb"/>
              <w:shd w:val="clear" w:color="auto" w:fill="FFFFFF"/>
              <w:spacing w:before="0" w:beforeAutospacing="0" w:after="0" w:afterAutospacing="0" w:line="360" w:lineRule="auto"/>
              <w:rPr>
                <w:del w:id="2486" w:author="Alice MacQueen" w:date="2020-11-23T17:08:00Z"/>
                <w:rFonts w:ascii="Calibri" w:hAnsi="Calibri" w:cs="Calibri"/>
                <w:color w:val="000000"/>
              </w:rPr>
              <w:pPrChange w:id="2487" w:author="Alice MacQueen" w:date="2020-11-23T17:09:00Z">
                <w:pPr>
                  <w:spacing w:after="0" w:line="240" w:lineRule="auto"/>
                </w:pPr>
              </w:pPrChange>
            </w:pPr>
            <w:del w:id="2488" w:author="Alice MacQueen" w:date="2020-11-23T17:08:00Z">
              <w:r w:rsidRPr="00680664" w:rsidDel="00846763">
                <w:rPr>
                  <w:rFonts w:ascii="Calibri" w:hAnsi="Calibri" w:cs="Calibri"/>
                  <w:color w:val="000000"/>
                </w:rPr>
                <w:delText>0.1985</w:delText>
              </w:r>
            </w:del>
          </w:p>
        </w:tc>
      </w:tr>
      <w:tr w:rsidR="007A74EA" w:rsidRPr="00680664" w:rsidDel="00846763" w14:paraId="11B33BF0" w14:textId="4B96BE85" w:rsidTr="00BF5E14">
        <w:trPr>
          <w:trHeight w:val="288"/>
          <w:del w:id="2489" w:author="Alice MacQueen" w:date="2020-11-23T17:08:00Z"/>
        </w:trPr>
        <w:tc>
          <w:tcPr>
            <w:tcW w:w="958" w:type="dxa"/>
            <w:tcBorders>
              <w:top w:val="nil"/>
              <w:left w:val="nil"/>
              <w:right w:val="nil"/>
            </w:tcBorders>
            <w:shd w:val="clear" w:color="auto" w:fill="auto"/>
            <w:noWrap/>
            <w:vAlign w:val="bottom"/>
            <w:hideMark/>
          </w:tcPr>
          <w:p w14:paraId="3E225CC1" w14:textId="17D0874B" w:rsidR="007A74EA" w:rsidRPr="00680664" w:rsidDel="00846763" w:rsidRDefault="007A74EA">
            <w:pPr>
              <w:pStyle w:val="NormalWeb"/>
              <w:shd w:val="clear" w:color="auto" w:fill="FFFFFF"/>
              <w:spacing w:before="0" w:beforeAutospacing="0" w:after="0" w:afterAutospacing="0" w:line="360" w:lineRule="auto"/>
              <w:rPr>
                <w:del w:id="2490" w:author="Alice MacQueen" w:date="2020-11-23T17:08:00Z"/>
                <w:rFonts w:ascii="Calibri" w:hAnsi="Calibri" w:cs="Calibri"/>
                <w:color w:val="000000"/>
              </w:rPr>
              <w:pPrChange w:id="2491"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474D1EEC" w14:textId="613B8A3B" w:rsidR="007A74EA" w:rsidRPr="00680664" w:rsidDel="00846763" w:rsidRDefault="007A74EA">
            <w:pPr>
              <w:pStyle w:val="NormalWeb"/>
              <w:shd w:val="clear" w:color="auto" w:fill="FFFFFF"/>
              <w:spacing w:before="0" w:beforeAutospacing="0" w:after="0" w:afterAutospacing="0" w:line="360" w:lineRule="auto"/>
              <w:rPr>
                <w:del w:id="2492" w:author="Alice MacQueen" w:date="2020-11-23T17:08:00Z"/>
                <w:rFonts w:ascii="Calibri" w:hAnsi="Calibri" w:cs="Calibri"/>
                <w:color w:val="000000"/>
              </w:rPr>
              <w:pPrChange w:id="2493" w:author="Alice MacQueen" w:date="2020-11-23T17:09:00Z">
                <w:pPr>
                  <w:spacing w:after="0" w:line="240" w:lineRule="auto"/>
                </w:pPr>
              </w:pPrChange>
            </w:pPr>
            <w:del w:id="2494"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74A81029" w14:textId="6CD196BF" w:rsidR="007A74EA" w:rsidRPr="00680664" w:rsidDel="00846763" w:rsidRDefault="007A74EA">
            <w:pPr>
              <w:pStyle w:val="NormalWeb"/>
              <w:shd w:val="clear" w:color="auto" w:fill="FFFFFF"/>
              <w:spacing w:before="0" w:beforeAutospacing="0" w:after="0" w:afterAutospacing="0" w:line="360" w:lineRule="auto"/>
              <w:rPr>
                <w:del w:id="2495" w:author="Alice MacQueen" w:date="2020-11-23T17:08:00Z"/>
                <w:rFonts w:ascii="Calibri" w:hAnsi="Calibri" w:cs="Calibri"/>
                <w:color w:val="000000"/>
              </w:rPr>
              <w:pPrChange w:id="2496" w:author="Alice MacQueen" w:date="2020-11-23T17:09:00Z">
                <w:pPr>
                  <w:spacing w:after="0" w:line="240" w:lineRule="auto"/>
                </w:pPr>
              </w:pPrChange>
            </w:pPr>
            <w:del w:id="2497" w:author="Alice MacQueen" w:date="2020-11-23T17:08:00Z">
              <w:r w:rsidRPr="00680664" w:rsidDel="00846763">
                <w:rPr>
                  <w:rFonts w:ascii="Calibri" w:hAnsi="Calibri" w:cs="Calibri"/>
                  <w:color w:val="000000"/>
                </w:rPr>
                <w:delText>4.205±0.229</w:delText>
              </w:r>
            </w:del>
          </w:p>
        </w:tc>
        <w:tc>
          <w:tcPr>
            <w:tcW w:w="2221" w:type="dxa"/>
            <w:tcBorders>
              <w:top w:val="nil"/>
              <w:left w:val="nil"/>
              <w:right w:val="nil"/>
            </w:tcBorders>
            <w:shd w:val="clear" w:color="auto" w:fill="auto"/>
            <w:noWrap/>
            <w:vAlign w:val="bottom"/>
            <w:hideMark/>
          </w:tcPr>
          <w:p w14:paraId="6E80D939" w14:textId="3A6E7AF4" w:rsidR="007A74EA" w:rsidRPr="00680664" w:rsidDel="00846763" w:rsidRDefault="007A74EA">
            <w:pPr>
              <w:pStyle w:val="NormalWeb"/>
              <w:shd w:val="clear" w:color="auto" w:fill="FFFFFF"/>
              <w:spacing w:before="0" w:beforeAutospacing="0" w:after="0" w:afterAutospacing="0" w:line="360" w:lineRule="auto"/>
              <w:rPr>
                <w:del w:id="2498" w:author="Alice MacQueen" w:date="2020-11-23T17:08:00Z"/>
                <w:rFonts w:ascii="Calibri" w:hAnsi="Calibri" w:cs="Calibri"/>
                <w:color w:val="000000"/>
              </w:rPr>
              <w:pPrChange w:id="2499" w:author="Alice MacQueen" w:date="2020-11-23T17:09:00Z">
                <w:pPr>
                  <w:spacing w:after="0" w:line="240" w:lineRule="auto"/>
                </w:pPr>
              </w:pPrChange>
            </w:pPr>
            <w:del w:id="2500" w:author="Alice MacQueen" w:date="2020-11-23T17:08:00Z">
              <w:r w:rsidRPr="00680664" w:rsidDel="00846763">
                <w:rPr>
                  <w:rFonts w:ascii="Calibri" w:hAnsi="Calibri" w:cs="Calibri"/>
                  <w:color w:val="000000"/>
                </w:rPr>
                <w:delText>6.152±0.727</w:delText>
              </w:r>
            </w:del>
          </w:p>
        </w:tc>
        <w:tc>
          <w:tcPr>
            <w:tcW w:w="2110" w:type="dxa"/>
            <w:tcBorders>
              <w:top w:val="nil"/>
              <w:left w:val="nil"/>
              <w:right w:val="nil"/>
            </w:tcBorders>
            <w:shd w:val="clear" w:color="auto" w:fill="auto"/>
            <w:noWrap/>
            <w:vAlign w:val="bottom"/>
            <w:hideMark/>
          </w:tcPr>
          <w:p w14:paraId="601A41F0" w14:textId="4925A647" w:rsidR="007A74EA" w:rsidRPr="00680664" w:rsidDel="00846763" w:rsidRDefault="007A74EA">
            <w:pPr>
              <w:pStyle w:val="NormalWeb"/>
              <w:shd w:val="clear" w:color="auto" w:fill="FFFFFF"/>
              <w:spacing w:before="0" w:beforeAutospacing="0" w:after="0" w:afterAutospacing="0" w:line="360" w:lineRule="auto"/>
              <w:rPr>
                <w:del w:id="2501" w:author="Alice MacQueen" w:date="2020-11-23T17:08:00Z"/>
                <w:rFonts w:ascii="Calibri" w:hAnsi="Calibri" w:cs="Calibri"/>
                <w:color w:val="000000"/>
              </w:rPr>
              <w:pPrChange w:id="2502" w:author="Alice MacQueen" w:date="2020-11-23T17:09:00Z">
                <w:pPr>
                  <w:spacing w:after="0" w:line="240" w:lineRule="auto"/>
                </w:pPr>
              </w:pPrChange>
            </w:pPr>
            <w:del w:id="2503" w:author="Alice MacQueen" w:date="2020-11-23T17:08:00Z">
              <w:r w:rsidRPr="00680664" w:rsidDel="00846763">
                <w:rPr>
                  <w:rFonts w:ascii="Calibri" w:hAnsi="Calibri" w:cs="Calibri"/>
                  <w:color w:val="000000"/>
                </w:rPr>
                <w:delText>4.141±0.403</w:delText>
              </w:r>
            </w:del>
          </w:p>
        </w:tc>
        <w:tc>
          <w:tcPr>
            <w:tcW w:w="1758" w:type="dxa"/>
            <w:tcBorders>
              <w:top w:val="nil"/>
              <w:left w:val="nil"/>
              <w:right w:val="nil"/>
            </w:tcBorders>
            <w:shd w:val="clear" w:color="auto" w:fill="auto"/>
            <w:noWrap/>
            <w:vAlign w:val="bottom"/>
            <w:hideMark/>
          </w:tcPr>
          <w:p w14:paraId="6A60731F" w14:textId="02FFBB89" w:rsidR="007A74EA" w:rsidRPr="00680664" w:rsidDel="00846763" w:rsidRDefault="007A74EA">
            <w:pPr>
              <w:pStyle w:val="NormalWeb"/>
              <w:shd w:val="clear" w:color="auto" w:fill="FFFFFF"/>
              <w:spacing w:before="0" w:beforeAutospacing="0" w:after="0" w:afterAutospacing="0" w:line="360" w:lineRule="auto"/>
              <w:rPr>
                <w:del w:id="2504" w:author="Alice MacQueen" w:date="2020-11-23T17:08:00Z"/>
                <w:rFonts w:ascii="Calibri" w:hAnsi="Calibri" w:cs="Calibri"/>
                <w:color w:val="000000"/>
              </w:rPr>
              <w:pPrChange w:id="2505" w:author="Alice MacQueen" w:date="2020-11-23T17:09:00Z">
                <w:pPr>
                  <w:spacing w:after="0" w:line="240" w:lineRule="auto"/>
                </w:pPr>
              </w:pPrChange>
            </w:pPr>
            <w:del w:id="2506" w:author="Alice MacQueen" w:date="2020-11-23T17:08:00Z">
              <w:r w:rsidRPr="00680664" w:rsidDel="00846763">
                <w:rPr>
                  <w:rFonts w:ascii="Calibri" w:hAnsi="Calibri" w:cs="Calibri"/>
                  <w:color w:val="000000"/>
                </w:rPr>
                <w:delText>0.403±5.094</w:delText>
              </w:r>
            </w:del>
          </w:p>
        </w:tc>
        <w:tc>
          <w:tcPr>
            <w:tcW w:w="1297" w:type="dxa"/>
            <w:tcBorders>
              <w:top w:val="nil"/>
              <w:left w:val="nil"/>
              <w:right w:val="nil"/>
            </w:tcBorders>
            <w:shd w:val="clear" w:color="auto" w:fill="auto"/>
            <w:noWrap/>
            <w:vAlign w:val="bottom"/>
            <w:hideMark/>
          </w:tcPr>
          <w:p w14:paraId="112D4B6D" w14:textId="13980F7C" w:rsidR="007A74EA" w:rsidRPr="00680664" w:rsidDel="00846763" w:rsidRDefault="007A74EA">
            <w:pPr>
              <w:pStyle w:val="NormalWeb"/>
              <w:shd w:val="clear" w:color="auto" w:fill="FFFFFF"/>
              <w:spacing w:before="0" w:beforeAutospacing="0" w:after="0" w:afterAutospacing="0" w:line="360" w:lineRule="auto"/>
              <w:rPr>
                <w:del w:id="2507" w:author="Alice MacQueen" w:date="2020-11-23T17:08:00Z"/>
                <w:rFonts w:ascii="Calibri" w:hAnsi="Calibri" w:cs="Calibri"/>
                <w:color w:val="000000"/>
              </w:rPr>
              <w:pPrChange w:id="2508" w:author="Alice MacQueen" w:date="2020-11-23T17:09:00Z">
                <w:pPr>
                  <w:spacing w:after="0" w:line="240" w:lineRule="auto"/>
                </w:pPr>
              </w:pPrChange>
            </w:pPr>
            <w:del w:id="2509" w:author="Alice MacQueen" w:date="2020-11-23T17:08:00Z">
              <w:r w:rsidRPr="00680664" w:rsidDel="00846763">
                <w:rPr>
                  <w:rFonts w:ascii="Calibri" w:hAnsi="Calibri" w:cs="Calibri"/>
                  <w:color w:val="000000"/>
                </w:rPr>
                <w:delText>0.0729</w:delText>
              </w:r>
            </w:del>
          </w:p>
        </w:tc>
      </w:tr>
      <w:tr w:rsidR="007A74EA" w:rsidRPr="00680664" w:rsidDel="00846763" w14:paraId="55FAB411" w14:textId="114E234B" w:rsidTr="00BF5E14">
        <w:trPr>
          <w:trHeight w:val="288"/>
          <w:del w:id="2510" w:author="Alice MacQueen" w:date="2020-11-23T17:08:00Z"/>
        </w:trPr>
        <w:tc>
          <w:tcPr>
            <w:tcW w:w="958" w:type="dxa"/>
            <w:tcBorders>
              <w:top w:val="nil"/>
              <w:left w:val="nil"/>
              <w:bottom w:val="nil"/>
              <w:right w:val="nil"/>
            </w:tcBorders>
            <w:shd w:val="pct15" w:color="auto" w:fill="auto"/>
            <w:noWrap/>
            <w:vAlign w:val="bottom"/>
            <w:hideMark/>
          </w:tcPr>
          <w:p w14:paraId="240F2787" w14:textId="7117D02D" w:rsidR="007A74EA" w:rsidRPr="00680664" w:rsidDel="00846763" w:rsidRDefault="007A74EA">
            <w:pPr>
              <w:pStyle w:val="NormalWeb"/>
              <w:shd w:val="clear" w:color="auto" w:fill="FFFFFF"/>
              <w:spacing w:before="0" w:beforeAutospacing="0" w:after="0" w:afterAutospacing="0" w:line="360" w:lineRule="auto"/>
              <w:rPr>
                <w:del w:id="2511" w:author="Alice MacQueen" w:date="2020-11-23T17:08:00Z"/>
                <w:rFonts w:ascii="Calibri" w:hAnsi="Calibri" w:cs="Calibri"/>
                <w:color w:val="000000"/>
              </w:rPr>
              <w:pPrChange w:id="2512"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46C2880" w14:textId="6DFE1D67" w:rsidR="007A74EA" w:rsidRPr="00680664" w:rsidDel="00846763" w:rsidRDefault="007A74EA">
            <w:pPr>
              <w:pStyle w:val="NormalWeb"/>
              <w:shd w:val="clear" w:color="auto" w:fill="FFFFFF"/>
              <w:spacing w:before="0" w:beforeAutospacing="0" w:after="0" w:afterAutospacing="0" w:line="360" w:lineRule="auto"/>
              <w:rPr>
                <w:del w:id="2513" w:author="Alice MacQueen" w:date="2020-11-23T17:08:00Z"/>
                <w:rFonts w:ascii="Calibri" w:hAnsi="Calibri" w:cs="Calibri"/>
                <w:color w:val="000000"/>
              </w:rPr>
              <w:pPrChange w:id="2514" w:author="Alice MacQueen" w:date="2020-11-23T17:09:00Z">
                <w:pPr>
                  <w:spacing w:after="0" w:line="240" w:lineRule="auto"/>
                </w:pPr>
              </w:pPrChange>
            </w:pPr>
            <w:del w:id="251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745ABB1F" w14:textId="42F2D635" w:rsidR="007A74EA" w:rsidRPr="00680664" w:rsidDel="00846763" w:rsidRDefault="007A74EA">
            <w:pPr>
              <w:pStyle w:val="NormalWeb"/>
              <w:shd w:val="clear" w:color="auto" w:fill="FFFFFF"/>
              <w:spacing w:before="0" w:beforeAutospacing="0" w:after="0" w:afterAutospacing="0" w:line="360" w:lineRule="auto"/>
              <w:rPr>
                <w:del w:id="2516" w:author="Alice MacQueen" w:date="2020-11-23T17:08:00Z"/>
                <w:rFonts w:ascii="Calibri" w:hAnsi="Calibri" w:cs="Calibri"/>
                <w:color w:val="000000"/>
              </w:rPr>
              <w:pPrChange w:id="2517" w:author="Alice MacQueen" w:date="2020-11-23T17:09:00Z">
                <w:pPr>
                  <w:spacing w:after="0" w:line="240" w:lineRule="auto"/>
                </w:pPr>
              </w:pPrChange>
            </w:pPr>
            <w:del w:id="2518" w:author="Alice MacQueen" w:date="2020-11-23T17:08:00Z">
              <w:r w:rsidRPr="00680664" w:rsidDel="00846763">
                <w:rPr>
                  <w:rFonts w:ascii="Calibri" w:hAnsi="Calibri" w:cs="Calibri"/>
                  <w:color w:val="000000"/>
                </w:rPr>
                <w:delText>7.51±0.934</w:delText>
              </w:r>
            </w:del>
          </w:p>
        </w:tc>
        <w:tc>
          <w:tcPr>
            <w:tcW w:w="2221" w:type="dxa"/>
            <w:tcBorders>
              <w:top w:val="nil"/>
              <w:left w:val="nil"/>
              <w:bottom w:val="nil"/>
              <w:right w:val="nil"/>
            </w:tcBorders>
            <w:shd w:val="pct15" w:color="auto" w:fill="auto"/>
            <w:noWrap/>
            <w:vAlign w:val="bottom"/>
            <w:hideMark/>
          </w:tcPr>
          <w:p w14:paraId="57C98195" w14:textId="0B3FC5B2" w:rsidR="007A74EA" w:rsidRPr="00680664" w:rsidDel="00846763" w:rsidRDefault="007A74EA">
            <w:pPr>
              <w:pStyle w:val="NormalWeb"/>
              <w:shd w:val="clear" w:color="auto" w:fill="FFFFFF"/>
              <w:spacing w:before="0" w:beforeAutospacing="0" w:after="0" w:afterAutospacing="0" w:line="360" w:lineRule="auto"/>
              <w:rPr>
                <w:del w:id="2519" w:author="Alice MacQueen" w:date="2020-11-23T17:08:00Z"/>
                <w:rFonts w:ascii="Calibri" w:hAnsi="Calibri" w:cs="Calibri"/>
                <w:color w:val="000000"/>
              </w:rPr>
              <w:pPrChange w:id="2520" w:author="Alice MacQueen" w:date="2020-11-23T17:09:00Z">
                <w:pPr>
                  <w:spacing w:after="0" w:line="240" w:lineRule="auto"/>
                </w:pPr>
              </w:pPrChange>
            </w:pPr>
            <w:del w:id="2521" w:author="Alice MacQueen" w:date="2020-11-23T17:08:00Z">
              <w:r w:rsidRPr="00680664" w:rsidDel="00846763">
                <w:rPr>
                  <w:rFonts w:ascii="Calibri" w:hAnsi="Calibri" w:cs="Calibri"/>
                  <w:color w:val="000000"/>
                </w:rPr>
                <w:delText>7.54±0.406</w:delText>
              </w:r>
            </w:del>
          </w:p>
        </w:tc>
        <w:tc>
          <w:tcPr>
            <w:tcW w:w="2110" w:type="dxa"/>
            <w:tcBorders>
              <w:top w:val="nil"/>
              <w:left w:val="nil"/>
              <w:bottom w:val="nil"/>
              <w:right w:val="nil"/>
            </w:tcBorders>
            <w:shd w:val="pct15" w:color="auto" w:fill="auto"/>
            <w:noWrap/>
            <w:vAlign w:val="bottom"/>
            <w:hideMark/>
          </w:tcPr>
          <w:p w14:paraId="687D0B91" w14:textId="34C10826" w:rsidR="007A74EA" w:rsidRPr="00680664" w:rsidDel="00846763" w:rsidRDefault="007A74EA">
            <w:pPr>
              <w:pStyle w:val="NormalWeb"/>
              <w:shd w:val="clear" w:color="auto" w:fill="FFFFFF"/>
              <w:spacing w:before="0" w:beforeAutospacing="0" w:after="0" w:afterAutospacing="0" w:line="360" w:lineRule="auto"/>
              <w:rPr>
                <w:del w:id="2522" w:author="Alice MacQueen" w:date="2020-11-23T17:08:00Z"/>
                <w:rFonts w:ascii="Calibri" w:hAnsi="Calibri" w:cs="Calibri"/>
                <w:color w:val="000000"/>
              </w:rPr>
              <w:pPrChange w:id="2523" w:author="Alice MacQueen" w:date="2020-11-23T17:09:00Z">
                <w:pPr>
                  <w:spacing w:after="0" w:line="240" w:lineRule="auto"/>
                </w:pPr>
              </w:pPrChange>
            </w:pPr>
            <w:del w:id="2524" w:author="Alice MacQueen" w:date="2020-11-23T17:08:00Z">
              <w:r w:rsidRPr="00680664" w:rsidDel="00846763">
                <w:rPr>
                  <w:rFonts w:ascii="Calibri" w:hAnsi="Calibri" w:cs="Calibri"/>
                  <w:color w:val="000000"/>
                </w:rPr>
                <w:delText>11.39±2.796</w:delText>
              </w:r>
            </w:del>
          </w:p>
        </w:tc>
        <w:tc>
          <w:tcPr>
            <w:tcW w:w="1758" w:type="dxa"/>
            <w:tcBorders>
              <w:top w:val="nil"/>
              <w:left w:val="nil"/>
              <w:bottom w:val="nil"/>
              <w:right w:val="nil"/>
            </w:tcBorders>
            <w:shd w:val="pct15" w:color="auto" w:fill="auto"/>
            <w:noWrap/>
            <w:vAlign w:val="bottom"/>
            <w:hideMark/>
          </w:tcPr>
          <w:p w14:paraId="20319CBC" w14:textId="15EA6A6A" w:rsidR="007A74EA" w:rsidRPr="00680664" w:rsidDel="00846763" w:rsidRDefault="007A74EA">
            <w:pPr>
              <w:pStyle w:val="NormalWeb"/>
              <w:shd w:val="clear" w:color="auto" w:fill="FFFFFF"/>
              <w:spacing w:before="0" w:beforeAutospacing="0" w:after="0" w:afterAutospacing="0" w:line="360" w:lineRule="auto"/>
              <w:rPr>
                <w:del w:id="2525" w:author="Alice MacQueen" w:date="2020-11-23T17:08:00Z"/>
                <w:rFonts w:ascii="Calibri" w:hAnsi="Calibri" w:cs="Calibri"/>
                <w:color w:val="000000"/>
              </w:rPr>
              <w:pPrChange w:id="2526" w:author="Alice MacQueen" w:date="2020-11-23T17:09:00Z">
                <w:pPr>
                  <w:spacing w:after="0" w:line="240" w:lineRule="auto"/>
                </w:pPr>
              </w:pPrChange>
            </w:pPr>
            <w:del w:id="2527" w:author="Alice MacQueen" w:date="2020-11-23T17:08:00Z">
              <w:r w:rsidRPr="00680664" w:rsidDel="00846763">
                <w:rPr>
                  <w:rFonts w:ascii="Calibri" w:hAnsi="Calibri" w:cs="Calibri"/>
                  <w:color w:val="000000"/>
                </w:rPr>
                <w:delText>2.796±8.14</w:delText>
              </w:r>
            </w:del>
          </w:p>
        </w:tc>
        <w:tc>
          <w:tcPr>
            <w:tcW w:w="1297" w:type="dxa"/>
            <w:tcBorders>
              <w:top w:val="nil"/>
              <w:left w:val="nil"/>
              <w:bottom w:val="nil"/>
              <w:right w:val="nil"/>
            </w:tcBorders>
            <w:shd w:val="pct15" w:color="auto" w:fill="auto"/>
            <w:noWrap/>
            <w:vAlign w:val="bottom"/>
            <w:hideMark/>
          </w:tcPr>
          <w:p w14:paraId="2A5690B8" w14:textId="0C9D8042" w:rsidR="007A74EA" w:rsidRPr="00680664" w:rsidDel="00846763" w:rsidRDefault="007A74EA">
            <w:pPr>
              <w:pStyle w:val="NormalWeb"/>
              <w:shd w:val="clear" w:color="auto" w:fill="FFFFFF"/>
              <w:spacing w:before="0" w:beforeAutospacing="0" w:after="0" w:afterAutospacing="0" w:line="360" w:lineRule="auto"/>
              <w:rPr>
                <w:del w:id="2528" w:author="Alice MacQueen" w:date="2020-11-23T17:08:00Z"/>
                <w:rFonts w:ascii="Calibri" w:hAnsi="Calibri" w:cs="Calibri"/>
                <w:color w:val="000000"/>
              </w:rPr>
              <w:pPrChange w:id="2529" w:author="Alice MacQueen" w:date="2020-11-23T17:09:00Z">
                <w:pPr>
                  <w:spacing w:after="0" w:line="240" w:lineRule="auto"/>
                </w:pPr>
              </w:pPrChange>
            </w:pPr>
            <w:del w:id="2530" w:author="Alice MacQueen" w:date="2020-11-23T17:08:00Z">
              <w:r w:rsidRPr="00680664" w:rsidDel="00846763">
                <w:rPr>
                  <w:rFonts w:ascii="Calibri" w:hAnsi="Calibri" w:cs="Calibri"/>
                  <w:color w:val="000000"/>
                </w:rPr>
                <w:delText>0.6080</w:delText>
              </w:r>
            </w:del>
          </w:p>
        </w:tc>
      </w:tr>
      <w:tr w:rsidR="007A74EA" w:rsidRPr="00680664" w:rsidDel="00846763" w14:paraId="680ADBCE" w14:textId="780B8A6F" w:rsidTr="00BF5E14">
        <w:trPr>
          <w:trHeight w:val="288"/>
          <w:del w:id="2531" w:author="Alice MacQueen" w:date="2020-11-23T17:08:00Z"/>
        </w:trPr>
        <w:tc>
          <w:tcPr>
            <w:tcW w:w="958" w:type="dxa"/>
            <w:tcBorders>
              <w:top w:val="nil"/>
              <w:left w:val="nil"/>
              <w:bottom w:val="nil"/>
              <w:right w:val="nil"/>
            </w:tcBorders>
            <w:shd w:val="pct15" w:color="auto" w:fill="auto"/>
            <w:noWrap/>
            <w:vAlign w:val="bottom"/>
            <w:hideMark/>
          </w:tcPr>
          <w:p w14:paraId="0DDAC61F" w14:textId="6676F5AD" w:rsidR="007A74EA" w:rsidRPr="00680664" w:rsidDel="00846763" w:rsidRDefault="007A74EA">
            <w:pPr>
              <w:pStyle w:val="NormalWeb"/>
              <w:shd w:val="clear" w:color="auto" w:fill="FFFFFF"/>
              <w:spacing w:before="0" w:beforeAutospacing="0" w:after="0" w:afterAutospacing="0" w:line="360" w:lineRule="auto"/>
              <w:rPr>
                <w:del w:id="2532" w:author="Alice MacQueen" w:date="2020-11-23T17:08:00Z"/>
                <w:rFonts w:ascii="Calibri" w:hAnsi="Calibri" w:cs="Calibri"/>
                <w:color w:val="000000"/>
              </w:rPr>
              <w:pPrChange w:id="2533" w:author="Alice MacQueen" w:date="2020-11-23T17:09:00Z">
                <w:pPr>
                  <w:spacing w:after="0" w:line="240" w:lineRule="auto"/>
                </w:pPr>
              </w:pPrChange>
            </w:pPr>
            <w:del w:id="2534" w:author="Alice MacQueen" w:date="2020-11-23T17:08:00Z">
              <w:r w:rsidRPr="00680664" w:rsidDel="00846763">
                <w:rPr>
                  <w:rFonts w:ascii="Calibri" w:hAnsi="Calibri" w:cs="Calibri"/>
                  <w:color w:val="000000"/>
                </w:rPr>
                <w:delText>Zn</w:delText>
              </w:r>
            </w:del>
          </w:p>
        </w:tc>
        <w:tc>
          <w:tcPr>
            <w:tcW w:w="833" w:type="dxa"/>
            <w:tcBorders>
              <w:top w:val="nil"/>
              <w:left w:val="nil"/>
              <w:bottom w:val="nil"/>
              <w:right w:val="nil"/>
            </w:tcBorders>
            <w:shd w:val="pct15" w:color="auto" w:fill="auto"/>
            <w:noWrap/>
            <w:vAlign w:val="bottom"/>
            <w:hideMark/>
          </w:tcPr>
          <w:p w14:paraId="1CEF53DA" w14:textId="4C4CEC93" w:rsidR="007A74EA" w:rsidRPr="00680664" w:rsidDel="00846763" w:rsidRDefault="007A74EA">
            <w:pPr>
              <w:pStyle w:val="NormalWeb"/>
              <w:shd w:val="clear" w:color="auto" w:fill="FFFFFF"/>
              <w:spacing w:before="0" w:beforeAutospacing="0" w:after="0" w:afterAutospacing="0" w:line="360" w:lineRule="auto"/>
              <w:rPr>
                <w:del w:id="2535" w:author="Alice MacQueen" w:date="2020-11-23T17:08:00Z"/>
                <w:rFonts w:ascii="Calibri" w:hAnsi="Calibri" w:cs="Calibri"/>
                <w:color w:val="000000"/>
              </w:rPr>
              <w:pPrChange w:id="2536" w:author="Alice MacQueen" w:date="2020-11-23T17:09:00Z">
                <w:pPr>
                  <w:spacing w:after="0" w:line="240" w:lineRule="auto"/>
                </w:pPr>
              </w:pPrChange>
            </w:pPr>
            <w:del w:id="253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24709BB4" w14:textId="68E63AEB" w:rsidR="007A74EA" w:rsidRPr="00680664" w:rsidDel="00846763" w:rsidRDefault="007A74EA">
            <w:pPr>
              <w:pStyle w:val="NormalWeb"/>
              <w:shd w:val="clear" w:color="auto" w:fill="FFFFFF"/>
              <w:spacing w:before="0" w:beforeAutospacing="0" w:after="0" w:afterAutospacing="0" w:line="360" w:lineRule="auto"/>
              <w:rPr>
                <w:del w:id="2538" w:author="Alice MacQueen" w:date="2020-11-23T17:08:00Z"/>
                <w:rFonts w:ascii="Calibri" w:hAnsi="Calibri" w:cs="Calibri"/>
                <w:color w:val="000000"/>
              </w:rPr>
              <w:pPrChange w:id="2539" w:author="Alice MacQueen" w:date="2020-11-23T17:09:00Z">
                <w:pPr>
                  <w:spacing w:after="0" w:line="240" w:lineRule="auto"/>
                </w:pPr>
              </w:pPrChange>
            </w:pPr>
            <w:del w:id="2540" w:author="Alice MacQueen" w:date="2020-11-23T17:08:00Z">
              <w:r w:rsidRPr="00680664" w:rsidDel="00846763">
                <w:rPr>
                  <w:rFonts w:ascii="Calibri" w:hAnsi="Calibri" w:cs="Calibri"/>
                  <w:color w:val="000000"/>
                </w:rPr>
                <w:delText>22.43±3.802</w:delText>
              </w:r>
            </w:del>
          </w:p>
        </w:tc>
        <w:tc>
          <w:tcPr>
            <w:tcW w:w="2221" w:type="dxa"/>
            <w:tcBorders>
              <w:top w:val="nil"/>
              <w:left w:val="nil"/>
              <w:bottom w:val="nil"/>
              <w:right w:val="nil"/>
            </w:tcBorders>
            <w:shd w:val="pct15" w:color="auto" w:fill="auto"/>
            <w:noWrap/>
            <w:vAlign w:val="bottom"/>
            <w:hideMark/>
          </w:tcPr>
          <w:p w14:paraId="0F120323" w14:textId="3F9A1BBF" w:rsidR="007A74EA" w:rsidRPr="00680664" w:rsidDel="00846763" w:rsidRDefault="007A74EA">
            <w:pPr>
              <w:pStyle w:val="NormalWeb"/>
              <w:shd w:val="clear" w:color="auto" w:fill="FFFFFF"/>
              <w:spacing w:before="0" w:beforeAutospacing="0" w:after="0" w:afterAutospacing="0" w:line="360" w:lineRule="auto"/>
              <w:rPr>
                <w:del w:id="2541" w:author="Alice MacQueen" w:date="2020-11-23T17:08:00Z"/>
                <w:rFonts w:ascii="Calibri" w:hAnsi="Calibri" w:cs="Calibri"/>
                <w:color w:val="000000"/>
              </w:rPr>
              <w:pPrChange w:id="2542" w:author="Alice MacQueen" w:date="2020-11-23T17:09:00Z">
                <w:pPr>
                  <w:spacing w:after="0" w:line="240" w:lineRule="auto"/>
                </w:pPr>
              </w:pPrChange>
            </w:pPr>
            <w:del w:id="2543" w:author="Alice MacQueen" w:date="2020-11-23T17:08:00Z">
              <w:r w:rsidRPr="00680664" w:rsidDel="00846763">
                <w:rPr>
                  <w:rFonts w:ascii="Calibri" w:hAnsi="Calibri" w:cs="Calibri"/>
                  <w:color w:val="000000"/>
                </w:rPr>
                <w:delText>11.36±0.912</w:delText>
              </w:r>
            </w:del>
          </w:p>
        </w:tc>
        <w:tc>
          <w:tcPr>
            <w:tcW w:w="2110" w:type="dxa"/>
            <w:tcBorders>
              <w:top w:val="nil"/>
              <w:left w:val="nil"/>
              <w:bottom w:val="nil"/>
              <w:right w:val="nil"/>
            </w:tcBorders>
            <w:shd w:val="pct15" w:color="auto" w:fill="auto"/>
            <w:noWrap/>
            <w:vAlign w:val="bottom"/>
            <w:hideMark/>
          </w:tcPr>
          <w:p w14:paraId="410F18C7" w14:textId="7C5B271E" w:rsidR="007A74EA" w:rsidRPr="00680664" w:rsidDel="00846763" w:rsidRDefault="007A74EA">
            <w:pPr>
              <w:pStyle w:val="NormalWeb"/>
              <w:shd w:val="clear" w:color="auto" w:fill="FFFFFF"/>
              <w:spacing w:before="0" w:beforeAutospacing="0" w:after="0" w:afterAutospacing="0" w:line="360" w:lineRule="auto"/>
              <w:rPr>
                <w:del w:id="2544" w:author="Alice MacQueen" w:date="2020-11-23T17:08:00Z"/>
                <w:rFonts w:ascii="Calibri" w:hAnsi="Calibri" w:cs="Calibri"/>
                <w:color w:val="000000"/>
              </w:rPr>
              <w:pPrChange w:id="2545" w:author="Alice MacQueen" w:date="2020-11-23T17:09:00Z">
                <w:pPr>
                  <w:spacing w:after="0" w:line="240" w:lineRule="auto"/>
                </w:pPr>
              </w:pPrChange>
            </w:pPr>
            <w:del w:id="2546" w:author="Alice MacQueen" w:date="2020-11-23T17:08:00Z">
              <w:r w:rsidRPr="00680664" w:rsidDel="00846763">
                <w:rPr>
                  <w:rFonts w:ascii="Calibri" w:hAnsi="Calibri" w:cs="Calibri"/>
                  <w:color w:val="000000"/>
                </w:rPr>
                <w:delText>11.58±0.898</w:delText>
              </w:r>
            </w:del>
          </w:p>
        </w:tc>
        <w:tc>
          <w:tcPr>
            <w:tcW w:w="1758" w:type="dxa"/>
            <w:tcBorders>
              <w:top w:val="nil"/>
              <w:left w:val="nil"/>
              <w:bottom w:val="nil"/>
              <w:right w:val="nil"/>
            </w:tcBorders>
            <w:shd w:val="pct15" w:color="auto" w:fill="auto"/>
            <w:noWrap/>
            <w:vAlign w:val="bottom"/>
            <w:hideMark/>
          </w:tcPr>
          <w:p w14:paraId="7B365392" w14:textId="1185BA7D" w:rsidR="007A74EA" w:rsidRPr="00680664" w:rsidDel="00846763" w:rsidRDefault="007A74EA">
            <w:pPr>
              <w:pStyle w:val="NormalWeb"/>
              <w:shd w:val="clear" w:color="auto" w:fill="FFFFFF"/>
              <w:spacing w:before="0" w:beforeAutospacing="0" w:after="0" w:afterAutospacing="0" w:line="360" w:lineRule="auto"/>
              <w:rPr>
                <w:del w:id="2547" w:author="Alice MacQueen" w:date="2020-11-23T17:08:00Z"/>
                <w:rFonts w:ascii="Calibri" w:hAnsi="Calibri" w:cs="Calibri"/>
                <w:color w:val="000000"/>
              </w:rPr>
              <w:pPrChange w:id="2548" w:author="Alice MacQueen" w:date="2020-11-23T17:09:00Z">
                <w:pPr>
                  <w:spacing w:after="0" w:line="240" w:lineRule="auto"/>
                </w:pPr>
              </w:pPrChange>
            </w:pPr>
            <w:del w:id="2549" w:author="Alice MacQueen" w:date="2020-11-23T17:08:00Z">
              <w:r w:rsidRPr="00680664" w:rsidDel="00846763">
                <w:rPr>
                  <w:rFonts w:ascii="Calibri" w:hAnsi="Calibri" w:cs="Calibri"/>
                  <w:color w:val="000000"/>
                </w:rPr>
                <w:delText>0.898±28.5</w:delText>
              </w:r>
            </w:del>
          </w:p>
        </w:tc>
        <w:tc>
          <w:tcPr>
            <w:tcW w:w="1297" w:type="dxa"/>
            <w:tcBorders>
              <w:top w:val="nil"/>
              <w:left w:val="nil"/>
              <w:bottom w:val="nil"/>
              <w:right w:val="nil"/>
            </w:tcBorders>
            <w:shd w:val="pct15" w:color="auto" w:fill="auto"/>
            <w:noWrap/>
            <w:vAlign w:val="bottom"/>
            <w:hideMark/>
          </w:tcPr>
          <w:p w14:paraId="6E30FA9A" w14:textId="63A625F8" w:rsidR="007A74EA" w:rsidRPr="00680664" w:rsidDel="00846763" w:rsidRDefault="007A74EA">
            <w:pPr>
              <w:pStyle w:val="NormalWeb"/>
              <w:shd w:val="clear" w:color="auto" w:fill="FFFFFF"/>
              <w:spacing w:before="0" w:beforeAutospacing="0" w:after="0" w:afterAutospacing="0" w:line="360" w:lineRule="auto"/>
              <w:rPr>
                <w:del w:id="2550" w:author="Alice MacQueen" w:date="2020-11-23T17:08:00Z"/>
                <w:rFonts w:ascii="Calibri" w:hAnsi="Calibri" w:cs="Calibri"/>
                <w:color w:val="000000"/>
              </w:rPr>
              <w:pPrChange w:id="2551" w:author="Alice MacQueen" w:date="2020-11-23T17:09:00Z">
                <w:pPr>
                  <w:spacing w:after="0" w:line="240" w:lineRule="auto"/>
                </w:pPr>
              </w:pPrChange>
            </w:pPr>
            <w:del w:id="2552" w:author="Alice MacQueen" w:date="2020-11-23T17:08:00Z">
              <w:r w:rsidRPr="00680664" w:rsidDel="00846763">
                <w:rPr>
                  <w:rFonts w:ascii="Calibri" w:hAnsi="Calibri" w:cs="Calibri"/>
                  <w:color w:val="000000"/>
                </w:rPr>
                <w:delText>0.0754</w:delText>
              </w:r>
            </w:del>
          </w:p>
        </w:tc>
      </w:tr>
      <w:tr w:rsidR="007A74EA" w:rsidRPr="00680664" w:rsidDel="00846763" w14:paraId="13B85BBB" w14:textId="5D24259E" w:rsidTr="00BF5E14">
        <w:trPr>
          <w:trHeight w:val="288"/>
          <w:del w:id="2553" w:author="Alice MacQueen" w:date="2020-11-23T17:08:00Z"/>
        </w:trPr>
        <w:tc>
          <w:tcPr>
            <w:tcW w:w="958" w:type="dxa"/>
            <w:tcBorders>
              <w:top w:val="nil"/>
              <w:left w:val="nil"/>
              <w:bottom w:val="nil"/>
              <w:right w:val="nil"/>
            </w:tcBorders>
            <w:shd w:val="pct15" w:color="auto" w:fill="auto"/>
            <w:noWrap/>
            <w:vAlign w:val="bottom"/>
            <w:hideMark/>
          </w:tcPr>
          <w:p w14:paraId="039F6367" w14:textId="6DCAC161" w:rsidR="007A74EA" w:rsidRPr="00680664" w:rsidDel="00846763" w:rsidRDefault="007A74EA">
            <w:pPr>
              <w:pStyle w:val="NormalWeb"/>
              <w:shd w:val="clear" w:color="auto" w:fill="FFFFFF"/>
              <w:spacing w:before="0" w:beforeAutospacing="0" w:after="0" w:afterAutospacing="0" w:line="360" w:lineRule="auto"/>
              <w:rPr>
                <w:del w:id="2554" w:author="Alice MacQueen" w:date="2020-11-23T17:08:00Z"/>
                <w:rFonts w:ascii="Calibri" w:hAnsi="Calibri" w:cs="Calibri"/>
                <w:color w:val="000000"/>
              </w:rPr>
              <w:pPrChange w:id="2555"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B519AC" w14:textId="694F0668" w:rsidR="007A74EA" w:rsidRPr="00680664" w:rsidDel="00846763" w:rsidRDefault="007A74EA">
            <w:pPr>
              <w:pStyle w:val="NormalWeb"/>
              <w:shd w:val="clear" w:color="auto" w:fill="FFFFFF"/>
              <w:spacing w:before="0" w:beforeAutospacing="0" w:after="0" w:afterAutospacing="0" w:line="360" w:lineRule="auto"/>
              <w:rPr>
                <w:del w:id="2556" w:author="Alice MacQueen" w:date="2020-11-23T17:08:00Z"/>
                <w:rFonts w:ascii="Calibri" w:hAnsi="Calibri" w:cs="Calibri"/>
                <w:color w:val="000000"/>
              </w:rPr>
              <w:pPrChange w:id="2557" w:author="Alice MacQueen" w:date="2020-11-23T17:09:00Z">
                <w:pPr>
                  <w:spacing w:after="0" w:line="240" w:lineRule="auto"/>
                </w:pPr>
              </w:pPrChange>
            </w:pPr>
            <w:del w:id="2558"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02A69841" w14:textId="2F807682" w:rsidR="007A74EA" w:rsidRPr="00680664" w:rsidDel="00846763" w:rsidRDefault="007A74EA">
            <w:pPr>
              <w:pStyle w:val="NormalWeb"/>
              <w:shd w:val="clear" w:color="auto" w:fill="FFFFFF"/>
              <w:spacing w:before="0" w:beforeAutospacing="0" w:after="0" w:afterAutospacing="0" w:line="360" w:lineRule="auto"/>
              <w:rPr>
                <w:del w:id="2559" w:author="Alice MacQueen" w:date="2020-11-23T17:08:00Z"/>
                <w:rFonts w:ascii="Calibri" w:hAnsi="Calibri" w:cs="Calibri"/>
                <w:color w:val="000000"/>
              </w:rPr>
              <w:pPrChange w:id="2560" w:author="Alice MacQueen" w:date="2020-11-23T17:09:00Z">
                <w:pPr>
                  <w:spacing w:after="0" w:line="240" w:lineRule="auto"/>
                </w:pPr>
              </w:pPrChange>
            </w:pPr>
            <w:del w:id="2561" w:author="Alice MacQueen" w:date="2020-11-23T17:08:00Z">
              <w:r w:rsidRPr="00680664" w:rsidDel="00846763">
                <w:rPr>
                  <w:rFonts w:ascii="Calibri" w:hAnsi="Calibri" w:cs="Calibri"/>
                  <w:color w:val="000000"/>
                </w:rPr>
                <w:delText>49.34±13.966</w:delText>
              </w:r>
            </w:del>
          </w:p>
        </w:tc>
        <w:tc>
          <w:tcPr>
            <w:tcW w:w="2221" w:type="dxa"/>
            <w:tcBorders>
              <w:top w:val="nil"/>
              <w:left w:val="nil"/>
              <w:bottom w:val="nil"/>
              <w:right w:val="nil"/>
            </w:tcBorders>
            <w:shd w:val="pct15" w:color="auto" w:fill="auto"/>
            <w:noWrap/>
            <w:vAlign w:val="bottom"/>
            <w:hideMark/>
          </w:tcPr>
          <w:p w14:paraId="4C2BB501" w14:textId="70107D37" w:rsidR="007A74EA" w:rsidRPr="00680664" w:rsidDel="00846763" w:rsidRDefault="007A74EA">
            <w:pPr>
              <w:pStyle w:val="NormalWeb"/>
              <w:shd w:val="clear" w:color="auto" w:fill="FFFFFF"/>
              <w:spacing w:before="0" w:beforeAutospacing="0" w:after="0" w:afterAutospacing="0" w:line="360" w:lineRule="auto"/>
              <w:rPr>
                <w:del w:id="2562" w:author="Alice MacQueen" w:date="2020-11-23T17:08:00Z"/>
                <w:rFonts w:ascii="Calibri" w:hAnsi="Calibri" w:cs="Calibri"/>
                <w:color w:val="000000"/>
              </w:rPr>
              <w:pPrChange w:id="2563" w:author="Alice MacQueen" w:date="2020-11-23T17:09:00Z">
                <w:pPr>
                  <w:spacing w:after="0" w:line="240" w:lineRule="auto"/>
                </w:pPr>
              </w:pPrChange>
            </w:pPr>
            <w:del w:id="2564" w:author="Alice MacQueen" w:date="2020-11-23T17:08:00Z">
              <w:r w:rsidRPr="00680664" w:rsidDel="00846763">
                <w:rPr>
                  <w:rFonts w:ascii="Calibri" w:hAnsi="Calibri" w:cs="Calibri"/>
                  <w:color w:val="000000"/>
                </w:rPr>
                <w:delText>110.91±86.947</w:delText>
              </w:r>
            </w:del>
          </w:p>
        </w:tc>
        <w:tc>
          <w:tcPr>
            <w:tcW w:w="2110" w:type="dxa"/>
            <w:tcBorders>
              <w:top w:val="nil"/>
              <w:left w:val="nil"/>
              <w:bottom w:val="nil"/>
              <w:right w:val="nil"/>
            </w:tcBorders>
            <w:shd w:val="pct15" w:color="auto" w:fill="auto"/>
            <w:noWrap/>
            <w:vAlign w:val="bottom"/>
            <w:hideMark/>
          </w:tcPr>
          <w:p w14:paraId="43CBB478" w14:textId="033ADED8" w:rsidR="007A74EA" w:rsidRPr="00680664" w:rsidDel="00846763" w:rsidRDefault="007A74EA">
            <w:pPr>
              <w:pStyle w:val="NormalWeb"/>
              <w:shd w:val="clear" w:color="auto" w:fill="FFFFFF"/>
              <w:spacing w:before="0" w:beforeAutospacing="0" w:after="0" w:afterAutospacing="0" w:line="360" w:lineRule="auto"/>
              <w:rPr>
                <w:del w:id="2565" w:author="Alice MacQueen" w:date="2020-11-23T17:08:00Z"/>
                <w:rFonts w:ascii="Calibri" w:hAnsi="Calibri" w:cs="Calibri"/>
                <w:color w:val="000000"/>
              </w:rPr>
              <w:pPrChange w:id="2566" w:author="Alice MacQueen" w:date="2020-11-23T17:09:00Z">
                <w:pPr>
                  <w:spacing w:after="0" w:line="240" w:lineRule="auto"/>
                </w:pPr>
              </w:pPrChange>
            </w:pPr>
            <w:del w:id="2567" w:author="Alice MacQueen" w:date="2020-11-23T17:08:00Z">
              <w:r w:rsidRPr="00680664" w:rsidDel="00846763">
                <w:rPr>
                  <w:rFonts w:ascii="Calibri" w:hAnsi="Calibri" w:cs="Calibri"/>
                  <w:color w:val="000000"/>
                </w:rPr>
                <w:delText>15.75±2.458</w:delText>
              </w:r>
            </w:del>
          </w:p>
        </w:tc>
        <w:tc>
          <w:tcPr>
            <w:tcW w:w="1758" w:type="dxa"/>
            <w:tcBorders>
              <w:top w:val="nil"/>
              <w:left w:val="nil"/>
              <w:bottom w:val="nil"/>
              <w:right w:val="nil"/>
            </w:tcBorders>
            <w:shd w:val="pct15" w:color="auto" w:fill="auto"/>
            <w:noWrap/>
            <w:vAlign w:val="bottom"/>
            <w:hideMark/>
          </w:tcPr>
          <w:p w14:paraId="78D7268C" w14:textId="4DE0DD51" w:rsidR="007A74EA" w:rsidRPr="00680664" w:rsidDel="00846763" w:rsidRDefault="007A74EA">
            <w:pPr>
              <w:pStyle w:val="NormalWeb"/>
              <w:shd w:val="clear" w:color="auto" w:fill="FFFFFF"/>
              <w:spacing w:before="0" w:beforeAutospacing="0" w:after="0" w:afterAutospacing="0" w:line="360" w:lineRule="auto"/>
              <w:rPr>
                <w:del w:id="2568" w:author="Alice MacQueen" w:date="2020-11-23T17:08:00Z"/>
                <w:rFonts w:ascii="Calibri" w:hAnsi="Calibri" w:cs="Calibri"/>
                <w:color w:val="000000"/>
              </w:rPr>
              <w:pPrChange w:id="2569" w:author="Alice MacQueen" w:date="2020-11-23T17:09:00Z">
                <w:pPr>
                  <w:spacing w:after="0" w:line="240" w:lineRule="auto"/>
                </w:pPr>
              </w:pPrChange>
            </w:pPr>
            <w:del w:id="2570" w:author="Alice MacQueen" w:date="2020-11-23T17:08:00Z">
              <w:r w:rsidRPr="00680664" w:rsidDel="00846763">
                <w:rPr>
                  <w:rFonts w:ascii="Calibri" w:hAnsi="Calibri" w:cs="Calibri"/>
                  <w:color w:val="000000"/>
                </w:rPr>
                <w:delText>2.458±18.85</w:delText>
              </w:r>
            </w:del>
          </w:p>
        </w:tc>
        <w:tc>
          <w:tcPr>
            <w:tcW w:w="1297" w:type="dxa"/>
            <w:tcBorders>
              <w:top w:val="nil"/>
              <w:left w:val="nil"/>
              <w:bottom w:val="nil"/>
              <w:right w:val="nil"/>
            </w:tcBorders>
            <w:shd w:val="pct15" w:color="auto" w:fill="auto"/>
            <w:noWrap/>
            <w:vAlign w:val="bottom"/>
            <w:hideMark/>
          </w:tcPr>
          <w:p w14:paraId="70EEC995" w14:textId="02644E80" w:rsidR="007A74EA" w:rsidRPr="00680664" w:rsidDel="00846763" w:rsidRDefault="007A74EA">
            <w:pPr>
              <w:pStyle w:val="NormalWeb"/>
              <w:shd w:val="clear" w:color="auto" w:fill="FFFFFF"/>
              <w:spacing w:before="0" w:beforeAutospacing="0" w:after="0" w:afterAutospacing="0" w:line="360" w:lineRule="auto"/>
              <w:rPr>
                <w:del w:id="2571" w:author="Alice MacQueen" w:date="2020-11-23T17:08:00Z"/>
                <w:rFonts w:ascii="Calibri" w:hAnsi="Calibri" w:cs="Calibri"/>
                <w:color w:val="000000"/>
              </w:rPr>
              <w:pPrChange w:id="2572" w:author="Alice MacQueen" w:date="2020-11-23T17:09:00Z">
                <w:pPr>
                  <w:spacing w:after="0" w:line="240" w:lineRule="auto"/>
                </w:pPr>
              </w:pPrChange>
            </w:pPr>
            <w:del w:id="2573" w:author="Alice MacQueen" w:date="2020-11-23T17:08:00Z">
              <w:r w:rsidRPr="00680664" w:rsidDel="00846763">
                <w:rPr>
                  <w:rFonts w:ascii="Calibri" w:hAnsi="Calibri" w:cs="Calibri"/>
                  <w:color w:val="000000"/>
                </w:rPr>
                <w:delText>0.1489</w:delText>
              </w:r>
            </w:del>
          </w:p>
        </w:tc>
      </w:tr>
      <w:tr w:rsidR="007A74EA" w:rsidRPr="00680664" w:rsidDel="00846763" w14:paraId="10941157" w14:textId="5C67C73B" w:rsidTr="00BF5E14">
        <w:trPr>
          <w:trHeight w:val="288"/>
          <w:del w:id="2574" w:author="Alice MacQueen" w:date="2020-11-23T17:08:00Z"/>
        </w:trPr>
        <w:tc>
          <w:tcPr>
            <w:tcW w:w="958" w:type="dxa"/>
            <w:tcBorders>
              <w:top w:val="nil"/>
              <w:left w:val="nil"/>
              <w:bottom w:val="nil"/>
              <w:right w:val="nil"/>
            </w:tcBorders>
            <w:shd w:val="clear" w:color="auto" w:fill="auto"/>
            <w:noWrap/>
            <w:vAlign w:val="bottom"/>
            <w:hideMark/>
          </w:tcPr>
          <w:p w14:paraId="22A3DF7D" w14:textId="4EC4032E" w:rsidR="007A74EA" w:rsidRPr="00680664" w:rsidDel="00846763" w:rsidRDefault="007A74EA">
            <w:pPr>
              <w:pStyle w:val="NormalWeb"/>
              <w:shd w:val="clear" w:color="auto" w:fill="FFFFFF"/>
              <w:spacing w:before="0" w:beforeAutospacing="0" w:after="0" w:afterAutospacing="0" w:line="360" w:lineRule="auto"/>
              <w:rPr>
                <w:del w:id="2575" w:author="Alice MacQueen" w:date="2020-11-23T17:08:00Z"/>
                <w:rFonts w:ascii="Calibri" w:hAnsi="Calibri" w:cs="Calibri"/>
                <w:color w:val="000000"/>
              </w:rPr>
              <w:pPrChange w:id="2576"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03C18DFD" w14:textId="2A155A1B" w:rsidR="007A74EA" w:rsidRPr="00680664" w:rsidDel="00846763" w:rsidRDefault="007A74EA">
            <w:pPr>
              <w:pStyle w:val="NormalWeb"/>
              <w:shd w:val="clear" w:color="auto" w:fill="FFFFFF"/>
              <w:spacing w:before="0" w:beforeAutospacing="0" w:after="0" w:afterAutospacing="0" w:line="360" w:lineRule="auto"/>
              <w:rPr>
                <w:del w:id="2577" w:author="Alice MacQueen" w:date="2020-11-23T17:08:00Z"/>
                <w:rFonts w:ascii="Calibri" w:hAnsi="Calibri" w:cs="Calibri"/>
                <w:color w:val="000000"/>
              </w:rPr>
              <w:pPrChange w:id="2578" w:author="Alice MacQueen" w:date="2020-11-23T17:09:00Z">
                <w:pPr>
                  <w:spacing w:after="0" w:line="240" w:lineRule="auto"/>
                </w:pPr>
              </w:pPrChange>
            </w:pPr>
            <w:del w:id="257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3370D2A4" w14:textId="6191859F" w:rsidR="007A74EA" w:rsidRPr="00680664" w:rsidDel="00846763" w:rsidRDefault="007A74EA">
            <w:pPr>
              <w:pStyle w:val="NormalWeb"/>
              <w:shd w:val="clear" w:color="auto" w:fill="FFFFFF"/>
              <w:spacing w:before="0" w:beforeAutospacing="0" w:after="0" w:afterAutospacing="0" w:line="360" w:lineRule="auto"/>
              <w:rPr>
                <w:del w:id="2580" w:author="Alice MacQueen" w:date="2020-11-23T17:08:00Z"/>
                <w:rFonts w:ascii="Calibri" w:hAnsi="Calibri" w:cs="Calibri"/>
                <w:color w:val="000000"/>
              </w:rPr>
              <w:pPrChange w:id="2581" w:author="Alice MacQueen" w:date="2020-11-23T17:09:00Z">
                <w:pPr>
                  <w:spacing w:after="0" w:line="240" w:lineRule="auto"/>
                </w:pPr>
              </w:pPrChange>
            </w:pPr>
            <w:del w:id="2582" w:author="Alice MacQueen" w:date="2020-11-23T17:08:00Z">
              <w:r w:rsidRPr="00680664" w:rsidDel="00846763">
                <w:rPr>
                  <w:rFonts w:ascii="Calibri" w:hAnsi="Calibri" w:cs="Calibri"/>
                  <w:color w:val="000000"/>
                </w:rPr>
                <w:delText>0.01±0.001</w:delText>
              </w:r>
            </w:del>
          </w:p>
        </w:tc>
        <w:tc>
          <w:tcPr>
            <w:tcW w:w="2221" w:type="dxa"/>
            <w:tcBorders>
              <w:top w:val="nil"/>
              <w:left w:val="nil"/>
              <w:bottom w:val="nil"/>
              <w:right w:val="nil"/>
            </w:tcBorders>
            <w:shd w:val="clear" w:color="auto" w:fill="auto"/>
            <w:noWrap/>
            <w:vAlign w:val="bottom"/>
            <w:hideMark/>
          </w:tcPr>
          <w:p w14:paraId="0A4DAC1B" w14:textId="2ED0A908" w:rsidR="007A74EA" w:rsidRPr="00680664" w:rsidDel="00846763" w:rsidRDefault="007A74EA">
            <w:pPr>
              <w:pStyle w:val="NormalWeb"/>
              <w:shd w:val="clear" w:color="auto" w:fill="FFFFFF"/>
              <w:spacing w:before="0" w:beforeAutospacing="0" w:after="0" w:afterAutospacing="0" w:line="360" w:lineRule="auto"/>
              <w:rPr>
                <w:del w:id="2583" w:author="Alice MacQueen" w:date="2020-11-23T17:08:00Z"/>
                <w:rFonts w:ascii="Calibri" w:hAnsi="Calibri" w:cs="Calibri"/>
                <w:color w:val="000000"/>
              </w:rPr>
              <w:pPrChange w:id="2584" w:author="Alice MacQueen" w:date="2020-11-23T17:09:00Z">
                <w:pPr>
                  <w:spacing w:after="0" w:line="240" w:lineRule="auto"/>
                </w:pPr>
              </w:pPrChange>
            </w:pPr>
            <w:del w:id="2585" w:author="Alice MacQueen" w:date="2020-11-23T17:08:00Z">
              <w:r w:rsidRPr="00680664" w:rsidDel="00846763">
                <w:rPr>
                  <w:rFonts w:ascii="Calibri" w:hAnsi="Calibri" w:cs="Calibri"/>
                  <w:color w:val="000000"/>
                </w:rPr>
                <w:delText>0.019±0.004</w:delText>
              </w:r>
            </w:del>
          </w:p>
        </w:tc>
        <w:tc>
          <w:tcPr>
            <w:tcW w:w="2110" w:type="dxa"/>
            <w:tcBorders>
              <w:top w:val="nil"/>
              <w:left w:val="nil"/>
              <w:bottom w:val="nil"/>
              <w:right w:val="nil"/>
            </w:tcBorders>
            <w:shd w:val="clear" w:color="auto" w:fill="auto"/>
            <w:noWrap/>
            <w:vAlign w:val="bottom"/>
            <w:hideMark/>
          </w:tcPr>
          <w:p w14:paraId="60D04912" w14:textId="69B9C8A9" w:rsidR="007A74EA" w:rsidRPr="00680664" w:rsidDel="00846763" w:rsidRDefault="007A74EA">
            <w:pPr>
              <w:pStyle w:val="NormalWeb"/>
              <w:shd w:val="clear" w:color="auto" w:fill="FFFFFF"/>
              <w:spacing w:before="0" w:beforeAutospacing="0" w:after="0" w:afterAutospacing="0" w:line="360" w:lineRule="auto"/>
              <w:rPr>
                <w:del w:id="2586" w:author="Alice MacQueen" w:date="2020-11-23T17:08:00Z"/>
                <w:rFonts w:ascii="Calibri" w:hAnsi="Calibri" w:cs="Calibri"/>
                <w:color w:val="000000"/>
              </w:rPr>
              <w:pPrChange w:id="2587" w:author="Alice MacQueen" w:date="2020-11-23T17:09:00Z">
                <w:pPr>
                  <w:spacing w:after="0" w:line="240" w:lineRule="auto"/>
                </w:pPr>
              </w:pPrChange>
            </w:pPr>
            <w:del w:id="2588" w:author="Alice MacQueen" w:date="2020-11-23T17:08:00Z">
              <w:r w:rsidRPr="00680664" w:rsidDel="00846763">
                <w:rPr>
                  <w:rFonts w:ascii="Calibri" w:hAnsi="Calibri" w:cs="Calibri"/>
                  <w:color w:val="000000"/>
                </w:rPr>
                <w:delText>0.012±0.001</w:delText>
              </w:r>
            </w:del>
          </w:p>
        </w:tc>
        <w:tc>
          <w:tcPr>
            <w:tcW w:w="1758" w:type="dxa"/>
            <w:tcBorders>
              <w:top w:val="nil"/>
              <w:left w:val="nil"/>
              <w:bottom w:val="nil"/>
              <w:right w:val="nil"/>
            </w:tcBorders>
            <w:shd w:val="clear" w:color="auto" w:fill="auto"/>
            <w:noWrap/>
            <w:vAlign w:val="bottom"/>
            <w:hideMark/>
          </w:tcPr>
          <w:p w14:paraId="31901966" w14:textId="0ABCFBB5" w:rsidR="007A74EA" w:rsidRPr="00680664" w:rsidDel="00846763" w:rsidRDefault="007A74EA">
            <w:pPr>
              <w:pStyle w:val="NormalWeb"/>
              <w:shd w:val="clear" w:color="auto" w:fill="FFFFFF"/>
              <w:spacing w:before="0" w:beforeAutospacing="0" w:after="0" w:afterAutospacing="0" w:line="360" w:lineRule="auto"/>
              <w:rPr>
                <w:del w:id="2589" w:author="Alice MacQueen" w:date="2020-11-23T17:08:00Z"/>
                <w:rFonts w:ascii="Calibri" w:hAnsi="Calibri" w:cs="Calibri"/>
                <w:color w:val="000000"/>
              </w:rPr>
              <w:pPrChange w:id="2590" w:author="Alice MacQueen" w:date="2020-11-23T17:09:00Z">
                <w:pPr>
                  <w:spacing w:after="0" w:line="240" w:lineRule="auto"/>
                </w:pPr>
              </w:pPrChange>
            </w:pPr>
            <w:del w:id="2591" w:author="Alice MacQueen" w:date="2020-11-23T17:08:00Z">
              <w:r w:rsidRPr="00680664" w:rsidDel="00846763">
                <w:rPr>
                  <w:rFonts w:ascii="Calibri" w:hAnsi="Calibri" w:cs="Calibri"/>
                  <w:color w:val="000000"/>
                </w:rPr>
                <w:delText>0.001±0.011</w:delText>
              </w:r>
            </w:del>
          </w:p>
        </w:tc>
        <w:tc>
          <w:tcPr>
            <w:tcW w:w="1297" w:type="dxa"/>
            <w:tcBorders>
              <w:top w:val="nil"/>
              <w:left w:val="nil"/>
              <w:bottom w:val="nil"/>
              <w:right w:val="nil"/>
            </w:tcBorders>
            <w:shd w:val="clear" w:color="auto" w:fill="auto"/>
            <w:noWrap/>
            <w:vAlign w:val="bottom"/>
            <w:hideMark/>
          </w:tcPr>
          <w:p w14:paraId="002B1A14" w14:textId="1B7B1881" w:rsidR="007A74EA" w:rsidRPr="00680664" w:rsidDel="00846763" w:rsidRDefault="007A74EA">
            <w:pPr>
              <w:pStyle w:val="NormalWeb"/>
              <w:shd w:val="clear" w:color="auto" w:fill="FFFFFF"/>
              <w:spacing w:before="0" w:beforeAutospacing="0" w:after="0" w:afterAutospacing="0" w:line="360" w:lineRule="auto"/>
              <w:rPr>
                <w:del w:id="2592" w:author="Alice MacQueen" w:date="2020-11-23T17:08:00Z"/>
                <w:rFonts w:ascii="Calibri" w:hAnsi="Calibri" w:cs="Calibri"/>
                <w:color w:val="000000"/>
              </w:rPr>
              <w:pPrChange w:id="2593" w:author="Alice MacQueen" w:date="2020-11-23T17:09:00Z">
                <w:pPr>
                  <w:spacing w:after="0" w:line="240" w:lineRule="auto"/>
                </w:pPr>
              </w:pPrChange>
            </w:pPr>
            <w:del w:id="2594" w:author="Alice MacQueen" w:date="2020-11-23T17:08:00Z">
              <w:r w:rsidRPr="00680664" w:rsidDel="00846763">
                <w:rPr>
                  <w:rFonts w:ascii="Calibri" w:hAnsi="Calibri" w:cs="Calibri"/>
                  <w:color w:val="000000"/>
                </w:rPr>
                <w:delText>0.1384</w:delText>
              </w:r>
            </w:del>
          </w:p>
        </w:tc>
      </w:tr>
      <w:tr w:rsidR="007A74EA" w:rsidRPr="00680664" w:rsidDel="00846763" w14:paraId="7F2F1091" w14:textId="30A7DF78" w:rsidTr="00BF5E14">
        <w:trPr>
          <w:trHeight w:val="288"/>
          <w:del w:id="2595" w:author="Alice MacQueen" w:date="2020-11-23T17:08:00Z"/>
        </w:trPr>
        <w:tc>
          <w:tcPr>
            <w:tcW w:w="958" w:type="dxa"/>
            <w:tcBorders>
              <w:top w:val="nil"/>
              <w:left w:val="nil"/>
              <w:bottom w:val="nil"/>
              <w:right w:val="nil"/>
            </w:tcBorders>
            <w:shd w:val="clear" w:color="auto" w:fill="auto"/>
            <w:noWrap/>
            <w:vAlign w:val="bottom"/>
            <w:hideMark/>
          </w:tcPr>
          <w:p w14:paraId="1B69E032" w14:textId="5181DA1F" w:rsidR="007A74EA" w:rsidRPr="00680664" w:rsidDel="00846763" w:rsidRDefault="007A74EA">
            <w:pPr>
              <w:pStyle w:val="NormalWeb"/>
              <w:shd w:val="clear" w:color="auto" w:fill="FFFFFF"/>
              <w:spacing w:before="0" w:beforeAutospacing="0" w:after="0" w:afterAutospacing="0" w:line="360" w:lineRule="auto"/>
              <w:rPr>
                <w:del w:id="2596" w:author="Alice MacQueen" w:date="2020-11-23T17:08:00Z"/>
                <w:rFonts w:ascii="Calibri" w:hAnsi="Calibri" w:cs="Calibri"/>
                <w:color w:val="000000"/>
              </w:rPr>
              <w:pPrChange w:id="2597" w:author="Alice MacQueen" w:date="2020-11-23T17:09:00Z">
                <w:pPr>
                  <w:spacing w:after="0" w:line="240" w:lineRule="auto"/>
                </w:pPr>
              </w:pPrChange>
            </w:pPr>
            <w:del w:id="2598" w:author="Alice MacQueen" w:date="2020-11-23T17:08:00Z">
              <w:r w:rsidRPr="00680664" w:rsidDel="00846763">
                <w:rPr>
                  <w:rFonts w:ascii="Calibri" w:hAnsi="Calibri" w:cs="Calibri"/>
                  <w:color w:val="000000"/>
                </w:rPr>
                <w:delText>As</w:delText>
              </w:r>
            </w:del>
          </w:p>
        </w:tc>
        <w:tc>
          <w:tcPr>
            <w:tcW w:w="833" w:type="dxa"/>
            <w:tcBorders>
              <w:top w:val="nil"/>
              <w:left w:val="nil"/>
              <w:bottom w:val="nil"/>
              <w:right w:val="nil"/>
            </w:tcBorders>
            <w:shd w:val="clear" w:color="auto" w:fill="auto"/>
            <w:noWrap/>
            <w:vAlign w:val="bottom"/>
            <w:hideMark/>
          </w:tcPr>
          <w:p w14:paraId="47CA98BD" w14:textId="0F98BCAD" w:rsidR="007A74EA" w:rsidRPr="00680664" w:rsidDel="00846763" w:rsidRDefault="007A74EA">
            <w:pPr>
              <w:pStyle w:val="NormalWeb"/>
              <w:shd w:val="clear" w:color="auto" w:fill="FFFFFF"/>
              <w:spacing w:before="0" w:beforeAutospacing="0" w:after="0" w:afterAutospacing="0" w:line="360" w:lineRule="auto"/>
              <w:rPr>
                <w:del w:id="2599" w:author="Alice MacQueen" w:date="2020-11-23T17:08:00Z"/>
                <w:rFonts w:ascii="Calibri" w:hAnsi="Calibri" w:cs="Calibri"/>
                <w:color w:val="000000"/>
              </w:rPr>
              <w:pPrChange w:id="2600" w:author="Alice MacQueen" w:date="2020-11-23T17:09:00Z">
                <w:pPr>
                  <w:spacing w:after="0" w:line="240" w:lineRule="auto"/>
                </w:pPr>
              </w:pPrChange>
            </w:pPr>
            <w:del w:id="2601"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42526E04" w14:textId="7AE66ED2" w:rsidR="007A74EA" w:rsidRPr="00680664" w:rsidDel="00846763" w:rsidRDefault="007A74EA">
            <w:pPr>
              <w:pStyle w:val="NormalWeb"/>
              <w:shd w:val="clear" w:color="auto" w:fill="FFFFFF"/>
              <w:spacing w:before="0" w:beforeAutospacing="0" w:after="0" w:afterAutospacing="0" w:line="360" w:lineRule="auto"/>
              <w:rPr>
                <w:del w:id="2602" w:author="Alice MacQueen" w:date="2020-11-23T17:08:00Z"/>
                <w:rFonts w:ascii="Calibri" w:hAnsi="Calibri" w:cs="Calibri"/>
                <w:color w:val="000000"/>
              </w:rPr>
              <w:pPrChange w:id="2603" w:author="Alice MacQueen" w:date="2020-11-23T17:09:00Z">
                <w:pPr>
                  <w:spacing w:after="0" w:line="240" w:lineRule="auto"/>
                </w:pPr>
              </w:pPrChange>
            </w:pPr>
            <w:del w:id="2604" w:author="Alice MacQueen" w:date="2020-11-23T17:08:00Z">
              <w:r w:rsidRPr="00680664" w:rsidDel="00846763">
                <w:rPr>
                  <w:rFonts w:ascii="Calibri" w:hAnsi="Calibri" w:cs="Calibri"/>
                  <w:color w:val="000000"/>
                </w:rPr>
                <w:delText>0.016±0.003</w:delText>
              </w:r>
            </w:del>
          </w:p>
        </w:tc>
        <w:tc>
          <w:tcPr>
            <w:tcW w:w="2221" w:type="dxa"/>
            <w:tcBorders>
              <w:top w:val="nil"/>
              <w:left w:val="nil"/>
              <w:bottom w:val="nil"/>
              <w:right w:val="nil"/>
            </w:tcBorders>
            <w:shd w:val="clear" w:color="auto" w:fill="auto"/>
            <w:noWrap/>
            <w:vAlign w:val="bottom"/>
            <w:hideMark/>
          </w:tcPr>
          <w:p w14:paraId="6F5363BF" w14:textId="4187C88F" w:rsidR="007A74EA" w:rsidRPr="00680664" w:rsidDel="00846763" w:rsidRDefault="007A74EA">
            <w:pPr>
              <w:pStyle w:val="NormalWeb"/>
              <w:shd w:val="clear" w:color="auto" w:fill="FFFFFF"/>
              <w:spacing w:before="0" w:beforeAutospacing="0" w:after="0" w:afterAutospacing="0" w:line="360" w:lineRule="auto"/>
              <w:rPr>
                <w:del w:id="2605" w:author="Alice MacQueen" w:date="2020-11-23T17:08:00Z"/>
                <w:rFonts w:ascii="Calibri" w:hAnsi="Calibri" w:cs="Calibri"/>
                <w:color w:val="000000"/>
              </w:rPr>
              <w:pPrChange w:id="2606" w:author="Alice MacQueen" w:date="2020-11-23T17:09:00Z">
                <w:pPr>
                  <w:spacing w:after="0" w:line="240" w:lineRule="auto"/>
                </w:pPr>
              </w:pPrChange>
            </w:pPr>
            <w:del w:id="2607" w:author="Alice MacQueen" w:date="2020-11-23T17:08:00Z">
              <w:r w:rsidRPr="00680664" w:rsidDel="00846763">
                <w:rPr>
                  <w:rFonts w:ascii="Calibri" w:hAnsi="Calibri" w:cs="Calibri"/>
                  <w:color w:val="000000"/>
                </w:rPr>
                <w:delText>0.022±0.017</w:delText>
              </w:r>
            </w:del>
          </w:p>
        </w:tc>
        <w:tc>
          <w:tcPr>
            <w:tcW w:w="2110" w:type="dxa"/>
            <w:tcBorders>
              <w:top w:val="nil"/>
              <w:left w:val="nil"/>
              <w:bottom w:val="nil"/>
              <w:right w:val="nil"/>
            </w:tcBorders>
            <w:shd w:val="clear" w:color="auto" w:fill="auto"/>
            <w:noWrap/>
            <w:vAlign w:val="bottom"/>
            <w:hideMark/>
          </w:tcPr>
          <w:p w14:paraId="6D267D7C" w14:textId="7727ED28" w:rsidR="007A74EA" w:rsidRPr="00680664" w:rsidDel="00846763" w:rsidRDefault="007A74EA">
            <w:pPr>
              <w:pStyle w:val="NormalWeb"/>
              <w:shd w:val="clear" w:color="auto" w:fill="FFFFFF"/>
              <w:spacing w:before="0" w:beforeAutospacing="0" w:after="0" w:afterAutospacing="0" w:line="360" w:lineRule="auto"/>
              <w:rPr>
                <w:del w:id="2608" w:author="Alice MacQueen" w:date="2020-11-23T17:08:00Z"/>
                <w:rFonts w:ascii="Calibri" w:hAnsi="Calibri" w:cs="Calibri"/>
                <w:color w:val="000000"/>
              </w:rPr>
              <w:pPrChange w:id="2609" w:author="Alice MacQueen" w:date="2020-11-23T17:09:00Z">
                <w:pPr>
                  <w:spacing w:after="0" w:line="240" w:lineRule="auto"/>
                </w:pPr>
              </w:pPrChange>
            </w:pPr>
            <w:del w:id="2610" w:author="Alice MacQueen" w:date="2020-11-23T17:08:00Z">
              <w:r w:rsidRPr="00680664" w:rsidDel="00846763">
                <w:rPr>
                  <w:rFonts w:ascii="Calibri" w:hAnsi="Calibri" w:cs="Calibri"/>
                  <w:color w:val="000000"/>
                </w:rPr>
                <w:delText>NA</w:delText>
              </w:r>
            </w:del>
          </w:p>
        </w:tc>
        <w:tc>
          <w:tcPr>
            <w:tcW w:w="1758" w:type="dxa"/>
            <w:tcBorders>
              <w:top w:val="nil"/>
              <w:left w:val="nil"/>
              <w:bottom w:val="nil"/>
              <w:right w:val="nil"/>
            </w:tcBorders>
            <w:shd w:val="clear" w:color="auto" w:fill="auto"/>
            <w:noWrap/>
            <w:vAlign w:val="bottom"/>
            <w:hideMark/>
          </w:tcPr>
          <w:p w14:paraId="78A8FBD9" w14:textId="1B9735C2" w:rsidR="007A74EA" w:rsidRPr="00680664" w:rsidDel="00846763" w:rsidRDefault="007A74EA">
            <w:pPr>
              <w:pStyle w:val="NormalWeb"/>
              <w:shd w:val="clear" w:color="auto" w:fill="FFFFFF"/>
              <w:spacing w:before="0" w:beforeAutospacing="0" w:after="0" w:afterAutospacing="0" w:line="360" w:lineRule="auto"/>
              <w:rPr>
                <w:del w:id="2611" w:author="Alice MacQueen" w:date="2020-11-23T17:08:00Z"/>
                <w:rFonts w:ascii="Calibri" w:hAnsi="Calibri" w:cs="Calibri"/>
                <w:color w:val="000000"/>
              </w:rPr>
              <w:pPrChange w:id="2612" w:author="Alice MacQueen" w:date="2020-11-23T17:09:00Z">
                <w:pPr>
                  <w:spacing w:after="0" w:line="240" w:lineRule="auto"/>
                </w:pPr>
              </w:pPrChange>
            </w:pPr>
            <w:del w:id="2613" w:author="Alice MacQueen" w:date="2020-11-23T17:08:00Z">
              <w:r w:rsidRPr="00680664" w:rsidDel="00846763">
                <w:rPr>
                  <w:rFonts w:ascii="Calibri" w:hAnsi="Calibri" w:cs="Calibri"/>
                  <w:color w:val="000000"/>
                </w:rPr>
                <w:delText>NA</w:delText>
              </w:r>
            </w:del>
          </w:p>
        </w:tc>
        <w:tc>
          <w:tcPr>
            <w:tcW w:w="1297" w:type="dxa"/>
            <w:tcBorders>
              <w:top w:val="nil"/>
              <w:left w:val="nil"/>
              <w:bottom w:val="nil"/>
              <w:right w:val="nil"/>
            </w:tcBorders>
            <w:shd w:val="clear" w:color="auto" w:fill="auto"/>
            <w:noWrap/>
            <w:vAlign w:val="bottom"/>
            <w:hideMark/>
          </w:tcPr>
          <w:p w14:paraId="05D2B324" w14:textId="038F6F27" w:rsidR="007A74EA" w:rsidRPr="00680664" w:rsidDel="00846763" w:rsidRDefault="007A74EA">
            <w:pPr>
              <w:pStyle w:val="NormalWeb"/>
              <w:shd w:val="clear" w:color="auto" w:fill="FFFFFF"/>
              <w:spacing w:before="0" w:beforeAutospacing="0" w:after="0" w:afterAutospacing="0" w:line="360" w:lineRule="auto"/>
              <w:rPr>
                <w:del w:id="2614" w:author="Alice MacQueen" w:date="2020-11-23T17:08:00Z"/>
                <w:rFonts w:ascii="Calibri" w:hAnsi="Calibri" w:cs="Calibri"/>
                <w:color w:val="000000"/>
              </w:rPr>
              <w:pPrChange w:id="2615" w:author="Alice MacQueen" w:date="2020-11-23T17:09:00Z">
                <w:pPr>
                  <w:spacing w:after="0" w:line="240" w:lineRule="auto"/>
                </w:pPr>
              </w:pPrChange>
            </w:pPr>
            <w:del w:id="2616" w:author="Alice MacQueen" w:date="2020-11-23T17:08:00Z">
              <w:r w:rsidRPr="00680664" w:rsidDel="00846763">
                <w:rPr>
                  <w:rFonts w:ascii="Calibri" w:hAnsi="Calibri" w:cs="Calibri"/>
                  <w:color w:val="000000"/>
                </w:rPr>
                <w:delText>0.1384</w:delText>
              </w:r>
            </w:del>
          </w:p>
        </w:tc>
      </w:tr>
      <w:tr w:rsidR="007A74EA" w:rsidRPr="00680664" w:rsidDel="00846763" w14:paraId="45416579" w14:textId="2E4ABFC0" w:rsidTr="00BF5E14">
        <w:trPr>
          <w:trHeight w:val="288"/>
          <w:del w:id="2617" w:author="Alice MacQueen" w:date="2020-11-23T17:08:00Z"/>
        </w:trPr>
        <w:tc>
          <w:tcPr>
            <w:tcW w:w="958" w:type="dxa"/>
            <w:tcBorders>
              <w:top w:val="nil"/>
              <w:left w:val="nil"/>
              <w:right w:val="nil"/>
            </w:tcBorders>
            <w:shd w:val="clear" w:color="auto" w:fill="auto"/>
            <w:noWrap/>
            <w:vAlign w:val="bottom"/>
            <w:hideMark/>
          </w:tcPr>
          <w:p w14:paraId="4B9B761F" w14:textId="3334D031" w:rsidR="007A74EA" w:rsidRPr="00680664" w:rsidDel="00846763" w:rsidRDefault="007A74EA">
            <w:pPr>
              <w:pStyle w:val="NormalWeb"/>
              <w:shd w:val="clear" w:color="auto" w:fill="FFFFFF"/>
              <w:spacing w:before="0" w:beforeAutospacing="0" w:after="0" w:afterAutospacing="0" w:line="360" w:lineRule="auto"/>
              <w:rPr>
                <w:del w:id="2618" w:author="Alice MacQueen" w:date="2020-11-23T17:08:00Z"/>
                <w:rFonts w:ascii="Calibri" w:hAnsi="Calibri" w:cs="Calibri"/>
                <w:color w:val="000000"/>
              </w:rPr>
              <w:pPrChange w:id="2619"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260F6F63" w14:textId="51ABEF0D" w:rsidR="007A74EA" w:rsidRPr="00680664" w:rsidDel="00846763" w:rsidRDefault="007A74EA">
            <w:pPr>
              <w:pStyle w:val="NormalWeb"/>
              <w:shd w:val="clear" w:color="auto" w:fill="FFFFFF"/>
              <w:spacing w:before="0" w:beforeAutospacing="0" w:after="0" w:afterAutospacing="0" w:line="360" w:lineRule="auto"/>
              <w:rPr>
                <w:del w:id="2620" w:author="Alice MacQueen" w:date="2020-11-23T17:08:00Z"/>
                <w:rFonts w:ascii="Calibri" w:hAnsi="Calibri" w:cs="Calibri"/>
                <w:color w:val="000000"/>
              </w:rPr>
              <w:pPrChange w:id="2621" w:author="Alice MacQueen" w:date="2020-11-23T17:09:00Z">
                <w:pPr>
                  <w:spacing w:after="0" w:line="240" w:lineRule="auto"/>
                </w:pPr>
              </w:pPrChange>
            </w:pPr>
            <w:del w:id="2622"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3930E090" w14:textId="05D11FBC" w:rsidR="007A74EA" w:rsidRPr="00680664" w:rsidDel="00846763" w:rsidRDefault="007A74EA">
            <w:pPr>
              <w:pStyle w:val="NormalWeb"/>
              <w:shd w:val="clear" w:color="auto" w:fill="FFFFFF"/>
              <w:spacing w:before="0" w:beforeAutospacing="0" w:after="0" w:afterAutospacing="0" w:line="360" w:lineRule="auto"/>
              <w:rPr>
                <w:del w:id="2623" w:author="Alice MacQueen" w:date="2020-11-23T17:08:00Z"/>
                <w:rFonts w:ascii="Calibri" w:hAnsi="Calibri" w:cs="Calibri"/>
                <w:color w:val="000000"/>
              </w:rPr>
              <w:pPrChange w:id="2624" w:author="Alice MacQueen" w:date="2020-11-23T17:09:00Z">
                <w:pPr>
                  <w:spacing w:after="0" w:line="240" w:lineRule="auto"/>
                </w:pPr>
              </w:pPrChange>
            </w:pPr>
            <w:del w:id="2625" w:author="Alice MacQueen" w:date="2020-11-23T17:08:00Z">
              <w:r w:rsidRPr="00680664" w:rsidDel="00846763">
                <w:rPr>
                  <w:rFonts w:ascii="Calibri" w:hAnsi="Calibri" w:cs="Calibri"/>
                  <w:color w:val="000000"/>
                </w:rPr>
                <w:delText>0.011±0.001</w:delText>
              </w:r>
            </w:del>
          </w:p>
        </w:tc>
        <w:tc>
          <w:tcPr>
            <w:tcW w:w="2221" w:type="dxa"/>
            <w:tcBorders>
              <w:top w:val="nil"/>
              <w:left w:val="nil"/>
              <w:right w:val="nil"/>
            </w:tcBorders>
            <w:shd w:val="clear" w:color="auto" w:fill="auto"/>
            <w:noWrap/>
            <w:vAlign w:val="bottom"/>
            <w:hideMark/>
          </w:tcPr>
          <w:p w14:paraId="2323C59D" w14:textId="1E96CA19" w:rsidR="007A74EA" w:rsidRPr="00680664" w:rsidDel="00846763" w:rsidRDefault="007A74EA">
            <w:pPr>
              <w:pStyle w:val="NormalWeb"/>
              <w:shd w:val="clear" w:color="auto" w:fill="FFFFFF"/>
              <w:spacing w:before="0" w:beforeAutospacing="0" w:after="0" w:afterAutospacing="0" w:line="360" w:lineRule="auto"/>
              <w:rPr>
                <w:del w:id="2626" w:author="Alice MacQueen" w:date="2020-11-23T17:08:00Z"/>
                <w:rFonts w:ascii="Calibri" w:hAnsi="Calibri" w:cs="Calibri"/>
                <w:color w:val="000000"/>
              </w:rPr>
              <w:pPrChange w:id="2627" w:author="Alice MacQueen" w:date="2020-11-23T17:09:00Z">
                <w:pPr>
                  <w:spacing w:after="0" w:line="240" w:lineRule="auto"/>
                </w:pPr>
              </w:pPrChange>
            </w:pPr>
            <w:del w:id="2628" w:author="Alice MacQueen" w:date="2020-11-23T17:08:00Z">
              <w:r w:rsidRPr="00680664" w:rsidDel="00846763">
                <w:rPr>
                  <w:rFonts w:ascii="Calibri" w:hAnsi="Calibri" w:cs="Calibri"/>
                  <w:color w:val="000000"/>
                </w:rPr>
                <w:delText>0.017±0.005</w:delText>
              </w:r>
            </w:del>
          </w:p>
        </w:tc>
        <w:tc>
          <w:tcPr>
            <w:tcW w:w="2110" w:type="dxa"/>
            <w:tcBorders>
              <w:top w:val="nil"/>
              <w:left w:val="nil"/>
              <w:right w:val="nil"/>
            </w:tcBorders>
            <w:shd w:val="clear" w:color="auto" w:fill="auto"/>
            <w:noWrap/>
            <w:vAlign w:val="bottom"/>
            <w:hideMark/>
          </w:tcPr>
          <w:p w14:paraId="2E60CE96" w14:textId="7090CC78" w:rsidR="007A74EA" w:rsidRPr="00680664" w:rsidDel="00846763" w:rsidRDefault="007A74EA">
            <w:pPr>
              <w:pStyle w:val="NormalWeb"/>
              <w:shd w:val="clear" w:color="auto" w:fill="FFFFFF"/>
              <w:spacing w:before="0" w:beforeAutospacing="0" w:after="0" w:afterAutospacing="0" w:line="360" w:lineRule="auto"/>
              <w:rPr>
                <w:del w:id="2629" w:author="Alice MacQueen" w:date="2020-11-23T17:08:00Z"/>
                <w:rFonts w:ascii="Calibri" w:hAnsi="Calibri" w:cs="Calibri"/>
                <w:color w:val="000000"/>
              </w:rPr>
              <w:pPrChange w:id="2630" w:author="Alice MacQueen" w:date="2020-11-23T17:09:00Z">
                <w:pPr>
                  <w:spacing w:after="0" w:line="240" w:lineRule="auto"/>
                </w:pPr>
              </w:pPrChange>
            </w:pPr>
            <w:del w:id="2631" w:author="Alice MacQueen" w:date="2020-11-23T17:08:00Z">
              <w:r w:rsidRPr="00680664" w:rsidDel="00846763">
                <w:rPr>
                  <w:rFonts w:ascii="Calibri" w:hAnsi="Calibri" w:cs="Calibri"/>
                  <w:color w:val="000000"/>
                </w:rPr>
                <w:delText>0.012±0.001</w:delText>
              </w:r>
            </w:del>
          </w:p>
        </w:tc>
        <w:tc>
          <w:tcPr>
            <w:tcW w:w="1758" w:type="dxa"/>
            <w:tcBorders>
              <w:top w:val="nil"/>
              <w:left w:val="nil"/>
              <w:right w:val="nil"/>
            </w:tcBorders>
            <w:shd w:val="clear" w:color="auto" w:fill="auto"/>
            <w:noWrap/>
            <w:vAlign w:val="bottom"/>
            <w:hideMark/>
          </w:tcPr>
          <w:p w14:paraId="52E20CF5" w14:textId="09992EB1" w:rsidR="007A74EA" w:rsidRPr="00680664" w:rsidDel="00846763" w:rsidRDefault="007A74EA">
            <w:pPr>
              <w:pStyle w:val="NormalWeb"/>
              <w:shd w:val="clear" w:color="auto" w:fill="FFFFFF"/>
              <w:spacing w:before="0" w:beforeAutospacing="0" w:after="0" w:afterAutospacing="0" w:line="360" w:lineRule="auto"/>
              <w:rPr>
                <w:del w:id="2632" w:author="Alice MacQueen" w:date="2020-11-23T17:08:00Z"/>
                <w:rFonts w:ascii="Calibri" w:hAnsi="Calibri" w:cs="Calibri"/>
                <w:color w:val="000000"/>
              </w:rPr>
              <w:pPrChange w:id="2633" w:author="Alice MacQueen" w:date="2020-11-23T17:09:00Z">
                <w:pPr>
                  <w:spacing w:after="0" w:line="240" w:lineRule="auto"/>
                </w:pPr>
              </w:pPrChange>
            </w:pPr>
            <w:del w:id="2634" w:author="Alice MacQueen" w:date="2020-11-23T17:08:00Z">
              <w:r w:rsidRPr="00680664" w:rsidDel="00846763">
                <w:rPr>
                  <w:rFonts w:ascii="Calibri" w:hAnsi="Calibri" w:cs="Calibri"/>
                  <w:color w:val="000000"/>
                </w:rPr>
                <w:delText>0.001±0.01</w:delText>
              </w:r>
            </w:del>
          </w:p>
        </w:tc>
        <w:tc>
          <w:tcPr>
            <w:tcW w:w="1297" w:type="dxa"/>
            <w:tcBorders>
              <w:top w:val="nil"/>
              <w:left w:val="nil"/>
              <w:right w:val="nil"/>
            </w:tcBorders>
            <w:shd w:val="clear" w:color="auto" w:fill="auto"/>
            <w:noWrap/>
            <w:vAlign w:val="bottom"/>
            <w:hideMark/>
          </w:tcPr>
          <w:p w14:paraId="4518033F" w14:textId="3E466984" w:rsidR="007A74EA" w:rsidRPr="00680664" w:rsidDel="00846763" w:rsidRDefault="007A74EA">
            <w:pPr>
              <w:pStyle w:val="NormalWeb"/>
              <w:shd w:val="clear" w:color="auto" w:fill="FFFFFF"/>
              <w:spacing w:before="0" w:beforeAutospacing="0" w:after="0" w:afterAutospacing="0" w:line="360" w:lineRule="auto"/>
              <w:rPr>
                <w:del w:id="2635" w:author="Alice MacQueen" w:date="2020-11-23T17:08:00Z"/>
                <w:rFonts w:ascii="Calibri" w:hAnsi="Calibri" w:cs="Calibri"/>
                <w:color w:val="000000"/>
              </w:rPr>
              <w:pPrChange w:id="2636" w:author="Alice MacQueen" w:date="2020-11-23T17:09:00Z">
                <w:pPr>
                  <w:spacing w:after="0" w:line="240" w:lineRule="auto"/>
                </w:pPr>
              </w:pPrChange>
            </w:pPr>
            <w:del w:id="2637" w:author="Alice MacQueen" w:date="2020-11-23T17:08:00Z">
              <w:r w:rsidRPr="00680664" w:rsidDel="00846763">
                <w:rPr>
                  <w:rFonts w:ascii="Calibri" w:hAnsi="Calibri" w:cs="Calibri"/>
                  <w:color w:val="000000"/>
                </w:rPr>
                <w:delText>0.1384</w:delText>
              </w:r>
            </w:del>
          </w:p>
        </w:tc>
      </w:tr>
      <w:tr w:rsidR="007A74EA" w:rsidRPr="00680664" w:rsidDel="00846763" w14:paraId="30D34F33" w14:textId="298C6F7D" w:rsidTr="00BF5E14">
        <w:trPr>
          <w:trHeight w:val="288"/>
          <w:del w:id="2638" w:author="Alice MacQueen" w:date="2020-11-23T17:08:00Z"/>
        </w:trPr>
        <w:tc>
          <w:tcPr>
            <w:tcW w:w="958" w:type="dxa"/>
            <w:tcBorders>
              <w:top w:val="nil"/>
              <w:left w:val="nil"/>
              <w:bottom w:val="nil"/>
              <w:right w:val="nil"/>
            </w:tcBorders>
            <w:shd w:val="pct15" w:color="auto" w:fill="auto"/>
            <w:noWrap/>
            <w:vAlign w:val="bottom"/>
            <w:hideMark/>
          </w:tcPr>
          <w:p w14:paraId="78DEA7C6" w14:textId="04AAF794" w:rsidR="007A74EA" w:rsidRPr="00680664" w:rsidDel="00846763" w:rsidRDefault="007A74EA">
            <w:pPr>
              <w:pStyle w:val="NormalWeb"/>
              <w:shd w:val="clear" w:color="auto" w:fill="FFFFFF"/>
              <w:spacing w:before="0" w:beforeAutospacing="0" w:after="0" w:afterAutospacing="0" w:line="360" w:lineRule="auto"/>
              <w:rPr>
                <w:del w:id="2639" w:author="Alice MacQueen" w:date="2020-11-23T17:08:00Z"/>
                <w:rFonts w:ascii="Calibri" w:hAnsi="Calibri" w:cs="Calibri"/>
                <w:color w:val="000000"/>
              </w:rPr>
              <w:pPrChange w:id="2640"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0D74873" w14:textId="503D4281" w:rsidR="007A74EA" w:rsidRPr="00680664" w:rsidDel="00846763" w:rsidRDefault="007A74EA">
            <w:pPr>
              <w:pStyle w:val="NormalWeb"/>
              <w:shd w:val="clear" w:color="auto" w:fill="FFFFFF"/>
              <w:spacing w:before="0" w:beforeAutospacing="0" w:after="0" w:afterAutospacing="0" w:line="360" w:lineRule="auto"/>
              <w:rPr>
                <w:del w:id="2641" w:author="Alice MacQueen" w:date="2020-11-23T17:08:00Z"/>
                <w:rFonts w:ascii="Calibri" w:hAnsi="Calibri" w:cs="Calibri"/>
                <w:color w:val="000000"/>
              </w:rPr>
              <w:pPrChange w:id="2642" w:author="Alice MacQueen" w:date="2020-11-23T17:09:00Z">
                <w:pPr>
                  <w:spacing w:after="0" w:line="240" w:lineRule="auto"/>
                </w:pPr>
              </w:pPrChange>
            </w:pPr>
            <w:del w:id="2643"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2E031E73" w14:textId="360081BC" w:rsidR="007A74EA" w:rsidRPr="00680664" w:rsidDel="00846763" w:rsidRDefault="007A74EA">
            <w:pPr>
              <w:pStyle w:val="NormalWeb"/>
              <w:shd w:val="clear" w:color="auto" w:fill="FFFFFF"/>
              <w:spacing w:before="0" w:beforeAutospacing="0" w:after="0" w:afterAutospacing="0" w:line="360" w:lineRule="auto"/>
              <w:rPr>
                <w:del w:id="2644" w:author="Alice MacQueen" w:date="2020-11-23T17:08:00Z"/>
                <w:rFonts w:ascii="Calibri" w:hAnsi="Calibri" w:cs="Calibri"/>
                <w:color w:val="000000"/>
              </w:rPr>
              <w:pPrChange w:id="2645" w:author="Alice MacQueen" w:date="2020-11-23T17:09:00Z">
                <w:pPr>
                  <w:spacing w:after="0" w:line="240" w:lineRule="auto"/>
                </w:pPr>
              </w:pPrChange>
            </w:pPr>
            <w:del w:id="2646" w:author="Alice MacQueen" w:date="2020-11-23T17:08:00Z">
              <w:r w:rsidRPr="00680664" w:rsidDel="00846763">
                <w:rPr>
                  <w:rFonts w:ascii="Calibri" w:hAnsi="Calibri" w:cs="Calibri"/>
                  <w:color w:val="000000"/>
                </w:rPr>
                <w:delText>0.01±0.004</w:delText>
              </w:r>
            </w:del>
          </w:p>
        </w:tc>
        <w:tc>
          <w:tcPr>
            <w:tcW w:w="2221" w:type="dxa"/>
            <w:tcBorders>
              <w:top w:val="nil"/>
              <w:left w:val="nil"/>
              <w:bottom w:val="nil"/>
              <w:right w:val="nil"/>
            </w:tcBorders>
            <w:shd w:val="pct15" w:color="auto" w:fill="auto"/>
            <w:noWrap/>
            <w:vAlign w:val="bottom"/>
            <w:hideMark/>
          </w:tcPr>
          <w:p w14:paraId="48B3DDDF" w14:textId="1229A24A" w:rsidR="007A74EA" w:rsidRPr="00680664" w:rsidDel="00846763" w:rsidRDefault="007A74EA">
            <w:pPr>
              <w:pStyle w:val="NormalWeb"/>
              <w:shd w:val="clear" w:color="auto" w:fill="FFFFFF"/>
              <w:spacing w:before="0" w:beforeAutospacing="0" w:after="0" w:afterAutospacing="0" w:line="360" w:lineRule="auto"/>
              <w:rPr>
                <w:del w:id="2647" w:author="Alice MacQueen" w:date="2020-11-23T17:08:00Z"/>
                <w:rFonts w:ascii="Calibri" w:hAnsi="Calibri" w:cs="Calibri"/>
                <w:color w:val="000000"/>
              </w:rPr>
              <w:pPrChange w:id="2648" w:author="Alice MacQueen" w:date="2020-11-23T17:09:00Z">
                <w:pPr>
                  <w:spacing w:after="0" w:line="240" w:lineRule="auto"/>
                </w:pPr>
              </w:pPrChange>
            </w:pPr>
            <w:del w:id="2649" w:author="Alice MacQueen" w:date="2020-11-23T17:08:00Z">
              <w:r w:rsidRPr="00680664" w:rsidDel="00846763">
                <w:rPr>
                  <w:rFonts w:ascii="Calibri" w:hAnsi="Calibri" w:cs="Calibri"/>
                  <w:color w:val="000000"/>
                </w:rPr>
                <w:delText>0.012±0.004</w:delText>
              </w:r>
            </w:del>
          </w:p>
        </w:tc>
        <w:tc>
          <w:tcPr>
            <w:tcW w:w="2110" w:type="dxa"/>
            <w:tcBorders>
              <w:top w:val="nil"/>
              <w:left w:val="nil"/>
              <w:bottom w:val="nil"/>
              <w:right w:val="nil"/>
            </w:tcBorders>
            <w:shd w:val="pct15" w:color="auto" w:fill="auto"/>
            <w:noWrap/>
            <w:vAlign w:val="bottom"/>
            <w:hideMark/>
          </w:tcPr>
          <w:p w14:paraId="3753816A" w14:textId="59EDD91B" w:rsidR="007A74EA" w:rsidRPr="00680664" w:rsidDel="00846763" w:rsidRDefault="007A74EA">
            <w:pPr>
              <w:pStyle w:val="NormalWeb"/>
              <w:shd w:val="clear" w:color="auto" w:fill="FFFFFF"/>
              <w:spacing w:before="0" w:beforeAutospacing="0" w:after="0" w:afterAutospacing="0" w:line="360" w:lineRule="auto"/>
              <w:rPr>
                <w:del w:id="2650" w:author="Alice MacQueen" w:date="2020-11-23T17:08:00Z"/>
                <w:rFonts w:ascii="Calibri" w:hAnsi="Calibri" w:cs="Calibri"/>
                <w:color w:val="000000"/>
              </w:rPr>
              <w:pPrChange w:id="2651" w:author="Alice MacQueen" w:date="2020-11-23T17:09:00Z">
                <w:pPr>
                  <w:spacing w:after="0" w:line="240" w:lineRule="auto"/>
                </w:pPr>
              </w:pPrChange>
            </w:pPr>
            <w:del w:id="2652" w:author="Alice MacQueen" w:date="2020-11-23T17:08:00Z">
              <w:r w:rsidRPr="00680664" w:rsidDel="00846763">
                <w:rPr>
                  <w:rFonts w:ascii="Calibri" w:hAnsi="Calibri" w:cs="Calibri"/>
                  <w:color w:val="000000"/>
                </w:rPr>
                <w:delText>0.007±0.002</w:delText>
              </w:r>
            </w:del>
          </w:p>
        </w:tc>
        <w:tc>
          <w:tcPr>
            <w:tcW w:w="1758" w:type="dxa"/>
            <w:tcBorders>
              <w:top w:val="nil"/>
              <w:left w:val="nil"/>
              <w:bottom w:val="nil"/>
              <w:right w:val="nil"/>
            </w:tcBorders>
            <w:shd w:val="pct15" w:color="auto" w:fill="auto"/>
            <w:noWrap/>
            <w:vAlign w:val="bottom"/>
            <w:hideMark/>
          </w:tcPr>
          <w:p w14:paraId="19988B57" w14:textId="126893DF" w:rsidR="007A74EA" w:rsidRPr="00680664" w:rsidDel="00846763" w:rsidRDefault="007A74EA">
            <w:pPr>
              <w:pStyle w:val="NormalWeb"/>
              <w:shd w:val="clear" w:color="auto" w:fill="FFFFFF"/>
              <w:spacing w:before="0" w:beforeAutospacing="0" w:after="0" w:afterAutospacing="0" w:line="360" w:lineRule="auto"/>
              <w:rPr>
                <w:del w:id="2653" w:author="Alice MacQueen" w:date="2020-11-23T17:08:00Z"/>
                <w:rFonts w:ascii="Calibri" w:hAnsi="Calibri" w:cs="Calibri"/>
                <w:color w:val="000000"/>
              </w:rPr>
              <w:pPrChange w:id="2654" w:author="Alice MacQueen" w:date="2020-11-23T17:09:00Z">
                <w:pPr>
                  <w:spacing w:after="0" w:line="240" w:lineRule="auto"/>
                </w:pPr>
              </w:pPrChange>
            </w:pPr>
            <w:del w:id="2655" w:author="Alice MacQueen" w:date="2020-11-23T17:08:00Z">
              <w:r w:rsidRPr="00680664" w:rsidDel="00846763">
                <w:rPr>
                  <w:rFonts w:ascii="Calibri" w:hAnsi="Calibri" w:cs="Calibri"/>
                  <w:color w:val="000000"/>
                </w:rPr>
                <w:delText>0.002±0.011</w:delText>
              </w:r>
            </w:del>
          </w:p>
        </w:tc>
        <w:tc>
          <w:tcPr>
            <w:tcW w:w="1297" w:type="dxa"/>
            <w:tcBorders>
              <w:top w:val="nil"/>
              <w:left w:val="nil"/>
              <w:bottom w:val="nil"/>
              <w:right w:val="nil"/>
            </w:tcBorders>
            <w:shd w:val="pct15" w:color="auto" w:fill="auto"/>
            <w:noWrap/>
            <w:vAlign w:val="bottom"/>
            <w:hideMark/>
          </w:tcPr>
          <w:p w14:paraId="0C263531" w14:textId="291F1C46" w:rsidR="007A74EA" w:rsidRPr="00680664" w:rsidDel="00846763" w:rsidRDefault="007A74EA">
            <w:pPr>
              <w:pStyle w:val="NormalWeb"/>
              <w:shd w:val="clear" w:color="auto" w:fill="FFFFFF"/>
              <w:spacing w:before="0" w:beforeAutospacing="0" w:after="0" w:afterAutospacing="0" w:line="360" w:lineRule="auto"/>
              <w:rPr>
                <w:del w:id="2656" w:author="Alice MacQueen" w:date="2020-11-23T17:08:00Z"/>
                <w:rFonts w:ascii="Calibri" w:hAnsi="Calibri" w:cs="Calibri"/>
                <w:color w:val="000000"/>
              </w:rPr>
              <w:pPrChange w:id="2657" w:author="Alice MacQueen" w:date="2020-11-23T17:09:00Z">
                <w:pPr>
                  <w:spacing w:after="0" w:line="240" w:lineRule="auto"/>
                </w:pPr>
              </w:pPrChange>
            </w:pPr>
            <w:del w:id="2658" w:author="Alice MacQueen" w:date="2020-11-23T17:08:00Z">
              <w:r w:rsidRPr="00680664" w:rsidDel="00846763">
                <w:rPr>
                  <w:rFonts w:ascii="Calibri" w:hAnsi="Calibri" w:cs="Calibri"/>
                  <w:color w:val="000000"/>
                </w:rPr>
                <w:delText>0.1384</w:delText>
              </w:r>
            </w:del>
          </w:p>
        </w:tc>
      </w:tr>
      <w:tr w:rsidR="007A74EA" w:rsidRPr="00680664" w:rsidDel="00846763" w14:paraId="3F1FA731" w14:textId="7F9BD9FD" w:rsidTr="00BF5E14">
        <w:trPr>
          <w:trHeight w:val="288"/>
          <w:del w:id="2659" w:author="Alice MacQueen" w:date="2020-11-23T17:08:00Z"/>
        </w:trPr>
        <w:tc>
          <w:tcPr>
            <w:tcW w:w="958" w:type="dxa"/>
            <w:tcBorders>
              <w:top w:val="nil"/>
              <w:left w:val="nil"/>
              <w:bottom w:val="nil"/>
              <w:right w:val="nil"/>
            </w:tcBorders>
            <w:shd w:val="pct15" w:color="auto" w:fill="auto"/>
            <w:noWrap/>
            <w:vAlign w:val="bottom"/>
            <w:hideMark/>
          </w:tcPr>
          <w:p w14:paraId="35922C6C" w14:textId="42EF5BEA" w:rsidR="007A74EA" w:rsidRPr="00680664" w:rsidDel="00846763" w:rsidRDefault="007A74EA">
            <w:pPr>
              <w:pStyle w:val="NormalWeb"/>
              <w:shd w:val="clear" w:color="auto" w:fill="FFFFFF"/>
              <w:spacing w:before="0" w:beforeAutospacing="0" w:after="0" w:afterAutospacing="0" w:line="360" w:lineRule="auto"/>
              <w:rPr>
                <w:del w:id="2660" w:author="Alice MacQueen" w:date="2020-11-23T17:08:00Z"/>
                <w:rFonts w:ascii="Calibri" w:hAnsi="Calibri" w:cs="Calibri"/>
                <w:color w:val="000000"/>
              </w:rPr>
              <w:pPrChange w:id="2661" w:author="Alice MacQueen" w:date="2020-11-23T17:09:00Z">
                <w:pPr>
                  <w:spacing w:after="0" w:line="240" w:lineRule="auto"/>
                </w:pPr>
              </w:pPrChange>
            </w:pPr>
            <w:del w:id="2662" w:author="Alice MacQueen" w:date="2020-11-23T17:08:00Z">
              <w:r w:rsidRPr="00680664" w:rsidDel="00846763">
                <w:rPr>
                  <w:rFonts w:ascii="Calibri" w:hAnsi="Calibri" w:cs="Calibri"/>
                  <w:color w:val="000000"/>
                </w:rPr>
                <w:delText>Se</w:delText>
              </w:r>
            </w:del>
          </w:p>
        </w:tc>
        <w:tc>
          <w:tcPr>
            <w:tcW w:w="833" w:type="dxa"/>
            <w:tcBorders>
              <w:top w:val="nil"/>
              <w:left w:val="nil"/>
              <w:bottom w:val="nil"/>
              <w:right w:val="nil"/>
            </w:tcBorders>
            <w:shd w:val="pct15" w:color="auto" w:fill="auto"/>
            <w:noWrap/>
            <w:vAlign w:val="bottom"/>
            <w:hideMark/>
          </w:tcPr>
          <w:p w14:paraId="43BEFD5B" w14:textId="421E239D" w:rsidR="007A74EA" w:rsidRPr="00680664" w:rsidDel="00846763" w:rsidRDefault="007A74EA">
            <w:pPr>
              <w:pStyle w:val="NormalWeb"/>
              <w:shd w:val="clear" w:color="auto" w:fill="FFFFFF"/>
              <w:spacing w:before="0" w:beforeAutospacing="0" w:after="0" w:afterAutospacing="0" w:line="360" w:lineRule="auto"/>
              <w:rPr>
                <w:del w:id="2663" w:author="Alice MacQueen" w:date="2020-11-23T17:08:00Z"/>
                <w:rFonts w:ascii="Calibri" w:hAnsi="Calibri" w:cs="Calibri"/>
                <w:color w:val="000000"/>
              </w:rPr>
              <w:pPrChange w:id="2664" w:author="Alice MacQueen" w:date="2020-11-23T17:09:00Z">
                <w:pPr>
                  <w:spacing w:after="0" w:line="240" w:lineRule="auto"/>
                </w:pPr>
              </w:pPrChange>
            </w:pPr>
            <w:del w:id="2665"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110A68E6" w14:textId="26A9A114" w:rsidR="007A74EA" w:rsidRPr="00680664" w:rsidDel="00846763" w:rsidRDefault="007A74EA">
            <w:pPr>
              <w:pStyle w:val="NormalWeb"/>
              <w:shd w:val="clear" w:color="auto" w:fill="FFFFFF"/>
              <w:spacing w:before="0" w:beforeAutospacing="0" w:after="0" w:afterAutospacing="0" w:line="360" w:lineRule="auto"/>
              <w:rPr>
                <w:del w:id="2666" w:author="Alice MacQueen" w:date="2020-11-23T17:08:00Z"/>
                <w:rFonts w:ascii="Calibri" w:hAnsi="Calibri" w:cs="Calibri"/>
                <w:color w:val="000000"/>
              </w:rPr>
              <w:pPrChange w:id="2667" w:author="Alice MacQueen" w:date="2020-11-23T17:09:00Z">
                <w:pPr>
                  <w:spacing w:after="0" w:line="240" w:lineRule="auto"/>
                </w:pPr>
              </w:pPrChange>
            </w:pPr>
            <w:del w:id="2668" w:author="Alice MacQueen" w:date="2020-11-23T17:08:00Z">
              <w:r w:rsidRPr="00680664" w:rsidDel="00846763">
                <w:rPr>
                  <w:rFonts w:ascii="Calibri" w:hAnsi="Calibri" w:cs="Calibri"/>
                  <w:color w:val="000000"/>
                </w:rPr>
                <w:delText>0.042±0.003</w:delText>
              </w:r>
            </w:del>
          </w:p>
        </w:tc>
        <w:tc>
          <w:tcPr>
            <w:tcW w:w="2221" w:type="dxa"/>
            <w:tcBorders>
              <w:top w:val="nil"/>
              <w:left w:val="nil"/>
              <w:bottom w:val="nil"/>
              <w:right w:val="nil"/>
            </w:tcBorders>
            <w:shd w:val="pct15" w:color="auto" w:fill="auto"/>
            <w:noWrap/>
            <w:vAlign w:val="bottom"/>
            <w:hideMark/>
          </w:tcPr>
          <w:p w14:paraId="5766F50D" w14:textId="7FA7E064" w:rsidR="007A74EA" w:rsidRPr="00680664" w:rsidDel="00846763" w:rsidRDefault="007A74EA">
            <w:pPr>
              <w:pStyle w:val="NormalWeb"/>
              <w:shd w:val="clear" w:color="auto" w:fill="FFFFFF"/>
              <w:spacing w:before="0" w:beforeAutospacing="0" w:after="0" w:afterAutospacing="0" w:line="360" w:lineRule="auto"/>
              <w:rPr>
                <w:del w:id="2669" w:author="Alice MacQueen" w:date="2020-11-23T17:08:00Z"/>
                <w:rFonts w:ascii="Calibri" w:hAnsi="Calibri" w:cs="Calibri"/>
                <w:color w:val="000000"/>
              </w:rPr>
              <w:pPrChange w:id="2670" w:author="Alice MacQueen" w:date="2020-11-23T17:09:00Z">
                <w:pPr>
                  <w:spacing w:after="0" w:line="240" w:lineRule="auto"/>
                </w:pPr>
              </w:pPrChange>
            </w:pPr>
            <w:del w:id="2671" w:author="Alice MacQueen" w:date="2020-11-23T17:08:00Z">
              <w:r w:rsidRPr="00680664" w:rsidDel="00846763">
                <w:rPr>
                  <w:rFonts w:ascii="Calibri" w:hAnsi="Calibri" w:cs="Calibri"/>
                  <w:color w:val="000000"/>
                </w:rPr>
                <w:delText>0.05±0.017</w:delText>
              </w:r>
            </w:del>
          </w:p>
        </w:tc>
        <w:tc>
          <w:tcPr>
            <w:tcW w:w="2110" w:type="dxa"/>
            <w:tcBorders>
              <w:top w:val="nil"/>
              <w:left w:val="nil"/>
              <w:bottom w:val="nil"/>
              <w:right w:val="nil"/>
            </w:tcBorders>
            <w:shd w:val="pct15" w:color="auto" w:fill="auto"/>
            <w:noWrap/>
            <w:vAlign w:val="bottom"/>
            <w:hideMark/>
          </w:tcPr>
          <w:p w14:paraId="23D3E817" w14:textId="674A1A7F" w:rsidR="007A74EA" w:rsidRPr="00680664" w:rsidDel="00846763" w:rsidRDefault="007A74EA">
            <w:pPr>
              <w:pStyle w:val="NormalWeb"/>
              <w:shd w:val="clear" w:color="auto" w:fill="FFFFFF"/>
              <w:spacing w:before="0" w:beforeAutospacing="0" w:after="0" w:afterAutospacing="0" w:line="360" w:lineRule="auto"/>
              <w:rPr>
                <w:del w:id="2672" w:author="Alice MacQueen" w:date="2020-11-23T17:08:00Z"/>
                <w:rFonts w:ascii="Calibri" w:hAnsi="Calibri" w:cs="Calibri"/>
                <w:color w:val="000000"/>
              </w:rPr>
              <w:pPrChange w:id="2673" w:author="Alice MacQueen" w:date="2020-11-23T17:09:00Z">
                <w:pPr>
                  <w:spacing w:after="0" w:line="240" w:lineRule="auto"/>
                </w:pPr>
              </w:pPrChange>
            </w:pPr>
            <w:del w:id="2674" w:author="Alice MacQueen" w:date="2020-11-23T17:08:00Z">
              <w:r w:rsidRPr="00680664" w:rsidDel="00846763">
                <w:rPr>
                  <w:rFonts w:ascii="Calibri" w:hAnsi="Calibri" w:cs="Calibri"/>
                  <w:color w:val="000000"/>
                </w:rPr>
                <w:delText>NA</w:delText>
              </w:r>
            </w:del>
          </w:p>
        </w:tc>
        <w:tc>
          <w:tcPr>
            <w:tcW w:w="1758" w:type="dxa"/>
            <w:tcBorders>
              <w:top w:val="nil"/>
              <w:left w:val="nil"/>
              <w:bottom w:val="nil"/>
              <w:right w:val="nil"/>
            </w:tcBorders>
            <w:shd w:val="pct15" w:color="auto" w:fill="auto"/>
            <w:noWrap/>
            <w:vAlign w:val="bottom"/>
            <w:hideMark/>
          </w:tcPr>
          <w:p w14:paraId="137B7135" w14:textId="674AFB72" w:rsidR="007A74EA" w:rsidRPr="00680664" w:rsidDel="00846763" w:rsidRDefault="007A74EA">
            <w:pPr>
              <w:pStyle w:val="NormalWeb"/>
              <w:shd w:val="clear" w:color="auto" w:fill="FFFFFF"/>
              <w:spacing w:before="0" w:beforeAutospacing="0" w:after="0" w:afterAutospacing="0" w:line="360" w:lineRule="auto"/>
              <w:rPr>
                <w:del w:id="2675" w:author="Alice MacQueen" w:date="2020-11-23T17:08:00Z"/>
                <w:rFonts w:ascii="Calibri" w:hAnsi="Calibri" w:cs="Calibri"/>
                <w:color w:val="000000"/>
              </w:rPr>
              <w:pPrChange w:id="2676" w:author="Alice MacQueen" w:date="2020-11-23T17:09:00Z">
                <w:pPr>
                  <w:spacing w:after="0" w:line="240" w:lineRule="auto"/>
                </w:pPr>
              </w:pPrChange>
            </w:pPr>
            <w:del w:id="2677" w:author="Alice MacQueen" w:date="2020-11-23T17:08:00Z">
              <w:r w:rsidRPr="00680664" w:rsidDel="00846763">
                <w:rPr>
                  <w:rFonts w:ascii="Calibri" w:hAnsi="Calibri" w:cs="Calibri"/>
                  <w:color w:val="000000"/>
                </w:rPr>
                <w:delText>NA</w:delText>
              </w:r>
            </w:del>
          </w:p>
        </w:tc>
        <w:tc>
          <w:tcPr>
            <w:tcW w:w="1297" w:type="dxa"/>
            <w:tcBorders>
              <w:top w:val="nil"/>
              <w:left w:val="nil"/>
              <w:bottom w:val="nil"/>
              <w:right w:val="nil"/>
            </w:tcBorders>
            <w:shd w:val="pct15" w:color="auto" w:fill="auto"/>
            <w:noWrap/>
            <w:vAlign w:val="bottom"/>
            <w:hideMark/>
          </w:tcPr>
          <w:p w14:paraId="01B2B03C" w14:textId="228FBEEA" w:rsidR="007A74EA" w:rsidRPr="00680664" w:rsidDel="00846763" w:rsidRDefault="007A74EA">
            <w:pPr>
              <w:pStyle w:val="NormalWeb"/>
              <w:shd w:val="clear" w:color="auto" w:fill="FFFFFF"/>
              <w:spacing w:before="0" w:beforeAutospacing="0" w:after="0" w:afterAutospacing="0" w:line="360" w:lineRule="auto"/>
              <w:rPr>
                <w:del w:id="2678" w:author="Alice MacQueen" w:date="2020-11-23T17:08:00Z"/>
                <w:rFonts w:ascii="Calibri" w:hAnsi="Calibri" w:cs="Calibri"/>
                <w:color w:val="000000"/>
              </w:rPr>
              <w:pPrChange w:id="2679" w:author="Alice MacQueen" w:date="2020-11-23T17:09:00Z">
                <w:pPr>
                  <w:spacing w:after="0" w:line="240" w:lineRule="auto"/>
                </w:pPr>
              </w:pPrChange>
            </w:pPr>
            <w:del w:id="2680" w:author="Alice MacQueen" w:date="2020-11-23T17:08:00Z">
              <w:r w:rsidRPr="00680664" w:rsidDel="00846763">
                <w:rPr>
                  <w:rFonts w:ascii="Calibri" w:hAnsi="Calibri" w:cs="Calibri"/>
                  <w:color w:val="000000"/>
                </w:rPr>
                <w:delText>0.1384</w:delText>
              </w:r>
            </w:del>
          </w:p>
        </w:tc>
      </w:tr>
      <w:tr w:rsidR="007A74EA" w:rsidRPr="00680664" w:rsidDel="00846763" w14:paraId="082749A3" w14:textId="5481B91C" w:rsidTr="00BF5E14">
        <w:trPr>
          <w:trHeight w:val="288"/>
          <w:del w:id="2681" w:author="Alice MacQueen" w:date="2020-11-23T17:08:00Z"/>
        </w:trPr>
        <w:tc>
          <w:tcPr>
            <w:tcW w:w="958" w:type="dxa"/>
            <w:tcBorders>
              <w:top w:val="nil"/>
              <w:left w:val="nil"/>
              <w:bottom w:val="nil"/>
              <w:right w:val="nil"/>
            </w:tcBorders>
            <w:shd w:val="pct15" w:color="auto" w:fill="auto"/>
            <w:noWrap/>
            <w:vAlign w:val="bottom"/>
            <w:hideMark/>
          </w:tcPr>
          <w:p w14:paraId="3C5DE1E3" w14:textId="1906CDF3" w:rsidR="007A74EA" w:rsidRPr="00680664" w:rsidDel="00846763" w:rsidRDefault="007A74EA">
            <w:pPr>
              <w:pStyle w:val="NormalWeb"/>
              <w:shd w:val="clear" w:color="auto" w:fill="FFFFFF"/>
              <w:spacing w:before="0" w:beforeAutospacing="0" w:after="0" w:afterAutospacing="0" w:line="360" w:lineRule="auto"/>
              <w:rPr>
                <w:del w:id="2682" w:author="Alice MacQueen" w:date="2020-11-23T17:08:00Z"/>
                <w:rFonts w:ascii="Calibri" w:hAnsi="Calibri" w:cs="Calibri"/>
                <w:color w:val="000000"/>
              </w:rPr>
              <w:pPrChange w:id="2683"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78AF9F32" w14:textId="6954C9DD" w:rsidR="007A74EA" w:rsidRPr="00680664" w:rsidDel="00846763" w:rsidRDefault="007A74EA">
            <w:pPr>
              <w:pStyle w:val="NormalWeb"/>
              <w:shd w:val="clear" w:color="auto" w:fill="FFFFFF"/>
              <w:spacing w:before="0" w:beforeAutospacing="0" w:after="0" w:afterAutospacing="0" w:line="360" w:lineRule="auto"/>
              <w:rPr>
                <w:del w:id="2684" w:author="Alice MacQueen" w:date="2020-11-23T17:08:00Z"/>
                <w:rFonts w:ascii="Calibri" w:hAnsi="Calibri" w:cs="Calibri"/>
                <w:color w:val="000000"/>
              </w:rPr>
              <w:pPrChange w:id="2685" w:author="Alice MacQueen" w:date="2020-11-23T17:09:00Z">
                <w:pPr>
                  <w:spacing w:after="0" w:line="240" w:lineRule="auto"/>
                </w:pPr>
              </w:pPrChange>
            </w:pPr>
            <w:del w:id="2686"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047B4A49" w14:textId="138DE3A4" w:rsidR="007A74EA" w:rsidRPr="00680664" w:rsidDel="00846763" w:rsidRDefault="007A74EA">
            <w:pPr>
              <w:pStyle w:val="NormalWeb"/>
              <w:shd w:val="clear" w:color="auto" w:fill="FFFFFF"/>
              <w:spacing w:before="0" w:beforeAutospacing="0" w:after="0" w:afterAutospacing="0" w:line="360" w:lineRule="auto"/>
              <w:rPr>
                <w:del w:id="2687" w:author="Alice MacQueen" w:date="2020-11-23T17:08:00Z"/>
                <w:rFonts w:ascii="Calibri" w:hAnsi="Calibri" w:cs="Calibri"/>
                <w:color w:val="000000"/>
              </w:rPr>
              <w:pPrChange w:id="2688" w:author="Alice MacQueen" w:date="2020-11-23T17:09:00Z">
                <w:pPr>
                  <w:spacing w:after="0" w:line="240" w:lineRule="auto"/>
                </w:pPr>
              </w:pPrChange>
            </w:pPr>
            <w:del w:id="2689" w:author="Alice MacQueen" w:date="2020-11-23T17:08:00Z">
              <w:r w:rsidRPr="00680664" w:rsidDel="00846763">
                <w:rPr>
                  <w:rFonts w:ascii="Calibri" w:hAnsi="Calibri" w:cs="Calibri"/>
                  <w:color w:val="000000"/>
                </w:rPr>
                <w:delText>0.044±0.004</w:delText>
              </w:r>
            </w:del>
          </w:p>
        </w:tc>
        <w:tc>
          <w:tcPr>
            <w:tcW w:w="2221" w:type="dxa"/>
            <w:tcBorders>
              <w:top w:val="nil"/>
              <w:left w:val="nil"/>
              <w:bottom w:val="nil"/>
              <w:right w:val="nil"/>
            </w:tcBorders>
            <w:shd w:val="pct15" w:color="auto" w:fill="auto"/>
            <w:noWrap/>
            <w:vAlign w:val="bottom"/>
            <w:hideMark/>
          </w:tcPr>
          <w:p w14:paraId="08DD9596" w14:textId="794CE34E" w:rsidR="007A74EA" w:rsidRPr="00680664" w:rsidDel="00846763" w:rsidRDefault="007A74EA">
            <w:pPr>
              <w:pStyle w:val="NormalWeb"/>
              <w:shd w:val="clear" w:color="auto" w:fill="FFFFFF"/>
              <w:spacing w:before="0" w:beforeAutospacing="0" w:after="0" w:afterAutospacing="0" w:line="360" w:lineRule="auto"/>
              <w:rPr>
                <w:del w:id="2690" w:author="Alice MacQueen" w:date="2020-11-23T17:08:00Z"/>
                <w:rFonts w:ascii="Calibri" w:hAnsi="Calibri" w:cs="Calibri"/>
                <w:color w:val="000000"/>
              </w:rPr>
              <w:pPrChange w:id="2691" w:author="Alice MacQueen" w:date="2020-11-23T17:09:00Z">
                <w:pPr>
                  <w:spacing w:after="0" w:line="240" w:lineRule="auto"/>
                </w:pPr>
              </w:pPrChange>
            </w:pPr>
            <w:del w:id="2692" w:author="Alice MacQueen" w:date="2020-11-23T17:08:00Z">
              <w:r w:rsidRPr="00680664" w:rsidDel="00846763">
                <w:rPr>
                  <w:rFonts w:ascii="Calibri" w:hAnsi="Calibri" w:cs="Calibri"/>
                  <w:color w:val="000000"/>
                </w:rPr>
                <w:delText>0.048±0.01</w:delText>
              </w:r>
            </w:del>
          </w:p>
        </w:tc>
        <w:tc>
          <w:tcPr>
            <w:tcW w:w="2110" w:type="dxa"/>
            <w:tcBorders>
              <w:top w:val="nil"/>
              <w:left w:val="nil"/>
              <w:bottom w:val="nil"/>
              <w:right w:val="nil"/>
            </w:tcBorders>
            <w:shd w:val="pct15" w:color="auto" w:fill="auto"/>
            <w:noWrap/>
            <w:vAlign w:val="bottom"/>
            <w:hideMark/>
          </w:tcPr>
          <w:p w14:paraId="37C03E69" w14:textId="7A207708" w:rsidR="007A74EA" w:rsidRPr="00680664" w:rsidDel="00846763" w:rsidRDefault="007A74EA">
            <w:pPr>
              <w:pStyle w:val="NormalWeb"/>
              <w:shd w:val="clear" w:color="auto" w:fill="FFFFFF"/>
              <w:spacing w:before="0" w:beforeAutospacing="0" w:after="0" w:afterAutospacing="0" w:line="360" w:lineRule="auto"/>
              <w:rPr>
                <w:del w:id="2693" w:author="Alice MacQueen" w:date="2020-11-23T17:08:00Z"/>
                <w:rFonts w:ascii="Calibri" w:hAnsi="Calibri" w:cs="Calibri"/>
                <w:color w:val="000000"/>
              </w:rPr>
              <w:pPrChange w:id="2694" w:author="Alice MacQueen" w:date="2020-11-23T17:09:00Z">
                <w:pPr>
                  <w:spacing w:after="0" w:line="240" w:lineRule="auto"/>
                </w:pPr>
              </w:pPrChange>
            </w:pPr>
            <w:del w:id="2695" w:author="Alice MacQueen" w:date="2020-11-23T17:08:00Z">
              <w:r w:rsidRPr="00680664" w:rsidDel="00846763">
                <w:rPr>
                  <w:rFonts w:ascii="Calibri" w:hAnsi="Calibri" w:cs="Calibri"/>
                  <w:color w:val="000000"/>
                </w:rPr>
                <w:delText>0.038±0.006</w:delText>
              </w:r>
            </w:del>
          </w:p>
        </w:tc>
        <w:tc>
          <w:tcPr>
            <w:tcW w:w="1758" w:type="dxa"/>
            <w:tcBorders>
              <w:top w:val="nil"/>
              <w:left w:val="nil"/>
              <w:bottom w:val="nil"/>
              <w:right w:val="nil"/>
            </w:tcBorders>
            <w:shd w:val="pct15" w:color="auto" w:fill="auto"/>
            <w:noWrap/>
            <w:vAlign w:val="bottom"/>
            <w:hideMark/>
          </w:tcPr>
          <w:p w14:paraId="65270E58" w14:textId="30ADC821" w:rsidR="007A74EA" w:rsidRPr="00680664" w:rsidDel="00846763" w:rsidRDefault="007A74EA">
            <w:pPr>
              <w:pStyle w:val="NormalWeb"/>
              <w:shd w:val="clear" w:color="auto" w:fill="FFFFFF"/>
              <w:spacing w:before="0" w:beforeAutospacing="0" w:after="0" w:afterAutospacing="0" w:line="360" w:lineRule="auto"/>
              <w:rPr>
                <w:del w:id="2696" w:author="Alice MacQueen" w:date="2020-11-23T17:08:00Z"/>
                <w:rFonts w:ascii="Calibri" w:hAnsi="Calibri" w:cs="Calibri"/>
                <w:color w:val="000000"/>
              </w:rPr>
              <w:pPrChange w:id="2697" w:author="Alice MacQueen" w:date="2020-11-23T17:09:00Z">
                <w:pPr>
                  <w:spacing w:after="0" w:line="240" w:lineRule="auto"/>
                </w:pPr>
              </w:pPrChange>
            </w:pPr>
            <w:del w:id="2698" w:author="Alice MacQueen" w:date="2020-11-23T17:08:00Z">
              <w:r w:rsidRPr="00680664" w:rsidDel="00846763">
                <w:rPr>
                  <w:rFonts w:ascii="Calibri" w:hAnsi="Calibri" w:cs="Calibri"/>
                  <w:color w:val="000000"/>
                </w:rPr>
                <w:delText>0.006±0.043</w:delText>
              </w:r>
            </w:del>
          </w:p>
        </w:tc>
        <w:tc>
          <w:tcPr>
            <w:tcW w:w="1297" w:type="dxa"/>
            <w:tcBorders>
              <w:top w:val="nil"/>
              <w:left w:val="nil"/>
              <w:bottom w:val="nil"/>
              <w:right w:val="nil"/>
            </w:tcBorders>
            <w:shd w:val="pct15" w:color="auto" w:fill="auto"/>
            <w:noWrap/>
            <w:vAlign w:val="bottom"/>
            <w:hideMark/>
          </w:tcPr>
          <w:p w14:paraId="265E3BC2" w14:textId="4DAF2DED" w:rsidR="007A74EA" w:rsidRPr="00680664" w:rsidDel="00846763" w:rsidRDefault="007A74EA">
            <w:pPr>
              <w:pStyle w:val="NormalWeb"/>
              <w:shd w:val="clear" w:color="auto" w:fill="FFFFFF"/>
              <w:spacing w:before="0" w:beforeAutospacing="0" w:after="0" w:afterAutospacing="0" w:line="360" w:lineRule="auto"/>
              <w:rPr>
                <w:del w:id="2699" w:author="Alice MacQueen" w:date="2020-11-23T17:08:00Z"/>
                <w:rFonts w:ascii="Calibri" w:hAnsi="Calibri" w:cs="Calibri"/>
                <w:color w:val="000000"/>
              </w:rPr>
              <w:pPrChange w:id="2700" w:author="Alice MacQueen" w:date="2020-11-23T17:09:00Z">
                <w:pPr>
                  <w:spacing w:after="0" w:line="240" w:lineRule="auto"/>
                </w:pPr>
              </w:pPrChange>
            </w:pPr>
            <w:del w:id="2701" w:author="Alice MacQueen" w:date="2020-11-23T17:08:00Z">
              <w:r w:rsidRPr="00680664" w:rsidDel="00846763">
                <w:rPr>
                  <w:rFonts w:ascii="Calibri" w:hAnsi="Calibri" w:cs="Calibri"/>
                  <w:color w:val="000000"/>
                </w:rPr>
                <w:delText>0.1384</w:delText>
              </w:r>
            </w:del>
          </w:p>
        </w:tc>
      </w:tr>
      <w:tr w:rsidR="007A74EA" w:rsidRPr="00680664" w:rsidDel="00846763" w14:paraId="5C5CB214" w14:textId="59CA0EB1" w:rsidTr="00BF5E14">
        <w:trPr>
          <w:trHeight w:val="288"/>
          <w:del w:id="2702" w:author="Alice MacQueen" w:date="2020-11-23T17:08:00Z"/>
        </w:trPr>
        <w:tc>
          <w:tcPr>
            <w:tcW w:w="958" w:type="dxa"/>
            <w:tcBorders>
              <w:top w:val="nil"/>
              <w:left w:val="nil"/>
              <w:bottom w:val="nil"/>
              <w:right w:val="nil"/>
            </w:tcBorders>
            <w:shd w:val="clear" w:color="auto" w:fill="auto"/>
            <w:noWrap/>
            <w:vAlign w:val="bottom"/>
            <w:hideMark/>
          </w:tcPr>
          <w:p w14:paraId="6640A29E" w14:textId="0FA7431D" w:rsidR="007A74EA" w:rsidRPr="00680664" w:rsidDel="00846763" w:rsidRDefault="007A74EA">
            <w:pPr>
              <w:pStyle w:val="NormalWeb"/>
              <w:shd w:val="clear" w:color="auto" w:fill="FFFFFF"/>
              <w:spacing w:before="0" w:beforeAutospacing="0" w:after="0" w:afterAutospacing="0" w:line="360" w:lineRule="auto"/>
              <w:rPr>
                <w:del w:id="2703" w:author="Alice MacQueen" w:date="2020-11-23T17:08:00Z"/>
                <w:rFonts w:ascii="Calibri" w:hAnsi="Calibri" w:cs="Calibri"/>
                <w:color w:val="000000"/>
              </w:rPr>
              <w:pPrChange w:id="2704"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58AB6E46" w14:textId="3B16642B" w:rsidR="007A74EA" w:rsidRPr="00680664" w:rsidDel="00846763" w:rsidRDefault="007A74EA">
            <w:pPr>
              <w:pStyle w:val="NormalWeb"/>
              <w:shd w:val="clear" w:color="auto" w:fill="FFFFFF"/>
              <w:spacing w:before="0" w:beforeAutospacing="0" w:after="0" w:afterAutospacing="0" w:line="360" w:lineRule="auto"/>
              <w:rPr>
                <w:del w:id="2705" w:author="Alice MacQueen" w:date="2020-11-23T17:08:00Z"/>
                <w:rFonts w:ascii="Calibri" w:hAnsi="Calibri" w:cs="Calibri"/>
                <w:color w:val="000000"/>
              </w:rPr>
              <w:pPrChange w:id="2706" w:author="Alice MacQueen" w:date="2020-11-23T17:09:00Z">
                <w:pPr>
                  <w:spacing w:after="0" w:line="240" w:lineRule="auto"/>
                </w:pPr>
              </w:pPrChange>
            </w:pPr>
            <w:del w:id="2707"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43B25C54" w14:textId="5680257A" w:rsidR="007A74EA" w:rsidRPr="00680664" w:rsidDel="00846763" w:rsidRDefault="007A74EA">
            <w:pPr>
              <w:pStyle w:val="NormalWeb"/>
              <w:shd w:val="clear" w:color="auto" w:fill="FFFFFF"/>
              <w:spacing w:before="0" w:beforeAutospacing="0" w:after="0" w:afterAutospacing="0" w:line="360" w:lineRule="auto"/>
              <w:rPr>
                <w:del w:id="2708" w:author="Alice MacQueen" w:date="2020-11-23T17:08:00Z"/>
                <w:rFonts w:ascii="Calibri" w:hAnsi="Calibri" w:cs="Calibri"/>
                <w:color w:val="000000"/>
              </w:rPr>
              <w:pPrChange w:id="2709" w:author="Alice MacQueen" w:date="2020-11-23T17:09:00Z">
                <w:pPr>
                  <w:spacing w:after="0" w:line="240" w:lineRule="auto"/>
                </w:pPr>
              </w:pPrChange>
            </w:pPr>
            <w:del w:id="2710" w:author="Alice MacQueen" w:date="2020-11-23T17:08:00Z">
              <w:r w:rsidRPr="00680664" w:rsidDel="00846763">
                <w:rPr>
                  <w:rFonts w:ascii="Calibri" w:hAnsi="Calibri" w:cs="Calibri"/>
                  <w:color w:val="000000"/>
                </w:rPr>
                <w:delText>1.509±0.084</w:delText>
              </w:r>
            </w:del>
          </w:p>
        </w:tc>
        <w:tc>
          <w:tcPr>
            <w:tcW w:w="2221" w:type="dxa"/>
            <w:tcBorders>
              <w:top w:val="nil"/>
              <w:left w:val="nil"/>
              <w:bottom w:val="nil"/>
              <w:right w:val="nil"/>
            </w:tcBorders>
            <w:shd w:val="clear" w:color="auto" w:fill="auto"/>
            <w:noWrap/>
            <w:vAlign w:val="bottom"/>
            <w:hideMark/>
          </w:tcPr>
          <w:p w14:paraId="2C8CE7BF" w14:textId="38CED5DD" w:rsidR="007A74EA" w:rsidRPr="00680664" w:rsidDel="00846763" w:rsidRDefault="007A74EA">
            <w:pPr>
              <w:pStyle w:val="NormalWeb"/>
              <w:shd w:val="clear" w:color="auto" w:fill="FFFFFF"/>
              <w:spacing w:before="0" w:beforeAutospacing="0" w:after="0" w:afterAutospacing="0" w:line="360" w:lineRule="auto"/>
              <w:rPr>
                <w:del w:id="2711" w:author="Alice MacQueen" w:date="2020-11-23T17:08:00Z"/>
                <w:rFonts w:ascii="Calibri" w:hAnsi="Calibri" w:cs="Calibri"/>
                <w:color w:val="000000"/>
              </w:rPr>
              <w:pPrChange w:id="2712" w:author="Alice MacQueen" w:date="2020-11-23T17:09:00Z">
                <w:pPr>
                  <w:spacing w:after="0" w:line="240" w:lineRule="auto"/>
                </w:pPr>
              </w:pPrChange>
            </w:pPr>
            <w:del w:id="2713" w:author="Alice MacQueen" w:date="2020-11-23T17:08:00Z">
              <w:r w:rsidRPr="00680664" w:rsidDel="00846763">
                <w:rPr>
                  <w:rFonts w:ascii="Calibri" w:hAnsi="Calibri" w:cs="Calibri"/>
                  <w:color w:val="000000"/>
                </w:rPr>
                <w:delText>0.966±0.112</w:delText>
              </w:r>
            </w:del>
          </w:p>
        </w:tc>
        <w:tc>
          <w:tcPr>
            <w:tcW w:w="2110" w:type="dxa"/>
            <w:tcBorders>
              <w:top w:val="nil"/>
              <w:left w:val="nil"/>
              <w:bottom w:val="nil"/>
              <w:right w:val="nil"/>
            </w:tcBorders>
            <w:shd w:val="clear" w:color="auto" w:fill="auto"/>
            <w:noWrap/>
            <w:vAlign w:val="bottom"/>
            <w:hideMark/>
          </w:tcPr>
          <w:p w14:paraId="34A34D13" w14:textId="064951A7" w:rsidR="007A74EA" w:rsidRPr="00680664" w:rsidDel="00846763" w:rsidRDefault="007A74EA">
            <w:pPr>
              <w:pStyle w:val="NormalWeb"/>
              <w:shd w:val="clear" w:color="auto" w:fill="FFFFFF"/>
              <w:spacing w:before="0" w:beforeAutospacing="0" w:after="0" w:afterAutospacing="0" w:line="360" w:lineRule="auto"/>
              <w:rPr>
                <w:del w:id="2714" w:author="Alice MacQueen" w:date="2020-11-23T17:08:00Z"/>
                <w:rFonts w:ascii="Calibri" w:hAnsi="Calibri" w:cs="Calibri"/>
                <w:color w:val="000000"/>
              </w:rPr>
              <w:pPrChange w:id="2715" w:author="Alice MacQueen" w:date="2020-11-23T17:09:00Z">
                <w:pPr>
                  <w:spacing w:after="0" w:line="240" w:lineRule="auto"/>
                </w:pPr>
              </w:pPrChange>
            </w:pPr>
            <w:del w:id="2716" w:author="Alice MacQueen" w:date="2020-11-23T17:08:00Z">
              <w:r w:rsidRPr="00680664" w:rsidDel="00846763">
                <w:rPr>
                  <w:rFonts w:ascii="Calibri" w:hAnsi="Calibri" w:cs="Calibri"/>
                  <w:color w:val="000000"/>
                </w:rPr>
                <w:delText>0.728±0.07</w:delText>
              </w:r>
            </w:del>
          </w:p>
        </w:tc>
        <w:tc>
          <w:tcPr>
            <w:tcW w:w="1758" w:type="dxa"/>
            <w:tcBorders>
              <w:top w:val="nil"/>
              <w:left w:val="nil"/>
              <w:bottom w:val="nil"/>
              <w:right w:val="nil"/>
            </w:tcBorders>
            <w:shd w:val="clear" w:color="auto" w:fill="auto"/>
            <w:noWrap/>
            <w:vAlign w:val="bottom"/>
            <w:hideMark/>
          </w:tcPr>
          <w:p w14:paraId="77D09EB3" w14:textId="135B6A1D" w:rsidR="007A74EA" w:rsidRPr="00680664" w:rsidDel="00846763" w:rsidRDefault="007A74EA">
            <w:pPr>
              <w:pStyle w:val="NormalWeb"/>
              <w:shd w:val="clear" w:color="auto" w:fill="FFFFFF"/>
              <w:spacing w:before="0" w:beforeAutospacing="0" w:after="0" w:afterAutospacing="0" w:line="360" w:lineRule="auto"/>
              <w:rPr>
                <w:del w:id="2717" w:author="Alice MacQueen" w:date="2020-11-23T17:08:00Z"/>
                <w:rFonts w:ascii="Calibri" w:hAnsi="Calibri" w:cs="Calibri"/>
                <w:color w:val="000000"/>
              </w:rPr>
              <w:pPrChange w:id="2718" w:author="Alice MacQueen" w:date="2020-11-23T17:09:00Z">
                <w:pPr>
                  <w:spacing w:after="0" w:line="240" w:lineRule="auto"/>
                </w:pPr>
              </w:pPrChange>
            </w:pPr>
            <w:del w:id="2719" w:author="Alice MacQueen" w:date="2020-11-23T17:08:00Z">
              <w:r w:rsidRPr="00680664" w:rsidDel="00846763">
                <w:rPr>
                  <w:rFonts w:ascii="Calibri" w:hAnsi="Calibri" w:cs="Calibri"/>
                  <w:color w:val="000000"/>
                </w:rPr>
                <w:delText>0.07±3.026</w:delText>
              </w:r>
            </w:del>
          </w:p>
        </w:tc>
        <w:tc>
          <w:tcPr>
            <w:tcW w:w="1297" w:type="dxa"/>
            <w:tcBorders>
              <w:top w:val="nil"/>
              <w:left w:val="nil"/>
              <w:bottom w:val="nil"/>
              <w:right w:val="nil"/>
            </w:tcBorders>
            <w:shd w:val="clear" w:color="auto" w:fill="auto"/>
            <w:noWrap/>
            <w:vAlign w:val="bottom"/>
            <w:hideMark/>
          </w:tcPr>
          <w:p w14:paraId="19654033" w14:textId="7EC8008D" w:rsidR="007A74EA" w:rsidRPr="00680664" w:rsidDel="00846763" w:rsidRDefault="007A74EA">
            <w:pPr>
              <w:pStyle w:val="NormalWeb"/>
              <w:shd w:val="clear" w:color="auto" w:fill="FFFFFF"/>
              <w:spacing w:before="0" w:beforeAutospacing="0" w:after="0" w:afterAutospacing="0" w:line="360" w:lineRule="auto"/>
              <w:rPr>
                <w:del w:id="2720" w:author="Alice MacQueen" w:date="2020-11-23T17:08:00Z"/>
                <w:rFonts w:ascii="Calibri" w:hAnsi="Calibri" w:cs="Calibri"/>
                <w:color w:val="000000"/>
              </w:rPr>
              <w:pPrChange w:id="2721" w:author="Alice MacQueen" w:date="2020-11-23T17:09:00Z">
                <w:pPr>
                  <w:spacing w:after="0" w:line="240" w:lineRule="auto"/>
                </w:pPr>
              </w:pPrChange>
            </w:pPr>
            <w:del w:id="2722"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028ED99C" w14:textId="7C366E59" w:rsidTr="00BF5E14">
        <w:trPr>
          <w:trHeight w:val="288"/>
          <w:del w:id="2723" w:author="Alice MacQueen" w:date="2020-11-23T17:08:00Z"/>
        </w:trPr>
        <w:tc>
          <w:tcPr>
            <w:tcW w:w="958" w:type="dxa"/>
            <w:tcBorders>
              <w:top w:val="nil"/>
              <w:left w:val="nil"/>
              <w:bottom w:val="nil"/>
              <w:right w:val="nil"/>
            </w:tcBorders>
            <w:shd w:val="clear" w:color="auto" w:fill="auto"/>
            <w:noWrap/>
            <w:vAlign w:val="bottom"/>
            <w:hideMark/>
          </w:tcPr>
          <w:p w14:paraId="6B288307" w14:textId="72F0A2D4" w:rsidR="007A74EA" w:rsidRPr="00680664" w:rsidDel="00846763" w:rsidRDefault="007A74EA">
            <w:pPr>
              <w:pStyle w:val="NormalWeb"/>
              <w:shd w:val="clear" w:color="auto" w:fill="FFFFFF"/>
              <w:spacing w:before="0" w:beforeAutospacing="0" w:after="0" w:afterAutospacing="0" w:line="360" w:lineRule="auto"/>
              <w:rPr>
                <w:del w:id="2724" w:author="Alice MacQueen" w:date="2020-11-23T17:08:00Z"/>
                <w:rFonts w:ascii="Calibri" w:hAnsi="Calibri" w:cs="Calibri"/>
                <w:color w:val="000000"/>
              </w:rPr>
              <w:pPrChange w:id="2725" w:author="Alice MacQueen" w:date="2020-11-23T17:09:00Z">
                <w:pPr>
                  <w:spacing w:after="0" w:line="240" w:lineRule="auto"/>
                </w:pPr>
              </w:pPrChange>
            </w:pPr>
            <w:del w:id="2726" w:author="Alice MacQueen" w:date="2020-11-23T17:08:00Z">
              <w:r w:rsidRPr="00680664" w:rsidDel="00846763">
                <w:rPr>
                  <w:rFonts w:ascii="Calibri" w:hAnsi="Calibri" w:cs="Calibri"/>
                  <w:color w:val="000000"/>
                </w:rPr>
                <w:delText>Rb</w:delText>
              </w:r>
            </w:del>
          </w:p>
        </w:tc>
        <w:tc>
          <w:tcPr>
            <w:tcW w:w="833" w:type="dxa"/>
            <w:tcBorders>
              <w:top w:val="nil"/>
              <w:left w:val="nil"/>
              <w:bottom w:val="nil"/>
              <w:right w:val="nil"/>
            </w:tcBorders>
            <w:shd w:val="clear" w:color="auto" w:fill="auto"/>
            <w:noWrap/>
            <w:vAlign w:val="bottom"/>
            <w:hideMark/>
          </w:tcPr>
          <w:p w14:paraId="0C37949D" w14:textId="616298A5" w:rsidR="007A74EA" w:rsidRPr="00680664" w:rsidDel="00846763" w:rsidRDefault="007A74EA">
            <w:pPr>
              <w:pStyle w:val="NormalWeb"/>
              <w:shd w:val="clear" w:color="auto" w:fill="FFFFFF"/>
              <w:spacing w:before="0" w:beforeAutospacing="0" w:after="0" w:afterAutospacing="0" w:line="360" w:lineRule="auto"/>
              <w:rPr>
                <w:del w:id="2727" w:author="Alice MacQueen" w:date="2020-11-23T17:08:00Z"/>
                <w:rFonts w:ascii="Calibri" w:hAnsi="Calibri" w:cs="Calibri"/>
                <w:color w:val="000000"/>
              </w:rPr>
              <w:pPrChange w:id="2728" w:author="Alice MacQueen" w:date="2020-11-23T17:09:00Z">
                <w:pPr>
                  <w:spacing w:after="0" w:line="240" w:lineRule="auto"/>
                </w:pPr>
              </w:pPrChange>
            </w:pPr>
            <w:del w:id="2729"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4B4D0242" w14:textId="3675101C" w:rsidR="007A74EA" w:rsidRPr="00680664" w:rsidDel="00846763" w:rsidRDefault="007A74EA">
            <w:pPr>
              <w:pStyle w:val="NormalWeb"/>
              <w:shd w:val="clear" w:color="auto" w:fill="FFFFFF"/>
              <w:spacing w:before="0" w:beforeAutospacing="0" w:after="0" w:afterAutospacing="0" w:line="360" w:lineRule="auto"/>
              <w:rPr>
                <w:del w:id="2730" w:author="Alice MacQueen" w:date="2020-11-23T17:08:00Z"/>
                <w:rFonts w:ascii="Calibri" w:hAnsi="Calibri" w:cs="Calibri"/>
                <w:color w:val="000000"/>
              </w:rPr>
              <w:pPrChange w:id="2731" w:author="Alice MacQueen" w:date="2020-11-23T17:09:00Z">
                <w:pPr>
                  <w:spacing w:after="0" w:line="240" w:lineRule="auto"/>
                </w:pPr>
              </w:pPrChange>
            </w:pPr>
            <w:del w:id="2732" w:author="Alice MacQueen" w:date="2020-11-23T17:08:00Z">
              <w:r w:rsidRPr="00680664" w:rsidDel="00846763">
                <w:rPr>
                  <w:rFonts w:ascii="Calibri" w:hAnsi="Calibri" w:cs="Calibri"/>
                  <w:color w:val="000000"/>
                </w:rPr>
                <w:delText>2.923±0.162</w:delText>
              </w:r>
            </w:del>
          </w:p>
        </w:tc>
        <w:tc>
          <w:tcPr>
            <w:tcW w:w="2221" w:type="dxa"/>
            <w:tcBorders>
              <w:top w:val="nil"/>
              <w:left w:val="nil"/>
              <w:bottom w:val="nil"/>
              <w:right w:val="nil"/>
            </w:tcBorders>
            <w:shd w:val="clear" w:color="auto" w:fill="auto"/>
            <w:noWrap/>
            <w:vAlign w:val="bottom"/>
            <w:hideMark/>
          </w:tcPr>
          <w:p w14:paraId="645C72CB" w14:textId="16FC8E0C" w:rsidR="007A74EA" w:rsidRPr="00680664" w:rsidDel="00846763" w:rsidRDefault="007A74EA">
            <w:pPr>
              <w:pStyle w:val="NormalWeb"/>
              <w:shd w:val="clear" w:color="auto" w:fill="FFFFFF"/>
              <w:spacing w:before="0" w:beforeAutospacing="0" w:after="0" w:afterAutospacing="0" w:line="360" w:lineRule="auto"/>
              <w:rPr>
                <w:del w:id="2733" w:author="Alice MacQueen" w:date="2020-11-23T17:08:00Z"/>
                <w:rFonts w:ascii="Calibri" w:hAnsi="Calibri" w:cs="Calibri"/>
                <w:color w:val="000000"/>
              </w:rPr>
              <w:pPrChange w:id="2734" w:author="Alice MacQueen" w:date="2020-11-23T17:09:00Z">
                <w:pPr>
                  <w:spacing w:after="0" w:line="240" w:lineRule="auto"/>
                </w:pPr>
              </w:pPrChange>
            </w:pPr>
            <w:del w:id="2735" w:author="Alice MacQueen" w:date="2020-11-23T17:08:00Z">
              <w:r w:rsidRPr="00680664" w:rsidDel="00846763">
                <w:rPr>
                  <w:rFonts w:ascii="Calibri" w:hAnsi="Calibri" w:cs="Calibri"/>
                  <w:color w:val="000000"/>
                </w:rPr>
                <w:delText>1.245±0.129</w:delText>
              </w:r>
            </w:del>
          </w:p>
        </w:tc>
        <w:tc>
          <w:tcPr>
            <w:tcW w:w="2110" w:type="dxa"/>
            <w:tcBorders>
              <w:top w:val="nil"/>
              <w:left w:val="nil"/>
              <w:bottom w:val="nil"/>
              <w:right w:val="nil"/>
            </w:tcBorders>
            <w:shd w:val="clear" w:color="auto" w:fill="auto"/>
            <w:noWrap/>
            <w:vAlign w:val="bottom"/>
            <w:hideMark/>
          </w:tcPr>
          <w:p w14:paraId="49ACC743" w14:textId="0DA273EC" w:rsidR="007A74EA" w:rsidRPr="00680664" w:rsidDel="00846763" w:rsidRDefault="007A74EA">
            <w:pPr>
              <w:pStyle w:val="NormalWeb"/>
              <w:shd w:val="clear" w:color="auto" w:fill="FFFFFF"/>
              <w:spacing w:before="0" w:beforeAutospacing="0" w:after="0" w:afterAutospacing="0" w:line="360" w:lineRule="auto"/>
              <w:rPr>
                <w:del w:id="2736" w:author="Alice MacQueen" w:date="2020-11-23T17:08:00Z"/>
                <w:rFonts w:ascii="Calibri" w:hAnsi="Calibri" w:cs="Calibri"/>
                <w:color w:val="000000"/>
              </w:rPr>
              <w:pPrChange w:id="2737" w:author="Alice MacQueen" w:date="2020-11-23T17:09:00Z">
                <w:pPr>
                  <w:spacing w:after="0" w:line="240" w:lineRule="auto"/>
                </w:pPr>
              </w:pPrChange>
            </w:pPr>
            <w:del w:id="2738" w:author="Alice MacQueen" w:date="2020-11-23T17:08:00Z">
              <w:r w:rsidRPr="00680664" w:rsidDel="00846763">
                <w:rPr>
                  <w:rFonts w:ascii="Calibri" w:hAnsi="Calibri" w:cs="Calibri"/>
                  <w:color w:val="000000"/>
                </w:rPr>
                <w:delText>0.94±0.036</w:delText>
              </w:r>
            </w:del>
          </w:p>
        </w:tc>
        <w:tc>
          <w:tcPr>
            <w:tcW w:w="1758" w:type="dxa"/>
            <w:tcBorders>
              <w:top w:val="nil"/>
              <w:left w:val="nil"/>
              <w:bottom w:val="nil"/>
              <w:right w:val="nil"/>
            </w:tcBorders>
            <w:shd w:val="clear" w:color="auto" w:fill="auto"/>
            <w:noWrap/>
            <w:vAlign w:val="bottom"/>
            <w:hideMark/>
          </w:tcPr>
          <w:p w14:paraId="0465364D" w14:textId="0CD534B1" w:rsidR="007A74EA" w:rsidRPr="00680664" w:rsidDel="00846763" w:rsidRDefault="007A74EA">
            <w:pPr>
              <w:pStyle w:val="NormalWeb"/>
              <w:shd w:val="clear" w:color="auto" w:fill="FFFFFF"/>
              <w:spacing w:before="0" w:beforeAutospacing="0" w:after="0" w:afterAutospacing="0" w:line="360" w:lineRule="auto"/>
              <w:rPr>
                <w:del w:id="2739" w:author="Alice MacQueen" w:date="2020-11-23T17:08:00Z"/>
                <w:rFonts w:ascii="Calibri" w:hAnsi="Calibri" w:cs="Calibri"/>
                <w:color w:val="000000"/>
              </w:rPr>
              <w:pPrChange w:id="2740" w:author="Alice MacQueen" w:date="2020-11-23T17:09:00Z">
                <w:pPr>
                  <w:spacing w:after="0" w:line="240" w:lineRule="auto"/>
                </w:pPr>
              </w:pPrChange>
            </w:pPr>
            <w:del w:id="2741" w:author="Alice MacQueen" w:date="2020-11-23T17:08:00Z">
              <w:r w:rsidRPr="00680664" w:rsidDel="00846763">
                <w:rPr>
                  <w:rFonts w:ascii="Calibri" w:hAnsi="Calibri" w:cs="Calibri"/>
                  <w:color w:val="000000"/>
                </w:rPr>
                <w:delText>0.036±3.719</w:delText>
              </w:r>
            </w:del>
          </w:p>
        </w:tc>
        <w:tc>
          <w:tcPr>
            <w:tcW w:w="1297" w:type="dxa"/>
            <w:tcBorders>
              <w:top w:val="nil"/>
              <w:left w:val="nil"/>
              <w:bottom w:val="nil"/>
              <w:right w:val="nil"/>
            </w:tcBorders>
            <w:shd w:val="clear" w:color="auto" w:fill="auto"/>
            <w:noWrap/>
            <w:vAlign w:val="bottom"/>
            <w:hideMark/>
          </w:tcPr>
          <w:p w14:paraId="39E0DD19" w14:textId="63959307" w:rsidR="007A74EA" w:rsidRPr="00680664" w:rsidDel="00846763" w:rsidRDefault="007A74EA">
            <w:pPr>
              <w:pStyle w:val="NormalWeb"/>
              <w:shd w:val="clear" w:color="auto" w:fill="FFFFFF"/>
              <w:spacing w:before="0" w:beforeAutospacing="0" w:after="0" w:afterAutospacing="0" w:line="360" w:lineRule="auto"/>
              <w:rPr>
                <w:del w:id="2742" w:author="Alice MacQueen" w:date="2020-11-23T17:08:00Z"/>
                <w:rFonts w:ascii="Calibri" w:hAnsi="Calibri" w:cs="Calibri"/>
                <w:color w:val="000000"/>
              </w:rPr>
              <w:pPrChange w:id="2743" w:author="Alice MacQueen" w:date="2020-11-23T17:09:00Z">
                <w:pPr>
                  <w:spacing w:after="0" w:line="240" w:lineRule="auto"/>
                </w:pPr>
              </w:pPrChange>
            </w:pPr>
            <w:del w:id="2744"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79EF726F" w14:textId="5DB130B0" w:rsidTr="00BF5E14">
        <w:trPr>
          <w:trHeight w:val="288"/>
          <w:del w:id="2745" w:author="Alice MacQueen" w:date="2020-11-23T17:08:00Z"/>
        </w:trPr>
        <w:tc>
          <w:tcPr>
            <w:tcW w:w="958" w:type="dxa"/>
            <w:tcBorders>
              <w:top w:val="nil"/>
              <w:left w:val="nil"/>
              <w:right w:val="nil"/>
            </w:tcBorders>
            <w:shd w:val="clear" w:color="auto" w:fill="auto"/>
            <w:noWrap/>
            <w:vAlign w:val="bottom"/>
            <w:hideMark/>
          </w:tcPr>
          <w:p w14:paraId="3D3EDAC3" w14:textId="4F34415F" w:rsidR="007A74EA" w:rsidRPr="00680664" w:rsidDel="00846763" w:rsidRDefault="007A74EA">
            <w:pPr>
              <w:pStyle w:val="NormalWeb"/>
              <w:shd w:val="clear" w:color="auto" w:fill="FFFFFF"/>
              <w:spacing w:before="0" w:beforeAutospacing="0" w:after="0" w:afterAutospacing="0" w:line="360" w:lineRule="auto"/>
              <w:rPr>
                <w:del w:id="2746" w:author="Alice MacQueen" w:date="2020-11-23T17:08:00Z"/>
                <w:rFonts w:ascii="Calibri" w:hAnsi="Calibri" w:cs="Calibri"/>
                <w:color w:val="000000"/>
              </w:rPr>
              <w:pPrChange w:id="2747"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2F5B4150" w14:textId="3AA6E779" w:rsidR="007A74EA" w:rsidRPr="00680664" w:rsidDel="00846763" w:rsidRDefault="007A74EA">
            <w:pPr>
              <w:pStyle w:val="NormalWeb"/>
              <w:shd w:val="clear" w:color="auto" w:fill="FFFFFF"/>
              <w:spacing w:before="0" w:beforeAutospacing="0" w:after="0" w:afterAutospacing="0" w:line="360" w:lineRule="auto"/>
              <w:rPr>
                <w:del w:id="2748" w:author="Alice MacQueen" w:date="2020-11-23T17:08:00Z"/>
                <w:rFonts w:ascii="Calibri" w:hAnsi="Calibri" w:cs="Calibri"/>
                <w:color w:val="000000"/>
              </w:rPr>
              <w:pPrChange w:id="2749" w:author="Alice MacQueen" w:date="2020-11-23T17:09:00Z">
                <w:pPr>
                  <w:spacing w:after="0" w:line="240" w:lineRule="auto"/>
                </w:pPr>
              </w:pPrChange>
            </w:pPr>
            <w:del w:id="2750"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5AE555B4" w14:textId="2D6D2FF9" w:rsidR="007A74EA" w:rsidRPr="00680664" w:rsidDel="00846763" w:rsidRDefault="007A74EA">
            <w:pPr>
              <w:pStyle w:val="NormalWeb"/>
              <w:shd w:val="clear" w:color="auto" w:fill="FFFFFF"/>
              <w:spacing w:before="0" w:beforeAutospacing="0" w:after="0" w:afterAutospacing="0" w:line="360" w:lineRule="auto"/>
              <w:rPr>
                <w:del w:id="2751" w:author="Alice MacQueen" w:date="2020-11-23T17:08:00Z"/>
                <w:rFonts w:ascii="Calibri" w:hAnsi="Calibri" w:cs="Calibri"/>
                <w:color w:val="000000"/>
              </w:rPr>
              <w:pPrChange w:id="2752" w:author="Alice MacQueen" w:date="2020-11-23T17:09:00Z">
                <w:pPr>
                  <w:spacing w:after="0" w:line="240" w:lineRule="auto"/>
                </w:pPr>
              </w:pPrChange>
            </w:pPr>
            <w:del w:id="2753" w:author="Alice MacQueen" w:date="2020-11-23T17:08:00Z">
              <w:r w:rsidRPr="00680664" w:rsidDel="00846763">
                <w:rPr>
                  <w:rFonts w:ascii="Calibri" w:hAnsi="Calibri" w:cs="Calibri"/>
                  <w:color w:val="000000"/>
                </w:rPr>
                <w:delText>1.565±0.123</w:delText>
              </w:r>
            </w:del>
          </w:p>
        </w:tc>
        <w:tc>
          <w:tcPr>
            <w:tcW w:w="2221" w:type="dxa"/>
            <w:tcBorders>
              <w:top w:val="nil"/>
              <w:left w:val="nil"/>
              <w:right w:val="nil"/>
            </w:tcBorders>
            <w:shd w:val="clear" w:color="auto" w:fill="auto"/>
            <w:noWrap/>
            <w:vAlign w:val="bottom"/>
            <w:hideMark/>
          </w:tcPr>
          <w:p w14:paraId="2B15CAB6" w14:textId="4303806C" w:rsidR="007A74EA" w:rsidRPr="00680664" w:rsidDel="00846763" w:rsidRDefault="007A74EA">
            <w:pPr>
              <w:pStyle w:val="NormalWeb"/>
              <w:shd w:val="clear" w:color="auto" w:fill="FFFFFF"/>
              <w:spacing w:before="0" w:beforeAutospacing="0" w:after="0" w:afterAutospacing="0" w:line="360" w:lineRule="auto"/>
              <w:rPr>
                <w:del w:id="2754" w:author="Alice MacQueen" w:date="2020-11-23T17:08:00Z"/>
                <w:rFonts w:ascii="Calibri" w:hAnsi="Calibri" w:cs="Calibri"/>
                <w:color w:val="000000"/>
              </w:rPr>
              <w:pPrChange w:id="2755" w:author="Alice MacQueen" w:date="2020-11-23T17:09:00Z">
                <w:pPr>
                  <w:spacing w:after="0" w:line="240" w:lineRule="auto"/>
                </w:pPr>
              </w:pPrChange>
            </w:pPr>
            <w:del w:id="2756" w:author="Alice MacQueen" w:date="2020-11-23T17:08:00Z">
              <w:r w:rsidRPr="00680664" w:rsidDel="00846763">
                <w:rPr>
                  <w:rFonts w:ascii="Calibri" w:hAnsi="Calibri" w:cs="Calibri"/>
                  <w:color w:val="000000"/>
                </w:rPr>
                <w:delText>1.5±0.305</w:delText>
              </w:r>
            </w:del>
          </w:p>
        </w:tc>
        <w:tc>
          <w:tcPr>
            <w:tcW w:w="2110" w:type="dxa"/>
            <w:tcBorders>
              <w:top w:val="nil"/>
              <w:left w:val="nil"/>
              <w:right w:val="nil"/>
            </w:tcBorders>
            <w:shd w:val="clear" w:color="auto" w:fill="auto"/>
            <w:noWrap/>
            <w:vAlign w:val="bottom"/>
            <w:hideMark/>
          </w:tcPr>
          <w:p w14:paraId="7E0E664E" w14:textId="7931188D" w:rsidR="007A74EA" w:rsidRPr="00680664" w:rsidDel="00846763" w:rsidRDefault="007A74EA">
            <w:pPr>
              <w:pStyle w:val="NormalWeb"/>
              <w:shd w:val="clear" w:color="auto" w:fill="FFFFFF"/>
              <w:spacing w:before="0" w:beforeAutospacing="0" w:after="0" w:afterAutospacing="0" w:line="360" w:lineRule="auto"/>
              <w:rPr>
                <w:del w:id="2757" w:author="Alice MacQueen" w:date="2020-11-23T17:08:00Z"/>
                <w:rFonts w:ascii="Calibri" w:hAnsi="Calibri" w:cs="Calibri"/>
                <w:color w:val="000000"/>
              </w:rPr>
              <w:pPrChange w:id="2758" w:author="Alice MacQueen" w:date="2020-11-23T17:09:00Z">
                <w:pPr>
                  <w:spacing w:after="0" w:line="240" w:lineRule="auto"/>
                </w:pPr>
              </w:pPrChange>
            </w:pPr>
            <w:del w:id="2759" w:author="Alice MacQueen" w:date="2020-11-23T17:08:00Z">
              <w:r w:rsidRPr="00680664" w:rsidDel="00846763">
                <w:rPr>
                  <w:rFonts w:ascii="Calibri" w:hAnsi="Calibri" w:cs="Calibri"/>
                  <w:color w:val="000000"/>
                </w:rPr>
                <w:delText>1.451±0.21</w:delText>
              </w:r>
            </w:del>
          </w:p>
        </w:tc>
        <w:tc>
          <w:tcPr>
            <w:tcW w:w="1758" w:type="dxa"/>
            <w:tcBorders>
              <w:top w:val="nil"/>
              <w:left w:val="nil"/>
              <w:right w:val="nil"/>
            </w:tcBorders>
            <w:shd w:val="clear" w:color="auto" w:fill="auto"/>
            <w:noWrap/>
            <w:vAlign w:val="bottom"/>
            <w:hideMark/>
          </w:tcPr>
          <w:p w14:paraId="0977B567" w14:textId="54E98523" w:rsidR="007A74EA" w:rsidRPr="00680664" w:rsidDel="00846763" w:rsidRDefault="007A74EA">
            <w:pPr>
              <w:pStyle w:val="NormalWeb"/>
              <w:shd w:val="clear" w:color="auto" w:fill="FFFFFF"/>
              <w:spacing w:before="0" w:beforeAutospacing="0" w:after="0" w:afterAutospacing="0" w:line="360" w:lineRule="auto"/>
              <w:rPr>
                <w:del w:id="2760" w:author="Alice MacQueen" w:date="2020-11-23T17:08:00Z"/>
                <w:rFonts w:ascii="Calibri" w:hAnsi="Calibri" w:cs="Calibri"/>
                <w:color w:val="000000"/>
              </w:rPr>
              <w:pPrChange w:id="2761" w:author="Alice MacQueen" w:date="2020-11-23T17:09:00Z">
                <w:pPr>
                  <w:spacing w:after="0" w:line="240" w:lineRule="auto"/>
                </w:pPr>
              </w:pPrChange>
            </w:pPr>
            <w:del w:id="2762" w:author="Alice MacQueen" w:date="2020-11-23T17:08:00Z">
              <w:r w:rsidRPr="00680664" w:rsidDel="00846763">
                <w:rPr>
                  <w:rFonts w:ascii="Calibri" w:hAnsi="Calibri" w:cs="Calibri"/>
                  <w:color w:val="000000"/>
                </w:rPr>
                <w:delText>0.21±2.079</w:delText>
              </w:r>
            </w:del>
          </w:p>
        </w:tc>
        <w:tc>
          <w:tcPr>
            <w:tcW w:w="1297" w:type="dxa"/>
            <w:tcBorders>
              <w:top w:val="nil"/>
              <w:left w:val="nil"/>
              <w:right w:val="nil"/>
            </w:tcBorders>
            <w:shd w:val="clear" w:color="auto" w:fill="auto"/>
            <w:noWrap/>
            <w:vAlign w:val="bottom"/>
            <w:hideMark/>
          </w:tcPr>
          <w:p w14:paraId="5076D5A8" w14:textId="708C9EB3" w:rsidR="007A74EA" w:rsidRPr="00680664" w:rsidDel="00846763" w:rsidRDefault="007A74EA">
            <w:pPr>
              <w:pStyle w:val="NormalWeb"/>
              <w:shd w:val="clear" w:color="auto" w:fill="FFFFFF"/>
              <w:spacing w:before="0" w:beforeAutospacing="0" w:after="0" w:afterAutospacing="0" w:line="360" w:lineRule="auto"/>
              <w:rPr>
                <w:del w:id="2763" w:author="Alice MacQueen" w:date="2020-11-23T17:08:00Z"/>
                <w:rFonts w:ascii="Calibri" w:hAnsi="Calibri" w:cs="Calibri"/>
                <w:color w:val="000000"/>
              </w:rPr>
              <w:pPrChange w:id="2764" w:author="Alice MacQueen" w:date="2020-11-23T17:09:00Z">
                <w:pPr>
                  <w:spacing w:after="0" w:line="240" w:lineRule="auto"/>
                </w:pPr>
              </w:pPrChange>
            </w:pPr>
            <w:del w:id="2765" w:author="Alice MacQueen" w:date="2020-11-23T17:08:00Z">
              <w:r w:rsidRPr="00680664" w:rsidDel="00846763">
                <w:rPr>
                  <w:rFonts w:ascii="Calibri" w:hAnsi="Calibri" w:cs="Calibri"/>
                  <w:color w:val="000000"/>
                </w:rPr>
                <w:delText>0.1951</w:delText>
              </w:r>
            </w:del>
          </w:p>
        </w:tc>
      </w:tr>
      <w:tr w:rsidR="007A74EA" w:rsidRPr="00680664" w:rsidDel="00846763" w14:paraId="696BD439" w14:textId="10CB5195" w:rsidTr="00BF5E14">
        <w:trPr>
          <w:trHeight w:val="288"/>
          <w:del w:id="2766" w:author="Alice MacQueen" w:date="2020-11-23T17:08:00Z"/>
        </w:trPr>
        <w:tc>
          <w:tcPr>
            <w:tcW w:w="958" w:type="dxa"/>
            <w:tcBorders>
              <w:top w:val="nil"/>
              <w:left w:val="nil"/>
              <w:bottom w:val="nil"/>
              <w:right w:val="nil"/>
            </w:tcBorders>
            <w:shd w:val="pct15" w:color="auto" w:fill="auto"/>
            <w:noWrap/>
            <w:vAlign w:val="bottom"/>
            <w:hideMark/>
          </w:tcPr>
          <w:p w14:paraId="7205F572" w14:textId="71A5ACEC" w:rsidR="007A74EA" w:rsidRPr="00680664" w:rsidDel="00846763" w:rsidRDefault="007A74EA">
            <w:pPr>
              <w:pStyle w:val="NormalWeb"/>
              <w:shd w:val="clear" w:color="auto" w:fill="FFFFFF"/>
              <w:spacing w:before="0" w:beforeAutospacing="0" w:after="0" w:afterAutospacing="0" w:line="360" w:lineRule="auto"/>
              <w:rPr>
                <w:del w:id="2767" w:author="Alice MacQueen" w:date="2020-11-23T17:08:00Z"/>
                <w:rFonts w:ascii="Calibri" w:hAnsi="Calibri" w:cs="Calibri"/>
                <w:color w:val="000000"/>
              </w:rPr>
              <w:pPrChange w:id="2768"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69A6109F" w14:textId="05452488" w:rsidR="007A74EA" w:rsidRPr="00680664" w:rsidDel="00846763" w:rsidRDefault="007A74EA">
            <w:pPr>
              <w:pStyle w:val="NormalWeb"/>
              <w:shd w:val="clear" w:color="auto" w:fill="FFFFFF"/>
              <w:spacing w:before="0" w:beforeAutospacing="0" w:after="0" w:afterAutospacing="0" w:line="360" w:lineRule="auto"/>
              <w:rPr>
                <w:del w:id="2769" w:author="Alice MacQueen" w:date="2020-11-23T17:08:00Z"/>
                <w:rFonts w:ascii="Calibri" w:hAnsi="Calibri" w:cs="Calibri"/>
                <w:color w:val="000000"/>
              </w:rPr>
              <w:pPrChange w:id="2770" w:author="Alice MacQueen" w:date="2020-11-23T17:09:00Z">
                <w:pPr>
                  <w:spacing w:after="0" w:line="240" w:lineRule="auto"/>
                </w:pPr>
              </w:pPrChange>
            </w:pPr>
            <w:del w:id="2771"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22D8877E" w14:textId="77B7AA31" w:rsidR="007A74EA" w:rsidRPr="00680664" w:rsidDel="00846763" w:rsidRDefault="007A74EA">
            <w:pPr>
              <w:pStyle w:val="NormalWeb"/>
              <w:shd w:val="clear" w:color="auto" w:fill="FFFFFF"/>
              <w:spacing w:before="0" w:beforeAutospacing="0" w:after="0" w:afterAutospacing="0" w:line="360" w:lineRule="auto"/>
              <w:rPr>
                <w:del w:id="2772" w:author="Alice MacQueen" w:date="2020-11-23T17:08:00Z"/>
                <w:rFonts w:ascii="Calibri" w:hAnsi="Calibri" w:cs="Calibri"/>
                <w:color w:val="000000"/>
              </w:rPr>
              <w:pPrChange w:id="2773" w:author="Alice MacQueen" w:date="2020-11-23T17:09:00Z">
                <w:pPr>
                  <w:spacing w:after="0" w:line="240" w:lineRule="auto"/>
                </w:pPr>
              </w:pPrChange>
            </w:pPr>
            <w:del w:id="2774" w:author="Alice MacQueen" w:date="2020-11-23T17:08:00Z">
              <w:r w:rsidRPr="00680664" w:rsidDel="00846763">
                <w:rPr>
                  <w:rFonts w:ascii="Calibri" w:hAnsi="Calibri" w:cs="Calibri"/>
                  <w:color w:val="000000"/>
                </w:rPr>
                <w:delText>3.831±0.14</w:delText>
              </w:r>
            </w:del>
          </w:p>
        </w:tc>
        <w:tc>
          <w:tcPr>
            <w:tcW w:w="2221" w:type="dxa"/>
            <w:tcBorders>
              <w:top w:val="nil"/>
              <w:left w:val="nil"/>
              <w:bottom w:val="nil"/>
              <w:right w:val="nil"/>
            </w:tcBorders>
            <w:shd w:val="pct15" w:color="auto" w:fill="auto"/>
            <w:noWrap/>
            <w:vAlign w:val="bottom"/>
            <w:hideMark/>
          </w:tcPr>
          <w:p w14:paraId="67D2BD8B" w14:textId="659EB9DE" w:rsidR="007A74EA" w:rsidRPr="00680664" w:rsidDel="00846763" w:rsidRDefault="007A74EA">
            <w:pPr>
              <w:pStyle w:val="NormalWeb"/>
              <w:shd w:val="clear" w:color="auto" w:fill="FFFFFF"/>
              <w:spacing w:before="0" w:beforeAutospacing="0" w:after="0" w:afterAutospacing="0" w:line="360" w:lineRule="auto"/>
              <w:rPr>
                <w:del w:id="2775" w:author="Alice MacQueen" w:date="2020-11-23T17:08:00Z"/>
                <w:rFonts w:ascii="Calibri" w:hAnsi="Calibri" w:cs="Calibri"/>
                <w:color w:val="000000"/>
              </w:rPr>
              <w:pPrChange w:id="2776" w:author="Alice MacQueen" w:date="2020-11-23T17:09:00Z">
                <w:pPr>
                  <w:spacing w:after="0" w:line="240" w:lineRule="auto"/>
                </w:pPr>
              </w:pPrChange>
            </w:pPr>
            <w:del w:id="2777" w:author="Alice MacQueen" w:date="2020-11-23T17:08:00Z">
              <w:r w:rsidRPr="00680664" w:rsidDel="00846763">
                <w:rPr>
                  <w:rFonts w:ascii="Calibri" w:hAnsi="Calibri" w:cs="Calibri"/>
                  <w:color w:val="000000"/>
                </w:rPr>
                <w:delText>5.834±0.977</w:delText>
              </w:r>
            </w:del>
          </w:p>
        </w:tc>
        <w:tc>
          <w:tcPr>
            <w:tcW w:w="2110" w:type="dxa"/>
            <w:tcBorders>
              <w:top w:val="nil"/>
              <w:left w:val="nil"/>
              <w:bottom w:val="nil"/>
              <w:right w:val="nil"/>
            </w:tcBorders>
            <w:shd w:val="pct15" w:color="auto" w:fill="auto"/>
            <w:noWrap/>
            <w:vAlign w:val="bottom"/>
            <w:hideMark/>
          </w:tcPr>
          <w:p w14:paraId="1ABE765C" w14:textId="55C1AEF7" w:rsidR="007A74EA" w:rsidRPr="00680664" w:rsidDel="00846763" w:rsidRDefault="007A74EA">
            <w:pPr>
              <w:pStyle w:val="NormalWeb"/>
              <w:shd w:val="clear" w:color="auto" w:fill="FFFFFF"/>
              <w:spacing w:before="0" w:beforeAutospacing="0" w:after="0" w:afterAutospacing="0" w:line="360" w:lineRule="auto"/>
              <w:rPr>
                <w:del w:id="2778" w:author="Alice MacQueen" w:date="2020-11-23T17:08:00Z"/>
                <w:rFonts w:ascii="Calibri" w:hAnsi="Calibri" w:cs="Calibri"/>
                <w:color w:val="000000"/>
              </w:rPr>
              <w:pPrChange w:id="2779" w:author="Alice MacQueen" w:date="2020-11-23T17:09:00Z">
                <w:pPr>
                  <w:spacing w:after="0" w:line="240" w:lineRule="auto"/>
                </w:pPr>
              </w:pPrChange>
            </w:pPr>
            <w:del w:id="2780" w:author="Alice MacQueen" w:date="2020-11-23T17:08:00Z">
              <w:r w:rsidRPr="00680664" w:rsidDel="00846763">
                <w:rPr>
                  <w:rFonts w:ascii="Calibri" w:hAnsi="Calibri" w:cs="Calibri"/>
                  <w:color w:val="000000"/>
                </w:rPr>
                <w:delText>3.258±0.201</w:delText>
              </w:r>
            </w:del>
          </w:p>
        </w:tc>
        <w:tc>
          <w:tcPr>
            <w:tcW w:w="1758" w:type="dxa"/>
            <w:tcBorders>
              <w:top w:val="nil"/>
              <w:left w:val="nil"/>
              <w:bottom w:val="nil"/>
              <w:right w:val="nil"/>
            </w:tcBorders>
            <w:shd w:val="pct15" w:color="auto" w:fill="auto"/>
            <w:noWrap/>
            <w:vAlign w:val="bottom"/>
            <w:hideMark/>
          </w:tcPr>
          <w:p w14:paraId="17CF5A60" w14:textId="087E6F3D" w:rsidR="007A74EA" w:rsidRPr="00680664" w:rsidDel="00846763" w:rsidRDefault="007A74EA">
            <w:pPr>
              <w:pStyle w:val="NormalWeb"/>
              <w:shd w:val="clear" w:color="auto" w:fill="FFFFFF"/>
              <w:spacing w:before="0" w:beforeAutospacing="0" w:after="0" w:afterAutospacing="0" w:line="360" w:lineRule="auto"/>
              <w:rPr>
                <w:del w:id="2781" w:author="Alice MacQueen" w:date="2020-11-23T17:08:00Z"/>
                <w:rFonts w:ascii="Calibri" w:hAnsi="Calibri" w:cs="Calibri"/>
                <w:color w:val="000000"/>
              </w:rPr>
              <w:pPrChange w:id="2782" w:author="Alice MacQueen" w:date="2020-11-23T17:09:00Z">
                <w:pPr>
                  <w:spacing w:after="0" w:line="240" w:lineRule="auto"/>
                </w:pPr>
              </w:pPrChange>
            </w:pPr>
            <w:del w:id="2783" w:author="Alice MacQueen" w:date="2020-11-23T17:08:00Z">
              <w:r w:rsidRPr="00680664" w:rsidDel="00846763">
                <w:rPr>
                  <w:rFonts w:ascii="Calibri" w:hAnsi="Calibri" w:cs="Calibri"/>
                  <w:color w:val="000000"/>
                </w:rPr>
                <w:delText>0.201±3.709</w:delText>
              </w:r>
            </w:del>
          </w:p>
        </w:tc>
        <w:tc>
          <w:tcPr>
            <w:tcW w:w="1297" w:type="dxa"/>
            <w:tcBorders>
              <w:top w:val="nil"/>
              <w:left w:val="nil"/>
              <w:bottom w:val="nil"/>
              <w:right w:val="nil"/>
            </w:tcBorders>
            <w:shd w:val="pct15" w:color="auto" w:fill="auto"/>
            <w:noWrap/>
            <w:vAlign w:val="bottom"/>
            <w:hideMark/>
          </w:tcPr>
          <w:p w14:paraId="08CADC23" w14:textId="0FDC4838" w:rsidR="007A74EA" w:rsidRPr="00680664" w:rsidDel="00846763" w:rsidRDefault="007A74EA">
            <w:pPr>
              <w:pStyle w:val="NormalWeb"/>
              <w:shd w:val="clear" w:color="auto" w:fill="FFFFFF"/>
              <w:spacing w:before="0" w:beforeAutospacing="0" w:after="0" w:afterAutospacing="0" w:line="360" w:lineRule="auto"/>
              <w:rPr>
                <w:del w:id="2784" w:author="Alice MacQueen" w:date="2020-11-23T17:08:00Z"/>
                <w:rFonts w:ascii="Calibri" w:hAnsi="Calibri" w:cs="Calibri"/>
                <w:color w:val="000000"/>
              </w:rPr>
              <w:pPrChange w:id="2785" w:author="Alice MacQueen" w:date="2020-11-23T17:09:00Z">
                <w:pPr>
                  <w:spacing w:after="0" w:line="240" w:lineRule="auto"/>
                </w:pPr>
              </w:pPrChange>
            </w:pPr>
            <w:del w:id="2786" w:author="Alice MacQueen" w:date="2020-11-23T17:08:00Z">
              <w:r w:rsidRPr="00680664" w:rsidDel="00846763">
                <w:rPr>
                  <w:rFonts w:ascii="Calibri" w:hAnsi="Calibri" w:cs="Calibri"/>
                  <w:color w:val="000000"/>
                </w:rPr>
                <w:delText>0.0418</w:delText>
              </w:r>
              <w:r w:rsidDel="00846763">
                <w:rPr>
                  <w:rFonts w:ascii="Calibri" w:hAnsi="Calibri" w:cs="Calibri"/>
                  <w:color w:val="000000"/>
                </w:rPr>
                <w:delText>*</w:delText>
              </w:r>
            </w:del>
          </w:p>
        </w:tc>
      </w:tr>
      <w:tr w:rsidR="007A74EA" w:rsidRPr="00680664" w:rsidDel="00846763" w14:paraId="44207621" w14:textId="69D41F98" w:rsidTr="00BF5E14">
        <w:trPr>
          <w:trHeight w:val="288"/>
          <w:del w:id="2787" w:author="Alice MacQueen" w:date="2020-11-23T17:08:00Z"/>
        </w:trPr>
        <w:tc>
          <w:tcPr>
            <w:tcW w:w="958" w:type="dxa"/>
            <w:tcBorders>
              <w:top w:val="nil"/>
              <w:left w:val="nil"/>
              <w:bottom w:val="nil"/>
              <w:right w:val="nil"/>
            </w:tcBorders>
            <w:shd w:val="pct15" w:color="auto" w:fill="auto"/>
            <w:noWrap/>
            <w:vAlign w:val="bottom"/>
            <w:hideMark/>
          </w:tcPr>
          <w:p w14:paraId="68B980AC" w14:textId="6265BAD8" w:rsidR="007A74EA" w:rsidRPr="00680664" w:rsidDel="00846763" w:rsidRDefault="007A74EA">
            <w:pPr>
              <w:pStyle w:val="NormalWeb"/>
              <w:shd w:val="clear" w:color="auto" w:fill="FFFFFF"/>
              <w:spacing w:before="0" w:beforeAutospacing="0" w:after="0" w:afterAutospacing="0" w:line="360" w:lineRule="auto"/>
              <w:rPr>
                <w:del w:id="2788" w:author="Alice MacQueen" w:date="2020-11-23T17:08:00Z"/>
                <w:rFonts w:ascii="Calibri" w:hAnsi="Calibri" w:cs="Calibri"/>
                <w:color w:val="000000"/>
              </w:rPr>
              <w:pPrChange w:id="2789" w:author="Alice MacQueen" w:date="2020-11-23T17:09:00Z">
                <w:pPr>
                  <w:spacing w:after="0" w:line="240" w:lineRule="auto"/>
                </w:pPr>
              </w:pPrChange>
            </w:pPr>
            <w:del w:id="2790" w:author="Alice MacQueen" w:date="2020-11-23T17:08:00Z">
              <w:r w:rsidRPr="00680664" w:rsidDel="00846763">
                <w:rPr>
                  <w:rFonts w:ascii="Calibri" w:hAnsi="Calibri" w:cs="Calibri"/>
                  <w:color w:val="000000"/>
                </w:rPr>
                <w:delText>Sr</w:delText>
              </w:r>
            </w:del>
          </w:p>
        </w:tc>
        <w:tc>
          <w:tcPr>
            <w:tcW w:w="833" w:type="dxa"/>
            <w:tcBorders>
              <w:top w:val="nil"/>
              <w:left w:val="nil"/>
              <w:bottom w:val="nil"/>
              <w:right w:val="nil"/>
            </w:tcBorders>
            <w:shd w:val="pct15" w:color="auto" w:fill="auto"/>
            <w:noWrap/>
            <w:vAlign w:val="bottom"/>
            <w:hideMark/>
          </w:tcPr>
          <w:p w14:paraId="2F8A2AE4" w14:textId="53184998" w:rsidR="007A74EA" w:rsidRPr="00680664" w:rsidDel="00846763" w:rsidRDefault="007A74EA">
            <w:pPr>
              <w:pStyle w:val="NormalWeb"/>
              <w:shd w:val="clear" w:color="auto" w:fill="FFFFFF"/>
              <w:spacing w:before="0" w:beforeAutospacing="0" w:after="0" w:afterAutospacing="0" w:line="360" w:lineRule="auto"/>
              <w:rPr>
                <w:del w:id="2791" w:author="Alice MacQueen" w:date="2020-11-23T17:08:00Z"/>
                <w:rFonts w:ascii="Calibri" w:hAnsi="Calibri" w:cs="Calibri"/>
                <w:color w:val="000000"/>
              </w:rPr>
              <w:pPrChange w:id="2792" w:author="Alice MacQueen" w:date="2020-11-23T17:09:00Z">
                <w:pPr>
                  <w:spacing w:after="0" w:line="240" w:lineRule="auto"/>
                </w:pPr>
              </w:pPrChange>
            </w:pPr>
            <w:del w:id="2793"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pct15" w:color="auto" w:fill="auto"/>
            <w:noWrap/>
            <w:vAlign w:val="bottom"/>
            <w:hideMark/>
          </w:tcPr>
          <w:p w14:paraId="629C2F96" w14:textId="65D6C85C" w:rsidR="007A74EA" w:rsidRPr="00680664" w:rsidDel="00846763" w:rsidRDefault="007A74EA">
            <w:pPr>
              <w:pStyle w:val="NormalWeb"/>
              <w:shd w:val="clear" w:color="auto" w:fill="FFFFFF"/>
              <w:spacing w:before="0" w:beforeAutospacing="0" w:after="0" w:afterAutospacing="0" w:line="360" w:lineRule="auto"/>
              <w:rPr>
                <w:del w:id="2794" w:author="Alice MacQueen" w:date="2020-11-23T17:08:00Z"/>
                <w:rFonts w:ascii="Calibri" w:hAnsi="Calibri" w:cs="Calibri"/>
                <w:color w:val="000000"/>
              </w:rPr>
              <w:pPrChange w:id="2795" w:author="Alice MacQueen" w:date="2020-11-23T17:09:00Z">
                <w:pPr>
                  <w:spacing w:after="0" w:line="240" w:lineRule="auto"/>
                </w:pPr>
              </w:pPrChange>
            </w:pPr>
            <w:del w:id="2796" w:author="Alice MacQueen" w:date="2020-11-23T17:08:00Z">
              <w:r w:rsidRPr="00680664" w:rsidDel="00846763">
                <w:rPr>
                  <w:rFonts w:ascii="Calibri" w:hAnsi="Calibri" w:cs="Calibri"/>
                  <w:color w:val="000000"/>
                </w:rPr>
                <w:delText>9.093±0.575</w:delText>
              </w:r>
            </w:del>
          </w:p>
        </w:tc>
        <w:tc>
          <w:tcPr>
            <w:tcW w:w="2221" w:type="dxa"/>
            <w:tcBorders>
              <w:top w:val="nil"/>
              <w:left w:val="nil"/>
              <w:bottom w:val="nil"/>
              <w:right w:val="nil"/>
            </w:tcBorders>
            <w:shd w:val="pct15" w:color="auto" w:fill="auto"/>
            <w:noWrap/>
            <w:vAlign w:val="bottom"/>
            <w:hideMark/>
          </w:tcPr>
          <w:p w14:paraId="1CDA87A1" w14:textId="27B9D595" w:rsidR="007A74EA" w:rsidRPr="00680664" w:rsidDel="00846763" w:rsidRDefault="007A74EA">
            <w:pPr>
              <w:pStyle w:val="NormalWeb"/>
              <w:shd w:val="clear" w:color="auto" w:fill="FFFFFF"/>
              <w:spacing w:before="0" w:beforeAutospacing="0" w:after="0" w:afterAutospacing="0" w:line="360" w:lineRule="auto"/>
              <w:rPr>
                <w:del w:id="2797" w:author="Alice MacQueen" w:date="2020-11-23T17:08:00Z"/>
                <w:rFonts w:ascii="Calibri" w:hAnsi="Calibri" w:cs="Calibri"/>
                <w:color w:val="000000"/>
              </w:rPr>
              <w:pPrChange w:id="2798" w:author="Alice MacQueen" w:date="2020-11-23T17:09:00Z">
                <w:pPr>
                  <w:spacing w:after="0" w:line="240" w:lineRule="auto"/>
                </w:pPr>
              </w:pPrChange>
            </w:pPr>
            <w:del w:id="2799" w:author="Alice MacQueen" w:date="2020-11-23T17:08:00Z">
              <w:r w:rsidRPr="00680664" w:rsidDel="00846763">
                <w:rPr>
                  <w:rFonts w:ascii="Calibri" w:hAnsi="Calibri" w:cs="Calibri"/>
                  <w:color w:val="000000"/>
                </w:rPr>
                <w:delText>8.81±0.768</w:delText>
              </w:r>
            </w:del>
          </w:p>
        </w:tc>
        <w:tc>
          <w:tcPr>
            <w:tcW w:w="2110" w:type="dxa"/>
            <w:tcBorders>
              <w:top w:val="nil"/>
              <w:left w:val="nil"/>
              <w:bottom w:val="nil"/>
              <w:right w:val="nil"/>
            </w:tcBorders>
            <w:shd w:val="pct15" w:color="auto" w:fill="auto"/>
            <w:noWrap/>
            <w:vAlign w:val="bottom"/>
            <w:hideMark/>
          </w:tcPr>
          <w:p w14:paraId="0691E1D1" w14:textId="7ACE346C" w:rsidR="007A74EA" w:rsidRPr="00680664" w:rsidDel="00846763" w:rsidRDefault="007A74EA">
            <w:pPr>
              <w:pStyle w:val="NormalWeb"/>
              <w:shd w:val="clear" w:color="auto" w:fill="FFFFFF"/>
              <w:spacing w:before="0" w:beforeAutospacing="0" w:after="0" w:afterAutospacing="0" w:line="360" w:lineRule="auto"/>
              <w:rPr>
                <w:del w:id="2800" w:author="Alice MacQueen" w:date="2020-11-23T17:08:00Z"/>
                <w:rFonts w:ascii="Calibri" w:hAnsi="Calibri" w:cs="Calibri"/>
                <w:color w:val="000000"/>
              </w:rPr>
              <w:pPrChange w:id="2801" w:author="Alice MacQueen" w:date="2020-11-23T17:09:00Z">
                <w:pPr>
                  <w:spacing w:after="0" w:line="240" w:lineRule="auto"/>
                </w:pPr>
              </w:pPrChange>
            </w:pPr>
            <w:del w:id="2802" w:author="Alice MacQueen" w:date="2020-11-23T17:08:00Z">
              <w:r w:rsidRPr="00680664" w:rsidDel="00846763">
                <w:rPr>
                  <w:rFonts w:ascii="Calibri" w:hAnsi="Calibri" w:cs="Calibri"/>
                  <w:color w:val="000000"/>
                </w:rPr>
                <w:delText>6.27±0.221</w:delText>
              </w:r>
            </w:del>
          </w:p>
        </w:tc>
        <w:tc>
          <w:tcPr>
            <w:tcW w:w="1758" w:type="dxa"/>
            <w:tcBorders>
              <w:top w:val="nil"/>
              <w:left w:val="nil"/>
              <w:bottom w:val="nil"/>
              <w:right w:val="nil"/>
            </w:tcBorders>
            <w:shd w:val="pct15" w:color="auto" w:fill="auto"/>
            <w:noWrap/>
            <w:vAlign w:val="bottom"/>
            <w:hideMark/>
          </w:tcPr>
          <w:p w14:paraId="2590B67D" w14:textId="3CB4D02E" w:rsidR="007A74EA" w:rsidRPr="00680664" w:rsidDel="00846763" w:rsidRDefault="007A74EA">
            <w:pPr>
              <w:pStyle w:val="NormalWeb"/>
              <w:shd w:val="clear" w:color="auto" w:fill="FFFFFF"/>
              <w:spacing w:before="0" w:beforeAutospacing="0" w:after="0" w:afterAutospacing="0" w:line="360" w:lineRule="auto"/>
              <w:rPr>
                <w:del w:id="2803" w:author="Alice MacQueen" w:date="2020-11-23T17:08:00Z"/>
                <w:rFonts w:ascii="Calibri" w:hAnsi="Calibri" w:cs="Calibri"/>
                <w:color w:val="000000"/>
              </w:rPr>
              <w:pPrChange w:id="2804" w:author="Alice MacQueen" w:date="2020-11-23T17:09:00Z">
                <w:pPr>
                  <w:spacing w:after="0" w:line="240" w:lineRule="auto"/>
                </w:pPr>
              </w:pPrChange>
            </w:pPr>
            <w:del w:id="2805" w:author="Alice MacQueen" w:date="2020-11-23T17:08:00Z">
              <w:r w:rsidRPr="00680664" w:rsidDel="00846763">
                <w:rPr>
                  <w:rFonts w:ascii="Calibri" w:hAnsi="Calibri" w:cs="Calibri"/>
                  <w:color w:val="000000"/>
                </w:rPr>
                <w:delText>0.221±9.684</w:delText>
              </w:r>
            </w:del>
          </w:p>
        </w:tc>
        <w:tc>
          <w:tcPr>
            <w:tcW w:w="1297" w:type="dxa"/>
            <w:tcBorders>
              <w:top w:val="nil"/>
              <w:left w:val="nil"/>
              <w:bottom w:val="nil"/>
              <w:right w:val="nil"/>
            </w:tcBorders>
            <w:shd w:val="pct15" w:color="auto" w:fill="auto"/>
            <w:noWrap/>
            <w:vAlign w:val="bottom"/>
            <w:hideMark/>
          </w:tcPr>
          <w:p w14:paraId="3BB5AFA7" w14:textId="2E00A559" w:rsidR="007A74EA" w:rsidRPr="00680664" w:rsidDel="00846763" w:rsidRDefault="007A74EA">
            <w:pPr>
              <w:pStyle w:val="NormalWeb"/>
              <w:shd w:val="clear" w:color="auto" w:fill="FFFFFF"/>
              <w:spacing w:before="0" w:beforeAutospacing="0" w:after="0" w:afterAutospacing="0" w:line="360" w:lineRule="auto"/>
              <w:rPr>
                <w:del w:id="2806" w:author="Alice MacQueen" w:date="2020-11-23T17:08:00Z"/>
                <w:rFonts w:ascii="Calibri" w:hAnsi="Calibri" w:cs="Calibri"/>
                <w:color w:val="000000"/>
              </w:rPr>
              <w:pPrChange w:id="2807" w:author="Alice MacQueen" w:date="2020-11-23T17:09:00Z">
                <w:pPr>
                  <w:spacing w:after="0" w:line="240" w:lineRule="auto"/>
                </w:pPr>
              </w:pPrChange>
            </w:pPr>
            <w:del w:id="2808" w:author="Alice MacQueen" w:date="2020-11-23T17:08:00Z">
              <w:r w:rsidRPr="00680664" w:rsidDel="00846763">
                <w:rPr>
                  <w:rFonts w:ascii="Calibri" w:hAnsi="Calibri" w:cs="Calibri"/>
                  <w:color w:val="000000"/>
                </w:rPr>
                <w:delText>0.0011</w:delText>
              </w:r>
              <w:r w:rsidDel="00846763">
                <w:rPr>
                  <w:rFonts w:ascii="Calibri" w:hAnsi="Calibri" w:cs="Calibri"/>
                  <w:color w:val="000000"/>
                </w:rPr>
                <w:delText>*</w:delText>
              </w:r>
            </w:del>
          </w:p>
        </w:tc>
      </w:tr>
      <w:tr w:rsidR="007A74EA" w:rsidRPr="00680664" w:rsidDel="00846763" w14:paraId="62CE841B" w14:textId="11310932" w:rsidTr="00BF5E14">
        <w:trPr>
          <w:trHeight w:val="288"/>
          <w:del w:id="2809" w:author="Alice MacQueen" w:date="2020-11-23T17:08:00Z"/>
        </w:trPr>
        <w:tc>
          <w:tcPr>
            <w:tcW w:w="958" w:type="dxa"/>
            <w:tcBorders>
              <w:top w:val="nil"/>
              <w:left w:val="nil"/>
              <w:bottom w:val="nil"/>
              <w:right w:val="nil"/>
            </w:tcBorders>
            <w:shd w:val="pct15" w:color="auto" w:fill="auto"/>
            <w:noWrap/>
            <w:vAlign w:val="bottom"/>
            <w:hideMark/>
          </w:tcPr>
          <w:p w14:paraId="2C60AF60" w14:textId="09CD0960" w:rsidR="007A74EA" w:rsidRPr="00680664" w:rsidDel="00846763" w:rsidRDefault="007A74EA">
            <w:pPr>
              <w:pStyle w:val="NormalWeb"/>
              <w:shd w:val="clear" w:color="auto" w:fill="FFFFFF"/>
              <w:spacing w:before="0" w:beforeAutospacing="0" w:after="0" w:afterAutospacing="0" w:line="360" w:lineRule="auto"/>
              <w:rPr>
                <w:del w:id="2810" w:author="Alice MacQueen" w:date="2020-11-23T17:08:00Z"/>
                <w:rFonts w:ascii="Calibri" w:hAnsi="Calibri" w:cs="Calibri"/>
                <w:color w:val="000000"/>
              </w:rPr>
              <w:pPrChange w:id="2811"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1434B21F" w14:textId="433DAD34" w:rsidR="007A74EA" w:rsidRPr="00680664" w:rsidDel="00846763" w:rsidRDefault="007A74EA">
            <w:pPr>
              <w:pStyle w:val="NormalWeb"/>
              <w:shd w:val="clear" w:color="auto" w:fill="FFFFFF"/>
              <w:spacing w:before="0" w:beforeAutospacing="0" w:after="0" w:afterAutospacing="0" w:line="360" w:lineRule="auto"/>
              <w:rPr>
                <w:del w:id="2812" w:author="Alice MacQueen" w:date="2020-11-23T17:08:00Z"/>
                <w:rFonts w:ascii="Calibri" w:hAnsi="Calibri" w:cs="Calibri"/>
                <w:color w:val="000000"/>
              </w:rPr>
              <w:pPrChange w:id="2813" w:author="Alice MacQueen" w:date="2020-11-23T17:09:00Z">
                <w:pPr>
                  <w:spacing w:after="0" w:line="240" w:lineRule="auto"/>
                </w:pPr>
              </w:pPrChange>
            </w:pPr>
            <w:del w:id="2814" w:author="Alice MacQueen" w:date="2020-11-23T17:08:00Z">
              <w:r w:rsidRPr="00680664" w:rsidDel="00846763">
                <w:rPr>
                  <w:rFonts w:ascii="Calibri" w:hAnsi="Calibri" w:cs="Calibri"/>
                  <w:color w:val="000000"/>
                </w:rPr>
                <w:delText>TX</w:delText>
              </w:r>
            </w:del>
          </w:p>
        </w:tc>
        <w:tc>
          <w:tcPr>
            <w:tcW w:w="2110" w:type="dxa"/>
            <w:tcBorders>
              <w:top w:val="nil"/>
              <w:left w:val="nil"/>
              <w:bottom w:val="nil"/>
              <w:right w:val="nil"/>
            </w:tcBorders>
            <w:shd w:val="pct15" w:color="auto" w:fill="auto"/>
            <w:noWrap/>
            <w:vAlign w:val="bottom"/>
            <w:hideMark/>
          </w:tcPr>
          <w:p w14:paraId="44A2043C" w14:textId="669F7DB4" w:rsidR="007A74EA" w:rsidRPr="00680664" w:rsidDel="00846763" w:rsidRDefault="007A74EA">
            <w:pPr>
              <w:pStyle w:val="NormalWeb"/>
              <w:shd w:val="clear" w:color="auto" w:fill="FFFFFF"/>
              <w:spacing w:before="0" w:beforeAutospacing="0" w:after="0" w:afterAutospacing="0" w:line="360" w:lineRule="auto"/>
              <w:rPr>
                <w:del w:id="2815" w:author="Alice MacQueen" w:date="2020-11-23T17:08:00Z"/>
                <w:rFonts w:ascii="Calibri" w:hAnsi="Calibri" w:cs="Calibri"/>
                <w:color w:val="000000"/>
              </w:rPr>
              <w:pPrChange w:id="2816" w:author="Alice MacQueen" w:date="2020-11-23T17:09:00Z">
                <w:pPr>
                  <w:spacing w:after="0" w:line="240" w:lineRule="auto"/>
                </w:pPr>
              </w:pPrChange>
            </w:pPr>
            <w:del w:id="2817" w:author="Alice MacQueen" w:date="2020-11-23T17:08:00Z">
              <w:r w:rsidRPr="00680664" w:rsidDel="00846763">
                <w:rPr>
                  <w:rFonts w:ascii="Calibri" w:hAnsi="Calibri" w:cs="Calibri"/>
                  <w:color w:val="000000"/>
                </w:rPr>
                <w:delText>6.362±0.263</w:delText>
              </w:r>
            </w:del>
          </w:p>
        </w:tc>
        <w:tc>
          <w:tcPr>
            <w:tcW w:w="2221" w:type="dxa"/>
            <w:tcBorders>
              <w:top w:val="nil"/>
              <w:left w:val="nil"/>
              <w:bottom w:val="nil"/>
              <w:right w:val="nil"/>
            </w:tcBorders>
            <w:shd w:val="pct15" w:color="auto" w:fill="auto"/>
            <w:noWrap/>
            <w:vAlign w:val="bottom"/>
            <w:hideMark/>
          </w:tcPr>
          <w:p w14:paraId="16895BC0" w14:textId="784A4AA0" w:rsidR="007A74EA" w:rsidRPr="00680664" w:rsidDel="00846763" w:rsidRDefault="007A74EA">
            <w:pPr>
              <w:pStyle w:val="NormalWeb"/>
              <w:shd w:val="clear" w:color="auto" w:fill="FFFFFF"/>
              <w:spacing w:before="0" w:beforeAutospacing="0" w:after="0" w:afterAutospacing="0" w:line="360" w:lineRule="auto"/>
              <w:rPr>
                <w:del w:id="2818" w:author="Alice MacQueen" w:date="2020-11-23T17:08:00Z"/>
                <w:rFonts w:ascii="Calibri" w:hAnsi="Calibri" w:cs="Calibri"/>
                <w:color w:val="000000"/>
              </w:rPr>
              <w:pPrChange w:id="2819" w:author="Alice MacQueen" w:date="2020-11-23T17:09:00Z">
                <w:pPr>
                  <w:spacing w:after="0" w:line="240" w:lineRule="auto"/>
                </w:pPr>
              </w:pPrChange>
            </w:pPr>
            <w:del w:id="2820" w:author="Alice MacQueen" w:date="2020-11-23T17:08:00Z">
              <w:r w:rsidRPr="00680664" w:rsidDel="00846763">
                <w:rPr>
                  <w:rFonts w:ascii="Calibri" w:hAnsi="Calibri" w:cs="Calibri"/>
                  <w:color w:val="000000"/>
                </w:rPr>
                <w:delText>8.866±0.287</w:delText>
              </w:r>
            </w:del>
          </w:p>
        </w:tc>
        <w:tc>
          <w:tcPr>
            <w:tcW w:w="2110" w:type="dxa"/>
            <w:tcBorders>
              <w:top w:val="nil"/>
              <w:left w:val="nil"/>
              <w:bottom w:val="nil"/>
              <w:right w:val="nil"/>
            </w:tcBorders>
            <w:shd w:val="pct15" w:color="auto" w:fill="auto"/>
            <w:noWrap/>
            <w:vAlign w:val="bottom"/>
            <w:hideMark/>
          </w:tcPr>
          <w:p w14:paraId="2E918215" w14:textId="7740E153" w:rsidR="007A74EA" w:rsidRPr="00680664" w:rsidDel="00846763" w:rsidRDefault="007A74EA">
            <w:pPr>
              <w:pStyle w:val="NormalWeb"/>
              <w:shd w:val="clear" w:color="auto" w:fill="FFFFFF"/>
              <w:spacing w:before="0" w:beforeAutospacing="0" w:after="0" w:afterAutospacing="0" w:line="360" w:lineRule="auto"/>
              <w:rPr>
                <w:del w:id="2821" w:author="Alice MacQueen" w:date="2020-11-23T17:08:00Z"/>
                <w:rFonts w:ascii="Calibri" w:hAnsi="Calibri" w:cs="Calibri"/>
                <w:color w:val="000000"/>
              </w:rPr>
              <w:pPrChange w:id="2822" w:author="Alice MacQueen" w:date="2020-11-23T17:09:00Z">
                <w:pPr>
                  <w:spacing w:after="0" w:line="240" w:lineRule="auto"/>
                </w:pPr>
              </w:pPrChange>
            </w:pPr>
            <w:del w:id="2823" w:author="Alice MacQueen" w:date="2020-11-23T17:08:00Z">
              <w:r w:rsidRPr="00680664" w:rsidDel="00846763">
                <w:rPr>
                  <w:rFonts w:ascii="Calibri" w:hAnsi="Calibri" w:cs="Calibri"/>
                  <w:color w:val="000000"/>
                </w:rPr>
                <w:delText>9.502±0.482</w:delText>
              </w:r>
            </w:del>
          </w:p>
        </w:tc>
        <w:tc>
          <w:tcPr>
            <w:tcW w:w="1758" w:type="dxa"/>
            <w:tcBorders>
              <w:top w:val="nil"/>
              <w:left w:val="nil"/>
              <w:bottom w:val="nil"/>
              <w:right w:val="nil"/>
            </w:tcBorders>
            <w:shd w:val="pct15" w:color="auto" w:fill="auto"/>
            <w:noWrap/>
            <w:vAlign w:val="bottom"/>
            <w:hideMark/>
          </w:tcPr>
          <w:p w14:paraId="1F383559" w14:textId="1E7F0AFB" w:rsidR="007A74EA" w:rsidRPr="00680664" w:rsidDel="00846763" w:rsidRDefault="007A74EA">
            <w:pPr>
              <w:pStyle w:val="NormalWeb"/>
              <w:shd w:val="clear" w:color="auto" w:fill="FFFFFF"/>
              <w:spacing w:before="0" w:beforeAutospacing="0" w:after="0" w:afterAutospacing="0" w:line="360" w:lineRule="auto"/>
              <w:rPr>
                <w:del w:id="2824" w:author="Alice MacQueen" w:date="2020-11-23T17:08:00Z"/>
                <w:rFonts w:ascii="Calibri" w:hAnsi="Calibri" w:cs="Calibri"/>
                <w:color w:val="000000"/>
              </w:rPr>
              <w:pPrChange w:id="2825" w:author="Alice MacQueen" w:date="2020-11-23T17:09:00Z">
                <w:pPr>
                  <w:spacing w:after="0" w:line="240" w:lineRule="auto"/>
                </w:pPr>
              </w:pPrChange>
            </w:pPr>
            <w:del w:id="2826" w:author="Alice MacQueen" w:date="2020-11-23T17:08:00Z">
              <w:r w:rsidRPr="00680664" w:rsidDel="00846763">
                <w:rPr>
                  <w:rFonts w:ascii="Calibri" w:hAnsi="Calibri" w:cs="Calibri"/>
                  <w:color w:val="000000"/>
                </w:rPr>
                <w:delText>0.482±5.601</w:delText>
              </w:r>
            </w:del>
          </w:p>
        </w:tc>
        <w:tc>
          <w:tcPr>
            <w:tcW w:w="1297" w:type="dxa"/>
            <w:tcBorders>
              <w:top w:val="nil"/>
              <w:left w:val="nil"/>
              <w:bottom w:val="nil"/>
              <w:right w:val="nil"/>
            </w:tcBorders>
            <w:shd w:val="pct15" w:color="auto" w:fill="auto"/>
            <w:noWrap/>
            <w:vAlign w:val="bottom"/>
            <w:hideMark/>
          </w:tcPr>
          <w:p w14:paraId="4A636961" w14:textId="47CCA70A" w:rsidR="007A74EA" w:rsidRPr="00680664" w:rsidDel="00846763" w:rsidRDefault="007A74EA">
            <w:pPr>
              <w:pStyle w:val="NormalWeb"/>
              <w:shd w:val="clear" w:color="auto" w:fill="FFFFFF"/>
              <w:spacing w:before="0" w:beforeAutospacing="0" w:after="0" w:afterAutospacing="0" w:line="360" w:lineRule="auto"/>
              <w:rPr>
                <w:del w:id="2827" w:author="Alice MacQueen" w:date="2020-11-23T17:08:00Z"/>
                <w:rFonts w:ascii="Calibri" w:hAnsi="Calibri" w:cs="Calibri"/>
                <w:color w:val="000000"/>
              </w:rPr>
              <w:pPrChange w:id="2828" w:author="Alice MacQueen" w:date="2020-11-23T17:09:00Z">
                <w:pPr>
                  <w:spacing w:after="0" w:line="240" w:lineRule="auto"/>
                </w:pPr>
              </w:pPrChange>
            </w:pPr>
            <w:del w:id="2829" w:author="Alice MacQueen" w:date="2020-11-23T17:08:00Z">
              <w:r w:rsidDel="00846763">
                <w:rPr>
                  <w:rFonts w:ascii="Calibri" w:hAnsi="Calibri" w:cs="Calibri"/>
                  <w:color w:val="000000"/>
                </w:rPr>
                <w:delText>&lt;</w:delText>
              </w:r>
              <w:r w:rsidRPr="00680664" w:rsidDel="00846763">
                <w:rPr>
                  <w:rFonts w:ascii="Calibri" w:hAnsi="Calibri" w:cs="Calibri"/>
                  <w:color w:val="000000"/>
                </w:rPr>
                <w:delText>0.000</w:delText>
              </w:r>
              <w:r w:rsidDel="00846763">
                <w:rPr>
                  <w:rFonts w:ascii="Calibri" w:hAnsi="Calibri" w:cs="Calibri"/>
                  <w:color w:val="000000"/>
                </w:rPr>
                <w:delText>1*</w:delText>
              </w:r>
            </w:del>
          </w:p>
        </w:tc>
      </w:tr>
      <w:tr w:rsidR="007A74EA" w:rsidRPr="00680664" w:rsidDel="00846763" w14:paraId="67A550DE" w14:textId="199E1A16" w:rsidTr="00BF5E14">
        <w:trPr>
          <w:trHeight w:val="288"/>
          <w:del w:id="2830" w:author="Alice MacQueen" w:date="2020-11-23T17:08:00Z"/>
        </w:trPr>
        <w:tc>
          <w:tcPr>
            <w:tcW w:w="958" w:type="dxa"/>
            <w:tcBorders>
              <w:top w:val="nil"/>
              <w:left w:val="nil"/>
              <w:bottom w:val="nil"/>
              <w:right w:val="nil"/>
            </w:tcBorders>
            <w:shd w:val="clear" w:color="auto" w:fill="auto"/>
            <w:noWrap/>
            <w:vAlign w:val="bottom"/>
            <w:hideMark/>
          </w:tcPr>
          <w:p w14:paraId="27AEDFCB" w14:textId="213A7F7C" w:rsidR="007A74EA" w:rsidRPr="00680664" w:rsidDel="00846763" w:rsidRDefault="007A74EA">
            <w:pPr>
              <w:pStyle w:val="NormalWeb"/>
              <w:shd w:val="clear" w:color="auto" w:fill="FFFFFF"/>
              <w:spacing w:before="0" w:beforeAutospacing="0" w:after="0" w:afterAutospacing="0" w:line="360" w:lineRule="auto"/>
              <w:rPr>
                <w:del w:id="2831" w:author="Alice MacQueen" w:date="2020-11-23T17:08:00Z"/>
                <w:rFonts w:ascii="Calibri" w:hAnsi="Calibri" w:cs="Calibri"/>
                <w:color w:val="000000"/>
              </w:rPr>
              <w:pPrChange w:id="2832" w:author="Alice MacQueen" w:date="2020-11-23T17:09:00Z">
                <w:pPr>
                  <w:spacing w:after="0" w:line="240" w:lineRule="auto"/>
                </w:pPr>
              </w:pPrChange>
            </w:pPr>
          </w:p>
        </w:tc>
        <w:tc>
          <w:tcPr>
            <w:tcW w:w="833" w:type="dxa"/>
            <w:tcBorders>
              <w:top w:val="nil"/>
              <w:left w:val="nil"/>
              <w:bottom w:val="nil"/>
              <w:right w:val="nil"/>
            </w:tcBorders>
            <w:shd w:val="clear" w:color="auto" w:fill="auto"/>
            <w:noWrap/>
            <w:vAlign w:val="bottom"/>
            <w:hideMark/>
          </w:tcPr>
          <w:p w14:paraId="7ACC3C5E" w14:textId="232396BD" w:rsidR="007A74EA" w:rsidRPr="00680664" w:rsidDel="00846763" w:rsidRDefault="007A74EA">
            <w:pPr>
              <w:pStyle w:val="NormalWeb"/>
              <w:shd w:val="clear" w:color="auto" w:fill="FFFFFF"/>
              <w:spacing w:before="0" w:beforeAutospacing="0" w:after="0" w:afterAutospacing="0" w:line="360" w:lineRule="auto"/>
              <w:rPr>
                <w:del w:id="2833" w:author="Alice MacQueen" w:date="2020-11-23T17:08:00Z"/>
                <w:rFonts w:ascii="Calibri" w:hAnsi="Calibri" w:cs="Calibri"/>
                <w:color w:val="000000"/>
              </w:rPr>
              <w:pPrChange w:id="2834" w:author="Alice MacQueen" w:date="2020-11-23T17:09:00Z">
                <w:pPr>
                  <w:spacing w:after="0" w:line="240" w:lineRule="auto"/>
                </w:pPr>
              </w:pPrChange>
            </w:pPr>
            <w:del w:id="2835"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clear" w:color="auto" w:fill="auto"/>
            <w:noWrap/>
            <w:vAlign w:val="bottom"/>
            <w:hideMark/>
          </w:tcPr>
          <w:p w14:paraId="0834E93F" w14:textId="5B6E6C21" w:rsidR="007A74EA" w:rsidRPr="00680664" w:rsidDel="00846763" w:rsidRDefault="007A74EA">
            <w:pPr>
              <w:pStyle w:val="NormalWeb"/>
              <w:shd w:val="clear" w:color="auto" w:fill="FFFFFF"/>
              <w:spacing w:before="0" w:beforeAutospacing="0" w:after="0" w:afterAutospacing="0" w:line="360" w:lineRule="auto"/>
              <w:rPr>
                <w:del w:id="2836" w:author="Alice MacQueen" w:date="2020-11-23T17:08:00Z"/>
                <w:rFonts w:ascii="Calibri" w:hAnsi="Calibri" w:cs="Calibri"/>
                <w:color w:val="000000"/>
              </w:rPr>
              <w:pPrChange w:id="2837" w:author="Alice MacQueen" w:date="2020-11-23T17:09:00Z">
                <w:pPr>
                  <w:spacing w:after="0" w:line="240" w:lineRule="auto"/>
                </w:pPr>
              </w:pPrChange>
            </w:pPr>
            <w:del w:id="2838" w:author="Alice MacQueen" w:date="2020-11-23T17:08:00Z">
              <w:r w:rsidRPr="00680664" w:rsidDel="00846763">
                <w:rPr>
                  <w:rFonts w:ascii="Calibri" w:hAnsi="Calibri" w:cs="Calibri"/>
                  <w:color w:val="000000"/>
                </w:rPr>
                <w:delText>0.046±0.002</w:delText>
              </w:r>
            </w:del>
          </w:p>
        </w:tc>
        <w:tc>
          <w:tcPr>
            <w:tcW w:w="2221" w:type="dxa"/>
            <w:tcBorders>
              <w:top w:val="nil"/>
              <w:left w:val="nil"/>
              <w:bottom w:val="nil"/>
              <w:right w:val="nil"/>
            </w:tcBorders>
            <w:shd w:val="clear" w:color="auto" w:fill="auto"/>
            <w:noWrap/>
            <w:vAlign w:val="bottom"/>
            <w:hideMark/>
          </w:tcPr>
          <w:p w14:paraId="70E4DC8B" w14:textId="79B2707C" w:rsidR="007A74EA" w:rsidRPr="00680664" w:rsidDel="00846763" w:rsidRDefault="007A74EA">
            <w:pPr>
              <w:pStyle w:val="NormalWeb"/>
              <w:shd w:val="clear" w:color="auto" w:fill="FFFFFF"/>
              <w:spacing w:before="0" w:beforeAutospacing="0" w:after="0" w:afterAutospacing="0" w:line="360" w:lineRule="auto"/>
              <w:rPr>
                <w:del w:id="2839" w:author="Alice MacQueen" w:date="2020-11-23T17:08:00Z"/>
                <w:rFonts w:ascii="Calibri" w:hAnsi="Calibri" w:cs="Calibri"/>
                <w:color w:val="000000"/>
              </w:rPr>
              <w:pPrChange w:id="2840" w:author="Alice MacQueen" w:date="2020-11-23T17:09:00Z">
                <w:pPr>
                  <w:spacing w:after="0" w:line="240" w:lineRule="auto"/>
                </w:pPr>
              </w:pPrChange>
            </w:pPr>
            <w:del w:id="2841" w:author="Alice MacQueen" w:date="2020-11-23T17:08:00Z">
              <w:r w:rsidRPr="00680664" w:rsidDel="00846763">
                <w:rPr>
                  <w:rFonts w:ascii="Calibri" w:hAnsi="Calibri" w:cs="Calibri"/>
                  <w:color w:val="000000"/>
                </w:rPr>
                <w:delText>0.039±0.003</w:delText>
              </w:r>
            </w:del>
          </w:p>
        </w:tc>
        <w:tc>
          <w:tcPr>
            <w:tcW w:w="2110" w:type="dxa"/>
            <w:tcBorders>
              <w:top w:val="nil"/>
              <w:left w:val="nil"/>
              <w:bottom w:val="nil"/>
              <w:right w:val="nil"/>
            </w:tcBorders>
            <w:shd w:val="clear" w:color="auto" w:fill="auto"/>
            <w:noWrap/>
            <w:vAlign w:val="bottom"/>
            <w:hideMark/>
          </w:tcPr>
          <w:p w14:paraId="16EDA55A" w14:textId="7DBFADDB" w:rsidR="007A74EA" w:rsidRPr="00680664" w:rsidDel="00846763" w:rsidRDefault="007A74EA">
            <w:pPr>
              <w:pStyle w:val="NormalWeb"/>
              <w:shd w:val="clear" w:color="auto" w:fill="FFFFFF"/>
              <w:spacing w:before="0" w:beforeAutospacing="0" w:after="0" w:afterAutospacing="0" w:line="360" w:lineRule="auto"/>
              <w:rPr>
                <w:del w:id="2842" w:author="Alice MacQueen" w:date="2020-11-23T17:08:00Z"/>
                <w:rFonts w:ascii="Calibri" w:hAnsi="Calibri" w:cs="Calibri"/>
                <w:color w:val="000000"/>
              </w:rPr>
              <w:pPrChange w:id="2843" w:author="Alice MacQueen" w:date="2020-11-23T17:09:00Z">
                <w:pPr>
                  <w:spacing w:after="0" w:line="240" w:lineRule="auto"/>
                </w:pPr>
              </w:pPrChange>
            </w:pPr>
            <w:del w:id="2844" w:author="Alice MacQueen" w:date="2020-11-23T17:08:00Z">
              <w:r w:rsidRPr="00680664" w:rsidDel="00846763">
                <w:rPr>
                  <w:rFonts w:ascii="Calibri" w:hAnsi="Calibri" w:cs="Calibri"/>
                  <w:color w:val="000000"/>
                </w:rPr>
                <w:delText>0.051±0.003</w:delText>
              </w:r>
            </w:del>
          </w:p>
        </w:tc>
        <w:tc>
          <w:tcPr>
            <w:tcW w:w="1758" w:type="dxa"/>
            <w:tcBorders>
              <w:top w:val="nil"/>
              <w:left w:val="nil"/>
              <w:bottom w:val="nil"/>
              <w:right w:val="nil"/>
            </w:tcBorders>
            <w:shd w:val="clear" w:color="auto" w:fill="auto"/>
            <w:noWrap/>
            <w:vAlign w:val="bottom"/>
            <w:hideMark/>
          </w:tcPr>
          <w:p w14:paraId="35ED340E" w14:textId="17D37AC3" w:rsidR="007A74EA" w:rsidRPr="00680664" w:rsidDel="00846763" w:rsidRDefault="007A74EA">
            <w:pPr>
              <w:pStyle w:val="NormalWeb"/>
              <w:shd w:val="clear" w:color="auto" w:fill="FFFFFF"/>
              <w:spacing w:before="0" w:beforeAutospacing="0" w:after="0" w:afterAutospacing="0" w:line="360" w:lineRule="auto"/>
              <w:rPr>
                <w:del w:id="2845" w:author="Alice MacQueen" w:date="2020-11-23T17:08:00Z"/>
                <w:rFonts w:ascii="Calibri" w:hAnsi="Calibri" w:cs="Calibri"/>
                <w:color w:val="000000"/>
              </w:rPr>
              <w:pPrChange w:id="2846" w:author="Alice MacQueen" w:date="2020-11-23T17:09:00Z">
                <w:pPr>
                  <w:spacing w:after="0" w:line="240" w:lineRule="auto"/>
                </w:pPr>
              </w:pPrChange>
            </w:pPr>
            <w:del w:id="2847" w:author="Alice MacQueen" w:date="2020-11-23T17:08:00Z">
              <w:r w:rsidRPr="00680664" w:rsidDel="00846763">
                <w:rPr>
                  <w:rFonts w:ascii="Calibri" w:hAnsi="Calibri" w:cs="Calibri"/>
                  <w:color w:val="000000"/>
                </w:rPr>
                <w:delText>0.003±0.041</w:delText>
              </w:r>
            </w:del>
          </w:p>
        </w:tc>
        <w:tc>
          <w:tcPr>
            <w:tcW w:w="1297" w:type="dxa"/>
            <w:tcBorders>
              <w:top w:val="nil"/>
              <w:left w:val="nil"/>
              <w:bottom w:val="nil"/>
              <w:right w:val="nil"/>
            </w:tcBorders>
            <w:shd w:val="clear" w:color="auto" w:fill="auto"/>
            <w:noWrap/>
            <w:vAlign w:val="bottom"/>
            <w:hideMark/>
          </w:tcPr>
          <w:p w14:paraId="67F2C610" w14:textId="0ED19718" w:rsidR="007A74EA" w:rsidRPr="00680664" w:rsidDel="00846763" w:rsidRDefault="007A74EA">
            <w:pPr>
              <w:pStyle w:val="NormalWeb"/>
              <w:shd w:val="clear" w:color="auto" w:fill="FFFFFF"/>
              <w:spacing w:before="0" w:beforeAutospacing="0" w:after="0" w:afterAutospacing="0" w:line="360" w:lineRule="auto"/>
              <w:rPr>
                <w:del w:id="2848" w:author="Alice MacQueen" w:date="2020-11-23T17:08:00Z"/>
                <w:rFonts w:ascii="Calibri" w:hAnsi="Calibri" w:cs="Calibri"/>
                <w:color w:val="000000"/>
              </w:rPr>
              <w:pPrChange w:id="2849" w:author="Alice MacQueen" w:date="2020-11-23T17:09:00Z">
                <w:pPr>
                  <w:spacing w:after="0" w:line="240" w:lineRule="auto"/>
                </w:pPr>
              </w:pPrChange>
            </w:pPr>
            <w:del w:id="2850" w:author="Alice MacQueen" w:date="2020-11-23T17:08:00Z">
              <w:r w:rsidRPr="00680664" w:rsidDel="00846763">
                <w:rPr>
                  <w:rFonts w:ascii="Calibri" w:hAnsi="Calibri" w:cs="Calibri"/>
                  <w:color w:val="000000"/>
                </w:rPr>
                <w:delText>0.0603</w:delText>
              </w:r>
            </w:del>
          </w:p>
        </w:tc>
      </w:tr>
      <w:tr w:rsidR="007A74EA" w:rsidRPr="00680664" w:rsidDel="00846763" w14:paraId="5EA2061D" w14:textId="41AD5485" w:rsidTr="00BF5E14">
        <w:trPr>
          <w:trHeight w:val="288"/>
          <w:del w:id="2851" w:author="Alice MacQueen" w:date="2020-11-23T17:08:00Z"/>
        </w:trPr>
        <w:tc>
          <w:tcPr>
            <w:tcW w:w="958" w:type="dxa"/>
            <w:tcBorders>
              <w:top w:val="nil"/>
              <w:left w:val="nil"/>
              <w:bottom w:val="nil"/>
              <w:right w:val="nil"/>
            </w:tcBorders>
            <w:shd w:val="clear" w:color="auto" w:fill="auto"/>
            <w:noWrap/>
            <w:vAlign w:val="bottom"/>
            <w:hideMark/>
          </w:tcPr>
          <w:p w14:paraId="4C1C348E" w14:textId="0C1CDA45" w:rsidR="007A74EA" w:rsidRPr="00680664" w:rsidDel="00846763" w:rsidRDefault="007A74EA">
            <w:pPr>
              <w:pStyle w:val="NormalWeb"/>
              <w:shd w:val="clear" w:color="auto" w:fill="FFFFFF"/>
              <w:spacing w:before="0" w:beforeAutospacing="0" w:after="0" w:afterAutospacing="0" w:line="360" w:lineRule="auto"/>
              <w:rPr>
                <w:del w:id="2852" w:author="Alice MacQueen" w:date="2020-11-23T17:08:00Z"/>
                <w:rFonts w:ascii="Calibri" w:hAnsi="Calibri" w:cs="Calibri"/>
                <w:color w:val="000000"/>
              </w:rPr>
              <w:pPrChange w:id="2853" w:author="Alice MacQueen" w:date="2020-11-23T17:09:00Z">
                <w:pPr>
                  <w:spacing w:after="0" w:line="240" w:lineRule="auto"/>
                </w:pPr>
              </w:pPrChange>
            </w:pPr>
            <w:del w:id="2854" w:author="Alice MacQueen" w:date="2020-11-23T17:08:00Z">
              <w:r w:rsidRPr="00680664" w:rsidDel="00846763">
                <w:rPr>
                  <w:rFonts w:ascii="Calibri" w:hAnsi="Calibri" w:cs="Calibri"/>
                  <w:color w:val="000000"/>
                </w:rPr>
                <w:delText>Mo</w:delText>
              </w:r>
            </w:del>
          </w:p>
        </w:tc>
        <w:tc>
          <w:tcPr>
            <w:tcW w:w="833" w:type="dxa"/>
            <w:tcBorders>
              <w:top w:val="nil"/>
              <w:left w:val="nil"/>
              <w:bottom w:val="nil"/>
              <w:right w:val="nil"/>
            </w:tcBorders>
            <w:shd w:val="clear" w:color="auto" w:fill="auto"/>
            <w:noWrap/>
            <w:vAlign w:val="bottom"/>
            <w:hideMark/>
          </w:tcPr>
          <w:p w14:paraId="7119189B" w14:textId="538432F1" w:rsidR="007A74EA" w:rsidRPr="00680664" w:rsidDel="00846763" w:rsidRDefault="007A74EA">
            <w:pPr>
              <w:pStyle w:val="NormalWeb"/>
              <w:shd w:val="clear" w:color="auto" w:fill="FFFFFF"/>
              <w:spacing w:before="0" w:beforeAutospacing="0" w:after="0" w:afterAutospacing="0" w:line="360" w:lineRule="auto"/>
              <w:rPr>
                <w:del w:id="2855" w:author="Alice MacQueen" w:date="2020-11-23T17:08:00Z"/>
                <w:rFonts w:ascii="Calibri" w:hAnsi="Calibri" w:cs="Calibri"/>
                <w:color w:val="000000"/>
              </w:rPr>
              <w:pPrChange w:id="2856" w:author="Alice MacQueen" w:date="2020-11-23T17:09:00Z">
                <w:pPr>
                  <w:spacing w:after="0" w:line="240" w:lineRule="auto"/>
                </w:pPr>
              </w:pPrChange>
            </w:pPr>
            <w:del w:id="2857" w:author="Alice MacQueen" w:date="2020-11-23T17:08:00Z">
              <w:r w:rsidRPr="00680664" w:rsidDel="00846763">
                <w:rPr>
                  <w:rFonts w:ascii="Calibri" w:hAnsi="Calibri" w:cs="Calibri"/>
                  <w:color w:val="000000"/>
                </w:rPr>
                <w:delText>MO</w:delText>
              </w:r>
            </w:del>
          </w:p>
        </w:tc>
        <w:tc>
          <w:tcPr>
            <w:tcW w:w="2110" w:type="dxa"/>
            <w:tcBorders>
              <w:top w:val="nil"/>
              <w:left w:val="nil"/>
              <w:bottom w:val="nil"/>
              <w:right w:val="nil"/>
            </w:tcBorders>
            <w:shd w:val="clear" w:color="auto" w:fill="auto"/>
            <w:noWrap/>
            <w:vAlign w:val="bottom"/>
            <w:hideMark/>
          </w:tcPr>
          <w:p w14:paraId="6AD1D729" w14:textId="3DE82119" w:rsidR="007A74EA" w:rsidRPr="00680664" w:rsidDel="00846763" w:rsidRDefault="007A74EA">
            <w:pPr>
              <w:pStyle w:val="NormalWeb"/>
              <w:shd w:val="clear" w:color="auto" w:fill="FFFFFF"/>
              <w:spacing w:before="0" w:beforeAutospacing="0" w:after="0" w:afterAutospacing="0" w:line="360" w:lineRule="auto"/>
              <w:rPr>
                <w:del w:id="2858" w:author="Alice MacQueen" w:date="2020-11-23T17:08:00Z"/>
                <w:rFonts w:ascii="Calibri" w:hAnsi="Calibri" w:cs="Calibri"/>
                <w:color w:val="000000"/>
              </w:rPr>
              <w:pPrChange w:id="2859" w:author="Alice MacQueen" w:date="2020-11-23T17:09:00Z">
                <w:pPr>
                  <w:spacing w:after="0" w:line="240" w:lineRule="auto"/>
                </w:pPr>
              </w:pPrChange>
            </w:pPr>
            <w:del w:id="2860" w:author="Alice MacQueen" w:date="2020-11-23T17:08:00Z">
              <w:r w:rsidRPr="00680664" w:rsidDel="00846763">
                <w:rPr>
                  <w:rFonts w:ascii="Calibri" w:hAnsi="Calibri" w:cs="Calibri"/>
                  <w:color w:val="000000"/>
                </w:rPr>
                <w:delText>0.087±0.004</w:delText>
              </w:r>
            </w:del>
          </w:p>
        </w:tc>
        <w:tc>
          <w:tcPr>
            <w:tcW w:w="2221" w:type="dxa"/>
            <w:tcBorders>
              <w:top w:val="nil"/>
              <w:left w:val="nil"/>
              <w:bottom w:val="nil"/>
              <w:right w:val="nil"/>
            </w:tcBorders>
            <w:shd w:val="clear" w:color="auto" w:fill="auto"/>
            <w:noWrap/>
            <w:vAlign w:val="bottom"/>
            <w:hideMark/>
          </w:tcPr>
          <w:p w14:paraId="0F382C9E" w14:textId="4B0260E5" w:rsidR="007A74EA" w:rsidRPr="00680664" w:rsidDel="00846763" w:rsidRDefault="007A74EA">
            <w:pPr>
              <w:pStyle w:val="NormalWeb"/>
              <w:shd w:val="clear" w:color="auto" w:fill="FFFFFF"/>
              <w:spacing w:before="0" w:beforeAutospacing="0" w:after="0" w:afterAutospacing="0" w:line="360" w:lineRule="auto"/>
              <w:rPr>
                <w:del w:id="2861" w:author="Alice MacQueen" w:date="2020-11-23T17:08:00Z"/>
                <w:rFonts w:ascii="Calibri" w:hAnsi="Calibri" w:cs="Calibri"/>
                <w:color w:val="000000"/>
              </w:rPr>
              <w:pPrChange w:id="2862" w:author="Alice MacQueen" w:date="2020-11-23T17:09:00Z">
                <w:pPr>
                  <w:spacing w:after="0" w:line="240" w:lineRule="auto"/>
                </w:pPr>
              </w:pPrChange>
            </w:pPr>
            <w:del w:id="2863" w:author="Alice MacQueen" w:date="2020-11-23T17:08:00Z">
              <w:r w:rsidRPr="00680664" w:rsidDel="00846763">
                <w:rPr>
                  <w:rFonts w:ascii="Calibri" w:hAnsi="Calibri" w:cs="Calibri"/>
                  <w:color w:val="000000"/>
                </w:rPr>
                <w:delText>0.056±0.005</w:delText>
              </w:r>
            </w:del>
          </w:p>
        </w:tc>
        <w:tc>
          <w:tcPr>
            <w:tcW w:w="2110" w:type="dxa"/>
            <w:tcBorders>
              <w:top w:val="nil"/>
              <w:left w:val="nil"/>
              <w:bottom w:val="nil"/>
              <w:right w:val="nil"/>
            </w:tcBorders>
            <w:shd w:val="clear" w:color="auto" w:fill="auto"/>
            <w:noWrap/>
            <w:vAlign w:val="bottom"/>
            <w:hideMark/>
          </w:tcPr>
          <w:p w14:paraId="79147273" w14:textId="3F19D40F" w:rsidR="007A74EA" w:rsidRPr="00680664" w:rsidDel="00846763" w:rsidRDefault="007A74EA">
            <w:pPr>
              <w:pStyle w:val="NormalWeb"/>
              <w:shd w:val="clear" w:color="auto" w:fill="FFFFFF"/>
              <w:spacing w:before="0" w:beforeAutospacing="0" w:after="0" w:afterAutospacing="0" w:line="360" w:lineRule="auto"/>
              <w:rPr>
                <w:del w:id="2864" w:author="Alice MacQueen" w:date="2020-11-23T17:08:00Z"/>
                <w:rFonts w:ascii="Calibri" w:hAnsi="Calibri" w:cs="Calibri"/>
                <w:color w:val="000000"/>
              </w:rPr>
              <w:pPrChange w:id="2865" w:author="Alice MacQueen" w:date="2020-11-23T17:09:00Z">
                <w:pPr>
                  <w:spacing w:after="0" w:line="240" w:lineRule="auto"/>
                </w:pPr>
              </w:pPrChange>
            </w:pPr>
            <w:del w:id="2866" w:author="Alice MacQueen" w:date="2020-11-23T17:08:00Z">
              <w:r w:rsidRPr="00680664" w:rsidDel="00846763">
                <w:rPr>
                  <w:rFonts w:ascii="Calibri" w:hAnsi="Calibri" w:cs="Calibri"/>
                  <w:color w:val="000000"/>
                </w:rPr>
                <w:delText>0.053±0.015</w:delText>
              </w:r>
            </w:del>
          </w:p>
        </w:tc>
        <w:tc>
          <w:tcPr>
            <w:tcW w:w="1758" w:type="dxa"/>
            <w:tcBorders>
              <w:top w:val="nil"/>
              <w:left w:val="nil"/>
              <w:bottom w:val="nil"/>
              <w:right w:val="nil"/>
            </w:tcBorders>
            <w:shd w:val="clear" w:color="auto" w:fill="auto"/>
            <w:noWrap/>
            <w:vAlign w:val="bottom"/>
            <w:hideMark/>
          </w:tcPr>
          <w:p w14:paraId="2077A9CE" w14:textId="7596F73E" w:rsidR="007A74EA" w:rsidRPr="00680664" w:rsidDel="00846763" w:rsidRDefault="007A74EA">
            <w:pPr>
              <w:pStyle w:val="NormalWeb"/>
              <w:shd w:val="clear" w:color="auto" w:fill="FFFFFF"/>
              <w:spacing w:before="0" w:beforeAutospacing="0" w:after="0" w:afterAutospacing="0" w:line="360" w:lineRule="auto"/>
              <w:rPr>
                <w:del w:id="2867" w:author="Alice MacQueen" w:date="2020-11-23T17:08:00Z"/>
                <w:rFonts w:ascii="Calibri" w:hAnsi="Calibri" w:cs="Calibri"/>
                <w:color w:val="000000"/>
              </w:rPr>
              <w:pPrChange w:id="2868" w:author="Alice MacQueen" w:date="2020-11-23T17:09:00Z">
                <w:pPr>
                  <w:spacing w:after="0" w:line="240" w:lineRule="auto"/>
                </w:pPr>
              </w:pPrChange>
            </w:pPr>
            <w:del w:id="2869" w:author="Alice MacQueen" w:date="2020-11-23T17:08:00Z">
              <w:r w:rsidRPr="00680664" w:rsidDel="00846763">
                <w:rPr>
                  <w:rFonts w:ascii="Calibri" w:hAnsi="Calibri" w:cs="Calibri"/>
                  <w:color w:val="000000"/>
                </w:rPr>
                <w:delText>0.015±0.122</w:delText>
              </w:r>
            </w:del>
          </w:p>
        </w:tc>
        <w:tc>
          <w:tcPr>
            <w:tcW w:w="1297" w:type="dxa"/>
            <w:tcBorders>
              <w:top w:val="nil"/>
              <w:left w:val="nil"/>
              <w:bottom w:val="nil"/>
              <w:right w:val="nil"/>
            </w:tcBorders>
            <w:shd w:val="clear" w:color="auto" w:fill="auto"/>
            <w:noWrap/>
            <w:vAlign w:val="bottom"/>
            <w:hideMark/>
          </w:tcPr>
          <w:p w14:paraId="29B9F969" w14:textId="600BD9BF" w:rsidR="007A74EA" w:rsidRPr="00680664" w:rsidDel="00846763" w:rsidRDefault="007A74EA">
            <w:pPr>
              <w:pStyle w:val="NormalWeb"/>
              <w:shd w:val="clear" w:color="auto" w:fill="FFFFFF"/>
              <w:spacing w:before="0" w:beforeAutospacing="0" w:after="0" w:afterAutospacing="0" w:line="360" w:lineRule="auto"/>
              <w:rPr>
                <w:del w:id="2870" w:author="Alice MacQueen" w:date="2020-11-23T17:08:00Z"/>
                <w:rFonts w:ascii="Calibri" w:hAnsi="Calibri" w:cs="Calibri"/>
                <w:color w:val="000000"/>
              </w:rPr>
              <w:pPrChange w:id="2871" w:author="Alice MacQueen" w:date="2020-11-23T17:09:00Z">
                <w:pPr>
                  <w:spacing w:after="0" w:line="240" w:lineRule="auto"/>
                </w:pPr>
              </w:pPrChange>
            </w:pPr>
            <w:del w:id="2872" w:author="Alice MacQueen" w:date="2020-11-23T17:08:00Z">
              <w:r w:rsidRPr="00680664" w:rsidDel="00846763">
                <w:rPr>
                  <w:rFonts w:ascii="Calibri" w:hAnsi="Calibri" w:cs="Calibri"/>
                  <w:color w:val="000000"/>
                </w:rPr>
                <w:delText>0.0143</w:delText>
              </w:r>
              <w:r w:rsidDel="00846763">
                <w:rPr>
                  <w:rFonts w:ascii="Calibri" w:hAnsi="Calibri" w:cs="Calibri"/>
                  <w:color w:val="000000"/>
                </w:rPr>
                <w:delText>*</w:delText>
              </w:r>
            </w:del>
          </w:p>
        </w:tc>
      </w:tr>
      <w:tr w:rsidR="007A74EA" w:rsidRPr="00680664" w:rsidDel="00846763" w14:paraId="513DF40D" w14:textId="2F85CA34" w:rsidTr="00BF5E14">
        <w:trPr>
          <w:trHeight w:val="288"/>
          <w:del w:id="2873" w:author="Alice MacQueen" w:date="2020-11-23T17:08:00Z"/>
        </w:trPr>
        <w:tc>
          <w:tcPr>
            <w:tcW w:w="958" w:type="dxa"/>
            <w:tcBorders>
              <w:top w:val="nil"/>
              <w:left w:val="nil"/>
              <w:right w:val="nil"/>
            </w:tcBorders>
            <w:shd w:val="clear" w:color="auto" w:fill="auto"/>
            <w:noWrap/>
            <w:vAlign w:val="bottom"/>
            <w:hideMark/>
          </w:tcPr>
          <w:p w14:paraId="08D15FA1" w14:textId="31904DE1" w:rsidR="007A74EA" w:rsidRPr="00680664" w:rsidDel="00846763" w:rsidRDefault="007A74EA">
            <w:pPr>
              <w:pStyle w:val="NormalWeb"/>
              <w:shd w:val="clear" w:color="auto" w:fill="FFFFFF"/>
              <w:spacing w:before="0" w:beforeAutospacing="0" w:after="0" w:afterAutospacing="0" w:line="360" w:lineRule="auto"/>
              <w:rPr>
                <w:del w:id="2874" w:author="Alice MacQueen" w:date="2020-11-23T17:08:00Z"/>
                <w:rFonts w:ascii="Calibri" w:hAnsi="Calibri" w:cs="Calibri"/>
                <w:color w:val="000000"/>
              </w:rPr>
              <w:pPrChange w:id="2875" w:author="Alice MacQueen" w:date="2020-11-23T17:09:00Z">
                <w:pPr>
                  <w:spacing w:after="0" w:line="240" w:lineRule="auto"/>
                </w:pPr>
              </w:pPrChange>
            </w:pPr>
          </w:p>
        </w:tc>
        <w:tc>
          <w:tcPr>
            <w:tcW w:w="833" w:type="dxa"/>
            <w:tcBorders>
              <w:top w:val="nil"/>
              <w:left w:val="nil"/>
              <w:right w:val="nil"/>
            </w:tcBorders>
            <w:shd w:val="clear" w:color="auto" w:fill="auto"/>
            <w:noWrap/>
            <w:vAlign w:val="bottom"/>
            <w:hideMark/>
          </w:tcPr>
          <w:p w14:paraId="634E55D7" w14:textId="4A8563C4" w:rsidR="007A74EA" w:rsidRPr="00680664" w:rsidDel="00846763" w:rsidRDefault="007A74EA">
            <w:pPr>
              <w:pStyle w:val="NormalWeb"/>
              <w:shd w:val="clear" w:color="auto" w:fill="FFFFFF"/>
              <w:spacing w:before="0" w:beforeAutospacing="0" w:after="0" w:afterAutospacing="0" w:line="360" w:lineRule="auto"/>
              <w:rPr>
                <w:del w:id="2876" w:author="Alice MacQueen" w:date="2020-11-23T17:08:00Z"/>
                <w:rFonts w:ascii="Calibri" w:hAnsi="Calibri" w:cs="Calibri"/>
                <w:color w:val="000000"/>
              </w:rPr>
              <w:pPrChange w:id="2877" w:author="Alice MacQueen" w:date="2020-11-23T17:09:00Z">
                <w:pPr>
                  <w:spacing w:after="0" w:line="240" w:lineRule="auto"/>
                </w:pPr>
              </w:pPrChange>
            </w:pPr>
            <w:del w:id="2878" w:author="Alice MacQueen" w:date="2020-11-23T17:08:00Z">
              <w:r w:rsidRPr="00680664" w:rsidDel="00846763">
                <w:rPr>
                  <w:rFonts w:ascii="Calibri" w:hAnsi="Calibri" w:cs="Calibri"/>
                  <w:color w:val="000000"/>
                </w:rPr>
                <w:delText>TX</w:delText>
              </w:r>
            </w:del>
          </w:p>
        </w:tc>
        <w:tc>
          <w:tcPr>
            <w:tcW w:w="2110" w:type="dxa"/>
            <w:tcBorders>
              <w:top w:val="nil"/>
              <w:left w:val="nil"/>
              <w:right w:val="nil"/>
            </w:tcBorders>
            <w:shd w:val="clear" w:color="auto" w:fill="auto"/>
            <w:noWrap/>
            <w:vAlign w:val="bottom"/>
            <w:hideMark/>
          </w:tcPr>
          <w:p w14:paraId="4F3FF557" w14:textId="1739ECD8" w:rsidR="007A74EA" w:rsidRPr="00680664" w:rsidDel="00846763" w:rsidRDefault="007A74EA">
            <w:pPr>
              <w:pStyle w:val="NormalWeb"/>
              <w:shd w:val="clear" w:color="auto" w:fill="FFFFFF"/>
              <w:spacing w:before="0" w:beforeAutospacing="0" w:after="0" w:afterAutospacing="0" w:line="360" w:lineRule="auto"/>
              <w:rPr>
                <w:del w:id="2879" w:author="Alice MacQueen" w:date="2020-11-23T17:08:00Z"/>
                <w:rFonts w:ascii="Calibri" w:hAnsi="Calibri" w:cs="Calibri"/>
                <w:color w:val="000000"/>
              </w:rPr>
              <w:pPrChange w:id="2880" w:author="Alice MacQueen" w:date="2020-11-23T17:09:00Z">
                <w:pPr>
                  <w:spacing w:after="0" w:line="240" w:lineRule="auto"/>
                </w:pPr>
              </w:pPrChange>
            </w:pPr>
            <w:del w:id="2881" w:author="Alice MacQueen" w:date="2020-11-23T17:08:00Z">
              <w:r w:rsidRPr="00680664" w:rsidDel="00846763">
                <w:rPr>
                  <w:rFonts w:ascii="Calibri" w:hAnsi="Calibri" w:cs="Calibri"/>
                  <w:color w:val="000000"/>
                </w:rPr>
                <w:delText>0.092±0.011</w:delText>
              </w:r>
            </w:del>
          </w:p>
        </w:tc>
        <w:tc>
          <w:tcPr>
            <w:tcW w:w="2221" w:type="dxa"/>
            <w:tcBorders>
              <w:top w:val="nil"/>
              <w:left w:val="nil"/>
              <w:right w:val="nil"/>
            </w:tcBorders>
            <w:shd w:val="clear" w:color="auto" w:fill="auto"/>
            <w:noWrap/>
            <w:vAlign w:val="bottom"/>
            <w:hideMark/>
          </w:tcPr>
          <w:p w14:paraId="63B3FB72" w14:textId="4075FB72" w:rsidR="007A74EA" w:rsidRPr="00680664" w:rsidDel="00846763" w:rsidRDefault="007A74EA">
            <w:pPr>
              <w:pStyle w:val="NormalWeb"/>
              <w:shd w:val="clear" w:color="auto" w:fill="FFFFFF"/>
              <w:spacing w:before="0" w:beforeAutospacing="0" w:after="0" w:afterAutospacing="0" w:line="360" w:lineRule="auto"/>
              <w:rPr>
                <w:del w:id="2882" w:author="Alice MacQueen" w:date="2020-11-23T17:08:00Z"/>
                <w:rFonts w:ascii="Calibri" w:hAnsi="Calibri" w:cs="Calibri"/>
                <w:color w:val="000000"/>
              </w:rPr>
              <w:pPrChange w:id="2883" w:author="Alice MacQueen" w:date="2020-11-23T17:09:00Z">
                <w:pPr>
                  <w:spacing w:after="0" w:line="240" w:lineRule="auto"/>
                </w:pPr>
              </w:pPrChange>
            </w:pPr>
            <w:del w:id="2884" w:author="Alice MacQueen" w:date="2020-11-23T17:08:00Z">
              <w:r w:rsidRPr="00680664" w:rsidDel="00846763">
                <w:rPr>
                  <w:rFonts w:ascii="Calibri" w:hAnsi="Calibri" w:cs="Calibri"/>
                  <w:color w:val="000000"/>
                </w:rPr>
                <w:delText>0.044±0.005</w:delText>
              </w:r>
            </w:del>
          </w:p>
        </w:tc>
        <w:tc>
          <w:tcPr>
            <w:tcW w:w="2110" w:type="dxa"/>
            <w:tcBorders>
              <w:top w:val="nil"/>
              <w:left w:val="nil"/>
              <w:right w:val="nil"/>
            </w:tcBorders>
            <w:shd w:val="clear" w:color="auto" w:fill="auto"/>
            <w:noWrap/>
            <w:vAlign w:val="bottom"/>
            <w:hideMark/>
          </w:tcPr>
          <w:p w14:paraId="0AC23363" w14:textId="62E5AF56" w:rsidR="007A74EA" w:rsidRPr="00680664" w:rsidDel="00846763" w:rsidRDefault="007A74EA">
            <w:pPr>
              <w:pStyle w:val="NormalWeb"/>
              <w:shd w:val="clear" w:color="auto" w:fill="FFFFFF"/>
              <w:spacing w:before="0" w:beforeAutospacing="0" w:after="0" w:afterAutospacing="0" w:line="360" w:lineRule="auto"/>
              <w:rPr>
                <w:del w:id="2885" w:author="Alice MacQueen" w:date="2020-11-23T17:08:00Z"/>
                <w:rFonts w:ascii="Calibri" w:hAnsi="Calibri" w:cs="Calibri"/>
                <w:color w:val="000000"/>
              </w:rPr>
              <w:pPrChange w:id="2886" w:author="Alice MacQueen" w:date="2020-11-23T17:09:00Z">
                <w:pPr>
                  <w:spacing w:after="0" w:line="240" w:lineRule="auto"/>
                </w:pPr>
              </w:pPrChange>
            </w:pPr>
            <w:del w:id="2887" w:author="Alice MacQueen" w:date="2020-11-23T17:08:00Z">
              <w:r w:rsidRPr="00680664" w:rsidDel="00846763">
                <w:rPr>
                  <w:rFonts w:ascii="Calibri" w:hAnsi="Calibri" w:cs="Calibri"/>
                  <w:color w:val="000000"/>
                </w:rPr>
                <w:delText>0.053±0.007</w:delText>
              </w:r>
            </w:del>
          </w:p>
        </w:tc>
        <w:tc>
          <w:tcPr>
            <w:tcW w:w="1758" w:type="dxa"/>
            <w:tcBorders>
              <w:top w:val="nil"/>
              <w:left w:val="nil"/>
              <w:right w:val="nil"/>
            </w:tcBorders>
            <w:shd w:val="clear" w:color="auto" w:fill="auto"/>
            <w:noWrap/>
            <w:vAlign w:val="bottom"/>
            <w:hideMark/>
          </w:tcPr>
          <w:p w14:paraId="573A10D0" w14:textId="0F460433" w:rsidR="007A74EA" w:rsidRPr="00680664" w:rsidDel="00846763" w:rsidRDefault="007A74EA">
            <w:pPr>
              <w:pStyle w:val="NormalWeb"/>
              <w:shd w:val="clear" w:color="auto" w:fill="FFFFFF"/>
              <w:spacing w:before="0" w:beforeAutospacing="0" w:after="0" w:afterAutospacing="0" w:line="360" w:lineRule="auto"/>
              <w:rPr>
                <w:del w:id="2888" w:author="Alice MacQueen" w:date="2020-11-23T17:08:00Z"/>
                <w:rFonts w:ascii="Calibri" w:hAnsi="Calibri" w:cs="Calibri"/>
                <w:color w:val="000000"/>
              </w:rPr>
              <w:pPrChange w:id="2889" w:author="Alice MacQueen" w:date="2020-11-23T17:09:00Z">
                <w:pPr>
                  <w:spacing w:after="0" w:line="240" w:lineRule="auto"/>
                </w:pPr>
              </w:pPrChange>
            </w:pPr>
            <w:del w:id="2890" w:author="Alice MacQueen" w:date="2020-11-23T17:08:00Z">
              <w:r w:rsidRPr="00680664" w:rsidDel="00846763">
                <w:rPr>
                  <w:rFonts w:ascii="Calibri" w:hAnsi="Calibri" w:cs="Calibri"/>
                  <w:color w:val="000000"/>
                </w:rPr>
                <w:delText>0.007±0.117</w:delText>
              </w:r>
            </w:del>
          </w:p>
        </w:tc>
        <w:tc>
          <w:tcPr>
            <w:tcW w:w="1297" w:type="dxa"/>
            <w:tcBorders>
              <w:top w:val="nil"/>
              <w:left w:val="nil"/>
              <w:right w:val="nil"/>
            </w:tcBorders>
            <w:shd w:val="clear" w:color="auto" w:fill="auto"/>
            <w:noWrap/>
            <w:vAlign w:val="bottom"/>
            <w:hideMark/>
          </w:tcPr>
          <w:p w14:paraId="69A3F013" w14:textId="0CC653B4" w:rsidR="007A74EA" w:rsidRPr="00680664" w:rsidDel="00846763" w:rsidRDefault="007A74EA">
            <w:pPr>
              <w:pStyle w:val="NormalWeb"/>
              <w:shd w:val="clear" w:color="auto" w:fill="FFFFFF"/>
              <w:spacing w:before="0" w:beforeAutospacing="0" w:after="0" w:afterAutospacing="0" w:line="360" w:lineRule="auto"/>
              <w:rPr>
                <w:del w:id="2891" w:author="Alice MacQueen" w:date="2020-11-23T17:08:00Z"/>
                <w:rFonts w:ascii="Calibri" w:hAnsi="Calibri" w:cs="Calibri"/>
                <w:color w:val="000000"/>
              </w:rPr>
              <w:pPrChange w:id="2892" w:author="Alice MacQueen" w:date="2020-11-23T17:09:00Z">
                <w:pPr>
                  <w:spacing w:after="0" w:line="240" w:lineRule="auto"/>
                </w:pPr>
              </w:pPrChange>
            </w:pPr>
            <w:del w:id="2893" w:author="Alice MacQueen" w:date="2020-11-23T17:08:00Z">
              <w:r w:rsidRPr="00680664" w:rsidDel="00846763">
                <w:rPr>
                  <w:rFonts w:ascii="Calibri" w:hAnsi="Calibri" w:cs="Calibri"/>
                  <w:color w:val="000000"/>
                </w:rPr>
                <w:delText>0.0004</w:delText>
              </w:r>
              <w:r w:rsidDel="00846763">
                <w:rPr>
                  <w:rFonts w:ascii="Calibri" w:hAnsi="Calibri" w:cs="Calibri"/>
                  <w:color w:val="000000"/>
                </w:rPr>
                <w:delText>*</w:delText>
              </w:r>
            </w:del>
          </w:p>
        </w:tc>
      </w:tr>
      <w:tr w:rsidR="007A74EA" w:rsidRPr="00680664" w:rsidDel="00846763" w14:paraId="0F280938" w14:textId="5D4B8BE1" w:rsidTr="00BF5E14">
        <w:trPr>
          <w:trHeight w:val="288"/>
          <w:del w:id="2894" w:author="Alice MacQueen" w:date="2020-11-23T17:08:00Z"/>
        </w:trPr>
        <w:tc>
          <w:tcPr>
            <w:tcW w:w="958" w:type="dxa"/>
            <w:tcBorders>
              <w:top w:val="nil"/>
              <w:left w:val="nil"/>
              <w:bottom w:val="nil"/>
              <w:right w:val="nil"/>
            </w:tcBorders>
            <w:shd w:val="pct15" w:color="auto" w:fill="auto"/>
            <w:noWrap/>
            <w:vAlign w:val="bottom"/>
            <w:hideMark/>
          </w:tcPr>
          <w:p w14:paraId="50C866D2" w14:textId="3AAAEE01" w:rsidR="007A74EA" w:rsidRPr="00680664" w:rsidDel="00846763" w:rsidRDefault="007A74EA">
            <w:pPr>
              <w:pStyle w:val="NormalWeb"/>
              <w:shd w:val="clear" w:color="auto" w:fill="FFFFFF"/>
              <w:spacing w:before="0" w:beforeAutospacing="0" w:after="0" w:afterAutospacing="0" w:line="360" w:lineRule="auto"/>
              <w:rPr>
                <w:del w:id="2895" w:author="Alice MacQueen" w:date="2020-11-23T17:08:00Z"/>
                <w:rFonts w:ascii="Calibri" w:hAnsi="Calibri" w:cs="Calibri"/>
                <w:color w:val="000000"/>
              </w:rPr>
              <w:pPrChange w:id="2896" w:author="Alice MacQueen" w:date="2020-11-23T17:09:00Z">
                <w:pPr>
                  <w:spacing w:after="0" w:line="240" w:lineRule="auto"/>
                </w:pPr>
              </w:pPrChange>
            </w:pPr>
          </w:p>
        </w:tc>
        <w:tc>
          <w:tcPr>
            <w:tcW w:w="833" w:type="dxa"/>
            <w:tcBorders>
              <w:top w:val="nil"/>
              <w:left w:val="nil"/>
              <w:bottom w:val="nil"/>
              <w:right w:val="nil"/>
            </w:tcBorders>
            <w:shd w:val="pct15" w:color="auto" w:fill="auto"/>
            <w:noWrap/>
            <w:vAlign w:val="bottom"/>
            <w:hideMark/>
          </w:tcPr>
          <w:p w14:paraId="331D66CC" w14:textId="2FD564C8" w:rsidR="007A74EA" w:rsidRPr="00680664" w:rsidDel="00846763" w:rsidRDefault="007A74EA">
            <w:pPr>
              <w:pStyle w:val="NormalWeb"/>
              <w:shd w:val="clear" w:color="auto" w:fill="FFFFFF"/>
              <w:spacing w:before="0" w:beforeAutospacing="0" w:after="0" w:afterAutospacing="0" w:line="360" w:lineRule="auto"/>
              <w:rPr>
                <w:del w:id="2897" w:author="Alice MacQueen" w:date="2020-11-23T17:08:00Z"/>
                <w:rFonts w:ascii="Calibri" w:hAnsi="Calibri" w:cs="Calibri"/>
                <w:color w:val="000000"/>
              </w:rPr>
              <w:pPrChange w:id="2898" w:author="Alice MacQueen" w:date="2020-11-23T17:09:00Z">
                <w:pPr>
                  <w:spacing w:after="0" w:line="240" w:lineRule="auto"/>
                </w:pPr>
              </w:pPrChange>
            </w:pPr>
            <w:del w:id="2899" w:author="Alice MacQueen" w:date="2020-11-23T17:08:00Z">
              <w:r w:rsidRPr="00680664" w:rsidDel="00846763">
                <w:rPr>
                  <w:rFonts w:ascii="Calibri" w:hAnsi="Calibri" w:cs="Calibri"/>
                  <w:color w:val="000000"/>
                </w:rPr>
                <w:delText>MI</w:delText>
              </w:r>
            </w:del>
          </w:p>
        </w:tc>
        <w:tc>
          <w:tcPr>
            <w:tcW w:w="2110" w:type="dxa"/>
            <w:tcBorders>
              <w:top w:val="nil"/>
              <w:left w:val="nil"/>
              <w:bottom w:val="nil"/>
              <w:right w:val="nil"/>
            </w:tcBorders>
            <w:shd w:val="pct15" w:color="auto" w:fill="auto"/>
            <w:noWrap/>
            <w:vAlign w:val="bottom"/>
            <w:hideMark/>
          </w:tcPr>
          <w:p w14:paraId="09FD7827" w14:textId="07346A9A" w:rsidR="007A74EA" w:rsidRPr="00680664" w:rsidDel="00846763" w:rsidRDefault="007A74EA">
            <w:pPr>
              <w:pStyle w:val="NormalWeb"/>
              <w:shd w:val="clear" w:color="auto" w:fill="FFFFFF"/>
              <w:spacing w:before="0" w:beforeAutospacing="0" w:after="0" w:afterAutospacing="0" w:line="360" w:lineRule="auto"/>
              <w:rPr>
                <w:del w:id="2900" w:author="Alice MacQueen" w:date="2020-11-23T17:08:00Z"/>
                <w:rFonts w:ascii="Calibri" w:hAnsi="Calibri" w:cs="Calibri"/>
                <w:color w:val="000000"/>
              </w:rPr>
              <w:pPrChange w:id="2901" w:author="Alice MacQueen" w:date="2020-11-23T17:09:00Z">
                <w:pPr>
                  <w:spacing w:after="0" w:line="240" w:lineRule="auto"/>
                </w:pPr>
              </w:pPrChange>
            </w:pPr>
            <w:del w:id="2902" w:author="Alice MacQueen" w:date="2020-11-23T17:08:00Z">
              <w:r w:rsidRPr="00680664" w:rsidDel="00846763">
                <w:rPr>
                  <w:rFonts w:ascii="Calibri" w:hAnsi="Calibri" w:cs="Calibri"/>
                  <w:color w:val="000000"/>
                </w:rPr>
                <w:delText>0.016±0.001</w:delText>
              </w:r>
            </w:del>
          </w:p>
        </w:tc>
        <w:tc>
          <w:tcPr>
            <w:tcW w:w="2221" w:type="dxa"/>
            <w:tcBorders>
              <w:top w:val="nil"/>
              <w:left w:val="nil"/>
              <w:bottom w:val="nil"/>
              <w:right w:val="nil"/>
            </w:tcBorders>
            <w:shd w:val="pct15" w:color="auto" w:fill="auto"/>
            <w:noWrap/>
            <w:vAlign w:val="bottom"/>
            <w:hideMark/>
          </w:tcPr>
          <w:p w14:paraId="5BF7340D" w14:textId="3665ED8A" w:rsidR="007A74EA" w:rsidRPr="00680664" w:rsidDel="00846763" w:rsidRDefault="007A74EA">
            <w:pPr>
              <w:pStyle w:val="NormalWeb"/>
              <w:shd w:val="clear" w:color="auto" w:fill="FFFFFF"/>
              <w:spacing w:before="0" w:beforeAutospacing="0" w:after="0" w:afterAutospacing="0" w:line="360" w:lineRule="auto"/>
              <w:rPr>
                <w:del w:id="2903" w:author="Alice MacQueen" w:date="2020-11-23T17:08:00Z"/>
                <w:rFonts w:ascii="Calibri" w:hAnsi="Calibri" w:cs="Calibri"/>
                <w:color w:val="000000"/>
              </w:rPr>
              <w:pPrChange w:id="2904" w:author="Alice MacQueen" w:date="2020-11-23T17:09:00Z">
                <w:pPr>
                  <w:spacing w:after="0" w:line="240" w:lineRule="auto"/>
                </w:pPr>
              </w:pPrChange>
            </w:pPr>
            <w:del w:id="2905" w:author="Alice MacQueen" w:date="2020-11-23T17:08:00Z">
              <w:r w:rsidRPr="00680664" w:rsidDel="00846763">
                <w:rPr>
                  <w:rFonts w:ascii="Calibri" w:hAnsi="Calibri" w:cs="Calibri"/>
                  <w:color w:val="000000"/>
                </w:rPr>
                <w:delText>0.022±0.002</w:delText>
              </w:r>
            </w:del>
          </w:p>
        </w:tc>
        <w:tc>
          <w:tcPr>
            <w:tcW w:w="2110" w:type="dxa"/>
            <w:tcBorders>
              <w:top w:val="nil"/>
              <w:left w:val="nil"/>
              <w:bottom w:val="nil"/>
              <w:right w:val="nil"/>
            </w:tcBorders>
            <w:shd w:val="pct15" w:color="auto" w:fill="auto"/>
            <w:noWrap/>
            <w:vAlign w:val="bottom"/>
            <w:hideMark/>
          </w:tcPr>
          <w:p w14:paraId="3594C64B" w14:textId="358A9A36" w:rsidR="007A74EA" w:rsidRPr="00680664" w:rsidDel="00846763" w:rsidRDefault="007A74EA">
            <w:pPr>
              <w:pStyle w:val="NormalWeb"/>
              <w:shd w:val="clear" w:color="auto" w:fill="FFFFFF"/>
              <w:spacing w:before="0" w:beforeAutospacing="0" w:after="0" w:afterAutospacing="0" w:line="360" w:lineRule="auto"/>
              <w:rPr>
                <w:del w:id="2906" w:author="Alice MacQueen" w:date="2020-11-23T17:08:00Z"/>
                <w:rFonts w:ascii="Calibri" w:hAnsi="Calibri" w:cs="Calibri"/>
                <w:color w:val="000000"/>
              </w:rPr>
              <w:pPrChange w:id="2907" w:author="Alice MacQueen" w:date="2020-11-23T17:09:00Z">
                <w:pPr>
                  <w:spacing w:after="0" w:line="240" w:lineRule="auto"/>
                </w:pPr>
              </w:pPrChange>
            </w:pPr>
            <w:del w:id="2908" w:author="Alice MacQueen" w:date="2020-11-23T17:08:00Z">
              <w:r w:rsidRPr="00680664" w:rsidDel="00846763">
                <w:rPr>
                  <w:rFonts w:ascii="Calibri" w:hAnsi="Calibri" w:cs="Calibri"/>
                  <w:color w:val="000000"/>
                </w:rPr>
                <w:delText>0.012±0.001</w:delText>
              </w:r>
            </w:del>
          </w:p>
        </w:tc>
        <w:tc>
          <w:tcPr>
            <w:tcW w:w="1758" w:type="dxa"/>
            <w:tcBorders>
              <w:top w:val="nil"/>
              <w:left w:val="nil"/>
              <w:bottom w:val="nil"/>
              <w:right w:val="nil"/>
            </w:tcBorders>
            <w:shd w:val="pct15" w:color="auto" w:fill="auto"/>
            <w:noWrap/>
            <w:vAlign w:val="bottom"/>
            <w:hideMark/>
          </w:tcPr>
          <w:p w14:paraId="2787F07B" w14:textId="501EDB85" w:rsidR="007A74EA" w:rsidRPr="00680664" w:rsidDel="00846763" w:rsidRDefault="007A74EA">
            <w:pPr>
              <w:pStyle w:val="NormalWeb"/>
              <w:shd w:val="clear" w:color="auto" w:fill="FFFFFF"/>
              <w:spacing w:before="0" w:beforeAutospacing="0" w:after="0" w:afterAutospacing="0" w:line="360" w:lineRule="auto"/>
              <w:rPr>
                <w:del w:id="2909" w:author="Alice MacQueen" w:date="2020-11-23T17:08:00Z"/>
                <w:rFonts w:ascii="Calibri" w:hAnsi="Calibri" w:cs="Calibri"/>
                <w:color w:val="000000"/>
              </w:rPr>
              <w:pPrChange w:id="2910" w:author="Alice MacQueen" w:date="2020-11-23T17:09:00Z">
                <w:pPr>
                  <w:spacing w:after="0" w:line="240" w:lineRule="auto"/>
                </w:pPr>
              </w:pPrChange>
            </w:pPr>
            <w:del w:id="2911" w:author="Alice MacQueen" w:date="2020-11-23T17:08:00Z">
              <w:r w:rsidRPr="00680664" w:rsidDel="00846763">
                <w:rPr>
                  <w:rFonts w:ascii="Calibri" w:hAnsi="Calibri" w:cs="Calibri"/>
                  <w:color w:val="000000"/>
                </w:rPr>
                <w:delText>0.001±0.013</w:delText>
              </w:r>
            </w:del>
          </w:p>
        </w:tc>
        <w:tc>
          <w:tcPr>
            <w:tcW w:w="1297" w:type="dxa"/>
            <w:tcBorders>
              <w:top w:val="nil"/>
              <w:left w:val="nil"/>
              <w:bottom w:val="nil"/>
              <w:right w:val="nil"/>
            </w:tcBorders>
            <w:shd w:val="pct15" w:color="auto" w:fill="auto"/>
            <w:noWrap/>
            <w:vAlign w:val="bottom"/>
            <w:hideMark/>
          </w:tcPr>
          <w:p w14:paraId="2521723B" w14:textId="7ED8C6B2" w:rsidR="007A74EA" w:rsidRPr="00680664" w:rsidDel="00846763" w:rsidRDefault="007A74EA">
            <w:pPr>
              <w:pStyle w:val="NormalWeb"/>
              <w:shd w:val="clear" w:color="auto" w:fill="FFFFFF"/>
              <w:spacing w:before="0" w:beforeAutospacing="0" w:after="0" w:afterAutospacing="0" w:line="360" w:lineRule="auto"/>
              <w:rPr>
                <w:del w:id="2912" w:author="Alice MacQueen" w:date="2020-11-23T17:08:00Z"/>
                <w:rFonts w:ascii="Calibri" w:hAnsi="Calibri" w:cs="Calibri"/>
                <w:color w:val="000000"/>
              </w:rPr>
              <w:pPrChange w:id="2913" w:author="Alice MacQueen" w:date="2020-11-23T17:09:00Z">
                <w:pPr>
                  <w:spacing w:after="0" w:line="240" w:lineRule="auto"/>
                </w:pPr>
              </w:pPrChange>
            </w:pPr>
            <w:del w:id="2914" w:author="Alice MacQueen" w:date="2020-11-23T17:08:00Z">
              <w:r w:rsidRPr="00680664" w:rsidDel="00846763">
                <w:rPr>
                  <w:rFonts w:ascii="Calibri" w:hAnsi="Calibri" w:cs="Calibri"/>
                  <w:color w:val="000000"/>
                </w:rPr>
                <w:delText>0.0027</w:delText>
              </w:r>
              <w:r w:rsidDel="00846763">
                <w:rPr>
                  <w:rFonts w:ascii="Calibri" w:hAnsi="Calibri" w:cs="Calibri"/>
                  <w:color w:val="000000"/>
                </w:rPr>
                <w:delText>*</w:delText>
              </w:r>
            </w:del>
          </w:p>
        </w:tc>
      </w:tr>
      <w:tr w:rsidR="007A74EA" w:rsidRPr="00680664" w:rsidDel="00846763" w14:paraId="54E1CB5A" w14:textId="50D84261" w:rsidTr="00BF5E14">
        <w:trPr>
          <w:trHeight w:val="288"/>
          <w:del w:id="2915" w:author="Alice MacQueen" w:date="2020-11-23T17:08:00Z"/>
        </w:trPr>
        <w:tc>
          <w:tcPr>
            <w:tcW w:w="958" w:type="dxa"/>
            <w:tcBorders>
              <w:top w:val="nil"/>
              <w:left w:val="nil"/>
              <w:right w:val="nil"/>
            </w:tcBorders>
            <w:shd w:val="pct15" w:color="auto" w:fill="auto"/>
            <w:noWrap/>
            <w:vAlign w:val="bottom"/>
            <w:hideMark/>
          </w:tcPr>
          <w:p w14:paraId="0DF65D46" w14:textId="222930EB" w:rsidR="007A74EA" w:rsidRPr="00680664" w:rsidDel="00846763" w:rsidRDefault="007A74EA">
            <w:pPr>
              <w:pStyle w:val="NormalWeb"/>
              <w:shd w:val="clear" w:color="auto" w:fill="FFFFFF"/>
              <w:spacing w:before="0" w:beforeAutospacing="0" w:after="0" w:afterAutospacing="0" w:line="360" w:lineRule="auto"/>
              <w:rPr>
                <w:del w:id="2916" w:author="Alice MacQueen" w:date="2020-11-23T17:08:00Z"/>
                <w:rFonts w:ascii="Calibri" w:hAnsi="Calibri" w:cs="Calibri"/>
                <w:color w:val="000000"/>
              </w:rPr>
              <w:pPrChange w:id="2917" w:author="Alice MacQueen" w:date="2020-11-23T17:09:00Z">
                <w:pPr>
                  <w:spacing w:after="0" w:line="240" w:lineRule="auto"/>
                </w:pPr>
              </w:pPrChange>
            </w:pPr>
            <w:del w:id="2918" w:author="Alice MacQueen" w:date="2020-11-23T17:08:00Z">
              <w:r w:rsidRPr="00680664" w:rsidDel="00846763">
                <w:rPr>
                  <w:rFonts w:ascii="Calibri" w:hAnsi="Calibri" w:cs="Calibri"/>
                  <w:color w:val="000000"/>
                </w:rPr>
                <w:delText>Cd</w:delText>
              </w:r>
            </w:del>
          </w:p>
        </w:tc>
        <w:tc>
          <w:tcPr>
            <w:tcW w:w="833" w:type="dxa"/>
            <w:tcBorders>
              <w:top w:val="nil"/>
              <w:left w:val="nil"/>
              <w:right w:val="nil"/>
            </w:tcBorders>
            <w:shd w:val="pct15" w:color="auto" w:fill="auto"/>
            <w:noWrap/>
            <w:vAlign w:val="bottom"/>
            <w:hideMark/>
          </w:tcPr>
          <w:p w14:paraId="3F64F52F" w14:textId="26C11E58" w:rsidR="007A74EA" w:rsidRPr="00680664" w:rsidDel="00846763" w:rsidRDefault="007A74EA">
            <w:pPr>
              <w:pStyle w:val="NormalWeb"/>
              <w:shd w:val="clear" w:color="auto" w:fill="FFFFFF"/>
              <w:spacing w:before="0" w:beforeAutospacing="0" w:after="0" w:afterAutospacing="0" w:line="360" w:lineRule="auto"/>
              <w:rPr>
                <w:del w:id="2919" w:author="Alice MacQueen" w:date="2020-11-23T17:08:00Z"/>
                <w:rFonts w:ascii="Calibri" w:hAnsi="Calibri" w:cs="Calibri"/>
                <w:color w:val="000000"/>
              </w:rPr>
              <w:pPrChange w:id="2920" w:author="Alice MacQueen" w:date="2020-11-23T17:09:00Z">
                <w:pPr>
                  <w:spacing w:after="0" w:line="240" w:lineRule="auto"/>
                </w:pPr>
              </w:pPrChange>
            </w:pPr>
            <w:del w:id="2921" w:author="Alice MacQueen" w:date="2020-11-23T17:08:00Z">
              <w:r w:rsidRPr="00680664" w:rsidDel="00846763">
                <w:rPr>
                  <w:rFonts w:ascii="Calibri" w:hAnsi="Calibri" w:cs="Calibri"/>
                  <w:color w:val="000000"/>
                </w:rPr>
                <w:delText>MO</w:delText>
              </w:r>
            </w:del>
          </w:p>
        </w:tc>
        <w:tc>
          <w:tcPr>
            <w:tcW w:w="2110" w:type="dxa"/>
            <w:tcBorders>
              <w:top w:val="nil"/>
              <w:left w:val="nil"/>
              <w:right w:val="nil"/>
            </w:tcBorders>
            <w:shd w:val="pct15" w:color="auto" w:fill="auto"/>
            <w:noWrap/>
            <w:vAlign w:val="bottom"/>
            <w:hideMark/>
          </w:tcPr>
          <w:p w14:paraId="1F1EF31A" w14:textId="338FABF1" w:rsidR="007A74EA" w:rsidRPr="00680664" w:rsidDel="00846763" w:rsidRDefault="007A74EA">
            <w:pPr>
              <w:pStyle w:val="NormalWeb"/>
              <w:shd w:val="clear" w:color="auto" w:fill="FFFFFF"/>
              <w:spacing w:before="0" w:beforeAutospacing="0" w:after="0" w:afterAutospacing="0" w:line="360" w:lineRule="auto"/>
              <w:rPr>
                <w:del w:id="2922" w:author="Alice MacQueen" w:date="2020-11-23T17:08:00Z"/>
                <w:rFonts w:ascii="Calibri" w:hAnsi="Calibri" w:cs="Calibri"/>
                <w:color w:val="000000"/>
              </w:rPr>
              <w:pPrChange w:id="2923" w:author="Alice MacQueen" w:date="2020-11-23T17:09:00Z">
                <w:pPr>
                  <w:spacing w:after="0" w:line="240" w:lineRule="auto"/>
                </w:pPr>
              </w:pPrChange>
            </w:pPr>
            <w:del w:id="2924" w:author="Alice MacQueen" w:date="2020-11-23T17:08:00Z">
              <w:r w:rsidRPr="00680664" w:rsidDel="00846763">
                <w:rPr>
                  <w:rFonts w:ascii="Calibri" w:hAnsi="Calibri" w:cs="Calibri"/>
                  <w:color w:val="000000"/>
                </w:rPr>
                <w:delText>0.03±0.011</w:delText>
              </w:r>
            </w:del>
          </w:p>
        </w:tc>
        <w:tc>
          <w:tcPr>
            <w:tcW w:w="2221" w:type="dxa"/>
            <w:tcBorders>
              <w:top w:val="nil"/>
              <w:left w:val="nil"/>
              <w:right w:val="nil"/>
            </w:tcBorders>
            <w:shd w:val="pct15" w:color="auto" w:fill="auto"/>
            <w:noWrap/>
            <w:vAlign w:val="bottom"/>
            <w:hideMark/>
          </w:tcPr>
          <w:p w14:paraId="0160FCEC" w14:textId="60EC9F66" w:rsidR="007A74EA" w:rsidRPr="00680664" w:rsidDel="00846763" w:rsidRDefault="007A74EA">
            <w:pPr>
              <w:pStyle w:val="NormalWeb"/>
              <w:shd w:val="clear" w:color="auto" w:fill="FFFFFF"/>
              <w:spacing w:before="0" w:beforeAutospacing="0" w:after="0" w:afterAutospacing="0" w:line="360" w:lineRule="auto"/>
              <w:rPr>
                <w:del w:id="2925" w:author="Alice MacQueen" w:date="2020-11-23T17:08:00Z"/>
                <w:rFonts w:ascii="Calibri" w:hAnsi="Calibri" w:cs="Calibri"/>
                <w:color w:val="000000"/>
              </w:rPr>
              <w:pPrChange w:id="2926" w:author="Alice MacQueen" w:date="2020-11-23T17:09:00Z">
                <w:pPr>
                  <w:spacing w:after="0" w:line="240" w:lineRule="auto"/>
                </w:pPr>
              </w:pPrChange>
            </w:pPr>
            <w:del w:id="2927" w:author="Alice MacQueen" w:date="2020-11-23T17:08:00Z">
              <w:r w:rsidRPr="00680664" w:rsidDel="00846763">
                <w:rPr>
                  <w:rFonts w:ascii="Calibri" w:hAnsi="Calibri" w:cs="Calibri"/>
                  <w:color w:val="000000"/>
                </w:rPr>
                <w:delText>0.028±0.01</w:delText>
              </w:r>
            </w:del>
          </w:p>
        </w:tc>
        <w:tc>
          <w:tcPr>
            <w:tcW w:w="2110" w:type="dxa"/>
            <w:tcBorders>
              <w:top w:val="nil"/>
              <w:left w:val="nil"/>
              <w:right w:val="nil"/>
            </w:tcBorders>
            <w:shd w:val="pct15" w:color="auto" w:fill="auto"/>
            <w:noWrap/>
            <w:vAlign w:val="bottom"/>
            <w:hideMark/>
          </w:tcPr>
          <w:p w14:paraId="00D3A05C" w14:textId="0E34CD24" w:rsidR="007A74EA" w:rsidRPr="00680664" w:rsidDel="00846763" w:rsidRDefault="007A74EA">
            <w:pPr>
              <w:pStyle w:val="NormalWeb"/>
              <w:shd w:val="clear" w:color="auto" w:fill="FFFFFF"/>
              <w:spacing w:before="0" w:beforeAutospacing="0" w:after="0" w:afterAutospacing="0" w:line="360" w:lineRule="auto"/>
              <w:rPr>
                <w:del w:id="2928" w:author="Alice MacQueen" w:date="2020-11-23T17:08:00Z"/>
                <w:rFonts w:ascii="Calibri" w:hAnsi="Calibri" w:cs="Calibri"/>
                <w:color w:val="000000"/>
              </w:rPr>
              <w:pPrChange w:id="2929" w:author="Alice MacQueen" w:date="2020-11-23T17:09:00Z">
                <w:pPr>
                  <w:spacing w:after="0" w:line="240" w:lineRule="auto"/>
                </w:pPr>
              </w:pPrChange>
            </w:pPr>
            <w:del w:id="2930" w:author="Alice MacQueen" w:date="2020-11-23T17:08:00Z">
              <w:r w:rsidRPr="00680664" w:rsidDel="00846763">
                <w:rPr>
                  <w:rFonts w:ascii="Calibri" w:hAnsi="Calibri" w:cs="Calibri"/>
                  <w:color w:val="000000"/>
                </w:rPr>
                <w:delText>0.015±0.006</w:delText>
              </w:r>
            </w:del>
          </w:p>
        </w:tc>
        <w:tc>
          <w:tcPr>
            <w:tcW w:w="1758" w:type="dxa"/>
            <w:tcBorders>
              <w:top w:val="nil"/>
              <w:left w:val="nil"/>
              <w:right w:val="nil"/>
            </w:tcBorders>
            <w:shd w:val="pct15" w:color="auto" w:fill="auto"/>
            <w:noWrap/>
            <w:vAlign w:val="bottom"/>
            <w:hideMark/>
          </w:tcPr>
          <w:p w14:paraId="51BBACDC" w14:textId="3868AB5C" w:rsidR="007A74EA" w:rsidRPr="00680664" w:rsidDel="00846763" w:rsidRDefault="007A74EA">
            <w:pPr>
              <w:pStyle w:val="NormalWeb"/>
              <w:shd w:val="clear" w:color="auto" w:fill="FFFFFF"/>
              <w:spacing w:before="0" w:beforeAutospacing="0" w:after="0" w:afterAutospacing="0" w:line="360" w:lineRule="auto"/>
              <w:rPr>
                <w:del w:id="2931" w:author="Alice MacQueen" w:date="2020-11-23T17:08:00Z"/>
                <w:rFonts w:ascii="Calibri" w:hAnsi="Calibri" w:cs="Calibri"/>
                <w:color w:val="000000"/>
              </w:rPr>
              <w:pPrChange w:id="2932" w:author="Alice MacQueen" w:date="2020-11-23T17:09:00Z">
                <w:pPr>
                  <w:spacing w:after="0" w:line="240" w:lineRule="auto"/>
                </w:pPr>
              </w:pPrChange>
            </w:pPr>
            <w:del w:id="2933" w:author="Alice MacQueen" w:date="2020-11-23T17:08:00Z">
              <w:r w:rsidRPr="00680664" w:rsidDel="00846763">
                <w:rPr>
                  <w:rFonts w:ascii="Calibri" w:hAnsi="Calibri" w:cs="Calibri"/>
                  <w:color w:val="000000"/>
                </w:rPr>
                <w:delText>0.006±0.017</w:delText>
              </w:r>
            </w:del>
          </w:p>
        </w:tc>
        <w:tc>
          <w:tcPr>
            <w:tcW w:w="1297" w:type="dxa"/>
            <w:tcBorders>
              <w:top w:val="nil"/>
              <w:left w:val="nil"/>
              <w:right w:val="nil"/>
            </w:tcBorders>
            <w:shd w:val="pct15" w:color="auto" w:fill="auto"/>
            <w:noWrap/>
            <w:vAlign w:val="bottom"/>
            <w:hideMark/>
          </w:tcPr>
          <w:p w14:paraId="27E3452E" w14:textId="0B582D8D" w:rsidR="007A74EA" w:rsidRPr="00680664" w:rsidDel="00846763" w:rsidRDefault="007A74EA">
            <w:pPr>
              <w:pStyle w:val="NormalWeb"/>
              <w:shd w:val="clear" w:color="auto" w:fill="FFFFFF"/>
              <w:spacing w:before="0" w:beforeAutospacing="0" w:after="0" w:afterAutospacing="0" w:line="360" w:lineRule="auto"/>
              <w:rPr>
                <w:del w:id="2934" w:author="Alice MacQueen" w:date="2020-11-23T17:08:00Z"/>
                <w:rFonts w:ascii="Calibri" w:hAnsi="Calibri" w:cs="Calibri"/>
                <w:color w:val="000000"/>
              </w:rPr>
              <w:pPrChange w:id="2935" w:author="Alice MacQueen" w:date="2020-11-23T17:09:00Z">
                <w:pPr>
                  <w:spacing w:after="0" w:line="240" w:lineRule="auto"/>
                </w:pPr>
              </w:pPrChange>
            </w:pPr>
            <w:del w:id="2936" w:author="Alice MacQueen" w:date="2020-11-23T17:08:00Z">
              <w:r w:rsidRPr="00680664" w:rsidDel="00846763">
                <w:rPr>
                  <w:rFonts w:ascii="Calibri" w:hAnsi="Calibri" w:cs="Calibri"/>
                  <w:color w:val="000000"/>
                </w:rPr>
                <w:delText>0.6142</w:delText>
              </w:r>
            </w:del>
          </w:p>
        </w:tc>
      </w:tr>
      <w:tr w:rsidR="007A74EA" w:rsidRPr="00680664" w:rsidDel="00846763" w14:paraId="06464255" w14:textId="1C9AFB83" w:rsidTr="00BF5E14">
        <w:trPr>
          <w:trHeight w:val="288"/>
          <w:del w:id="2937" w:author="Alice MacQueen" w:date="2020-11-23T17:08:00Z"/>
        </w:trPr>
        <w:tc>
          <w:tcPr>
            <w:tcW w:w="958" w:type="dxa"/>
            <w:tcBorders>
              <w:top w:val="nil"/>
              <w:left w:val="nil"/>
              <w:bottom w:val="single" w:sz="4" w:space="0" w:color="auto"/>
              <w:right w:val="nil"/>
            </w:tcBorders>
            <w:shd w:val="pct15" w:color="auto" w:fill="auto"/>
            <w:noWrap/>
            <w:vAlign w:val="bottom"/>
            <w:hideMark/>
          </w:tcPr>
          <w:p w14:paraId="75432D22" w14:textId="13775A02" w:rsidR="007A74EA" w:rsidRPr="00680664" w:rsidDel="00846763" w:rsidRDefault="007A74EA">
            <w:pPr>
              <w:pStyle w:val="NormalWeb"/>
              <w:shd w:val="clear" w:color="auto" w:fill="FFFFFF"/>
              <w:spacing w:before="0" w:beforeAutospacing="0" w:after="0" w:afterAutospacing="0" w:line="360" w:lineRule="auto"/>
              <w:rPr>
                <w:del w:id="2938" w:author="Alice MacQueen" w:date="2020-11-23T17:08:00Z"/>
                <w:rFonts w:ascii="Calibri" w:hAnsi="Calibri" w:cs="Calibri"/>
                <w:color w:val="000000"/>
              </w:rPr>
              <w:pPrChange w:id="2939" w:author="Alice MacQueen" w:date="2020-11-23T17:09:00Z">
                <w:pPr>
                  <w:spacing w:after="0" w:line="240" w:lineRule="auto"/>
                </w:pPr>
              </w:pPrChange>
            </w:pPr>
          </w:p>
        </w:tc>
        <w:tc>
          <w:tcPr>
            <w:tcW w:w="833" w:type="dxa"/>
            <w:tcBorders>
              <w:top w:val="nil"/>
              <w:left w:val="nil"/>
              <w:bottom w:val="single" w:sz="4" w:space="0" w:color="auto"/>
              <w:right w:val="nil"/>
            </w:tcBorders>
            <w:shd w:val="pct15" w:color="auto" w:fill="auto"/>
            <w:noWrap/>
            <w:vAlign w:val="bottom"/>
            <w:hideMark/>
          </w:tcPr>
          <w:p w14:paraId="2D2771B5" w14:textId="6AE9700F" w:rsidR="007A74EA" w:rsidRPr="00680664" w:rsidDel="00846763" w:rsidRDefault="007A74EA">
            <w:pPr>
              <w:pStyle w:val="NormalWeb"/>
              <w:shd w:val="clear" w:color="auto" w:fill="FFFFFF"/>
              <w:spacing w:before="0" w:beforeAutospacing="0" w:after="0" w:afterAutospacing="0" w:line="360" w:lineRule="auto"/>
              <w:rPr>
                <w:del w:id="2940" w:author="Alice MacQueen" w:date="2020-11-23T17:08:00Z"/>
                <w:rFonts w:ascii="Calibri" w:hAnsi="Calibri" w:cs="Calibri"/>
                <w:color w:val="000000"/>
              </w:rPr>
              <w:pPrChange w:id="2941" w:author="Alice MacQueen" w:date="2020-11-23T17:09:00Z">
                <w:pPr>
                  <w:spacing w:after="0" w:line="240" w:lineRule="auto"/>
                </w:pPr>
              </w:pPrChange>
            </w:pPr>
            <w:del w:id="2942" w:author="Alice MacQueen" w:date="2020-11-23T17:08:00Z">
              <w:r w:rsidRPr="00680664" w:rsidDel="00846763">
                <w:rPr>
                  <w:rFonts w:ascii="Calibri" w:hAnsi="Calibri" w:cs="Calibri"/>
                  <w:color w:val="000000"/>
                </w:rPr>
                <w:delText>TX</w:delText>
              </w:r>
            </w:del>
          </w:p>
        </w:tc>
        <w:tc>
          <w:tcPr>
            <w:tcW w:w="2110" w:type="dxa"/>
            <w:tcBorders>
              <w:top w:val="nil"/>
              <w:left w:val="nil"/>
              <w:bottom w:val="single" w:sz="4" w:space="0" w:color="auto"/>
              <w:right w:val="nil"/>
            </w:tcBorders>
            <w:shd w:val="pct15" w:color="auto" w:fill="auto"/>
            <w:noWrap/>
            <w:vAlign w:val="bottom"/>
            <w:hideMark/>
          </w:tcPr>
          <w:p w14:paraId="5D41E613" w14:textId="07F7D9FA" w:rsidR="007A74EA" w:rsidRPr="00680664" w:rsidDel="00846763" w:rsidRDefault="007A74EA">
            <w:pPr>
              <w:pStyle w:val="NormalWeb"/>
              <w:shd w:val="clear" w:color="auto" w:fill="FFFFFF"/>
              <w:spacing w:before="0" w:beforeAutospacing="0" w:after="0" w:afterAutospacing="0" w:line="360" w:lineRule="auto"/>
              <w:rPr>
                <w:del w:id="2943" w:author="Alice MacQueen" w:date="2020-11-23T17:08:00Z"/>
                <w:rFonts w:ascii="Calibri" w:hAnsi="Calibri" w:cs="Calibri"/>
                <w:color w:val="000000"/>
              </w:rPr>
              <w:pPrChange w:id="2944" w:author="Alice MacQueen" w:date="2020-11-23T17:09:00Z">
                <w:pPr>
                  <w:spacing w:after="0" w:line="240" w:lineRule="auto"/>
                </w:pPr>
              </w:pPrChange>
            </w:pPr>
            <w:del w:id="2945" w:author="Alice MacQueen" w:date="2020-11-23T17:08:00Z">
              <w:r w:rsidRPr="00680664" w:rsidDel="00846763">
                <w:rPr>
                  <w:rFonts w:ascii="Calibri" w:hAnsi="Calibri" w:cs="Calibri"/>
                  <w:color w:val="000000"/>
                </w:rPr>
                <w:delText>0.002±0</w:delText>
              </w:r>
            </w:del>
          </w:p>
        </w:tc>
        <w:tc>
          <w:tcPr>
            <w:tcW w:w="2221" w:type="dxa"/>
            <w:tcBorders>
              <w:top w:val="nil"/>
              <w:left w:val="nil"/>
              <w:bottom w:val="single" w:sz="4" w:space="0" w:color="auto"/>
              <w:right w:val="nil"/>
            </w:tcBorders>
            <w:shd w:val="pct15" w:color="auto" w:fill="auto"/>
            <w:noWrap/>
            <w:vAlign w:val="bottom"/>
            <w:hideMark/>
          </w:tcPr>
          <w:p w14:paraId="44243F05" w14:textId="117302C3" w:rsidR="007A74EA" w:rsidRPr="00680664" w:rsidDel="00846763" w:rsidRDefault="007A74EA">
            <w:pPr>
              <w:pStyle w:val="NormalWeb"/>
              <w:shd w:val="clear" w:color="auto" w:fill="FFFFFF"/>
              <w:spacing w:before="0" w:beforeAutospacing="0" w:after="0" w:afterAutospacing="0" w:line="360" w:lineRule="auto"/>
              <w:rPr>
                <w:del w:id="2946" w:author="Alice MacQueen" w:date="2020-11-23T17:08:00Z"/>
                <w:rFonts w:ascii="Calibri" w:hAnsi="Calibri" w:cs="Calibri"/>
                <w:color w:val="000000"/>
              </w:rPr>
              <w:pPrChange w:id="2947" w:author="Alice MacQueen" w:date="2020-11-23T17:09:00Z">
                <w:pPr>
                  <w:spacing w:after="0" w:line="240" w:lineRule="auto"/>
                </w:pPr>
              </w:pPrChange>
            </w:pPr>
            <w:del w:id="2948" w:author="Alice MacQueen" w:date="2020-11-23T17:08:00Z">
              <w:r w:rsidRPr="00680664" w:rsidDel="00846763">
                <w:rPr>
                  <w:rFonts w:ascii="Calibri" w:hAnsi="Calibri" w:cs="Calibri"/>
                  <w:color w:val="000000"/>
                </w:rPr>
                <w:delText>0.003±0</w:delText>
              </w:r>
            </w:del>
          </w:p>
        </w:tc>
        <w:tc>
          <w:tcPr>
            <w:tcW w:w="2110" w:type="dxa"/>
            <w:tcBorders>
              <w:top w:val="nil"/>
              <w:left w:val="nil"/>
              <w:bottom w:val="single" w:sz="4" w:space="0" w:color="auto"/>
              <w:right w:val="nil"/>
            </w:tcBorders>
            <w:shd w:val="pct15" w:color="auto" w:fill="auto"/>
            <w:noWrap/>
            <w:vAlign w:val="bottom"/>
            <w:hideMark/>
          </w:tcPr>
          <w:p w14:paraId="3D926DAC" w14:textId="4A5937A9" w:rsidR="007A74EA" w:rsidRPr="00680664" w:rsidDel="00846763" w:rsidRDefault="007A74EA">
            <w:pPr>
              <w:pStyle w:val="NormalWeb"/>
              <w:shd w:val="clear" w:color="auto" w:fill="FFFFFF"/>
              <w:spacing w:before="0" w:beforeAutospacing="0" w:after="0" w:afterAutospacing="0" w:line="360" w:lineRule="auto"/>
              <w:rPr>
                <w:del w:id="2949" w:author="Alice MacQueen" w:date="2020-11-23T17:08:00Z"/>
                <w:rFonts w:ascii="Calibri" w:hAnsi="Calibri" w:cs="Calibri"/>
                <w:color w:val="000000"/>
              </w:rPr>
              <w:pPrChange w:id="2950" w:author="Alice MacQueen" w:date="2020-11-23T17:09:00Z">
                <w:pPr>
                  <w:spacing w:after="0" w:line="240" w:lineRule="auto"/>
                </w:pPr>
              </w:pPrChange>
            </w:pPr>
            <w:del w:id="2951" w:author="Alice MacQueen" w:date="2020-11-23T17:08:00Z">
              <w:r w:rsidRPr="00680664" w:rsidDel="00846763">
                <w:rPr>
                  <w:rFonts w:ascii="Calibri" w:hAnsi="Calibri" w:cs="Calibri"/>
                  <w:color w:val="000000"/>
                </w:rPr>
                <w:delText>0.002±0</w:delText>
              </w:r>
            </w:del>
          </w:p>
        </w:tc>
        <w:tc>
          <w:tcPr>
            <w:tcW w:w="1758" w:type="dxa"/>
            <w:tcBorders>
              <w:top w:val="nil"/>
              <w:left w:val="nil"/>
              <w:bottom w:val="single" w:sz="4" w:space="0" w:color="auto"/>
              <w:right w:val="nil"/>
            </w:tcBorders>
            <w:shd w:val="pct15" w:color="auto" w:fill="auto"/>
            <w:noWrap/>
            <w:vAlign w:val="bottom"/>
            <w:hideMark/>
          </w:tcPr>
          <w:p w14:paraId="35862492" w14:textId="514DEA28" w:rsidR="007A74EA" w:rsidRPr="00680664" w:rsidDel="00846763" w:rsidRDefault="007A74EA">
            <w:pPr>
              <w:pStyle w:val="NormalWeb"/>
              <w:shd w:val="clear" w:color="auto" w:fill="FFFFFF"/>
              <w:spacing w:before="0" w:beforeAutospacing="0" w:after="0" w:afterAutospacing="0" w:line="360" w:lineRule="auto"/>
              <w:rPr>
                <w:del w:id="2952" w:author="Alice MacQueen" w:date="2020-11-23T17:08:00Z"/>
                <w:rFonts w:ascii="Calibri" w:hAnsi="Calibri" w:cs="Calibri"/>
                <w:color w:val="000000"/>
              </w:rPr>
              <w:pPrChange w:id="2953" w:author="Alice MacQueen" w:date="2020-11-23T17:09:00Z">
                <w:pPr>
                  <w:spacing w:after="0" w:line="240" w:lineRule="auto"/>
                </w:pPr>
              </w:pPrChange>
            </w:pPr>
            <w:del w:id="2954" w:author="Alice MacQueen" w:date="2020-11-23T17:08:00Z">
              <w:r w:rsidRPr="00680664" w:rsidDel="00846763">
                <w:rPr>
                  <w:rFonts w:ascii="Calibri" w:hAnsi="Calibri" w:cs="Calibri"/>
                  <w:color w:val="000000"/>
                </w:rPr>
                <w:delText>0±0.002</w:delText>
              </w:r>
            </w:del>
          </w:p>
        </w:tc>
        <w:tc>
          <w:tcPr>
            <w:tcW w:w="1297" w:type="dxa"/>
            <w:tcBorders>
              <w:top w:val="nil"/>
              <w:left w:val="nil"/>
              <w:bottom w:val="single" w:sz="4" w:space="0" w:color="auto"/>
              <w:right w:val="nil"/>
            </w:tcBorders>
            <w:shd w:val="pct15" w:color="auto" w:fill="auto"/>
            <w:noWrap/>
            <w:vAlign w:val="bottom"/>
            <w:hideMark/>
          </w:tcPr>
          <w:p w14:paraId="7635BAA5" w14:textId="3C156A47" w:rsidR="007A74EA" w:rsidRPr="00680664" w:rsidDel="00846763" w:rsidRDefault="007A74EA">
            <w:pPr>
              <w:pStyle w:val="NormalWeb"/>
              <w:shd w:val="clear" w:color="auto" w:fill="FFFFFF"/>
              <w:spacing w:before="0" w:beforeAutospacing="0" w:after="0" w:afterAutospacing="0" w:line="360" w:lineRule="auto"/>
              <w:rPr>
                <w:del w:id="2955" w:author="Alice MacQueen" w:date="2020-11-23T17:08:00Z"/>
                <w:rFonts w:ascii="Calibri" w:hAnsi="Calibri" w:cs="Calibri"/>
                <w:color w:val="000000"/>
              </w:rPr>
              <w:pPrChange w:id="2956" w:author="Alice MacQueen" w:date="2020-11-23T17:09:00Z">
                <w:pPr>
                  <w:spacing w:after="0" w:line="240" w:lineRule="auto"/>
                </w:pPr>
              </w:pPrChange>
            </w:pPr>
            <w:del w:id="2957" w:author="Alice MacQueen" w:date="2020-11-23T17:08:00Z">
              <w:r w:rsidRPr="00680664" w:rsidDel="00846763">
                <w:rPr>
                  <w:rFonts w:ascii="Calibri" w:hAnsi="Calibri" w:cs="Calibri"/>
                  <w:color w:val="000000"/>
                </w:rPr>
                <w:delText>0.0216</w:delText>
              </w:r>
              <w:r w:rsidDel="00846763">
                <w:rPr>
                  <w:rFonts w:ascii="Calibri" w:hAnsi="Calibri" w:cs="Calibri"/>
                  <w:color w:val="000000"/>
                </w:rPr>
                <w:delText>*</w:delText>
              </w:r>
            </w:del>
          </w:p>
        </w:tc>
      </w:tr>
    </w:tbl>
    <w:p w14:paraId="506B6A0E" w14:textId="00AFA2A4" w:rsidR="007A74EA" w:rsidDel="00846763" w:rsidRDefault="007A74EA">
      <w:pPr>
        <w:pStyle w:val="NormalWeb"/>
        <w:shd w:val="clear" w:color="auto" w:fill="FFFFFF"/>
        <w:spacing w:before="0" w:beforeAutospacing="0" w:after="0" w:afterAutospacing="0" w:line="360" w:lineRule="auto"/>
        <w:rPr>
          <w:del w:id="2958" w:author="Alice MacQueen" w:date="2020-11-23T17:08:00Z"/>
          <w:rFonts w:asciiTheme="minorHAnsi" w:hAnsiTheme="minorHAnsi" w:cstheme="minorHAnsi"/>
        </w:rPr>
      </w:pPr>
    </w:p>
    <w:p w14:paraId="43D0773F" w14:textId="120B8E9E" w:rsidR="00C038A9" w:rsidDel="00846763" w:rsidRDefault="00C038A9">
      <w:pPr>
        <w:pStyle w:val="NormalWeb"/>
        <w:shd w:val="clear" w:color="auto" w:fill="FFFFFF"/>
        <w:spacing w:before="0" w:beforeAutospacing="0" w:after="0" w:afterAutospacing="0" w:line="360" w:lineRule="auto"/>
        <w:rPr>
          <w:del w:id="2959" w:author="Alice MacQueen" w:date="2020-11-23T17:08:00Z"/>
          <w:rFonts w:asciiTheme="minorHAnsi" w:hAnsiTheme="minorHAnsi" w:cstheme="minorHAnsi"/>
        </w:rPr>
      </w:pPr>
      <w:del w:id="2960" w:author="Alice MacQueen" w:date="2020-11-23T17:08:00Z">
        <w:r w:rsidDel="00846763">
          <w:rPr>
            <w:rFonts w:asciiTheme="minorHAnsi" w:hAnsiTheme="minorHAnsi" w:cstheme="minorHAnsi"/>
          </w:rPr>
          <w:br w:type="page"/>
        </w:r>
      </w:del>
    </w:p>
    <w:p w14:paraId="332D2691" w14:textId="7957D7E1" w:rsidR="007A74EA" w:rsidRPr="00C53F01" w:rsidDel="00846763" w:rsidRDefault="007A74EA">
      <w:pPr>
        <w:pStyle w:val="NormalWeb"/>
        <w:shd w:val="clear" w:color="auto" w:fill="FFFFFF"/>
        <w:spacing w:before="0" w:beforeAutospacing="0" w:after="0" w:afterAutospacing="0" w:line="360" w:lineRule="auto"/>
        <w:rPr>
          <w:del w:id="2961" w:author="Alice MacQueen" w:date="2020-11-23T17:08:00Z"/>
          <w:rFonts w:asciiTheme="minorHAnsi" w:hAnsiTheme="minorHAnsi" w:cstheme="minorHAnsi"/>
        </w:rPr>
      </w:pPr>
      <w:del w:id="2962" w:author="Alice MacQueen" w:date="2020-11-23T17:08:00Z">
        <w:r w:rsidRPr="00C53F01" w:rsidDel="00846763">
          <w:rPr>
            <w:rFonts w:asciiTheme="minorHAnsi" w:hAnsiTheme="minorHAnsi" w:cstheme="minorHAnsi"/>
          </w:rPr>
          <w:delText>Table 2. The means and standard error</w:delText>
        </w:r>
        <w:r w:rsidDel="00846763">
          <w:rPr>
            <w:rFonts w:asciiTheme="minorHAnsi" w:hAnsiTheme="minorHAnsi" w:cstheme="minorHAnsi"/>
          </w:rPr>
          <w:delText>s</w:delText>
        </w:r>
        <w:r w:rsidRPr="00C53F01" w:rsidDel="00846763">
          <w:rPr>
            <w:rFonts w:asciiTheme="minorHAnsi" w:hAnsiTheme="minorHAnsi" w:cstheme="minorHAnsi"/>
          </w:rPr>
          <w:delText xml:space="preserve"> for elemental accumulation (µg g</w:delText>
        </w:r>
        <w:r w:rsidRPr="00C53F01" w:rsidDel="00846763">
          <w:rPr>
            <w:rFonts w:asciiTheme="minorHAnsi" w:hAnsiTheme="minorHAnsi" w:cstheme="minorHAnsi"/>
            <w:vertAlign w:val="superscript"/>
          </w:rPr>
          <w:delText>-1</w:delText>
        </w:r>
        <w:r w:rsidRPr="00C53F01" w:rsidDel="00846763">
          <w:rPr>
            <w:rFonts w:asciiTheme="minorHAnsi" w:hAnsiTheme="minorHAnsi" w:cstheme="minorHAnsi"/>
          </w:rPr>
          <w:delText>) in each field site MI, MO, and</w:delText>
        </w:r>
        <w:r w:rsidDel="00846763">
          <w:rPr>
            <w:rFonts w:asciiTheme="minorHAnsi" w:hAnsiTheme="minorHAnsi" w:cstheme="minorHAnsi"/>
          </w:rPr>
          <w:delText xml:space="preserve"> </w:delText>
        </w:r>
        <w:r w:rsidRPr="00C53F01" w:rsidDel="00846763">
          <w:rPr>
            <w:rFonts w:asciiTheme="minorHAnsi" w:hAnsiTheme="minorHAnsi" w:cstheme="minorHAnsi"/>
          </w:rPr>
          <w:delText xml:space="preserve">TX, </w:delText>
        </w:r>
        <w:r w:rsidDel="00846763">
          <w:rPr>
            <w:rFonts w:asciiTheme="minorHAnsi" w:hAnsiTheme="minorHAnsi" w:cstheme="minorHAnsi"/>
          </w:rPr>
          <w:delText xml:space="preserve">and </w:delText>
        </w:r>
        <w:r w:rsidRPr="00415400" w:rsidDel="00846763">
          <w:rPr>
            <w:rFonts w:asciiTheme="minorHAnsi" w:hAnsiTheme="minorHAnsi" w:cstheme="minorHAnsi"/>
            <w:i/>
          </w:rPr>
          <w:delText>P</w:delText>
        </w:r>
        <w:r w:rsidDel="00846763">
          <w:rPr>
            <w:rFonts w:asciiTheme="minorHAnsi" w:hAnsiTheme="minorHAnsi" w:cstheme="minorHAnsi"/>
          </w:rPr>
          <w:delText xml:space="preserve"> values of significance test (</w:delText>
        </w:r>
        <w:r w:rsidRPr="00FE1702" w:rsidDel="00846763">
          <w:rPr>
            <w:rFonts w:asciiTheme="minorHAnsi" w:hAnsiTheme="minorHAnsi" w:cstheme="minorHAnsi"/>
            <w:i/>
          </w:rPr>
          <w:delText>p</w:delText>
        </w:r>
        <w:r w:rsidDel="00846763">
          <w:rPr>
            <w:rFonts w:asciiTheme="minorHAnsi" w:hAnsiTheme="minorHAnsi" w:cstheme="minorHAnsi"/>
          </w:rPr>
          <w:delText xml:space="preserve"> &lt; 0.05) among sites </w:delText>
        </w:r>
        <w:r w:rsidRPr="00C53F01" w:rsidDel="00846763">
          <w:rPr>
            <w:rFonts w:asciiTheme="minorHAnsi" w:hAnsiTheme="minorHAnsi" w:cstheme="minorHAnsi"/>
          </w:rPr>
          <w:delText>by Welch one-way test</w:delText>
        </w:r>
        <w:r w:rsidDel="00846763">
          <w:rPr>
            <w:rFonts w:asciiTheme="minorHAnsi" w:hAnsiTheme="minorHAnsi" w:cstheme="minorHAnsi"/>
          </w:rPr>
          <w:delText xml:space="preserve"> for the</w:delText>
        </w:r>
        <w:r w:rsidRPr="00FE1702" w:rsidDel="00846763">
          <w:rPr>
            <w:rFonts w:asciiTheme="minorHAnsi" w:hAnsiTheme="minorHAnsi" w:cstheme="minorHAnsi"/>
          </w:rPr>
          <w:delText xml:space="preserve"> </w:delText>
        </w:r>
        <w:r w:rsidRPr="00C53F01" w:rsidDel="00846763">
          <w:rPr>
            <w:rFonts w:asciiTheme="minorHAnsi" w:hAnsiTheme="minorHAnsi" w:cstheme="minorHAnsi"/>
          </w:rPr>
          <w:delText>outbred mapping population (F</w:delText>
        </w:r>
        <w:r w:rsidRPr="00C53F01" w:rsidDel="00846763">
          <w:rPr>
            <w:rFonts w:asciiTheme="minorHAnsi" w:hAnsiTheme="minorHAnsi" w:cstheme="minorHAnsi"/>
            <w:vertAlign w:val="subscript"/>
          </w:rPr>
          <w:delText>2</w:delText>
        </w:r>
        <w:r w:rsidRPr="00C53F01" w:rsidDel="00846763">
          <w:rPr>
            <w:rFonts w:asciiTheme="minorHAnsi" w:hAnsiTheme="minorHAnsi" w:cstheme="minorHAnsi"/>
          </w:rPr>
          <w:delText>)</w:delText>
        </w:r>
        <w:r w:rsidDel="00846763">
          <w:rPr>
            <w:rFonts w:asciiTheme="minorHAnsi" w:hAnsiTheme="minorHAnsi" w:cstheme="minorHAnsi"/>
          </w:rPr>
          <w:delText>.</w:delText>
        </w:r>
      </w:del>
    </w:p>
    <w:tbl>
      <w:tblPr>
        <w:tblW w:w="6220" w:type="dxa"/>
        <w:jc w:val="center"/>
        <w:tblLook w:val="04A0" w:firstRow="1" w:lastRow="0" w:firstColumn="1" w:lastColumn="0" w:noHBand="0" w:noVBand="1"/>
      </w:tblPr>
      <w:tblGrid>
        <w:gridCol w:w="1026"/>
        <w:gridCol w:w="1430"/>
        <w:gridCol w:w="1552"/>
        <w:gridCol w:w="1552"/>
        <w:gridCol w:w="1049"/>
      </w:tblGrid>
      <w:tr w:rsidR="007A74EA" w:rsidRPr="00C53F01" w:rsidDel="00846763" w14:paraId="31B7831A" w14:textId="76891D68" w:rsidTr="00BF5E14">
        <w:trPr>
          <w:trHeight w:val="288"/>
          <w:jc w:val="center"/>
          <w:del w:id="2963" w:author="Alice MacQueen" w:date="2020-11-23T17:08:00Z"/>
        </w:trPr>
        <w:tc>
          <w:tcPr>
            <w:tcW w:w="960" w:type="dxa"/>
            <w:tcBorders>
              <w:top w:val="single" w:sz="4" w:space="0" w:color="auto"/>
              <w:left w:val="nil"/>
              <w:bottom w:val="single" w:sz="4" w:space="0" w:color="auto"/>
              <w:right w:val="nil"/>
            </w:tcBorders>
            <w:shd w:val="clear" w:color="auto" w:fill="auto"/>
            <w:noWrap/>
            <w:vAlign w:val="bottom"/>
            <w:hideMark/>
          </w:tcPr>
          <w:p w14:paraId="662D6283" w14:textId="704E9897" w:rsidR="007A74EA" w:rsidRPr="00C53F01" w:rsidDel="00846763" w:rsidRDefault="007A74EA">
            <w:pPr>
              <w:pStyle w:val="NormalWeb"/>
              <w:shd w:val="clear" w:color="auto" w:fill="FFFFFF"/>
              <w:spacing w:before="0" w:beforeAutospacing="0" w:after="0" w:afterAutospacing="0" w:line="360" w:lineRule="auto"/>
              <w:rPr>
                <w:del w:id="2964" w:author="Alice MacQueen" w:date="2020-11-23T17:08:00Z"/>
                <w:rFonts w:ascii="Calibri" w:hAnsi="Calibri" w:cs="Calibri"/>
                <w:color w:val="000000"/>
              </w:rPr>
              <w:pPrChange w:id="2965" w:author="Alice MacQueen" w:date="2020-11-23T17:09:00Z">
                <w:pPr>
                  <w:spacing w:after="0" w:line="240" w:lineRule="auto"/>
                </w:pPr>
              </w:pPrChange>
            </w:pPr>
            <w:del w:id="2966" w:author="Alice MacQueen" w:date="2020-11-23T17:08:00Z">
              <w:r w:rsidRPr="00C53F01" w:rsidDel="00846763">
                <w:rPr>
                  <w:rFonts w:ascii="Calibri" w:hAnsi="Calibri" w:cs="Calibri"/>
                  <w:color w:val="000000"/>
                </w:rPr>
                <w:delText>Element</w:delText>
              </w:r>
            </w:del>
          </w:p>
        </w:tc>
        <w:tc>
          <w:tcPr>
            <w:tcW w:w="1329" w:type="dxa"/>
            <w:tcBorders>
              <w:top w:val="single" w:sz="4" w:space="0" w:color="auto"/>
              <w:left w:val="nil"/>
              <w:bottom w:val="single" w:sz="4" w:space="0" w:color="auto"/>
              <w:right w:val="nil"/>
            </w:tcBorders>
            <w:shd w:val="clear" w:color="auto" w:fill="auto"/>
            <w:noWrap/>
            <w:vAlign w:val="bottom"/>
            <w:hideMark/>
          </w:tcPr>
          <w:p w14:paraId="7629339F" w14:textId="5DC83B20" w:rsidR="007A74EA" w:rsidRPr="00C53F01" w:rsidDel="00846763" w:rsidRDefault="007A74EA">
            <w:pPr>
              <w:pStyle w:val="NormalWeb"/>
              <w:shd w:val="clear" w:color="auto" w:fill="FFFFFF"/>
              <w:spacing w:before="0" w:beforeAutospacing="0" w:after="0" w:afterAutospacing="0" w:line="360" w:lineRule="auto"/>
              <w:rPr>
                <w:del w:id="2967" w:author="Alice MacQueen" w:date="2020-11-23T17:08:00Z"/>
                <w:rFonts w:ascii="Calibri" w:hAnsi="Calibri" w:cs="Calibri"/>
                <w:color w:val="000000"/>
              </w:rPr>
              <w:pPrChange w:id="2968" w:author="Alice MacQueen" w:date="2020-11-23T17:09:00Z">
                <w:pPr>
                  <w:spacing w:after="0" w:line="240" w:lineRule="auto"/>
                </w:pPr>
              </w:pPrChange>
            </w:pPr>
            <w:del w:id="2969" w:author="Alice MacQueen" w:date="2020-11-23T17:08:00Z">
              <w:r w:rsidRPr="00C53F01" w:rsidDel="00846763">
                <w:rPr>
                  <w:rFonts w:ascii="Calibri" w:hAnsi="Calibri" w:cs="Calibri"/>
                  <w:color w:val="000000"/>
                </w:rPr>
                <w:delText>MI</w:delText>
              </w:r>
            </w:del>
          </w:p>
        </w:tc>
        <w:tc>
          <w:tcPr>
            <w:tcW w:w="1441" w:type="dxa"/>
            <w:tcBorders>
              <w:top w:val="single" w:sz="4" w:space="0" w:color="auto"/>
              <w:left w:val="nil"/>
              <w:bottom w:val="single" w:sz="4" w:space="0" w:color="auto"/>
              <w:right w:val="nil"/>
            </w:tcBorders>
            <w:shd w:val="clear" w:color="auto" w:fill="auto"/>
            <w:noWrap/>
            <w:vAlign w:val="bottom"/>
            <w:hideMark/>
          </w:tcPr>
          <w:p w14:paraId="25AE5A84" w14:textId="0EB8D222" w:rsidR="007A74EA" w:rsidRPr="00C53F01" w:rsidDel="00846763" w:rsidRDefault="007A74EA">
            <w:pPr>
              <w:pStyle w:val="NormalWeb"/>
              <w:shd w:val="clear" w:color="auto" w:fill="FFFFFF"/>
              <w:spacing w:before="0" w:beforeAutospacing="0" w:after="0" w:afterAutospacing="0" w:line="360" w:lineRule="auto"/>
              <w:rPr>
                <w:del w:id="2970" w:author="Alice MacQueen" w:date="2020-11-23T17:08:00Z"/>
                <w:rFonts w:ascii="Calibri" w:hAnsi="Calibri" w:cs="Calibri"/>
                <w:color w:val="000000"/>
              </w:rPr>
              <w:pPrChange w:id="2971" w:author="Alice MacQueen" w:date="2020-11-23T17:09:00Z">
                <w:pPr>
                  <w:spacing w:after="0" w:line="240" w:lineRule="auto"/>
                </w:pPr>
              </w:pPrChange>
            </w:pPr>
            <w:del w:id="2972" w:author="Alice MacQueen" w:date="2020-11-23T17:08:00Z">
              <w:r w:rsidRPr="00C53F01" w:rsidDel="00846763">
                <w:rPr>
                  <w:rFonts w:ascii="Calibri" w:hAnsi="Calibri" w:cs="Calibri"/>
                  <w:color w:val="000000"/>
                </w:rPr>
                <w:delText>MO</w:delText>
              </w:r>
            </w:del>
          </w:p>
        </w:tc>
        <w:tc>
          <w:tcPr>
            <w:tcW w:w="1441" w:type="dxa"/>
            <w:tcBorders>
              <w:top w:val="single" w:sz="4" w:space="0" w:color="auto"/>
              <w:left w:val="nil"/>
              <w:bottom w:val="single" w:sz="4" w:space="0" w:color="auto"/>
              <w:right w:val="nil"/>
            </w:tcBorders>
            <w:shd w:val="clear" w:color="auto" w:fill="auto"/>
            <w:noWrap/>
            <w:vAlign w:val="bottom"/>
            <w:hideMark/>
          </w:tcPr>
          <w:p w14:paraId="2CD34841" w14:textId="43F222F0" w:rsidR="007A74EA" w:rsidRPr="00C53F01" w:rsidDel="00846763" w:rsidRDefault="007A74EA">
            <w:pPr>
              <w:pStyle w:val="NormalWeb"/>
              <w:shd w:val="clear" w:color="auto" w:fill="FFFFFF"/>
              <w:spacing w:before="0" w:beforeAutospacing="0" w:after="0" w:afterAutospacing="0" w:line="360" w:lineRule="auto"/>
              <w:rPr>
                <w:del w:id="2973" w:author="Alice MacQueen" w:date="2020-11-23T17:08:00Z"/>
                <w:rFonts w:ascii="Calibri" w:hAnsi="Calibri" w:cs="Calibri"/>
                <w:color w:val="000000"/>
              </w:rPr>
              <w:pPrChange w:id="2974" w:author="Alice MacQueen" w:date="2020-11-23T17:09:00Z">
                <w:pPr>
                  <w:spacing w:after="0" w:line="240" w:lineRule="auto"/>
                </w:pPr>
              </w:pPrChange>
            </w:pPr>
            <w:del w:id="2975" w:author="Alice MacQueen" w:date="2020-11-23T17:08:00Z">
              <w:r w:rsidRPr="00C53F01" w:rsidDel="00846763">
                <w:rPr>
                  <w:rFonts w:ascii="Calibri" w:hAnsi="Calibri" w:cs="Calibri"/>
                  <w:color w:val="000000"/>
                </w:rPr>
                <w:delText>TX</w:delText>
              </w:r>
            </w:del>
          </w:p>
        </w:tc>
        <w:tc>
          <w:tcPr>
            <w:tcW w:w="1049" w:type="dxa"/>
            <w:tcBorders>
              <w:top w:val="single" w:sz="4" w:space="0" w:color="auto"/>
              <w:left w:val="nil"/>
              <w:bottom w:val="single" w:sz="4" w:space="0" w:color="auto"/>
              <w:right w:val="nil"/>
            </w:tcBorders>
            <w:shd w:val="clear" w:color="auto" w:fill="auto"/>
            <w:noWrap/>
            <w:vAlign w:val="bottom"/>
            <w:hideMark/>
          </w:tcPr>
          <w:p w14:paraId="4087B856" w14:textId="7E073BAB" w:rsidR="007A74EA" w:rsidRPr="00C53F01" w:rsidDel="00846763" w:rsidRDefault="007A74EA">
            <w:pPr>
              <w:pStyle w:val="NormalWeb"/>
              <w:shd w:val="clear" w:color="auto" w:fill="FFFFFF"/>
              <w:spacing w:before="0" w:beforeAutospacing="0" w:after="0" w:afterAutospacing="0" w:line="360" w:lineRule="auto"/>
              <w:rPr>
                <w:del w:id="2976" w:author="Alice MacQueen" w:date="2020-11-23T17:08:00Z"/>
                <w:rFonts w:ascii="Calibri" w:hAnsi="Calibri" w:cs="Calibri"/>
                <w:color w:val="000000"/>
              </w:rPr>
              <w:pPrChange w:id="2977" w:author="Alice MacQueen" w:date="2020-11-23T17:09:00Z">
                <w:pPr>
                  <w:spacing w:after="0" w:line="240" w:lineRule="auto"/>
                </w:pPr>
              </w:pPrChange>
            </w:pPr>
            <w:del w:id="2978" w:author="Alice MacQueen" w:date="2020-11-23T17:08:00Z">
              <w:r w:rsidRPr="00C53F01" w:rsidDel="00846763">
                <w:rPr>
                  <w:rFonts w:ascii="Calibri" w:hAnsi="Calibri" w:cs="Calibri"/>
                  <w:color w:val="000000"/>
                </w:rPr>
                <w:delText>P</w:delText>
              </w:r>
              <w:r w:rsidDel="00846763">
                <w:rPr>
                  <w:rFonts w:ascii="Calibri" w:hAnsi="Calibri" w:cs="Calibri"/>
                  <w:color w:val="000000"/>
                </w:rPr>
                <w:delText>-value</w:delText>
              </w:r>
            </w:del>
          </w:p>
        </w:tc>
      </w:tr>
      <w:tr w:rsidR="007A74EA" w:rsidRPr="00C53F01" w:rsidDel="00846763" w14:paraId="7C596219" w14:textId="7A94B7D7" w:rsidTr="00BF5E14">
        <w:trPr>
          <w:trHeight w:val="288"/>
          <w:jc w:val="center"/>
          <w:del w:id="2979" w:author="Alice MacQueen" w:date="2020-11-23T17:08:00Z"/>
        </w:trPr>
        <w:tc>
          <w:tcPr>
            <w:tcW w:w="960" w:type="dxa"/>
            <w:tcBorders>
              <w:top w:val="single" w:sz="4" w:space="0" w:color="auto"/>
              <w:left w:val="nil"/>
              <w:right w:val="nil"/>
            </w:tcBorders>
            <w:shd w:val="clear" w:color="auto" w:fill="auto"/>
            <w:noWrap/>
            <w:vAlign w:val="bottom"/>
            <w:hideMark/>
          </w:tcPr>
          <w:p w14:paraId="682D3756" w14:textId="21677F6F" w:rsidR="007A74EA" w:rsidRPr="00C53F01" w:rsidDel="00846763" w:rsidRDefault="007A74EA">
            <w:pPr>
              <w:pStyle w:val="NormalWeb"/>
              <w:shd w:val="clear" w:color="auto" w:fill="FFFFFF"/>
              <w:spacing w:before="0" w:beforeAutospacing="0" w:after="0" w:afterAutospacing="0" w:line="360" w:lineRule="auto"/>
              <w:rPr>
                <w:del w:id="2980" w:author="Alice MacQueen" w:date="2020-11-23T17:08:00Z"/>
                <w:rFonts w:ascii="Calibri" w:hAnsi="Calibri" w:cs="Calibri"/>
                <w:color w:val="000000"/>
              </w:rPr>
              <w:pPrChange w:id="2981" w:author="Alice MacQueen" w:date="2020-11-23T17:09:00Z">
                <w:pPr>
                  <w:spacing w:after="0" w:line="240" w:lineRule="auto"/>
                </w:pPr>
              </w:pPrChange>
            </w:pPr>
            <w:del w:id="2982" w:author="Alice MacQueen" w:date="2020-11-23T17:08:00Z">
              <w:r w:rsidRPr="00C53F01" w:rsidDel="00846763">
                <w:rPr>
                  <w:rFonts w:ascii="Calibri" w:hAnsi="Calibri" w:cs="Calibri"/>
                  <w:color w:val="000000"/>
                </w:rPr>
                <w:delText>B</w:delText>
              </w:r>
            </w:del>
          </w:p>
        </w:tc>
        <w:tc>
          <w:tcPr>
            <w:tcW w:w="1329" w:type="dxa"/>
            <w:tcBorders>
              <w:top w:val="single" w:sz="4" w:space="0" w:color="auto"/>
              <w:left w:val="nil"/>
              <w:right w:val="nil"/>
            </w:tcBorders>
            <w:shd w:val="clear" w:color="auto" w:fill="auto"/>
            <w:noWrap/>
            <w:vAlign w:val="bottom"/>
            <w:hideMark/>
          </w:tcPr>
          <w:p w14:paraId="29B0D59B" w14:textId="36F519ED" w:rsidR="007A74EA" w:rsidRPr="00C53F01" w:rsidDel="00846763" w:rsidRDefault="007A74EA">
            <w:pPr>
              <w:pStyle w:val="NormalWeb"/>
              <w:shd w:val="clear" w:color="auto" w:fill="FFFFFF"/>
              <w:spacing w:before="0" w:beforeAutospacing="0" w:after="0" w:afterAutospacing="0" w:line="360" w:lineRule="auto"/>
              <w:rPr>
                <w:del w:id="2983" w:author="Alice MacQueen" w:date="2020-11-23T17:08:00Z"/>
                <w:rFonts w:ascii="Calibri" w:hAnsi="Calibri" w:cs="Calibri"/>
                <w:color w:val="000000"/>
              </w:rPr>
              <w:pPrChange w:id="2984" w:author="Alice MacQueen" w:date="2020-11-23T17:09:00Z">
                <w:pPr>
                  <w:spacing w:after="0" w:line="240" w:lineRule="auto"/>
                </w:pPr>
              </w:pPrChange>
            </w:pPr>
            <w:del w:id="2985" w:author="Alice MacQueen" w:date="2020-11-23T17:08:00Z">
              <w:r w:rsidRPr="00C53F01" w:rsidDel="00846763">
                <w:rPr>
                  <w:rFonts w:ascii="Calibri" w:hAnsi="Calibri" w:cs="Calibri"/>
                  <w:color w:val="000000"/>
                </w:rPr>
                <w:delText>3.233±0.06</w:delText>
              </w:r>
            </w:del>
          </w:p>
        </w:tc>
        <w:tc>
          <w:tcPr>
            <w:tcW w:w="1441" w:type="dxa"/>
            <w:tcBorders>
              <w:top w:val="single" w:sz="4" w:space="0" w:color="auto"/>
              <w:left w:val="nil"/>
              <w:right w:val="nil"/>
            </w:tcBorders>
            <w:shd w:val="clear" w:color="auto" w:fill="auto"/>
            <w:noWrap/>
            <w:vAlign w:val="bottom"/>
            <w:hideMark/>
          </w:tcPr>
          <w:p w14:paraId="7FFF5C58" w14:textId="680C2EAA" w:rsidR="007A74EA" w:rsidRPr="00C53F01" w:rsidDel="00846763" w:rsidRDefault="007A74EA">
            <w:pPr>
              <w:pStyle w:val="NormalWeb"/>
              <w:shd w:val="clear" w:color="auto" w:fill="FFFFFF"/>
              <w:spacing w:before="0" w:beforeAutospacing="0" w:after="0" w:afterAutospacing="0" w:line="360" w:lineRule="auto"/>
              <w:rPr>
                <w:del w:id="2986" w:author="Alice MacQueen" w:date="2020-11-23T17:08:00Z"/>
                <w:rFonts w:ascii="Calibri" w:hAnsi="Calibri" w:cs="Calibri"/>
                <w:color w:val="000000"/>
              </w:rPr>
              <w:pPrChange w:id="2987" w:author="Alice MacQueen" w:date="2020-11-23T17:09:00Z">
                <w:pPr>
                  <w:spacing w:after="0" w:line="240" w:lineRule="auto"/>
                </w:pPr>
              </w:pPrChange>
            </w:pPr>
            <w:del w:id="2988" w:author="Alice MacQueen" w:date="2020-11-23T17:08:00Z">
              <w:r w:rsidRPr="00C53F01" w:rsidDel="00846763">
                <w:rPr>
                  <w:rFonts w:ascii="Calibri" w:hAnsi="Calibri" w:cs="Calibri"/>
                  <w:color w:val="000000"/>
                </w:rPr>
                <w:delText>2.645±0.046</w:delText>
              </w:r>
            </w:del>
          </w:p>
        </w:tc>
        <w:tc>
          <w:tcPr>
            <w:tcW w:w="1441" w:type="dxa"/>
            <w:tcBorders>
              <w:top w:val="single" w:sz="4" w:space="0" w:color="auto"/>
              <w:left w:val="nil"/>
              <w:right w:val="nil"/>
            </w:tcBorders>
            <w:shd w:val="clear" w:color="auto" w:fill="auto"/>
            <w:noWrap/>
            <w:vAlign w:val="bottom"/>
            <w:hideMark/>
          </w:tcPr>
          <w:p w14:paraId="02868F4A" w14:textId="2A667E91" w:rsidR="007A74EA" w:rsidRPr="00C53F01" w:rsidDel="00846763" w:rsidRDefault="007A74EA">
            <w:pPr>
              <w:pStyle w:val="NormalWeb"/>
              <w:shd w:val="clear" w:color="auto" w:fill="FFFFFF"/>
              <w:spacing w:before="0" w:beforeAutospacing="0" w:after="0" w:afterAutospacing="0" w:line="360" w:lineRule="auto"/>
              <w:rPr>
                <w:del w:id="2989" w:author="Alice MacQueen" w:date="2020-11-23T17:08:00Z"/>
                <w:rFonts w:ascii="Calibri" w:hAnsi="Calibri" w:cs="Calibri"/>
                <w:color w:val="000000"/>
              </w:rPr>
              <w:pPrChange w:id="2990" w:author="Alice MacQueen" w:date="2020-11-23T17:09:00Z">
                <w:pPr>
                  <w:spacing w:after="0" w:line="240" w:lineRule="auto"/>
                </w:pPr>
              </w:pPrChange>
            </w:pPr>
            <w:del w:id="2991" w:author="Alice MacQueen" w:date="2020-11-23T17:08:00Z">
              <w:r w:rsidRPr="00C53F01" w:rsidDel="00846763">
                <w:rPr>
                  <w:rFonts w:ascii="Calibri" w:hAnsi="Calibri" w:cs="Calibri"/>
                  <w:color w:val="000000"/>
                </w:rPr>
                <w:delText>5.565±0.059</w:delText>
              </w:r>
            </w:del>
          </w:p>
        </w:tc>
        <w:tc>
          <w:tcPr>
            <w:tcW w:w="1049" w:type="dxa"/>
            <w:tcBorders>
              <w:top w:val="single" w:sz="4" w:space="0" w:color="auto"/>
              <w:left w:val="nil"/>
              <w:right w:val="nil"/>
            </w:tcBorders>
            <w:shd w:val="clear" w:color="auto" w:fill="auto"/>
            <w:noWrap/>
            <w:vAlign w:val="bottom"/>
            <w:hideMark/>
          </w:tcPr>
          <w:p w14:paraId="7F33ABF9" w14:textId="0BE8BC83" w:rsidR="007A74EA" w:rsidRPr="00C53F01" w:rsidDel="00846763" w:rsidRDefault="007A74EA">
            <w:pPr>
              <w:pStyle w:val="NormalWeb"/>
              <w:shd w:val="clear" w:color="auto" w:fill="FFFFFF"/>
              <w:spacing w:before="0" w:beforeAutospacing="0" w:after="0" w:afterAutospacing="0" w:line="360" w:lineRule="auto"/>
              <w:rPr>
                <w:del w:id="2992" w:author="Alice MacQueen" w:date="2020-11-23T17:08:00Z"/>
                <w:rFonts w:ascii="Calibri" w:hAnsi="Calibri" w:cs="Calibri"/>
                <w:color w:val="000000"/>
              </w:rPr>
              <w:pPrChange w:id="2993" w:author="Alice MacQueen" w:date="2020-11-23T17:09:00Z">
                <w:pPr>
                  <w:spacing w:after="0" w:line="240" w:lineRule="auto"/>
                </w:pPr>
              </w:pPrChange>
            </w:pPr>
            <w:del w:id="2994" w:author="Alice MacQueen" w:date="2020-11-23T17:08:00Z">
              <w:r w:rsidRPr="00C53F01" w:rsidDel="00846763">
                <w:rPr>
                  <w:rFonts w:ascii="Calibri" w:hAnsi="Calibri" w:cs="Calibri"/>
                  <w:color w:val="000000"/>
                </w:rPr>
                <w:delText>&lt;0.001*</w:delText>
              </w:r>
            </w:del>
          </w:p>
        </w:tc>
      </w:tr>
      <w:tr w:rsidR="007A74EA" w:rsidRPr="00C53F01" w:rsidDel="00846763" w14:paraId="46159A4B" w14:textId="477F7748" w:rsidTr="00BF5E14">
        <w:trPr>
          <w:trHeight w:val="288"/>
          <w:jc w:val="center"/>
          <w:del w:id="2995" w:author="Alice MacQueen" w:date="2020-11-23T17:08:00Z"/>
        </w:trPr>
        <w:tc>
          <w:tcPr>
            <w:tcW w:w="960" w:type="dxa"/>
            <w:tcBorders>
              <w:top w:val="nil"/>
              <w:left w:val="nil"/>
              <w:bottom w:val="nil"/>
              <w:right w:val="nil"/>
            </w:tcBorders>
            <w:shd w:val="pct15" w:color="auto" w:fill="auto"/>
            <w:noWrap/>
            <w:vAlign w:val="bottom"/>
            <w:hideMark/>
          </w:tcPr>
          <w:p w14:paraId="0C15468E" w14:textId="43BD4F22" w:rsidR="007A74EA" w:rsidRPr="00C53F01" w:rsidDel="00846763" w:rsidRDefault="007A74EA">
            <w:pPr>
              <w:pStyle w:val="NormalWeb"/>
              <w:shd w:val="clear" w:color="auto" w:fill="FFFFFF"/>
              <w:spacing w:before="0" w:beforeAutospacing="0" w:after="0" w:afterAutospacing="0" w:line="360" w:lineRule="auto"/>
              <w:rPr>
                <w:del w:id="2996" w:author="Alice MacQueen" w:date="2020-11-23T17:08:00Z"/>
                <w:rFonts w:ascii="Calibri" w:hAnsi="Calibri" w:cs="Calibri"/>
                <w:color w:val="000000"/>
              </w:rPr>
              <w:pPrChange w:id="2997" w:author="Alice MacQueen" w:date="2020-11-23T17:09:00Z">
                <w:pPr>
                  <w:spacing w:after="0" w:line="240" w:lineRule="auto"/>
                </w:pPr>
              </w:pPrChange>
            </w:pPr>
            <w:del w:id="2998" w:author="Alice MacQueen" w:date="2020-11-23T17:08:00Z">
              <w:r w:rsidRPr="00C53F01" w:rsidDel="00846763">
                <w:rPr>
                  <w:rFonts w:ascii="Calibri" w:hAnsi="Calibri" w:cs="Calibri"/>
                  <w:color w:val="000000"/>
                </w:rPr>
                <w:delText>Na</w:delText>
              </w:r>
            </w:del>
          </w:p>
        </w:tc>
        <w:tc>
          <w:tcPr>
            <w:tcW w:w="1329" w:type="dxa"/>
            <w:tcBorders>
              <w:top w:val="nil"/>
              <w:left w:val="nil"/>
              <w:bottom w:val="nil"/>
              <w:right w:val="nil"/>
            </w:tcBorders>
            <w:shd w:val="pct15" w:color="auto" w:fill="auto"/>
            <w:noWrap/>
            <w:vAlign w:val="bottom"/>
            <w:hideMark/>
          </w:tcPr>
          <w:p w14:paraId="27407799" w14:textId="7EA63887" w:rsidR="007A74EA" w:rsidRPr="00C53F01" w:rsidDel="00846763" w:rsidRDefault="007A74EA">
            <w:pPr>
              <w:pStyle w:val="NormalWeb"/>
              <w:shd w:val="clear" w:color="auto" w:fill="FFFFFF"/>
              <w:spacing w:before="0" w:beforeAutospacing="0" w:after="0" w:afterAutospacing="0" w:line="360" w:lineRule="auto"/>
              <w:rPr>
                <w:del w:id="2999" w:author="Alice MacQueen" w:date="2020-11-23T17:08:00Z"/>
                <w:rFonts w:ascii="Calibri" w:hAnsi="Calibri" w:cs="Calibri"/>
                <w:color w:val="000000"/>
              </w:rPr>
              <w:pPrChange w:id="3000" w:author="Alice MacQueen" w:date="2020-11-23T17:09:00Z">
                <w:pPr>
                  <w:spacing w:after="0" w:line="240" w:lineRule="auto"/>
                </w:pPr>
              </w:pPrChange>
            </w:pPr>
            <w:del w:id="3001" w:author="Alice MacQueen" w:date="2020-11-23T17:08:00Z">
              <w:r w:rsidRPr="00C53F01" w:rsidDel="00846763">
                <w:rPr>
                  <w:rFonts w:ascii="Calibri" w:hAnsi="Calibri" w:cs="Calibri"/>
                  <w:color w:val="000000"/>
                </w:rPr>
                <w:delText>9.72±0.17</w:delText>
              </w:r>
            </w:del>
          </w:p>
        </w:tc>
        <w:tc>
          <w:tcPr>
            <w:tcW w:w="1441" w:type="dxa"/>
            <w:tcBorders>
              <w:top w:val="nil"/>
              <w:left w:val="nil"/>
              <w:bottom w:val="nil"/>
              <w:right w:val="nil"/>
            </w:tcBorders>
            <w:shd w:val="pct15" w:color="auto" w:fill="auto"/>
            <w:noWrap/>
            <w:vAlign w:val="bottom"/>
            <w:hideMark/>
          </w:tcPr>
          <w:p w14:paraId="6F390364" w14:textId="56EF7099" w:rsidR="007A74EA" w:rsidRPr="00C53F01" w:rsidDel="00846763" w:rsidRDefault="007A74EA">
            <w:pPr>
              <w:pStyle w:val="NormalWeb"/>
              <w:shd w:val="clear" w:color="auto" w:fill="FFFFFF"/>
              <w:spacing w:before="0" w:beforeAutospacing="0" w:after="0" w:afterAutospacing="0" w:line="360" w:lineRule="auto"/>
              <w:rPr>
                <w:del w:id="3002" w:author="Alice MacQueen" w:date="2020-11-23T17:08:00Z"/>
                <w:rFonts w:ascii="Calibri" w:hAnsi="Calibri" w:cs="Calibri"/>
                <w:color w:val="000000"/>
              </w:rPr>
              <w:pPrChange w:id="3003" w:author="Alice MacQueen" w:date="2020-11-23T17:09:00Z">
                <w:pPr>
                  <w:spacing w:after="0" w:line="240" w:lineRule="auto"/>
                </w:pPr>
              </w:pPrChange>
            </w:pPr>
            <w:del w:id="3004" w:author="Alice MacQueen" w:date="2020-11-23T17:08:00Z">
              <w:r w:rsidRPr="00C53F01" w:rsidDel="00846763">
                <w:rPr>
                  <w:rFonts w:ascii="Calibri" w:hAnsi="Calibri" w:cs="Calibri"/>
                  <w:color w:val="000000"/>
                </w:rPr>
                <w:delText>25.56±0.53</w:delText>
              </w:r>
            </w:del>
          </w:p>
        </w:tc>
        <w:tc>
          <w:tcPr>
            <w:tcW w:w="1441" w:type="dxa"/>
            <w:tcBorders>
              <w:top w:val="nil"/>
              <w:left w:val="nil"/>
              <w:bottom w:val="nil"/>
              <w:right w:val="nil"/>
            </w:tcBorders>
            <w:shd w:val="pct15" w:color="auto" w:fill="auto"/>
            <w:noWrap/>
            <w:vAlign w:val="bottom"/>
            <w:hideMark/>
          </w:tcPr>
          <w:p w14:paraId="79441939" w14:textId="5FCDCAF7" w:rsidR="007A74EA" w:rsidRPr="00C53F01" w:rsidDel="00846763" w:rsidRDefault="007A74EA">
            <w:pPr>
              <w:pStyle w:val="NormalWeb"/>
              <w:shd w:val="clear" w:color="auto" w:fill="FFFFFF"/>
              <w:spacing w:before="0" w:beforeAutospacing="0" w:after="0" w:afterAutospacing="0" w:line="360" w:lineRule="auto"/>
              <w:rPr>
                <w:del w:id="3005" w:author="Alice MacQueen" w:date="2020-11-23T17:08:00Z"/>
                <w:rFonts w:ascii="Calibri" w:hAnsi="Calibri" w:cs="Calibri"/>
                <w:color w:val="000000"/>
              </w:rPr>
              <w:pPrChange w:id="3006" w:author="Alice MacQueen" w:date="2020-11-23T17:09:00Z">
                <w:pPr>
                  <w:spacing w:after="0" w:line="240" w:lineRule="auto"/>
                </w:pPr>
              </w:pPrChange>
            </w:pPr>
            <w:del w:id="3007" w:author="Alice MacQueen" w:date="2020-11-23T17:08:00Z">
              <w:r w:rsidRPr="00C53F01" w:rsidDel="00846763">
                <w:rPr>
                  <w:rFonts w:ascii="Calibri" w:hAnsi="Calibri" w:cs="Calibri"/>
                  <w:color w:val="000000"/>
                </w:rPr>
                <w:delText>70.46±1.47</w:delText>
              </w:r>
            </w:del>
          </w:p>
        </w:tc>
        <w:tc>
          <w:tcPr>
            <w:tcW w:w="1049" w:type="dxa"/>
            <w:tcBorders>
              <w:top w:val="nil"/>
              <w:left w:val="nil"/>
              <w:bottom w:val="nil"/>
              <w:right w:val="nil"/>
            </w:tcBorders>
            <w:shd w:val="pct15" w:color="auto" w:fill="auto"/>
            <w:noWrap/>
            <w:vAlign w:val="bottom"/>
            <w:hideMark/>
          </w:tcPr>
          <w:p w14:paraId="44889053" w14:textId="3F47FB46" w:rsidR="007A74EA" w:rsidRPr="00C53F01" w:rsidDel="00846763" w:rsidRDefault="007A74EA">
            <w:pPr>
              <w:pStyle w:val="NormalWeb"/>
              <w:shd w:val="clear" w:color="auto" w:fill="FFFFFF"/>
              <w:spacing w:before="0" w:beforeAutospacing="0" w:after="0" w:afterAutospacing="0" w:line="360" w:lineRule="auto"/>
              <w:rPr>
                <w:del w:id="3008" w:author="Alice MacQueen" w:date="2020-11-23T17:08:00Z"/>
                <w:rFonts w:ascii="Calibri" w:hAnsi="Calibri" w:cs="Calibri"/>
                <w:color w:val="000000"/>
              </w:rPr>
              <w:pPrChange w:id="3009" w:author="Alice MacQueen" w:date="2020-11-23T17:09:00Z">
                <w:pPr>
                  <w:spacing w:after="0" w:line="240" w:lineRule="auto"/>
                </w:pPr>
              </w:pPrChange>
            </w:pPr>
            <w:del w:id="3010" w:author="Alice MacQueen" w:date="2020-11-23T17:08:00Z">
              <w:r w:rsidRPr="00C53F01" w:rsidDel="00846763">
                <w:rPr>
                  <w:rFonts w:ascii="Calibri" w:hAnsi="Calibri" w:cs="Calibri"/>
                  <w:color w:val="000000"/>
                </w:rPr>
                <w:delText>&lt;0.001*</w:delText>
              </w:r>
            </w:del>
          </w:p>
        </w:tc>
      </w:tr>
      <w:tr w:rsidR="007A74EA" w:rsidRPr="00C53F01" w:rsidDel="00846763" w14:paraId="66595289" w14:textId="4AF377EA" w:rsidTr="00BF5E14">
        <w:trPr>
          <w:trHeight w:val="288"/>
          <w:jc w:val="center"/>
          <w:del w:id="3011" w:author="Alice MacQueen" w:date="2020-11-23T17:08:00Z"/>
        </w:trPr>
        <w:tc>
          <w:tcPr>
            <w:tcW w:w="960" w:type="dxa"/>
            <w:tcBorders>
              <w:top w:val="nil"/>
              <w:left w:val="nil"/>
              <w:right w:val="nil"/>
            </w:tcBorders>
            <w:shd w:val="clear" w:color="auto" w:fill="auto"/>
            <w:noWrap/>
            <w:vAlign w:val="bottom"/>
            <w:hideMark/>
          </w:tcPr>
          <w:p w14:paraId="45CCF66E" w14:textId="1C9E31FA" w:rsidR="007A74EA" w:rsidRPr="00C53F01" w:rsidDel="00846763" w:rsidRDefault="007A74EA">
            <w:pPr>
              <w:pStyle w:val="NormalWeb"/>
              <w:shd w:val="clear" w:color="auto" w:fill="FFFFFF"/>
              <w:spacing w:before="0" w:beforeAutospacing="0" w:after="0" w:afterAutospacing="0" w:line="360" w:lineRule="auto"/>
              <w:rPr>
                <w:del w:id="3012" w:author="Alice MacQueen" w:date="2020-11-23T17:08:00Z"/>
                <w:rFonts w:ascii="Calibri" w:hAnsi="Calibri" w:cs="Calibri"/>
                <w:color w:val="000000"/>
              </w:rPr>
              <w:pPrChange w:id="3013" w:author="Alice MacQueen" w:date="2020-11-23T17:09:00Z">
                <w:pPr>
                  <w:spacing w:after="0" w:line="240" w:lineRule="auto"/>
                </w:pPr>
              </w:pPrChange>
            </w:pPr>
            <w:del w:id="3014" w:author="Alice MacQueen" w:date="2020-11-23T17:08:00Z">
              <w:r w:rsidRPr="00C53F01" w:rsidDel="00846763">
                <w:rPr>
                  <w:rFonts w:ascii="Calibri" w:hAnsi="Calibri" w:cs="Calibri"/>
                  <w:color w:val="000000"/>
                </w:rPr>
                <w:delText>Mg</w:delText>
              </w:r>
            </w:del>
          </w:p>
        </w:tc>
        <w:tc>
          <w:tcPr>
            <w:tcW w:w="1329" w:type="dxa"/>
            <w:tcBorders>
              <w:top w:val="nil"/>
              <w:left w:val="nil"/>
              <w:right w:val="nil"/>
            </w:tcBorders>
            <w:shd w:val="clear" w:color="auto" w:fill="auto"/>
            <w:noWrap/>
            <w:vAlign w:val="bottom"/>
            <w:hideMark/>
          </w:tcPr>
          <w:p w14:paraId="6316A2DD" w14:textId="428F9205" w:rsidR="007A74EA" w:rsidRPr="00C53F01" w:rsidDel="00846763" w:rsidRDefault="007A74EA">
            <w:pPr>
              <w:pStyle w:val="NormalWeb"/>
              <w:shd w:val="clear" w:color="auto" w:fill="FFFFFF"/>
              <w:spacing w:before="0" w:beforeAutospacing="0" w:after="0" w:afterAutospacing="0" w:line="360" w:lineRule="auto"/>
              <w:rPr>
                <w:del w:id="3015" w:author="Alice MacQueen" w:date="2020-11-23T17:08:00Z"/>
                <w:rFonts w:ascii="Calibri" w:hAnsi="Calibri" w:cs="Calibri"/>
                <w:color w:val="000000"/>
              </w:rPr>
              <w:pPrChange w:id="3016" w:author="Alice MacQueen" w:date="2020-11-23T17:09:00Z">
                <w:pPr>
                  <w:spacing w:after="0" w:line="240" w:lineRule="auto"/>
                </w:pPr>
              </w:pPrChange>
            </w:pPr>
            <w:del w:id="3017" w:author="Alice MacQueen" w:date="2020-11-23T17:08:00Z">
              <w:r w:rsidRPr="00C53F01" w:rsidDel="00846763">
                <w:rPr>
                  <w:rFonts w:ascii="Calibri" w:hAnsi="Calibri" w:cs="Calibri"/>
                  <w:color w:val="000000"/>
                </w:rPr>
                <w:delText>1309±11</w:delText>
              </w:r>
            </w:del>
          </w:p>
        </w:tc>
        <w:tc>
          <w:tcPr>
            <w:tcW w:w="1441" w:type="dxa"/>
            <w:tcBorders>
              <w:top w:val="nil"/>
              <w:left w:val="nil"/>
              <w:right w:val="nil"/>
            </w:tcBorders>
            <w:shd w:val="clear" w:color="auto" w:fill="auto"/>
            <w:noWrap/>
            <w:vAlign w:val="bottom"/>
            <w:hideMark/>
          </w:tcPr>
          <w:p w14:paraId="7672EE5F" w14:textId="2275BF89" w:rsidR="007A74EA" w:rsidRPr="00C53F01" w:rsidDel="00846763" w:rsidRDefault="007A74EA">
            <w:pPr>
              <w:pStyle w:val="NormalWeb"/>
              <w:shd w:val="clear" w:color="auto" w:fill="FFFFFF"/>
              <w:spacing w:before="0" w:beforeAutospacing="0" w:after="0" w:afterAutospacing="0" w:line="360" w:lineRule="auto"/>
              <w:rPr>
                <w:del w:id="3018" w:author="Alice MacQueen" w:date="2020-11-23T17:08:00Z"/>
                <w:rFonts w:ascii="Calibri" w:hAnsi="Calibri" w:cs="Calibri"/>
                <w:color w:val="000000"/>
              </w:rPr>
              <w:pPrChange w:id="3019" w:author="Alice MacQueen" w:date="2020-11-23T17:09:00Z">
                <w:pPr>
                  <w:spacing w:after="0" w:line="240" w:lineRule="auto"/>
                </w:pPr>
              </w:pPrChange>
            </w:pPr>
            <w:del w:id="3020" w:author="Alice MacQueen" w:date="2020-11-23T17:08:00Z">
              <w:r w:rsidRPr="00C53F01" w:rsidDel="00846763">
                <w:rPr>
                  <w:rFonts w:ascii="Calibri" w:hAnsi="Calibri" w:cs="Calibri"/>
                  <w:color w:val="000000"/>
                </w:rPr>
                <w:delText>1144±8</w:delText>
              </w:r>
            </w:del>
          </w:p>
        </w:tc>
        <w:tc>
          <w:tcPr>
            <w:tcW w:w="1441" w:type="dxa"/>
            <w:tcBorders>
              <w:top w:val="nil"/>
              <w:left w:val="nil"/>
              <w:right w:val="nil"/>
            </w:tcBorders>
            <w:shd w:val="clear" w:color="auto" w:fill="auto"/>
            <w:noWrap/>
            <w:vAlign w:val="bottom"/>
            <w:hideMark/>
          </w:tcPr>
          <w:p w14:paraId="322F968B" w14:textId="6340DE78" w:rsidR="007A74EA" w:rsidRPr="00C53F01" w:rsidDel="00846763" w:rsidRDefault="007A74EA">
            <w:pPr>
              <w:pStyle w:val="NormalWeb"/>
              <w:shd w:val="clear" w:color="auto" w:fill="FFFFFF"/>
              <w:spacing w:before="0" w:beforeAutospacing="0" w:after="0" w:afterAutospacing="0" w:line="360" w:lineRule="auto"/>
              <w:rPr>
                <w:del w:id="3021" w:author="Alice MacQueen" w:date="2020-11-23T17:08:00Z"/>
                <w:rFonts w:ascii="Calibri" w:hAnsi="Calibri" w:cs="Calibri"/>
                <w:color w:val="000000"/>
              </w:rPr>
              <w:pPrChange w:id="3022" w:author="Alice MacQueen" w:date="2020-11-23T17:09:00Z">
                <w:pPr>
                  <w:spacing w:after="0" w:line="240" w:lineRule="auto"/>
                </w:pPr>
              </w:pPrChange>
            </w:pPr>
            <w:del w:id="3023" w:author="Alice MacQueen" w:date="2020-11-23T17:08:00Z">
              <w:r w:rsidRPr="00C53F01" w:rsidDel="00846763">
                <w:rPr>
                  <w:rFonts w:ascii="Calibri" w:hAnsi="Calibri" w:cs="Calibri"/>
                  <w:color w:val="000000"/>
                </w:rPr>
                <w:delText>1530±14</w:delText>
              </w:r>
            </w:del>
          </w:p>
        </w:tc>
        <w:tc>
          <w:tcPr>
            <w:tcW w:w="1049" w:type="dxa"/>
            <w:tcBorders>
              <w:top w:val="nil"/>
              <w:left w:val="nil"/>
              <w:right w:val="nil"/>
            </w:tcBorders>
            <w:shd w:val="clear" w:color="auto" w:fill="auto"/>
            <w:noWrap/>
            <w:vAlign w:val="bottom"/>
            <w:hideMark/>
          </w:tcPr>
          <w:p w14:paraId="66AF18DA" w14:textId="0043FAA7" w:rsidR="007A74EA" w:rsidRPr="00C53F01" w:rsidDel="00846763" w:rsidRDefault="007A74EA">
            <w:pPr>
              <w:pStyle w:val="NormalWeb"/>
              <w:shd w:val="clear" w:color="auto" w:fill="FFFFFF"/>
              <w:spacing w:before="0" w:beforeAutospacing="0" w:after="0" w:afterAutospacing="0" w:line="360" w:lineRule="auto"/>
              <w:rPr>
                <w:del w:id="3024" w:author="Alice MacQueen" w:date="2020-11-23T17:08:00Z"/>
                <w:rFonts w:ascii="Calibri" w:hAnsi="Calibri" w:cs="Calibri"/>
                <w:color w:val="000000"/>
              </w:rPr>
              <w:pPrChange w:id="3025" w:author="Alice MacQueen" w:date="2020-11-23T17:09:00Z">
                <w:pPr>
                  <w:spacing w:after="0" w:line="240" w:lineRule="auto"/>
                </w:pPr>
              </w:pPrChange>
            </w:pPr>
            <w:del w:id="3026" w:author="Alice MacQueen" w:date="2020-11-23T17:08:00Z">
              <w:r w:rsidRPr="00C53F01" w:rsidDel="00846763">
                <w:rPr>
                  <w:rFonts w:ascii="Calibri" w:hAnsi="Calibri" w:cs="Calibri"/>
                  <w:color w:val="000000"/>
                </w:rPr>
                <w:delText>&lt;0.001*</w:delText>
              </w:r>
            </w:del>
          </w:p>
        </w:tc>
      </w:tr>
      <w:tr w:rsidR="007A74EA" w:rsidRPr="00C53F01" w:rsidDel="00846763" w14:paraId="785B0437" w14:textId="63B44CAE" w:rsidTr="00BF5E14">
        <w:trPr>
          <w:trHeight w:val="288"/>
          <w:jc w:val="center"/>
          <w:del w:id="3027" w:author="Alice MacQueen" w:date="2020-11-23T17:08:00Z"/>
        </w:trPr>
        <w:tc>
          <w:tcPr>
            <w:tcW w:w="960" w:type="dxa"/>
            <w:tcBorders>
              <w:top w:val="nil"/>
              <w:left w:val="nil"/>
              <w:bottom w:val="nil"/>
              <w:right w:val="nil"/>
            </w:tcBorders>
            <w:shd w:val="pct15" w:color="auto" w:fill="auto"/>
            <w:noWrap/>
            <w:vAlign w:val="bottom"/>
            <w:hideMark/>
          </w:tcPr>
          <w:p w14:paraId="0BC04ED4" w14:textId="45045F19" w:rsidR="007A74EA" w:rsidRPr="00C53F01" w:rsidDel="00846763" w:rsidRDefault="007A74EA">
            <w:pPr>
              <w:pStyle w:val="NormalWeb"/>
              <w:shd w:val="clear" w:color="auto" w:fill="FFFFFF"/>
              <w:spacing w:before="0" w:beforeAutospacing="0" w:after="0" w:afterAutospacing="0" w:line="360" w:lineRule="auto"/>
              <w:rPr>
                <w:del w:id="3028" w:author="Alice MacQueen" w:date="2020-11-23T17:08:00Z"/>
                <w:rFonts w:ascii="Calibri" w:hAnsi="Calibri" w:cs="Calibri"/>
                <w:color w:val="000000"/>
              </w:rPr>
              <w:pPrChange w:id="3029" w:author="Alice MacQueen" w:date="2020-11-23T17:09:00Z">
                <w:pPr>
                  <w:spacing w:after="0" w:line="240" w:lineRule="auto"/>
                </w:pPr>
              </w:pPrChange>
            </w:pPr>
            <w:del w:id="3030" w:author="Alice MacQueen" w:date="2020-11-23T17:08:00Z">
              <w:r w:rsidRPr="00C53F01" w:rsidDel="00846763">
                <w:rPr>
                  <w:rFonts w:ascii="Calibri" w:hAnsi="Calibri" w:cs="Calibri"/>
                  <w:color w:val="000000"/>
                </w:rPr>
                <w:delText>Al</w:delText>
              </w:r>
            </w:del>
          </w:p>
        </w:tc>
        <w:tc>
          <w:tcPr>
            <w:tcW w:w="1329" w:type="dxa"/>
            <w:tcBorders>
              <w:top w:val="nil"/>
              <w:left w:val="nil"/>
              <w:bottom w:val="nil"/>
              <w:right w:val="nil"/>
            </w:tcBorders>
            <w:shd w:val="pct15" w:color="auto" w:fill="auto"/>
            <w:noWrap/>
            <w:vAlign w:val="bottom"/>
            <w:hideMark/>
          </w:tcPr>
          <w:p w14:paraId="6B9CD48F" w14:textId="2FEEFA36" w:rsidR="007A74EA" w:rsidRPr="00C53F01" w:rsidDel="00846763" w:rsidRDefault="007A74EA">
            <w:pPr>
              <w:pStyle w:val="NormalWeb"/>
              <w:shd w:val="clear" w:color="auto" w:fill="FFFFFF"/>
              <w:spacing w:before="0" w:beforeAutospacing="0" w:after="0" w:afterAutospacing="0" w:line="360" w:lineRule="auto"/>
              <w:rPr>
                <w:del w:id="3031" w:author="Alice MacQueen" w:date="2020-11-23T17:08:00Z"/>
                <w:rFonts w:ascii="Calibri" w:hAnsi="Calibri" w:cs="Calibri"/>
                <w:color w:val="000000"/>
              </w:rPr>
              <w:pPrChange w:id="3032" w:author="Alice MacQueen" w:date="2020-11-23T17:09:00Z">
                <w:pPr>
                  <w:spacing w:after="0" w:line="240" w:lineRule="auto"/>
                </w:pPr>
              </w:pPrChange>
            </w:pPr>
            <w:del w:id="3033" w:author="Alice MacQueen" w:date="2020-11-23T17:08:00Z">
              <w:r w:rsidRPr="00C53F01" w:rsidDel="00846763">
                <w:rPr>
                  <w:rFonts w:ascii="Calibri" w:hAnsi="Calibri" w:cs="Calibri"/>
                  <w:color w:val="000000"/>
                </w:rPr>
                <w:delText>41.06±0.5</w:delText>
              </w:r>
            </w:del>
          </w:p>
        </w:tc>
        <w:tc>
          <w:tcPr>
            <w:tcW w:w="1441" w:type="dxa"/>
            <w:tcBorders>
              <w:top w:val="nil"/>
              <w:left w:val="nil"/>
              <w:bottom w:val="nil"/>
              <w:right w:val="nil"/>
            </w:tcBorders>
            <w:shd w:val="pct15" w:color="auto" w:fill="auto"/>
            <w:noWrap/>
            <w:vAlign w:val="bottom"/>
            <w:hideMark/>
          </w:tcPr>
          <w:p w14:paraId="7A935EF7" w14:textId="252FCB9E" w:rsidR="007A74EA" w:rsidRPr="00C53F01" w:rsidDel="00846763" w:rsidRDefault="007A74EA">
            <w:pPr>
              <w:pStyle w:val="NormalWeb"/>
              <w:shd w:val="clear" w:color="auto" w:fill="FFFFFF"/>
              <w:spacing w:before="0" w:beforeAutospacing="0" w:after="0" w:afterAutospacing="0" w:line="360" w:lineRule="auto"/>
              <w:rPr>
                <w:del w:id="3034" w:author="Alice MacQueen" w:date="2020-11-23T17:08:00Z"/>
                <w:rFonts w:ascii="Calibri" w:hAnsi="Calibri" w:cs="Calibri"/>
                <w:color w:val="000000"/>
              </w:rPr>
              <w:pPrChange w:id="3035" w:author="Alice MacQueen" w:date="2020-11-23T17:09:00Z">
                <w:pPr>
                  <w:spacing w:after="0" w:line="240" w:lineRule="auto"/>
                </w:pPr>
              </w:pPrChange>
            </w:pPr>
            <w:del w:id="3036" w:author="Alice MacQueen" w:date="2020-11-23T17:08:00Z">
              <w:r w:rsidRPr="00C53F01" w:rsidDel="00846763">
                <w:rPr>
                  <w:rFonts w:ascii="Calibri" w:hAnsi="Calibri" w:cs="Calibri"/>
                  <w:color w:val="000000"/>
                </w:rPr>
                <w:delText>76.17±0.71</w:delText>
              </w:r>
            </w:del>
          </w:p>
        </w:tc>
        <w:tc>
          <w:tcPr>
            <w:tcW w:w="1441" w:type="dxa"/>
            <w:tcBorders>
              <w:top w:val="nil"/>
              <w:left w:val="nil"/>
              <w:bottom w:val="nil"/>
              <w:right w:val="nil"/>
            </w:tcBorders>
            <w:shd w:val="pct15" w:color="auto" w:fill="auto"/>
            <w:noWrap/>
            <w:vAlign w:val="bottom"/>
            <w:hideMark/>
          </w:tcPr>
          <w:p w14:paraId="02AF3507" w14:textId="502CCD79" w:rsidR="007A74EA" w:rsidRPr="00C53F01" w:rsidDel="00846763" w:rsidRDefault="007A74EA">
            <w:pPr>
              <w:pStyle w:val="NormalWeb"/>
              <w:shd w:val="clear" w:color="auto" w:fill="FFFFFF"/>
              <w:spacing w:before="0" w:beforeAutospacing="0" w:after="0" w:afterAutospacing="0" w:line="360" w:lineRule="auto"/>
              <w:rPr>
                <w:del w:id="3037" w:author="Alice MacQueen" w:date="2020-11-23T17:08:00Z"/>
                <w:rFonts w:ascii="Calibri" w:hAnsi="Calibri" w:cs="Calibri"/>
                <w:color w:val="000000"/>
              </w:rPr>
              <w:pPrChange w:id="3038" w:author="Alice MacQueen" w:date="2020-11-23T17:09:00Z">
                <w:pPr>
                  <w:spacing w:after="0" w:line="240" w:lineRule="auto"/>
                </w:pPr>
              </w:pPrChange>
            </w:pPr>
            <w:del w:id="3039" w:author="Alice MacQueen" w:date="2020-11-23T17:08:00Z">
              <w:r w:rsidRPr="00C53F01" w:rsidDel="00846763">
                <w:rPr>
                  <w:rFonts w:ascii="Calibri" w:hAnsi="Calibri" w:cs="Calibri"/>
                  <w:color w:val="000000"/>
                </w:rPr>
                <w:delText>58.96±0.73</w:delText>
              </w:r>
            </w:del>
          </w:p>
        </w:tc>
        <w:tc>
          <w:tcPr>
            <w:tcW w:w="1049" w:type="dxa"/>
            <w:tcBorders>
              <w:top w:val="nil"/>
              <w:left w:val="nil"/>
              <w:bottom w:val="nil"/>
              <w:right w:val="nil"/>
            </w:tcBorders>
            <w:shd w:val="pct15" w:color="auto" w:fill="auto"/>
            <w:noWrap/>
            <w:vAlign w:val="bottom"/>
            <w:hideMark/>
          </w:tcPr>
          <w:p w14:paraId="1691F46F" w14:textId="0B876181" w:rsidR="007A74EA" w:rsidRPr="00C53F01" w:rsidDel="00846763" w:rsidRDefault="007A74EA">
            <w:pPr>
              <w:pStyle w:val="NormalWeb"/>
              <w:shd w:val="clear" w:color="auto" w:fill="FFFFFF"/>
              <w:spacing w:before="0" w:beforeAutospacing="0" w:after="0" w:afterAutospacing="0" w:line="360" w:lineRule="auto"/>
              <w:rPr>
                <w:del w:id="3040" w:author="Alice MacQueen" w:date="2020-11-23T17:08:00Z"/>
                <w:rFonts w:ascii="Calibri" w:hAnsi="Calibri" w:cs="Calibri"/>
                <w:color w:val="000000"/>
              </w:rPr>
              <w:pPrChange w:id="3041" w:author="Alice MacQueen" w:date="2020-11-23T17:09:00Z">
                <w:pPr>
                  <w:spacing w:after="0" w:line="240" w:lineRule="auto"/>
                </w:pPr>
              </w:pPrChange>
            </w:pPr>
            <w:del w:id="3042" w:author="Alice MacQueen" w:date="2020-11-23T17:08:00Z">
              <w:r w:rsidRPr="00C53F01" w:rsidDel="00846763">
                <w:rPr>
                  <w:rFonts w:ascii="Calibri" w:hAnsi="Calibri" w:cs="Calibri"/>
                  <w:color w:val="000000"/>
                </w:rPr>
                <w:delText>&lt;0.001*</w:delText>
              </w:r>
            </w:del>
          </w:p>
        </w:tc>
      </w:tr>
      <w:tr w:rsidR="007A74EA" w:rsidRPr="00C53F01" w:rsidDel="00846763" w14:paraId="22138F04" w14:textId="55D62A2B" w:rsidTr="00BF5E14">
        <w:trPr>
          <w:trHeight w:val="288"/>
          <w:jc w:val="center"/>
          <w:del w:id="3043" w:author="Alice MacQueen" w:date="2020-11-23T17:08:00Z"/>
        </w:trPr>
        <w:tc>
          <w:tcPr>
            <w:tcW w:w="960" w:type="dxa"/>
            <w:tcBorders>
              <w:top w:val="nil"/>
              <w:left w:val="nil"/>
              <w:right w:val="nil"/>
            </w:tcBorders>
            <w:shd w:val="clear" w:color="auto" w:fill="auto"/>
            <w:noWrap/>
            <w:vAlign w:val="bottom"/>
            <w:hideMark/>
          </w:tcPr>
          <w:p w14:paraId="56BDA42C" w14:textId="5B6DC277" w:rsidR="007A74EA" w:rsidRPr="00C53F01" w:rsidDel="00846763" w:rsidRDefault="007A74EA">
            <w:pPr>
              <w:pStyle w:val="NormalWeb"/>
              <w:shd w:val="clear" w:color="auto" w:fill="FFFFFF"/>
              <w:spacing w:before="0" w:beforeAutospacing="0" w:after="0" w:afterAutospacing="0" w:line="360" w:lineRule="auto"/>
              <w:rPr>
                <w:del w:id="3044" w:author="Alice MacQueen" w:date="2020-11-23T17:08:00Z"/>
                <w:rFonts w:ascii="Calibri" w:hAnsi="Calibri" w:cs="Calibri"/>
                <w:color w:val="000000"/>
              </w:rPr>
              <w:pPrChange w:id="3045" w:author="Alice MacQueen" w:date="2020-11-23T17:09:00Z">
                <w:pPr>
                  <w:spacing w:after="0" w:line="240" w:lineRule="auto"/>
                </w:pPr>
              </w:pPrChange>
            </w:pPr>
            <w:del w:id="3046" w:author="Alice MacQueen" w:date="2020-11-23T17:08:00Z">
              <w:r w:rsidRPr="00C53F01" w:rsidDel="00846763">
                <w:rPr>
                  <w:rFonts w:ascii="Calibri" w:hAnsi="Calibri" w:cs="Calibri"/>
                  <w:color w:val="000000"/>
                </w:rPr>
                <w:delText>P</w:delText>
              </w:r>
            </w:del>
          </w:p>
        </w:tc>
        <w:tc>
          <w:tcPr>
            <w:tcW w:w="1329" w:type="dxa"/>
            <w:tcBorders>
              <w:top w:val="nil"/>
              <w:left w:val="nil"/>
              <w:right w:val="nil"/>
            </w:tcBorders>
            <w:shd w:val="clear" w:color="auto" w:fill="auto"/>
            <w:noWrap/>
            <w:vAlign w:val="bottom"/>
            <w:hideMark/>
          </w:tcPr>
          <w:p w14:paraId="444FFEEE" w14:textId="16595DE4" w:rsidR="007A74EA" w:rsidRPr="00C53F01" w:rsidDel="00846763" w:rsidRDefault="007A74EA">
            <w:pPr>
              <w:pStyle w:val="NormalWeb"/>
              <w:shd w:val="clear" w:color="auto" w:fill="FFFFFF"/>
              <w:spacing w:before="0" w:beforeAutospacing="0" w:after="0" w:afterAutospacing="0" w:line="360" w:lineRule="auto"/>
              <w:rPr>
                <w:del w:id="3047" w:author="Alice MacQueen" w:date="2020-11-23T17:08:00Z"/>
                <w:rFonts w:ascii="Calibri" w:hAnsi="Calibri" w:cs="Calibri"/>
                <w:color w:val="000000"/>
              </w:rPr>
              <w:pPrChange w:id="3048" w:author="Alice MacQueen" w:date="2020-11-23T17:09:00Z">
                <w:pPr>
                  <w:spacing w:after="0" w:line="240" w:lineRule="auto"/>
                </w:pPr>
              </w:pPrChange>
            </w:pPr>
            <w:del w:id="3049" w:author="Alice MacQueen" w:date="2020-11-23T17:08:00Z">
              <w:r w:rsidRPr="00C53F01" w:rsidDel="00846763">
                <w:rPr>
                  <w:rFonts w:ascii="Calibri" w:hAnsi="Calibri" w:cs="Calibri"/>
                  <w:color w:val="000000"/>
                </w:rPr>
                <w:delText>294±3</w:delText>
              </w:r>
            </w:del>
          </w:p>
        </w:tc>
        <w:tc>
          <w:tcPr>
            <w:tcW w:w="1441" w:type="dxa"/>
            <w:tcBorders>
              <w:top w:val="nil"/>
              <w:left w:val="nil"/>
              <w:right w:val="nil"/>
            </w:tcBorders>
            <w:shd w:val="clear" w:color="auto" w:fill="auto"/>
            <w:noWrap/>
            <w:vAlign w:val="bottom"/>
            <w:hideMark/>
          </w:tcPr>
          <w:p w14:paraId="4BF3CD39" w14:textId="58E90CE1" w:rsidR="007A74EA" w:rsidRPr="00C53F01" w:rsidDel="00846763" w:rsidRDefault="007A74EA">
            <w:pPr>
              <w:pStyle w:val="NormalWeb"/>
              <w:shd w:val="clear" w:color="auto" w:fill="FFFFFF"/>
              <w:spacing w:before="0" w:beforeAutospacing="0" w:after="0" w:afterAutospacing="0" w:line="360" w:lineRule="auto"/>
              <w:rPr>
                <w:del w:id="3050" w:author="Alice MacQueen" w:date="2020-11-23T17:08:00Z"/>
                <w:rFonts w:ascii="Calibri" w:hAnsi="Calibri" w:cs="Calibri"/>
                <w:color w:val="000000"/>
              </w:rPr>
              <w:pPrChange w:id="3051" w:author="Alice MacQueen" w:date="2020-11-23T17:09:00Z">
                <w:pPr>
                  <w:spacing w:after="0" w:line="240" w:lineRule="auto"/>
                </w:pPr>
              </w:pPrChange>
            </w:pPr>
            <w:del w:id="3052" w:author="Alice MacQueen" w:date="2020-11-23T17:08:00Z">
              <w:r w:rsidRPr="00C53F01" w:rsidDel="00846763">
                <w:rPr>
                  <w:rFonts w:ascii="Calibri" w:hAnsi="Calibri" w:cs="Calibri"/>
                  <w:color w:val="000000"/>
                </w:rPr>
                <w:delText>485±7</w:delText>
              </w:r>
            </w:del>
          </w:p>
        </w:tc>
        <w:tc>
          <w:tcPr>
            <w:tcW w:w="1441" w:type="dxa"/>
            <w:tcBorders>
              <w:top w:val="nil"/>
              <w:left w:val="nil"/>
              <w:right w:val="nil"/>
            </w:tcBorders>
            <w:shd w:val="clear" w:color="auto" w:fill="auto"/>
            <w:noWrap/>
            <w:vAlign w:val="bottom"/>
            <w:hideMark/>
          </w:tcPr>
          <w:p w14:paraId="6314D899" w14:textId="34BDA033" w:rsidR="007A74EA" w:rsidRPr="00C53F01" w:rsidDel="00846763" w:rsidRDefault="007A74EA">
            <w:pPr>
              <w:pStyle w:val="NormalWeb"/>
              <w:shd w:val="clear" w:color="auto" w:fill="FFFFFF"/>
              <w:spacing w:before="0" w:beforeAutospacing="0" w:after="0" w:afterAutospacing="0" w:line="360" w:lineRule="auto"/>
              <w:rPr>
                <w:del w:id="3053" w:author="Alice MacQueen" w:date="2020-11-23T17:08:00Z"/>
                <w:rFonts w:ascii="Calibri" w:hAnsi="Calibri" w:cs="Calibri"/>
                <w:color w:val="000000"/>
              </w:rPr>
              <w:pPrChange w:id="3054" w:author="Alice MacQueen" w:date="2020-11-23T17:09:00Z">
                <w:pPr>
                  <w:spacing w:after="0" w:line="240" w:lineRule="auto"/>
                </w:pPr>
              </w:pPrChange>
            </w:pPr>
            <w:del w:id="3055" w:author="Alice MacQueen" w:date="2020-11-23T17:08:00Z">
              <w:r w:rsidRPr="00C53F01" w:rsidDel="00846763">
                <w:rPr>
                  <w:rFonts w:ascii="Calibri" w:hAnsi="Calibri" w:cs="Calibri"/>
                  <w:color w:val="000000"/>
                </w:rPr>
                <w:delText>421±4</w:delText>
              </w:r>
            </w:del>
          </w:p>
        </w:tc>
        <w:tc>
          <w:tcPr>
            <w:tcW w:w="1049" w:type="dxa"/>
            <w:tcBorders>
              <w:top w:val="nil"/>
              <w:left w:val="nil"/>
              <w:right w:val="nil"/>
            </w:tcBorders>
            <w:shd w:val="clear" w:color="auto" w:fill="auto"/>
            <w:noWrap/>
            <w:vAlign w:val="bottom"/>
            <w:hideMark/>
          </w:tcPr>
          <w:p w14:paraId="31C65E11" w14:textId="41077311" w:rsidR="007A74EA" w:rsidRPr="00C53F01" w:rsidDel="00846763" w:rsidRDefault="007A74EA">
            <w:pPr>
              <w:pStyle w:val="NormalWeb"/>
              <w:shd w:val="clear" w:color="auto" w:fill="FFFFFF"/>
              <w:spacing w:before="0" w:beforeAutospacing="0" w:after="0" w:afterAutospacing="0" w:line="360" w:lineRule="auto"/>
              <w:rPr>
                <w:del w:id="3056" w:author="Alice MacQueen" w:date="2020-11-23T17:08:00Z"/>
                <w:rFonts w:ascii="Calibri" w:hAnsi="Calibri" w:cs="Calibri"/>
                <w:color w:val="000000"/>
              </w:rPr>
              <w:pPrChange w:id="3057" w:author="Alice MacQueen" w:date="2020-11-23T17:09:00Z">
                <w:pPr>
                  <w:spacing w:after="0" w:line="240" w:lineRule="auto"/>
                </w:pPr>
              </w:pPrChange>
            </w:pPr>
            <w:del w:id="3058" w:author="Alice MacQueen" w:date="2020-11-23T17:08:00Z">
              <w:r w:rsidRPr="00C53F01" w:rsidDel="00846763">
                <w:rPr>
                  <w:rFonts w:ascii="Calibri" w:hAnsi="Calibri" w:cs="Calibri"/>
                  <w:color w:val="000000"/>
                </w:rPr>
                <w:delText>&lt;0.001*</w:delText>
              </w:r>
            </w:del>
          </w:p>
        </w:tc>
      </w:tr>
      <w:tr w:rsidR="007A74EA" w:rsidRPr="00C53F01" w:rsidDel="00846763" w14:paraId="0AD0FAD1" w14:textId="54DD2D15" w:rsidTr="00BF5E14">
        <w:trPr>
          <w:trHeight w:val="288"/>
          <w:jc w:val="center"/>
          <w:del w:id="3059" w:author="Alice MacQueen" w:date="2020-11-23T17:08:00Z"/>
        </w:trPr>
        <w:tc>
          <w:tcPr>
            <w:tcW w:w="960" w:type="dxa"/>
            <w:tcBorders>
              <w:top w:val="nil"/>
              <w:left w:val="nil"/>
              <w:bottom w:val="nil"/>
              <w:right w:val="nil"/>
            </w:tcBorders>
            <w:shd w:val="pct15" w:color="auto" w:fill="auto"/>
            <w:noWrap/>
            <w:vAlign w:val="bottom"/>
            <w:hideMark/>
          </w:tcPr>
          <w:p w14:paraId="636241F3" w14:textId="605027C4" w:rsidR="007A74EA" w:rsidRPr="00C53F01" w:rsidDel="00846763" w:rsidRDefault="007A74EA">
            <w:pPr>
              <w:pStyle w:val="NormalWeb"/>
              <w:shd w:val="clear" w:color="auto" w:fill="FFFFFF"/>
              <w:spacing w:before="0" w:beforeAutospacing="0" w:after="0" w:afterAutospacing="0" w:line="360" w:lineRule="auto"/>
              <w:rPr>
                <w:del w:id="3060" w:author="Alice MacQueen" w:date="2020-11-23T17:08:00Z"/>
                <w:rFonts w:ascii="Calibri" w:hAnsi="Calibri" w:cs="Calibri"/>
                <w:color w:val="000000"/>
              </w:rPr>
              <w:pPrChange w:id="3061" w:author="Alice MacQueen" w:date="2020-11-23T17:09:00Z">
                <w:pPr>
                  <w:spacing w:after="0" w:line="240" w:lineRule="auto"/>
                </w:pPr>
              </w:pPrChange>
            </w:pPr>
            <w:del w:id="3062" w:author="Alice MacQueen" w:date="2020-11-23T17:08:00Z">
              <w:r w:rsidRPr="00C53F01" w:rsidDel="00846763">
                <w:rPr>
                  <w:rFonts w:ascii="Calibri" w:hAnsi="Calibri" w:cs="Calibri"/>
                  <w:color w:val="000000"/>
                </w:rPr>
                <w:delText>K</w:delText>
              </w:r>
            </w:del>
          </w:p>
        </w:tc>
        <w:tc>
          <w:tcPr>
            <w:tcW w:w="1329" w:type="dxa"/>
            <w:tcBorders>
              <w:top w:val="nil"/>
              <w:left w:val="nil"/>
              <w:bottom w:val="nil"/>
              <w:right w:val="nil"/>
            </w:tcBorders>
            <w:shd w:val="pct15" w:color="auto" w:fill="auto"/>
            <w:noWrap/>
            <w:vAlign w:val="bottom"/>
            <w:hideMark/>
          </w:tcPr>
          <w:p w14:paraId="4B88FBA4" w14:textId="2455377F" w:rsidR="007A74EA" w:rsidRPr="00C53F01" w:rsidDel="00846763" w:rsidRDefault="007A74EA">
            <w:pPr>
              <w:pStyle w:val="NormalWeb"/>
              <w:shd w:val="clear" w:color="auto" w:fill="FFFFFF"/>
              <w:spacing w:before="0" w:beforeAutospacing="0" w:after="0" w:afterAutospacing="0" w:line="360" w:lineRule="auto"/>
              <w:rPr>
                <w:del w:id="3063" w:author="Alice MacQueen" w:date="2020-11-23T17:08:00Z"/>
                <w:rFonts w:ascii="Calibri" w:hAnsi="Calibri" w:cs="Calibri"/>
                <w:color w:val="000000"/>
              </w:rPr>
              <w:pPrChange w:id="3064" w:author="Alice MacQueen" w:date="2020-11-23T17:09:00Z">
                <w:pPr>
                  <w:spacing w:after="0" w:line="240" w:lineRule="auto"/>
                </w:pPr>
              </w:pPrChange>
            </w:pPr>
            <w:del w:id="3065" w:author="Alice MacQueen" w:date="2020-11-23T17:08:00Z">
              <w:r w:rsidRPr="00C53F01" w:rsidDel="00846763">
                <w:rPr>
                  <w:rFonts w:ascii="Calibri" w:hAnsi="Calibri" w:cs="Calibri"/>
                  <w:color w:val="000000"/>
                </w:rPr>
                <w:delText>55912±958</w:delText>
              </w:r>
            </w:del>
          </w:p>
        </w:tc>
        <w:tc>
          <w:tcPr>
            <w:tcW w:w="1441" w:type="dxa"/>
            <w:tcBorders>
              <w:top w:val="nil"/>
              <w:left w:val="nil"/>
              <w:bottom w:val="nil"/>
              <w:right w:val="nil"/>
            </w:tcBorders>
            <w:shd w:val="pct15" w:color="auto" w:fill="auto"/>
            <w:noWrap/>
            <w:vAlign w:val="bottom"/>
            <w:hideMark/>
          </w:tcPr>
          <w:p w14:paraId="612A9FCA" w14:textId="26496731" w:rsidR="007A74EA" w:rsidRPr="00C53F01" w:rsidDel="00846763" w:rsidRDefault="007A74EA">
            <w:pPr>
              <w:pStyle w:val="NormalWeb"/>
              <w:shd w:val="clear" w:color="auto" w:fill="FFFFFF"/>
              <w:spacing w:before="0" w:beforeAutospacing="0" w:after="0" w:afterAutospacing="0" w:line="360" w:lineRule="auto"/>
              <w:rPr>
                <w:del w:id="3066" w:author="Alice MacQueen" w:date="2020-11-23T17:08:00Z"/>
                <w:rFonts w:ascii="Calibri" w:hAnsi="Calibri" w:cs="Calibri"/>
                <w:color w:val="000000"/>
              </w:rPr>
              <w:pPrChange w:id="3067" w:author="Alice MacQueen" w:date="2020-11-23T17:09:00Z">
                <w:pPr>
                  <w:spacing w:after="0" w:line="240" w:lineRule="auto"/>
                </w:pPr>
              </w:pPrChange>
            </w:pPr>
            <w:del w:id="3068" w:author="Alice MacQueen" w:date="2020-11-23T17:08:00Z">
              <w:r w:rsidRPr="00C53F01" w:rsidDel="00846763">
                <w:rPr>
                  <w:rFonts w:ascii="Calibri" w:hAnsi="Calibri" w:cs="Calibri"/>
                  <w:color w:val="000000"/>
                </w:rPr>
                <w:delText>60032±1010</w:delText>
              </w:r>
            </w:del>
          </w:p>
        </w:tc>
        <w:tc>
          <w:tcPr>
            <w:tcW w:w="1441" w:type="dxa"/>
            <w:tcBorders>
              <w:top w:val="nil"/>
              <w:left w:val="nil"/>
              <w:bottom w:val="nil"/>
              <w:right w:val="nil"/>
            </w:tcBorders>
            <w:shd w:val="pct15" w:color="auto" w:fill="auto"/>
            <w:noWrap/>
            <w:vAlign w:val="bottom"/>
            <w:hideMark/>
          </w:tcPr>
          <w:p w14:paraId="3B40E0B9" w14:textId="0543CCBE" w:rsidR="007A74EA" w:rsidRPr="00C53F01" w:rsidDel="00846763" w:rsidRDefault="007A74EA">
            <w:pPr>
              <w:pStyle w:val="NormalWeb"/>
              <w:shd w:val="clear" w:color="auto" w:fill="FFFFFF"/>
              <w:spacing w:before="0" w:beforeAutospacing="0" w:after="0" w:afterAutospacing="0" w:line="360" w:lineRule="auto"/>
              <w:rPr>
                <w:del w:id="3069" w:author="Alice MacQueen" w:date="2020-11-23T17:08:00Z"/>
                <w:rFonts w:ascii="Calibri" w:hAnsi="Calibri" w:cs="Calibri"/>
                <w:color w:val="000000"/>
              </w:rPr>
              <w:pPrChange w:id="3070" w:author="Alice MacQueen" w:date="2020-11-23T17:09:00Z">
                <w:pPr>
                  <w:spacing w:after="0" w:line="240" w:lineRule="auto"/>
                </w:pPr>
              </w:pPrChange>
            </w:pPr>
            <w:del w:id="3071" w:author="Alice MacQueen" w:date="2020-11-23T17:08:00Z">
              <w:r w:rsidRPr="00C53F01" w:rsidDel="00846763">
                <w:rPr>
                  <w:rFonts w:ascii="Calibri" w:hAnsi="Calibri" w:cs="Calibri"/>
                  <w:color w:val="000000"/>
                </w:rPr>
                <w:delText>60162±882</w:delText>
              </w:r>
            </w:del>
          </w:p>
        </w:tc>
        <w:tc>
          <w:tcPr>
            <w:tcW w:w="1049" w:type="dxa"/>
            <w:tcBorders>
              <w:top w:val="nil"/>
              <w:left w:val="nil"/>
              <w:bottom w:val="nil"/>
              <w:right w:val="nil"/>
            </w:tcBorders>
            <w:shd w:val="pct15" w:color="auto" w:fill="auto"/>
            <w:noWrap/>
            <w:vAlign w:val="bottom"/>
            <w:hideMark/>
          </w:tcPr>
          <w:p w14:paraId="42F9F8F7" w14:textId="71152FF1" w:rsidR="007A74EA" w:rsidRPr="00C53F01" w:rsidDel="00846763" w:rsidRDefault="007A74EA">
            <w:pPr>
              <w:pStyle w:val="NormalWeb"/>
              <w:shd w:val="clear" w:color="auto" w:fill="FFFFFF"/>
              <w:spacing w:before="0" w:beforeAutospacing="0" w:after="0" w:afterAutospacing="0" w:line="360" w:lineRule="auto"/>
              <w:rPr>
                <w:del w:id="3072" w:author="Alice MacQueen" w:date="2020-11-23T17:08:00Z"/>
                <w:rFonts w:ascii="Calibri" w:hAnsi="Calibri" w:cs="Calibri"/>
                <w:color w:val="000000"/>
              </w:rPr>
              <w:pPrChange w:id="3073" w:author="Alice MacQueen" w:date="2020-11-23T17:09:00Z">
                <w:pPr>
                  <w:spacing w:after="0" w:line="240" w:lineRule="auto"/>
                </w:pPr>
              </w:pPrChange>
            </w:pPr>
            <w:del w:id="3074" w:author="Alice MacQueen" w:date="2020-11-23T17:08:00Z">
              <w:r w:rsidRPr="00C53F01" w:rsidDel="00846763">
                <w:rPr>
                  <w:rFonts w:ascii="Calibri" w:hAnsi="Calibri" w:cs="Calibri"/>
                  <w:color w:val="000000"/>
                </w:rPr>
                <w:delText>0.00</w:delText>
              </w:r>
              <w:r w:rsidDel="00846763">
                <w:rPr>
                  <w:rFonts w:ascii="Calibri" w:hAnsi="Calibri" w:cs="Calibri"/>
                  <w:color w:val="000000"/>
                </w:rPr>
                <w:delText>2</w:delText>
              </w:r>
              <w:r w:rsidRPr="00C53F01" w:rsidDel="00846763">
                <w:rPr>
                  <w:rFonts w:ascii="Calibri" w:hAnsi="Calibri" w:cs="Calibri"/>
                  <w:color w:val="000000"/>
                </w:rPr>
                <w:delText>*</w:delText>
              </w:r>
            </w:del>
          </w:p>
        </w:tc>
      </w:tr>
      <w:tr w:rsidR="007A74EA" w:rsidRPr="00C53F01" w:rsidDel="00846763" w14:paraId="164B0E31" w14:textId="6DA65646" w:rsidTr="00BF5E14">
        <w:trPr>
          <w:trHeight w:val="288"/>
          <w:jc w:val="center"/>
          <w:del w:id="3075" w:author="Alice MacQueen" w:date="2020-11-23T17:08:00Z"/>
        </w:trPr>
        <w:tc>
          <w:tcPr>
            <w:tcW w:w="960" w:type="dxa"/>
            <w:tcBorders>
              <w:top w:val="nil"/>
              <w:left w:val="nil"/>
              <w:right w:val="nil"/>
            </w:tcBorders>
            <w:shd w:val="clear" w:color="auto" w:fill="auto"/>
            <w:noWrap/>
            <w:vAlign w:val="bottom"/>
            <w:hideMark/>
          </w:tcPr>
          <w:p w14:paraId="0E32EAA9" w14:textId="73CA2350" w:rsidR="007A74EA" w:rsidRPr="00C53F01" w:rsidDel="00846763" w:rsidRDefault="007A74EA">
            <w:pPr>
              <w:pStyle w:val="NormalWeb"/>
              <w:shd w:val="clear" w:color="auto" w:fill="FFFFFF"/>
              <w:spacing w:before="0" w:beforeAutospacing="0" w:after="0" w:afterAutospacing="0" w:line="360" w:lineRule="auto"/>
              <w:rPr>
                <w:del w:id="3076" w:author="Alice MacQueen" w:date="2020-11-23T17:08:00Z"/>
                <w:rFonts w:ascii="Calibri" w:hAnsi="Calibri" w:cs="Calibri"/>
                <w:color w:val="000000"/>
              </w:rPr>
              <w:pPrChange w:id="3077" w:author="Alice MacQueen" w:date="2020-11-23T17:09:00Z">
                <w:pPr>
                  <w:spacing w:after="0" w:line="240" w:lineRule="auto"/>
                </w:pPr>
              </w:pPrChange>
            </w:pPr>
            <w:del w:id="3078" w:author="Alice MacQueen" w:date="2020-11-23T17:08:00Z">
              <w:r w:rsidRPr="00C53F01" w:rsidDel="00846763">
                <w:rPr>
                  <w:rFonts w:ascii="Calibri" w:hAnsi="Calibri" w:cs="Calibri"/>
                  <w:color w:val="000000"/>
                </w:rPr>
                <w:delText>Ca</w:delText>
              </w:r>
            </w:del>
          </w:p>
        </w:tc>
        <w:tc>
          <w:tcPr>
            <w:tcW w:w="1329" w:type="dxa"/>
            <w:tcBorders>
              <w:top w:val="nil"/>
              <w:left w:val="nil"/>
              <w:right w:val="nil"/>
            </w:tcBorders>
            <w:shd w:val="clear" w:color="auto" w:fill="auto"/>
            <w:noWrap/>
            <w:vAlign w:val="bottom"/>
            <w:hideMark/>
          </w:tcPr>
          <w:p w14:paraId="52611ADA" w14:textId="68C46336" w:rsidR="007A74EA" w:rsidRPr="00C53F01" w:rsidDel="00846763" w:rsidRDefault="007A74EA">
            <w:pPr>
              <w:pStyle w:val="NormalWeb"/>
              <w:shd w:val="clear" w:color="auto" w:fill="FFFFFF"/>
              <w:spacing w:before="0" w:beforeAutospacing="0" w:after="0" w:afterAutospacing="0" w:line="360" w:lineRule="auto"/>
              <w:rPr>
                <w:del w:id="3079" w:author="Alice MacQueen" w:date="2020-11-23T17:08:00Z"/>
                <w:rFonts w:ascii="Calibri" w:hAnsi="Calibri" w:cs="Calibri"/>
                <w:color w:val="000000"/>
              </w:rPr>
              <w:pPrChange w:id="3080" w:author="Alice MacQueen" w:date="2020-11-23T17:09:00Z">
                <w:pPr>
                  <w:spacing w:after="0" w:line="240" w:lineRule="auto"/>
                </w:pPr>
              </w:pPrChange>
            </w:pPr>
            <w:del w:id="3081" w:author="Alice MacQueen" w:date="2020-11-23T17:08:00Z">
              <w:r w:rsidRPr="00C53F01" w:rsidDel="00846763">
                <w:rPr>
                  <w:rFonts w:ascii="Calibri" w:hAnsi="Calibri" w:cs="Calibri"/>
                  <w:color w:val="000000"/>
                </w:rPr>
                <w:delText>1408±15</w:delText>
              </w:r>
            </w:del>
          </w:p>
        </w:tc>
        <w:tc>
          <w:tcPr>
            <w:tcW w:w="1441" w:type="dxa"/>
            <w:tcBorders>
              <w:top w:val="nil"/>
              <w:left w:val="nil"/>
              <w:right w:val="nil"/>
            </w:tcBorders>
            <w:shd w:val="clear" w:color="auto" w:fill="auto"/>
            <w:noWrap/>
            <w:vAlign w:val="bottom"/>
            <w:hideMark/>
          </w:tcPr>
          <w:p w14:paraId="725005A5" w14:textId="2F3503B6" w:rsidR="007A74EA" w:rsidRPr="00C53F01" w:rsidDel="00846763" w:rsidRDefault="007A74EA">
            <w:pPr>
              <w:pStyle w:val="NormalWeb"/>
              <w:shd w:val="clear" w:color="auto" w:fill="FFFFFF"/>
              <w:spacing w:before="0" w:beforeAutospacing="0" w:after="0" w:afterAutospacing="0" w:line="360" w:lineRule="auto"/>
              <w:rPr>
                <w:del w:id="3082" w:author="Alice MacQueen" w:date="2020-11-23T17:08:00Z"/>
                <w:rFonts w:ascii="Calibri" w:hAnsi="Calibri" w:cs="Calibri"/>
                <w:color w:val="000000"/>
              </w:rPr>
              <w:pPrChange w:id="3083" w:author="Alice MacQueen" w:date="2020-11-23T17:09:00Z">
                <w:pPr>
                  <w:spacing w:after="0" w:line="240" w:lineRule="auto"/>
                </w:pPr>
              </w:pPrChange>
            </w:pPr>
            <w:del w:id="3084" w:author="Alice MacQueen" w:date="2020-11-23T17:08:00Z">
              <w:r w:rsidRPr="00C53F01" w:rsidDel="00846763">
                <w:rPr>
                  <w:rFonts w:ascii="Calibri" w:hAnsi="Calibri" w:cs="Calibri"/>
                  <w:color w:val="000000"/>
                </w:rPr>
                <w:delText>1420±12</w:delText>
              </w:r>
            </w:del>
          </w:p>
        </w:tc>
        <w:tc>
          <w:tcPr>
            <w:tcW w:w="1441" w:type="dxa"/>
            <w:tcBorders>
              <w:top w:val="nil"/>
              <w:left w:val="nil"/>
              <w:right w:val="nil"/>
            </w:tcBorders>
            <w:shd w:val="clear" w:color="auto" w:fill="auto"/>
            <w:noWrap/>
            <w:vAlign w:val="bottom"/>
            <w:hideMark/>
          </w:tcPr>
          <w:p w14:paraId="02F56CBA" w14:textId="5ECD7FD2" w:rsidR="007A74EA" w:rsidRPr="00C53F01" w:rsidDel="00846763" w:rsidRDefault="007A74EA">
            <w:pPr>
              <w:pStyle w:val="NormalWeb"/>
              <w:shd w:val="clear" w:color="auto" w:fill="FFFFFF"/>
              <w:spacing w:before="0" w:beforeAutospacing="0" w:after="0" w:afterAutospacing="0" w:line="360" w:lineRule="auto"/>
              <w:rPr>
                <w:del w:id="3085" w:author="Alice MacQueen" w:date="2020-11-23T17:08:00Z"/>
                <w:rFonts w:ascii="Calibri" w:hAnsi="Calibri" w:cs="Calibri"/>
                <w:color w:val="000000"/>
              </w:rPr>
              <w:pPrChange w:id="3086" w:author="Alice MacQueen" w:date="2020-11-23T17:09:00Z">
                <w:pPr>
                  <w:spacing w:after="0" w:line="240" w:lineRule="auto"/>
                </w:pPr>
              </w:pPrChange>
            </w:pPr>
            <w:del w:id="3087" w:author="Alice MacQueen" w:date="2020-11-23T17:08:00Z">
              <w:r w:rsidRPr="00C53F01" w:rsidDel="00846763">
                <w:rPr>
                  <w:rFonts w:ascii="Calibri" w:hAnsi="Calibri" w:cs="Calibri"/>
                  <w:color w:val="000000"/>
                </w:rPr>
                <w:delText>3768±35</w:delText>
              </w:r>
            </w:del>
          </w:p>
        </w:tc>
        <w:tc>
          <w:tcPr>
            <w:tcW w:w="1049" w:type="dxa"/>
            <w:tcBorders>
              <w:top w:val="nil"/>
              <w:left w:val="nil"/>
              <w:right w:val="nil"/>
            </w:tcBorders>
            <w:shd w:val="clear" w:color="auto" w:fill="auto"/>
            <w:noWrap/>
            <w:vAlign w:val="bottom"/>
            <w:hideMark/>
          </w:tcPr>
          <w:p w14:paraId="1C58D0B2" w14:textId="77255121" w:rsidR="007A74EA" w:rsidRPr="00C53F01" w:rsidDel="00846763" w:rsidRDefault="007A74EA">
            <w:pPr>
              <w:pStyle w:val="NormalWeb"/>
              <w:shd w:val="clear" w:color="auto" w:fill="FFFFFF"/>
              <w:spacing w:before="0" w:beforeAutospacing="0" w:after="0" w:afterAutospacing="0" w:line="360" w:lineRule="auto"/>
              <w:rPr>
                <w:del w:id="3088" w:author="Alice MacQueen" w:date="2020-11-23T17:08:00Z"/>
                <w:rFonts w:ascii="Calibri" w:hAnsi="Calibri" w:cs="Calibri"/>
                <w:color w:val="000000"/>
              </w:rPr>
              <w:pPrChange w:id="3089" w:author="Alice MacQueen" w:date="2020-11-23T17:09:00Z">
                <w:pPr>
                  <w:spacing w:after="0" w:line="240" w:lineRule="auto"/>
                </w:pPr>
              </w:pPrChange>
            </w:pPr>
            <w:del w:id="3090" w:author="Alice MacQueen" w:date="2020-11-23T17:08:00Z">
              <w:r w:rsidRPr="00C53F01" w:rsidDel="00846763">
                <w:rPr>
                  <w:rFonts w:ascii="Calibri" w:hAnsi="Calibri" w:cs="Calibri"/>
                  <w:color w:val="000000"/>
                </w:rPr>
                <w:delText>&lt;0.001*</w:delText>
              </w:r>
            </w:del>
          </w:p>
        </w:tc>
      </w:tr>
      <w:tr w:rsidR="007A74EA" w:rsidRPr="00C53F01" w:rsidDel="00846763" w14:paraId="4D18F5FA" w14:textId="0B620CE1" w:rsidTr="00BF5E14">
        <w:trPr>
          <w:trHeight w:val="288"/>
          <w:jc w:val="center"/>
          <w:del w:id="3091" w:author="Alice MacQueen" w:date="2020-11-23T17:08:00Z"/>
        </w:trPr>
        <w:tc>
          <w:tcPr>
            <w:tcW w:w="960" w:type="dxa"/>
            <w:tcBorders>
              <w:top w:val="nil"/>
              <w:left w:val="nil"/>
              <w:bottom w:val="nil"/>
              <w:right w:val="nil"/>
            </w:tcBorders>
            <w:shd w:val="pct15" w:color="auto" w:fill="auto"/>
            <w:noWrap/>
            <w:vAlign w:val="bottom"/>
            <w:hideMark/>
          </w:tcPr>
          <w:p w14:paraId="586C29E4" w14:textId="002E9732" w:rsidR="007A74EA" w:rsidRPr="00C53F01" w:rsidDel="00846763" w:rsidRDefault="007A74EA">
            <w:pPr>
              <w:pStyle w:val="NormalWeb"/>
              <w:shd w:val="clear" w:color="auto" w:fill="FFFFFF"/>
              <w:spacing w:before="0" w:beforeAutospacing="0" w:after="0" w:afterAutospacing="0" w:line="360" w:lineRule="auto"/>
              <w:rPr>
                <w:del w:id="3092" w:author="Alice MacQueen" w:date="2020-11-23T17:08:00Z"/>
                <w:rFonts w:ascii="Calibri" w:hAnsi="Calibri" w:cs="Calibri"/>
                <w:color w:val="000000"/>
              </w:rPr>
              <w:pPrChange w:id="3093" w:author="Alice MacQueen" w:date="2020-11-23T17:09:00Z">
                <w:pPr>
                  <w:spacing w:after="0" w:line="240" w:lineRule="auto"/>
                </w:pPr>
              </w:pPrChange>
            </w:pPr>
            <w:del w:id="3094" w:author="Alice MacQueen" w:date="2020-11-23T17:08:00Z">
              <w:r w:rsidRPr="00C53F01" w:rsidDel="00846763">
                <w:rPr>
                  <w:rFonts w:ascii="Calibri" w:hAnsi="Calibri" w:cs="Calibri"/>
                  <w:color w:val="000000"/>
                </w:rPr>
                <w:delText>Mn</w:delText>
              </w:r>
            </w:del>
          </w:p>
        </w:tc>
        <w:tc>
          <w:tcPr>
            <w:tcW w:w="1329" w:type="dxa"/>
            <w:tcBorders>
              <w:top w:val="nil"/>
              <w:left w:val="nil"/>
              <w:bottom w:val="nil"/>
              <w:right w:val="nil"/>
            </w:tcBorders>
            <w:shd w:val="pct15" w:color="auto" w:fill="auto"/>
            <w:noWrap/>
            <w:vAlign w:val="bottom"/>
            <w:hideMark/>
          </w:tcPr>
          <w:p w14:paraId="48900398" w14:textId="23FBDF50" w:rsidR="007A74EA" w:rsidRPr="00C53F01" w:rsidDel="00846763" w:rsidRDefault="007A74EA">
            <w:pPr>
              <w:pStyle w:val="NormalWeb"/>
              <w:shd w:val="clear" w:color="auto" w:fill="FFFFFF"/>
              <w:spacing w:before="0" w:beforeAutospacing="0" w:after="0" w:afterAutospacing="0" w:line="360" w:lineRule="auto"/>
              <w:rPr>
                <w:del w:id="3095" w:author="Alice MacQueen" w:date="2020-11-23T17:08:00Z"/>
                <w:rFonts w:ascii="Calibri" w:hAnsi="Calibri" w:cs="Calibri"/>
                <w:color w:val="000000"/>
              </w:rPr>
              <w:pPrChange w:id="3096" w:author="Alice MacQueen" w:date="2020-11-23T17:09:00Z">
                <w:pPr>
                  <w:spacing w:after="0" w:line="240" w:lineRule="auto"/>
                </w:pPr>
              </w:pPrChange>
            </w:pPr>
            <w:del w:id="3097" w:author="Alice MacQueen" w:date="2020-11-23T17:08:00Z">
              <w:r w:rsidRPr="00C53F01" w:rsidDel="00846763">
                <w:rPr>
                  <w:rFonts w:ascii="Calibri" w:hAnsi="Calibri" w:cs="Calibri"/>
                  <w:color w:val="000000"/>
                </w:rPr>
                <w:delText>48.27±0.58</w:delText>
              </w:r>
            </w:del>
          </w:p>
        </w:tc>
        <w:tc>
          <w:tcPr>
            <w:tcW w:w="1441" w:type="dxa"/>
            <w:tcBorders>
              <w:top w:val="nil"/>
              <w:left w:val="nil"/>
              <w:bottom w:val="nil"/>
              <w:right w:val="nil"/>
            </w:tcBorders>
            <w:shd w:val="pct15" w:color="auto" w:fill="auto"/>
            <w:noWrap/>
            <w:vAlign w:val="bottom"/>
            <w:hideMark/>
          </w:tcPr>
          <w:p w14:paraId="57E6AA0C" w14:textId="36F07D11" w:rsidR="007A74EA" w:rsidRPr="00C53F01" w:rsidDel="00846763" w:rsidRDefault="007A74EA">
            <w:pPr>
              <w:pStyle w:val="NormalWeb"/>
              <w:shd w:val="clear" w:color="auto" w:fill="FFFFFF"/>
              <w:spacing w:before="0" w:beforeAutospacing="0" w:after="0" w:afterAutospacing="0" w:line="360" w:lineRule="auto"/>
              <w:rPr>
                <w:del w:id="3098" w:author="Alice MacQueen" w:date="2020-11-23T17:08:00Z"/>
                <w:rFonts w:ascii="Calibri" w:hAnsi="Calibri" w:cs="Calibri"/>
                <w:color w:val="000000"/>
              </w:rPr>
              <w:pPrChange w:id="3099" w:author="Alice MacQueen" w:date="2020-11-23T17:09:00Z">
                <w:pPr>
                  <w:spacing w:after="0" w:line="240" w:lineRule="auto"/>
                </w:pPr>
              </w:pPrChange>
            </w:pPr>
            <w:del w:id="3100" w:author="Alice MacQueen" w:date="2020-11-23T17:08:00Z">
              <w:r w:rsidRPr="00C53F01" w:rsidDel="00846763">
                <w:rPr>
                  <w:rFonts w:ascii="Calibri" w:hAnsi="Calibri" w:cs="Calibri"/>
                  <w:color w:val="000000"/>
                </w:rPr>
                <w:delText>80.63±0.97</w:delText>
              </w:r>
            </w:del>
          </w:p>
        </w:tc>
        <w:tc>
          <w:tcPr>
            <w:tcW w:w="1441" w:type="dxa"/>
            <w:tcBorders>
              <w:top w:val="nil"/>
              <w:left w:val="nil"/>
              <w:bottom w:val="nil"/>
              <w:right w:val="nil"/>
            </w:tcBorders>
            <w:shd w:val="pct15" w:color="auto" w:fill="auto"/>
            <w:noWrap/>
            <w:vAlign w:val="bottom"/>
            <w:hideMark/>
          </w:tcPr>
          <w:p w14:paraId="4716614E" w14:textId="292FB1C9" w:rsidR="007A74EA" w:rsidRPr="00C53F01" w:rsidDel="00846763" w:rsidRDefault="007A74EA">
            <w:pPr>
              <w:pStyle w:val="NormalWeb"/>
              <w:shd w:val="clear" w:color="auto" w:fill="FFFFFF"/>
              <w:spacing w:before="0" w:beforeAutospacing="0" w:after="0" w:afterAutospacing="0" w:line="360" w:lineRule="auto"/>
              <w:rPr>
                <w:del w:id="3101" w:author="Alice MacQueen" w:date="2020-11-23T17:08:00Z"/>
                <w:rFonts w:ascii="Calibri" w:hAnsi="Calibri" w:cs="Calibri"/>
                <w:color w:val="000000"/>
              </w:rPr>
              <w:pPrChange w:id="3102" w:author="Alice MacQueen" w:date="2020-11-23T17:09:00Z">
                <w:pPr>
                  <w:spacing w:after="0" w:line="240" w:lineRule="auto"/>
                </w:pPr>
              </w:pPrChange>
            </w:pPr>
            <w:del w:id="3103" w:author="Alice MacQueen" w:date="2020-11-23T17:08:00Z">
              <w:r w:rsidRPr="00C53F01" w:rsidDel="00846763">
                <w:rPr>
                  <w:rFonts w:ascii="Calibri" w:hAnsi="Calibri" w:cs="Calibri"/>
                  <w:color w:val="000000"/>
                </w:rPr>
                <w:delText>27.46±0.31</w:delText>
              </w:r>
            </w:del>
          </w:p>
        </w:tc>
        <w:tc>
          <w:tcPr>
            <w:tcW w:w="1049" w:type="dxa"/>
            <w:tcBorders>
              <w:top w:val="nil"/>
              <w:left w:val="nil"/>
              <w:bottom w:val="nil"/>
              <w:right w:val="nil"/>
            </w:tcBorders>
            <w:shd w:val="pct15" w:color="auto" w:fill="auto"/>
            <w:noWrap/>
            <w:vAlign w:val="bottom"/>
            <w:hideMark/>
          </w:tcPr>
          <w:p w14:paraId="409FCA19" w14:textId="71CAC7DB" w:rsidR="007A74EA" w:rsidRPr="00C53F01" w:rsidDel="00846763" w:rsidRDefault="007A74EA">
            <w:pPr>
              <w:pStyle w:val="NormalWeb"/>
              <w:shd w:val="clear" w:color="auto" w:fill="FFFFFF"/>
              <w:spacing w:before="0" w:beforeAutospacing="0" w:after="0" w:afterAutospacing="0" w:line="360" w:lineRule="auto"/>
              <w:rPr>
                <w:del w:id="3104" w:author="Alice MacQueen" w:date="2020-11-23T17:08:00Z"/>
                <w:rFonts w:ascii="Calibri" w:hAnsi="Calibri" w:cs="Calibri"/>
                <w:color w:val="000000"/>
              </w:rPr>
              <w:pPrChange w:id="3105" w:author="Alice MacQueen" w:date="2020-11-23T17:09:00Z">
                <w:pPr>
                  <w:spacing w:after="0" w:line="240" w:lineRule="auto"/>
                </w:pPr>
              </w:pPrChange>
            </w:pPr>
            <w:del w:id="3106" w:author="Alice MacQueen" w:date="2020-11-23T17:08:00Z">
              <w:r w:rsidRPr="00C53F01" w:rsidDel="00846763">
                <w:rPr>
                  <w:rFonts w:ascii="Calibri" w:hAnsi="Calibri" w:cs="Calibri"/>
                  <w:color w:val="000000"/>
                </w:rPr>
                <w:delText>&lt;0.001*</w:delText>
              </w:r>
            </w:del>
          </w:p>
        </w:tc>
      </w:tr>
      <w:tr w:rsidR="007A74EA" w:rsidRPr="00C53F01" w:rsidDel="00846763" w14:paraId="3065BF19" w14:textId="3C4C4648" w:rsidTr="00BF5E14">
        <w:trPr>
          <w:trHeight w:val="288"/>
          <w:jc w:val="center"/>
          <w:del w:id="3107" w:author="Alice MacQueen" w:date="2020-11-23T17:08:00Z"/>
        </w:trPr>
        <w:tc>
          <w:tcPr>
            <w:tcW w:w="960" w:type="dxa"/>
            <w:tcBorders>
              <w:top w:val="nil"/>
              <w:left w:val="nil"/>
              <w:right w:val="nil"/>
            </w:tcBorders>
            <w:shd w:val="clear" w:color="auto" w:fill="auto"/>
            <w:noWrap/>
            <w:vAlign w:val="bottom"/>
            <w:hideMark/>
          </w:tcPr>
          <w:p w14:paraId="51A149F1" w14:textId="27494808" w:rsidR="007A74EA" w:rsidRPr="00C53F01" w:rsidDel="00846763" w:rsidRDefault="007A74EA">
            <w:pPr>
              <w:pStyle w:val="NormalWeb"/>
              <w:shd w:val="clear" w:color="auto" w:fill="FFFFFF"/>
              <w:spacing w:before="0" w:beforeAutospacing="0" w:after="0" w:afterAutospacing="0" w:line="360" w:lineRule="auto"/>
              <w:rPr>
                <w:del w:id="3108" w:author="Alice MacQueen" w:date="2020-11-23T17:08:00Z"/>
                <w:rFonts w:ascii="Calibri" w:hAnsi="Calibri" w:cs="Calibri"/>
                <w:color w:val="000000"/>
              </w:rPr>
              <w:pPrChange w:id="3109" w:author="Alice MacQueen" w:date="2020-11-23T17:09:00Z">
                <w:pPr>
                  <w:spacing w:after="0" w:line="240" w:lineRule="auto"/>
                </w:pPr>
              </w:pPrChange>
            </w:pPr>
            <w:del w:id="3110" w:author="Alice MacQueen" w:date="2020-11-23T17:08:00Z">
              <w:r w:rsidRPr="00C53F01" w:rsidDel="00846763">
                <w:rPr>
                  <w:rFonts w:ascii="Calibri" w:hAnsi="Calibri" w:cs="Calibri"/>
                  <w:color w:val="000000"/>
                </w:rPr>
                <w:delText>Fe</w:delText>
              </w:r>
            </w:del>
          </w:p>
        </w:tc>
        <w:tc>
          <w:tcPr>
            <w:tcW w:w="1329" w:type="dxa"/>
            <w:tcBorders>
              <w:top w:val="nil"/>
              <w:left w:val="nil"/>
              <w:right w:val="nil"/>
            </w:tcBorders>
            <w:shd w:val="clear" w:color="auto" w:fill="auto"/>
            <w:noWrap/>
            <w:vAlign w:val="bottom"/>
            <w:hideMark/>
          </w:tcPr>
          <w:p w14:paraId="339E7F63" w14:textId="2CFA34E0" w:rsidR="007A74EA" w:rsidRPr="00C53F01" w:rsidDel="00846763" w:rsidRDefault="007A74EA">
            <w:pPr>
              <w:pStyle w:val="NormalWeb"/>
              <w:shd w:val="clear" w:color="auto" w:fill="FFFFFF"/>
              <w:spacing w:before="0" w:beforeAutospacing="0" w:after="0" w:afterAutospacing="0" w:line="360" w:lineRule="auto"/>
              <w:rPr>
                <w:del w:id="3111" w:author="Alice MacQueen" w:date="2020-11-23T17:08:00Z"/>
                <w:rFonts w:ascii="Calibri" w:hAnsi="Calibri" w:cs="Calibri"/>
                <w:color w:val="000000"/>
              </w:rPr>
              <w:pPrChange w:id="3112" w:author="Alice MacQueen" w:date="2020-11-23T17:09:00Z">
                <w:pPr>
                  <w:spacing w:after="0" w:line="240" w:lineRule="auto"/>
                </w:pPr>
              </w:pPrChange>
            </w:pPr>
            <w:del w:id="3113" w:author="Alice MacQueen" w:date="2020-11-23T17:08:00Z">
              <w:r w:rsidRPr="00C53F01" w:rsidDel="00846763">
                <w:rPr>
                  <w:rFonts w:ascii="Calibri" w:hAnsi="Calibri" w:cs="Calibri"/>
                  <w:color w:val="000000"/>
                </w:rPr>
                <w:delText>27.69±0.25</w:delText>
              </w:r>
            </w:del>
          </w:p>
        </w:tc>
        <w:tc>
          <w:tcPr>
            <w:tcW w:w="1441" w:type="dxa"/>
            <w:tcBorders>
              <w:top w:val="nil"/>
              <w:left w:val="nil"/>
              <w:right w:val="nil"/>
            </w:tcBorders>
            <w:shd w:val="clear" w:color="auto" w:fill="auto"/>
            <w:noWrap/>
            <w:vAlign w:val="bottom"/>
            <w:hideMark/>
          </w:tcPr>
          <w:p w14:paraId="6289D4D3" w14:textId="304C6974" w:rsidR="007A74EA" w:rsidRPr="00C53F01" w:rsidDel="00846763" w:rsidRDefault="007A74EA">
            <w:pPr>
              <w:pStyle w:val="NormalWeb"/>
              <w:shd w:val="clear" w:color="auto" w:fill="FFFFFF"/>
              <w:spacing w:before="0" w:beforeAutospacing="0" w:after="0" w:afterAutospacing="0" w:line="360" w:lineRule="auto"/>
              <w:rPr>
                <w:del w:id="3114" w:author="Alice MacQueen" w:date="2020-11-23T17:08:00Z"/>
                <w:rFonts w:ascii="Calibri" w:hAnsi="Calibri" w:cs="Calibri"/>
                <w:color w:val="000000"/>
              </w:rPr>
              <w:pPrChange w:id="3115" w:author="Alice MacQueen" w:date="2020-11-23T17:09:00Z">
                <w:pPr>
                  <w:spacing w:after="0" w:line="240" w:lineRule="auto"/>
                </w:pPr>
              </w:pPrChange>
            </w:pPr>
            <w:del w:id="3116" w:author="Alice MacQueen" w:date="2020-11-23T17:08:00Z">
              <w:r w:rsidRPr="00C53F01" w:rsidDel="00846763">
                <w:rPr>
                  <w:rFonts w:ascii="Calibri" w:hAnsi="Calibri" w:cs="Calibri"/>
                  <w:color w:val="000000"/>
                </w:rPr>
                <w:delText>32.88±0.41</w:delText>
              </w:r>
            </w:del>
          </w:p>
        </w:tc>
        <w:tc>
          <w:tcPr>
            <w:tcW w:w="1441" w:type="dxa"/>
            <w:tcBorders>
              <w:top w:val="nil"/>
              <w:left w:val="nil"/>
              <w:right w:val="nil"/>
            </w:tcBorders>
            <w:shd w:val="clear" w:color="auto" w:fill="auto"/>
            <w:noWrap/>
            <w:vAlign w:val="bottom"/>
            <w:hideMark/>
          </w:tcPr>
          <w:p w14:paraId="5CB69704" w14:textId="19EFC2D9" w:rsidR="007A74EA" w:rsidRPr="00C53F01" w:rsidDel="00846763" w:rsidRDefault="007A74EA">
            <w:pPr>
              <w:pStyle w:val="NormalWeb"/>
              <w:shd w:val="clear" w:color="auto" w:fill="FFFFFF"/>
              <w:spacing w:before="0" w:beforeAutospacing="0" w:after="0" w:afterAutospacing="0" w:line="360" w:lineRule="auto"/>
              <w:rPr>
                <w:del w:id="3117" w:author="Alice MacQueen" w:date="2020-11-23T17:08:00Z"/>
                <w:rFonts w:ascii="Calibri" w:hAnsi="Calibri" w:cs="Calibri"/>
                <w:color w:val="000000"/>
              </w:rPr>
              <w:pPrChange w:id="3118" w:author="Alice MacQueen" w:date="2020-11-23T17:09:00Z">
                <w:pPr>
                  <w:spacing w:after="0" w:line="240" w:lineRule="auto"/>
                </w:pPr>
              </w:pPrChange>
            </w:pPr>
            <w:del w:id="3119" w:author="Alice MacQueen" w:date="2020-11-23T17:08:00Z">
              <w:r w:rsidRPr="00C53F01" w:rsidDel="00846763">
                <w:rPr>
                  <w:rFonts w:ascii="Calibri" w:hAnsi="Calibri" w:cs="Calibri"/>
                  <w:color w:val="000000"/>
                </w:rPr>
                <w:delText>43.48±0.4</w:delText>
              </w:r>
            </w:del>
          </w:p>
        </w:tc>
        <w:tc>
          <w:tcPr>
            <w:tcW w:w="1049" w:type="dxa"/>
            <w:tcBorders>
              <w:top w:val="nil"/>
              <w:left w:val="nil"/>
              <w:right w:val="nil"/>
            </w:tcBorders>
            <w:shd w:val="clear" w:color="auto" w:fill="auto"/>
            <w:noWrap/>
            <w:vAlign w:val="bottom"/>
            <w:hideMark/>
          </w:tcPr>
          <w:p w14:paraId="63CC51A9" w14:textId="4F4C46FD" w:rsidR="007A74EA" w:rsidRPr="00C53F01" w:rsidDel="00846763" w:rsidRDefault="007A74EA">
            <w:pPr>
              <w:pStyle w:val="NormalWeb"/>
              <w:shd w:val="clear" w:color="auto" w:fill="FFFFFF"/>
              <w:spacing w:before="0" w:beforeAutospacing="0" w:after="0" w:afterAutospacing="0" w:line="360" w:lineRule="auto"/>
              <w:rPr>
                <w:del w:id="3120" w:author="Alice MacQueen" w:date="2020-11-23T17:08:00Z"/>
                <w:rFonts w:ascii="Calibri" w:hAnsi="Calibri" w:cs="Calibri"/>
                <w:color w:val="000000"/>
              </w:rPr>
              <w:pPrChange w:id="3121" w:author="Alice MacQueen" w:date="2020-11-23T17:09:00Z">
                <w:pPr>
                  <w:spacing w:after="0" w:line="240" w:lineRule="auto"/>
                </w:pPr>
              </w:pPrChange>
            </w:pPr>
            <w:del w:id="3122" w:author="Alice MacQueen" w:date="2020-11-23T17:08:00Z">
              <w:r w:rsidRPr="00C53F01" w:rsidDel="00846763">
                <w:rPr>
                  <w:rFonts w:ascii="Calibri" w:hAnsi="Calibri" w:cs="Calibri"/>
                  <w:color w:val="000000"/>
                </w:rPr>
                <w:delText>&lt;0.001*</w:delText>
              </w:r>
            </w:del>
          </w:p>
        </w:tc>
      </w:tr>
      <w:tr w:rsidR="007A74EA" w:rsidRPr="00C53F01" w:rsidDel="00846763" w14:paraId="702003F7" w14:textId="17B8CD1C" w:rsidTr="00BF5E14">
        <w:trPr>
          <w:trHeight w:val="288"/>
          <w:jc w:val="center"/>
          <w:del w:id="3123" w:author="Alice MacQueen" w:date="2020-11-23T17:08:00Z"/>
        </w:trPr>
        <w:tc>
          <w:tcPr>
            <w:tcW w:w="960" w:type="dxa"/>
            <w:tcBorders>
              <w:top w:val="nil"/>
              <w:left w:val="nil"/>
              <w:bottom w:val="nil"/>
              <w:right w:val="nil"/>
            </w:tcBorders>
            <w:shd w:val="pct15" w:color="auto" w:fill="auto"/>
            <w:noWrap/>
            <w:vAlign w:val="bottom"/>
            <w:hideMark/>
          </w:tcPr>
          <w:p w14:paraId="4A6101D7" w14:textId="53FFB2AA" w:rsidR="007A74EA" w:rsidRPr="00C53F01" w:rsidDel="00846763" w:rsidRDefault="007A74EA">
            <w:pPr>
              <w:pStyle w:val="NormalWeb"/>
              <w:shd w:val="clear" w:color="auto" w:fill="FFFFFF"/>
              <w:spacing w:before="0" w:beforeAutospacing="0" w:after="0" w:afterAutospacing="0" w:line="360" w:lineRule="auto"/>
              <w:rPr>
                <w:del w:id="3124" w:author="Alice MacQueen" w:date="2020-11-23T17:08:00Z"/>
                <w:rFonts w:ascii="Calibri" w:hAnsi="Calibri" w:cs="Calibri"/>
                <w:color w:val="000000"/>
              </w:rPr>
              <w:pPrChange w:id="3125" w:author="Alice MacQueen" w:date="2020-11-23T17:09:00Z">
                <w:pPr>
                  <w:spacing w:after="0" w:line="240" w:lineRule="auto"/>
                </w:pPr>
              </w:pPrChange>
            </w:pPr>
            <w:del w:id="3126" w:author="Alice MacQueen" w:date="2020-11-23T17:08:00Z">
              <w:r w:rsidRPr="00C53F01" w:rsidDel="00846763">
                <w:rPr>
                  <w:rFonts w:ascii="Calibri" w:hAnsi="Calibri" w:cs="Calibri"/>
                  <w:color w:val="000000"/>
                </w:rPr>
                <w:delText>Co</w:delText>
              </w:r>
            </w:del>
          </w:p>
        </w:tc>
        <w:tc>
          <w:tcPr>
            <w:tcW w:w="1329" w:type="dxa"/>
            <w:tcBorders>
              <w:top w:val="nil"/>
              <w:left w:val="nil"/>
              <w:bottom w:val="nil"/>
              <w:right w:val="nil"/>
            </w:tcBorders>
            <w:shd w:val="pct15" w:color="auto" w:fill="auto"/>
            <w:noWrap/>
            <w:vAlign w:val="bottom"/>
            <w:hideMark/>
          </w:tcPr>
          <w:p w14:paraId="06907431" w14:textId="32B3AF8E" w:rsidR="007A74EA" w:rsidRPr="00C53F01" w:rsidDel="00846763" w:rsidRDefault="007A74EA">
            <w:pPr>
              <w:pStyle w:val="NormalWeb"/>
              <w:shd w:val="clear" w:color="auto" w:fill="FFFFFF"/>
              <w:spacing w:before="0" w:beforeAutospacing="0" w:after="0" w:afterAutospacing="0" w:line="360" w:lineRule="auto"/>
              <w:rPr>
                <w:del w:id="3127" w:author="Alice MacQueen" w:date="2020-11-23T17:08:00Z"/>
                <w:rFonts w:ascii="Calibri" w:hAnsi="Calibri" w:cs="Calibri"/>
                <w:color w:val="000000"/>
              </w:rPr>
              <w:pPrChange w:id="3128" w:author="Alice MacQueen" w:date="2020-11-23T17:09:00Z">
                <w:pPr>
                  <w:spacing w:after="0" w:line="240" w:lineRule="auto"/>
                </w:pPr>
              </w:pPrChange>
            </w:pPr>
            <w:del w:id="3129" w:author="Alice MacQueen" w:date="2020-11-23T17:08:00Z">
              <w:r w:rsidRPr="00C53F01" w:rsidDel="00846763">
                <w:rPr>
                  <w:rFonts w:ascii="Calibri" w:hAnsi="Calibri" w:cs="Calibri"/>
                  <w:color w:val="000000"/>
                </w:rPr>
                <w:delText>0.028±0</w:delText>
              </w:r>
            </w:del>
          </w:p>
        </w:tc>
        <w:tc>
          <w:tcPr>
            <w:tcW w:w="1441" w:type="dxa"/>
            <w:tcBorders>
              <w:top w:val="nil"/>
              <w:left w:val="nil"/>
              <w:bottom w:val="nil"/>
              <w:right w:val="nil"/>
            </w:tcBorders>
            <w:shd w:val="pct15" w:color="auto" w:fill="auto"/>
            <w:noWrap/>
            <w:vAlign w:val="bottom"/>
            <w:hideMark/>
          </w:tcPr>
          <w:p w14:paraId="6EC64288" w14:textId="0CA58E52" w:rsidR="007A74EA" w:rsidRPr="00C53F01" w:rsidDel="00846763" w:rsidRDefault="007A74EA">
            <w:pPr>
              <w:pStyle w:val="NormalWeb"/>
              <w:shd w:val="clear" w:color="auto" w:fill="FFFFFF"/>
              <w:spacing w:before="0" w:beforeAutospacing="0" w:after="0" w:afterAutospacing="0" w:line="360" w:lineRule="auto"/>
              <w:rPr>
                <w:del w:id="3130" w:author="Alice MacQueen" w:date="2020-11-23T17:08:00Z"/>
                <w:rFonts w:ascii="Calibri" w:hAnsi="Calibri" w:cs="Calibri"/>
                <w:color w:val="000000"/>
              </w:rPr>
              <w:pPrChange w:id="3131" w:author="Alice MacQueen" w:date="2020-11-23T17:09:00Z">
                <w:pPr>
                  <w:spacing w:after="0" w:line="240" w:lineRule="auto"/>
                </w:pPr>
              </w:pPrChange>
            </w:pPr>
            <w:del w:id="3132" w:author="Alice MacQueen" w:date="2020-11-23T17:08:00Z">
              <w:r w:rsidRPr="00C53F01" w:rsidDel="00846763">
                <w:rPr>
                  <w:rFonts w:ascii="Calibri" w:hAnsi="Calibri" w:cs="Calibri"/>
                  <w:color w:val="000000"/>
                </w:rPr>
                <w:delText>0.14±0.004</w:delText>
              </w:r>
            </w:del>
          </w:p>
        </w:tc>
        <w:tc>
          <w:tcPr>
            <w:tcW w:w="1441" w:type="dxa"/>
            <w:tcBorders>
              <w:top w:val="nil"/>
              <w:left w:val="nil"/>
              <w:bottom w:val="nil"/>
              <w:right w:val="nil"/>
            </w:tcBorders>
            <w:shd w:val="pct15" w:color="auto" w:fill="auto"/>
            <w:noWrap/>
            <w:vAlign w:val="bottom"/>
            <w:hideMark/>
          </w:tcPr>
          <w:p w14:paraId="46F3473A" w14:textId="431E02C8" w:rsidR="007A74EA" w:rsidRPr="00C53F01" w:rsidDel="00846763" w:rsidRDefault="007A74EA">
            <w:pPr>
              <w:pStyle w:val="NormalWeb"/>
              <w:shd w:val="clear" w:color="auto" w:fill="FFFFFF"/>
              <w:spacing w:before="0" w:beforeAutospacing="0" w:after="0" w:afterAutospacing="0" w:line="360" w:lineRule="auto"/>
              <w:rPr>
                <w:del w:id="3133" w:author="Alice MacQueen" w:date="2020-11-23T17:08:00Z"/>
                <w:rFonts w:ascii="Calibri" w:hAnsi="Calibri" w:cs="Calibri"/>
                <w:color w:val="000000"/>
              </w:rPr>
              <w:pPrChange w:id="3134" w:author="Alice MacQueen" w:date="2020-11-23T17:09:00Z">
                <w:pPr>
                  <w:spacing w:after="0" w:line="240" w:lineRule="auto"/>
                </w:pPr>
              </w:pPrChange>
            </w:pPr>
            <w:del w:id="3135" w:author="Alice MacQueen" w:date="2020-11-23T17:08:00Z">
              <w:r w:rsidRPr="00C53F01" w:rsidDel="00846763">
                <w:rPr>
                  <w:rFonts w:ascii="Calibri" w:hAnsi="Calibri" w:cs="Calibri"/>
                  <w:color w:val="000000"/>
                </w:rPr>
                <w:delText>0.065±0.001</w:delText>
              </w:r>
            </w:del>
          </w:p>
        </w:tc>
        <w:tc>
          <w:tcPr>
            <w:tcW w:w="1049" w:type="dxa"/>
            <w:tcBorders>
              <w:top w:val="nil"/>
              <w:left w:val="nil"/>
              <w:bottom w:val="nil"/>
              <w:right w:val="nil"/>
            </w:tcBorders>
            <w:shd w:val="pct15" w:color="auto" w:fill="auto"/>
            <w:noWrap/>
            <w:vAlign w:val="bottom"/>
            <w:hideMark/>
          </w:tcPr>
          <w:p w14:paraId="7E006498" w14:textId="2A123645" w:rsidR="007A74EA" w:rsidRPr="00C53F01" w:rsidDel="00846763" w:rsidRDefault="007A74EA">
            <w:pPr>
              <w:pStyle w:val="NormalWeb"/>
              <w:shd w:val="clear" w:color="auto" w:fill="FFFFFF"/>
              <w:spacing w:before="0" w:beforeAutospacing="0" w:after="0" w:afterAutospacing="0" w:line="360" w:lineRule="auto"/>
              <w:rPr>
                <w:del w:id="3136" w:author="Alice MacQueen" w:date="2020-11-23T17:08:00Z"/>
                <w:rFonts w:ascii="Calibri" w:hAnsi="Calibri" w:cs="Calibri"/>
                <w:color w:val="000000"/>
              </w:rPr>
              <w:pPrChange w:id="3137" w:author="Alice MacQueen" w:date="2020-11-23T17:09:00Z">
                <w:pPr>
                  <w:spacing w:after="0" w:line="240" w:lineRule="auto"/>
                </w:pPr>
              </w:pPrChange>
            </w:pPr>
            <w:del w:id="3138" w:author="Alice MacQueen" w:date="2020-11-23T17:08:00Z">
              <w:r w:rsidRPr="00C53F01" w:rsidDel="00846763">
                <w:rPr>
                  <w:rFonts w:ascii="Calibri" w:hAnsi="Calibri" w:cs="Calibri"/>
                  <w:color w:val="000000"/>
                </w:rPr>
                <w:delText>&lt;0.001*</w:delText>
              </w:r>
            </w:del>
          </w:p>
        </w:tc>
      </w:tr>
      <w:tr w:rsidR="007A74EA" w:rsidRPr="00C53F01" w:rsidDel="00846763" w14:paraId="1F67E2A2" w14:textId="3027D345" w:rsidTr="00BF5E14">
        <w:trPr>
          <w:trHeight w:val="288"/>
          <w:jc w:val="center"/>
          <w:del w:id="3139" w:author="Alice MacQueen" w:date="2020-11-23T17:08:00Z"/>
        </w:trPr>
        <w:tc>
          <w:tcPr>
            <w:tcW w:w="960" w:type="dxa"/>
            <w:tcBorders>
              <w:top w:val="nil"/>
              <w:left w:val="nil"/>
              <w:right w:val="nil"/>
            </w:tcBorders>
            <w:shd w:val="clear" w:color="auto" w:fill="auto"/>
            <w:noWrap/>
            <w:vAlign w:val="bottom"/>
            <w:hideMark/>
          </w:tcPr>
          <w:p w14:paraId="1745188A" w14:textId="772E5BA7" w:rsidR="007A74EA" w:rsidRPr="00C53F01" w:rsidDel="00846763" w:rsidRDefault="007A74EA">
            <w:pPr>
              <w:pStyle w:val="NormalWeb"/>
              <w:shd w:val="clear" w:color="auto" w:fill="FFFFFF"/>
              <w:spacing w:before="0" w:beforeAutospacing="0" w:after="0" w:afterAutospacing="0" w:line="360" w:lineRule="auto"/>
              <w:rPr>
                <w:del w:id="3140" w:author="Alice MacQueen" w:date="2020-11-23T17:08:00Z"/>
                <w:rFonts w:ascii="Calibri" w:hAnsi="Calibri" w:cs="Calibri"/>
                <w:color w:val="000000"/>
              </w:rPr>
              <w:pPrChange w:id="3141" w:author="Alice MacQueen" w:date="2020-11-23T17:09:00Z">
                <w:pPr>
                  <w:spacing w:after="0" w:line="240" w:lineRule="auto"/>
                </w:pPr>
              </w:pPrChange>
            </w:pPr>
            <w:del w:id="3142" w:author="Alice MacQueen" w:date="2020-11-23T17:08:00Z">
              <w:r w:rsidRPr="00C53F01" w:rsidDel="00846763">
                <w:rPr>
                  <w:rFonts w:ascii="Calibri" w:hAnsi="Calibri" w:cs="Calibri"/>
                  <w:color w:val="000000"/>
                </w:rPr>
                <w:delText>Cu</w:delText>
              </w:r>
            </w:del>
          </w:p>
        </w:tc>
        <w:tc>
          <w:tcPr>
            <w:tcW w:w="1329" w:type="dxa"/>
            <w:tcBorders>
              <w:top w:val="nil"/>
              <w:left w:val="nil"/>
              <w:right w:val="nil"/>
            </w:tcBorders>
            <w:shd w:val="clear" w:color="auto" w:fill="auto"/>
            <w:noWrap/>
            <w:vAlign w:val="bottom"/>
            <w:hideMark/>
          </w:tcPr>
          <w:p w14:paraId="50CB18B5" w14:textId="4B60613F" w:rsidR="007A74EA" w:rsidRPr="00C53F01" w:rsidDel="00846763" w:rsidRDefault="007A74EA">
            <w:pPr>
              <w:pStyle w:val="NormalWeb"/>
              <w:shd w:val="clear" w:color="auto" w:fill="FFFFFF"/>
              <w:spacing w:before="0" w:beforeAutospacing="0" w:after="0" w:afterAutospacing="0" w:line="360" w:lineRule="auto"/>
              <w:rPr>
                <w:del w:id="3143" w:author="Alice MacQueen" w:date="2020-11-23T17:08:00Z"/>
                <w:rFonts w:ascii="Calibri" w:hAnsi="Calibri" w:cs="Calibri"/>
                <w:color w:val="000000"/>
              </w:rPr>
              <w:pPrChange w:id="3144" w:author="Alice MacQueen" w:date="2020-11-23T17:09:00Z">
                <w:pPr>
                  <w:spacing w:after="0" w:line="240" w:lineRule="auto"/>
                </w:pPr>
              </w:pPrChange>
            </w:pPr>
            <w:del w:id="3145" w:author="Alice MacQueen" w:date="2020-11-23T17:08:00Z">
              <w:r w:rsidRPr="00C53F01" w:rsidDel="00846763">
                <w:rPr>
                  <w:rFonts w:ascii="Calibri" w:hAnsi="Calibri" w:cs="Calibri"/>
                  <w:color w:val="000000"/>
                </w:rPr>
                <w:delText>3.801±0.036</w:delText>
              </w:r>
            </w:del>
          </w:p>
        </w:tc>
        <w:tc>
          <w:tcPr>
            <w:tcW w:w="1441" w:type="dxa"/>
            <w:tcBorders>
              <w:top w:val="nil"/>
              <w:left w:val="nil"/>
              <w:right w:val="nil"/>
            </w:tcBorders>
            <w:shd w:val="clear" w:color="auto" w:fill="auto"/>
            <w:noWrap/>
            <w:vAlign w:val="bottom"/>
            <w:hideMark/>
          </w:tcPr>
          <w:p w14:paraId="1A7FC8E6" w14:textId="7991B931" w:rsidR="007A74EA" w:rsidRPr="00C53F01" w:rsidDel="00846763" w:rsidRDefault="007A74EA">
            <w:pPr>
              <w:pStyle w:val="NormalWeb"/>
              <w:shd w:val="clear" w:color="auto" w:fill="FFFFFF"/>
              <w:spacing w:before="0" w:beforeAutospacing="0" w:after="0" w:afterAutospacing="0" w:line="360" w:lineRule="auto"/>
              <w:rPr>
                <w:del w:id="3146" w:author="Alice MacQueen" w:date="2020-11-23T17:08:00Z"/>
                <w:rFonts w:ascii="Calibri" w:hAnsi="Calibri" w:cs="Calibri"/>
                <w:color w:val="000000"/>
              </w:rPr>
              <w:pPrChange w:id="3147" w:author="Alice MacQueen" w:date="2020-11-23T17:09:00Z">
                <w:pPr>
                  <w:spacing w:after="0" w:line="240" w:lineRule="auto"/>
                </w:pPr>
              </w:pPrChange>
            </w:pPr>
            <w:del w:id="3148" w:author="Alice MacQueen" w:date="2020-11-23T17:08:00Z">
              <w:r w:rsidRPr="00C53F01" w:rsidDel="00846763">
                <w:rPr>
                  <w:rFonts w:ascii="Calibri" w:hAnsi="Calibri" w:cs="Calibri"/>
                  <w:color w:val="000000"/>
                </w:rPr>
                <w:delText>8.325±0.117</w:delText>
              </w:r>
            </w:del>
          </w:p>
        </w:tc>
        <w:tc>
          <w:tcPr>
            <w:tcW w:w="1441" w:type="dxa"/>
            <w:tcBorders>
              <w:top w:val="nil"/>
              <w:left w:val="nil"/>
              <w:right w:val="nil"/>
            </w:tcBorders>
            <w:shd w:val="clear" w:color="auto" w:fill="auto"/>
            <w:noWrap/>
            <w:vAlign w:val="bottom"/>
            <w:hideMark/>
          </w:tcPr>
          <w:p w14:paraId="334ADDAC" w14:textId="05CB1930" w:rsidR="007A74EA" w:rsidRPr="00C53F01" w:rsidDel="00846763" w:rsidRDefault="007A74EA">
            <w:pPr>
              <w:pStyle w:val="NormalWeb"/>
              <w:shd w:val="clear" w:color="auto" w:fill="FFFFFF"/>
              <w:spacing w:before="0" w:beforeAutospacing="0" w:after="0" w:afterAutospacing="0" w:line="360" w:lineRule="auto"/>
              <w:rPr>
                <w:del w:id="3149" w:author="Alice MacQueen" w:date="2020-11-23T17:08:00Z"/>
                <w:rFonts w:ascii="Calibri" w:hAnsi="Calibri" w:cs="Calibri"/>
                <w:color w:val="000000"/>
              </w:rPr>
              <w:pPrChange w:id="3150" w:author="Alice MacQueen" w:date="2020-11-23T17:09:00Z">
                <w:pPr>
                  <w:spacing w:after="0" w:line="240" w:lineRule="auto"/>
                </w:pPr>
              </w:pPrChange>
            </w:pPr>
            <w:del w:id="3151" w:author="Alice MacQueen" w:date="2020-11-23T17:08:00Z">
              <w:r w:rsidRPr="00C53F01" w:rsidDel="00846763">
                <w:rPr>
                  <w:rFonts w:ascii="Calibri" w:hAnsi="Calibri" w:cs="Calibri"/>
                  <w:color w:val="000000"/>
                </w:rPr>
                <w:delText>4.926±0.058</w:delText>
              </w:r>
            </w:del>
          </w:p>
        </w:tc>
        <w:tc>
          <w:tcPr>
            <w:tcW w:w="1049" w:type="dxa"/>
            <w:tcBorders>
              <w:top w:val="nil"/>
              <w:left w:val="nil"/>
              <w:right w:val="nil"/>
            </w:tcBorders>
            <w:shd w:val="clear" w:color="auto" w:fill="auto"/>
            <w:noWrap/>
            <w:vAlign w:val="bottom"/>
            <w:hideMark/>
          </w:tcPr>
          <w:p w14:paraId="5A26D936" w14:textId="08C607D9" w:rsidR="007A74EA" w:rsidRPr="00C53F01" w:rsidDel="00846763" w:rsidRDefault="007A74EA">
            <w:pPr>
              <w:pStyle w:val="NormalWeb"/>
              <w:shd w:val="clear" w:color="auto" w:fill="FFFFFF"/>
              <w:spacing w:before="0" w:beforeAutospacing="0" w:after="0" w:afterAutospacing="0" w:line="360" w:lineRule="auto"/>
              <w:rPr>
                <w:del w:id="3152" w:author="Alice MacQueen" w:date="2020-11-23T17:08:00Z"/>
                <w:rFonts w:ascii="Calibri" w:hAnsi="Calibri" w:cs="Calibri"/>
                <w:color w:val="000000"/>
              </w:rPr>
              <w:pPrChange w:id="3153" w:author="Alice MacQueen" w:date="2020-11-23T17:09:00Z">
                <w:pPr>
                  <w:spacing w:after="0" w:line="240" w:lineRule="auto"/>
                </w:pPr>
              </w:pPrChange>
            </w:pPr>
            <w:del w:id="3154" w:author="Alice MacQueen" w:date="2020-11-23T17:08:00Z">
              <w:r w:rsidRPr="00C53F01" w:rsidDel="00846763">
                <w:rPr>
                  <w:rFonts w:ascii="Calibri" w:hAnsi="Calibri" w:cs="Calibri"/>
                  <w:color w:val="000000"/>
                </w:rPr>
                <w:delText>&lt;0.001*</w:delText>
              </w:r>
            </w:del>
          </w:p>
        </w:tc>
      </w:tr>
      <w:tr w:rsidR="007A74EA" w:rsidRPr="00C53F01" w:rsidDel="00846763" w14:paraId="1D0D4DB7" w14:textId="023D3588" w:rsidTr="00BF5E14">
        <w:trPr>
          <w:trHeight w:val="288"/>
          <w:jc w:val="center"/>
          <w:del w:id="3155" w:author="Alice MacQueen" w:date="2020-11-23T17:08:00Z"/>
        </w:trPr>
        <w:tc>
          <w:tcPr>
            <w:tcW w:w="960" w:type="dxa"/>
            <w:tcBorders>
              <w:top w:val="nil"/>
              <w:left w:val="nil"/>
              <w:bottom w:val="nil"/>
              <w:right w:val="nil"/>
            </w:tcBorders>
            <w:shd w:val="pct15" w:color="auto" w:fill="auto"/>
            <w:noWrap/>
            <w:vAlign w:val="bottom"/>
            <w:hideMark/>
          </w:tcPr>
          <w:p w14:paraId="6F6E178C" w14:textId="03C5539E" w:rsidR="007A74EA" w:rsidRPr="00C53F01" w:rsidDel="00846763" w:rsidRDefault="007A74EA">
            <w:pPr>
              <w:pStyle w:val="NormalWeb"/>
              <w:shd w:val="clear" w:color="auto" w:fill="FFFFFF"/>
              <w:spacing w:before="0" w:beforeAutospacing="0" w:after="0" w:afterAutospacing="0" w:line="360" w:lineRule="auto"/>
              <w:rPr>
                <w:del w:id="3156" w:author="Alice MacQueen" w:date="2020-11-23T17:08:00Z"/>
                <w:rFonts w:ascii="Calibri" w:hAnsi="Calibri" w:cs="Calibri"/>
                <w:color w:val="000000"/>
              </w:rPr>
              <w:pPrChange w:id="3157" w:author="Alice MacQueen" w:date="2020-11-23T17:09:00Z">
                <w:pPr>
                  <w:spacing w:after="0" w:line="240" w:lineRule="auto"/>
                </w:pPr>
              </w:pPrChange>
            </w:pPr>
            <w:del w:id="3158" w:author="Alice MacQueen" w:date="2020-11-23T17:08:00Z">
              <w:r w:rsidRPr="00C53F01" w:rsidDel="00846763">
                <w:rPr>
                  <w:rFonts w:ascii="Calibri" w:hAnsi="Calibri" w:cs="Calibri"/>
                  <w:color w:val="000000"/>
                </w:rPr>
                <w:delText>Zn</w:delText>
              </w:r>
            </w:del>
          </w:p>
        </w:tc>
        <w:tc>
          <w:tcPr>
            <w:tcW w:w="1329" w:type="dxa"/>
            <w:tcBorders>
              <w:top w:val="nil"/>
              <w:left w:val="nil"/>
              <w:bottom w:val="nil"/>
              <w:right w:val="nil"/>
            </w:tcBorders>
            <w:shd w:val="pct15" w:color="auto" w:fill="auto"/>
            <w:noWrap/>
            <w:vAlign w:val="bottom"/>
            <w:hideMark/>
          </w:tcPr>
          <w:p w14:paraId="6D8A46A0" w14:textId="6D92D3C8" w:rsidR="007A74EA" w:rsidRPr="00C53F01" w:rsidDel="00846763" w:rsidRDefault="007A74EA">
            <w:pPr>
              <w:pStyle w:val="NormalWeb"/>
              <w:shd w:val="clear" w:color="auto" w:fill="FFFFFF"/>
              <w:spacing w:before="0" w:beforeAutospacing="0" w:after="0" w:afterAutospacing="0" w:line="360" w:lineRule="auto"/>
              <w:rPr>
                <w:del w:id="3159" w:author="Alice MacQueen" w:date="2020-11-23T17:08:00Z"/>
                <w:rFonts w:ascii="Calibri" w:hAnsi="Calibri" w:cs="Calibri"/>
                <w:color w:val="000000"/>
              </w:rPr>
              <w:pPrChange w:id="3160" w:author="Alice MacQueen" w:date="2020-11-23T17:09:00Z">
                <w:pPr>
                  <w:spacing w:after="0" w:line="240" w:lineRule="auto"/>
                </w:pPr>
              </w:pPrChange>
            </w:pPr>
            <w:del w:id="3161" w:author="Alice MacQueen" w:date="2020-11-23T17:08:00Z">
              <w:r w:rsidRPr="00C53F01" w:rsidDel="00846763">
                <w:rPr>
                  <w:rFonts w:ascii="Calibri" w:hAnsi="Calibri" w:cs="Calibri"/>
                  <w:color w:val="000000"/>
                </w:rPr>
                <w:delText>6.509±0.096</w:delText>
              </w:r>
            </w:del>
          </w:p>
        </w:tc>
        <w:tc>
          <w:tcPr>
            <w:tcW w:w="1441" w:type="dxa"/>
            <w:tcBorders>
              <w:top w:val="nil"/>
              <w:left w:val="nil"/>
              <w:bottom w:val="nil"/>
              <w:right w:val="nil"/>
            </w:tcBorders>
            <w:shd w:val="pct15" w:color="auto" w:fill="auto"/>
            <w:noWrap/>
            <w:vAlign w:val="bottom"/>
            <w:hideMark/>
          </w:tcPr>
          <w:p w14:paraId="6CC45033" w14:textId="335B4742" w:rsidR="007A74EA" w:rsidRPr="00C53F01" w:rsidDel="00846763" w:rsidRDefault="007A74EA">
            <w:pPr>
              <w:pStyle w:val="NormalWeb"/>
              <w:shd w:val="clear" w:color="auto" w:fill="FFFFFF"/>
              <w:spacing w:before="0" w:beforeAutospacing="0" w:after="0" w:afterAutospacing="0" w:line="360" w:lineRule="auto"/>
              <w:rPr>
                <w:del w:id="3162" w:author="Alice MacQueen" w:date="2020-11-23T17:08:00Z"/>
                <w:rFonts w:ascii="Calibri" w:hAnsi="Calibri" w:cs="Calibri"/>
                <w:color w:val="000000"/>
              </w:rPr>
              <w:pPrChange w:id="3163" w:author="Alice MacQueen" w:date="2020-11-23T17:09:00Z">
                <w:pPr>
                  <w:spacing w:after="0" w:line="240" w:lineRule="auto"/>
                </w:pPr>
              </w:pPrChange>
            </w:pPr>
            <w:del w:id="3164" w:author="Alice MacQueen" w:date="2020-11-23T17:08:00Z">
              <w:r w:rsidRPr="00C53F01" w:rsidDel="00846763">
                <w:rPr>
                  <w:rFonts w:ascii="Calibri" w:hAnsi="Calibri" w:cs="Calibri"/>
                  <w:color w:val="000000"/>
                </w:rPr>
                <w:delText>10.995±0.147</w:delText>
              </w:r>
            </w:del>
          </w:p>
        </w:tc>
        <w:tc>
          <w:tcPr>
            <w:tcW w:w="1441" w:type="dxa"/>
            <w:tcBorders>
              <w:top w:val="nil"/>
              <w:left w:val="nil"/>
              <w:bottom w:val="nil"/>
              <w:right w:val="nil"/>
            </w:tcBorders>
            <w:shd w:val="pct15" w:color="auto" w:fill="auto"/>
            <w:noWrap/>
            <w:vAlign w:val="bottom"/>
            <w:hideMark/>
          </w:tcPr>
          <w:p w14:paraId="424599E8" w14:textId="27B77F12" w:rsidR="007A74EA" w:rsidRPr="00C53F01" w:rsidDel="00846763" w:rsidRDefault="007A74EA">
            <w:pPr>
              <w:pStyle w:val="NormalWeb"/>
              <w:shd w:val="clear" w:color="auto" w:fill="FFFFFF"/>
              <w:spacing w:before="0" w:beforeAutospacing="0" w:after="0" w:afterAutospacing="0" w:line="360" w:lineRule="auto"/>
              <w:rPr>
                <w:del w:id="3165" w:author="Alice MacQueen" w:date="2020-11-23T17:08:00Z"/>
                <w:rFonts w:ascii="Calibri" w:hAnsi="Calibri" w:cs="Calibri"/>
                <w:color w:val="000000"/>
              </w:rPr>
              <w:pPrChange w:id="3166" w:author="Alice MacQueen" w:date="2020-11-23T17:09:00Z">
                <w:pPr>
                  <w:spacing w:after="0" w:line="240" w:lineRule="auto"/>
                </w:pPr>
              </w:pPrChange>
            </w:pPr>
            <w:del w:id="3167" w:author="Alice MacQueen" w:date="2020-11-23T17:08:00Z">
              <w:r w:rsidRPr="00C53F01" w:rsidDel="00846763">
                <w:rPr>
                  <w:rFonts w:ascii="Calibri" w:hAnsi="Calibri" w:cs="Calibri"/>
                  <w:color w:val="000000"/>
                </w:rPr>
                <w:delText>18.819±0.349</w:delText>
              </w:r>
            </w:del>
          </w:p>
        </w:tc>
        <w:tc>
          <w:tcPr>
            <w:tcW w:w="1049" w:type="dxa"/>
            <w:tcBorders>
              <w:top w:val="nil"/>
              <w:left w:val="nil"/>
              <w:bottom w:val="nil"/>
              <w:right w:val="nil"/>
            </w:tcBorders>
            <w:shd w:val="pct15" w:color="auto" w:fill="auto"/>
            <w:noWrap/>
            <w:vAlign w:val="bottom"/>
            <w:hideMark/>
          </w:tcPr>
          <w:p w14:paraId="032E29FC" w14:textId="24DB0AE2" w:rsidR="007A74EA" w:rsidRPr="00C53F01" w:rsidDel="00846763" w:rsidRDefault="007A74EA">
            <w:pPr>
              <w:pStyle w:val="NormalWeb"/>
              <w:shd w:val="clear" w:color="auto" w:fill="FFFFFF"/>
              <w:spacing w:before="0" w:beforeAutospacing="0" w:after="0" w:afterAutospacing="0" w:line="360" w:lineRule="auto"/>
              <w:rPr>
                <w:del w:id="3168" w:author="Alice MacQueen" w:date="2020-11-23T17:08:00Z"/>
                <w:rFonts w:ascii="Calibri" w:hAnsi="Calibri" w:cs="Calibri"/>
                <w:color w:val="000000"/>
              </w:rPr>
              <w:pPrChange w:id="3169" w:author="Alice MacQueen" w:date="2020-11-23T17:09:00Z">
                <w:pPr>
                  <w:spacing w:after="0" w:line="240" w:lineRule="auto"/>
                </w:pPr>
              </w:pPrChange>
            </w:pPr>
            <w:del w:id="3170" w:author="Alice MacQueen" w:date="2020-11-23T17:08:00Z">
              <w:r w:rsidRPr="00C53F01" w:rsidDel="00846763">
                <w:rPr>
                  <w:rFonts w:ascii="Calibri" w:hAnsi="Calibri" w:cs="Calibri"/>
                  <w:color w:val="000000"/>
                </w:rPr>
                <w:delText>&lt;0.001*</w:delText>
              </w:r>
            </w:del>
          </w:p>
        </w:tc>
      </w:tr>
      <w:tr w:rsidR="007A74EA" w:rsidRPr="00C53F01" w:rsidDel="00846763" w14:paraId="15DCE9F0" w14:textId="1BDC020F" w:rsidTr="00BF5E14">
        <w:trPr>
          <w:trHeight w:val="288"/>
          <w:jc w:val="center"/>
          <w:del w:id="3171" w:author="Alice MacQueen" w:date="2020-11-23T17:08:00Z"/>
        </w:trPr>
        <w:tc>
          <w:tcPr>
            <w:tcW w:w="960" w:type="dxa"/>
            <w:tcBorders>
              <w:top w:val="nil"/>
              <w:left w:val="nil"/>
              <w:right w:val="nil"/>
            </w:tcBorders>
            <w:shd w:val="clear" w:color="auto" w:fill="auto"/>
            <w:noWrap/>
            <w:vAlign w:val="bottom"/>
            <w:hideMark/>
          </w:tcPr>
          <w:p w14:paraId="226B1C8F" w14:textId="5989113C" w:rsidR="007A74EA" w:rsidRPr="00C53F01" w:rsidDel="00846763" w:rsidRDefault="007A74EA">
            <w:pPr>
              <w:pStyle w:val="NormalWeb"/>
              <w:shd w:val="clear" w:color="auto" w:fill="FFFFFF"/>
              <w:spacing w:before="0" w:beforeAutospacing="0" w:after="0" w:afterAutospacing="0" w:line="360" w:lineRule="auto"/>
              <w:rPr>
                <w:del w:id="3172" w:author="Alice MacQueen" w:date="2020-11-23T17:08:00Z"/>
                <w:rFonts w:ascii="Calibri" w:hAnsi="Calibri" w:cs="Calibri"/>
                <w:color w:val="000000"/>
              </w:rPr>
              <w:pPrChange w:id="3173" w:author="Alice MacQueen" w:date="2020-11-23T17:09:00Z">
                <w:pPr>
                  <w:spacing w:after="0" w:line="240" w:lineRule="auto"/>
                </w:pPr>
              </w:pPrChange>
            </w:pPr>
            <w:del w:id="3174" w:author="Alice MacQueen" w:date="2020-11-23T17:08:00Z">
              <w:r w:rsidRPr="00C53F01" w:rsidDel="00846763">
                <w:rPr>
                  <w:rFonts w:ascii="Calibri" w:hAnsi="Calibri" w:cs="Calibri"/>
                  <w:color w:val="000000"/>
                </w:rPr>
                <w:delText>As</w:delText>
              </w:r>
            </w:del>
          </w:p>
        </w:tc>
        <w:tc>
          <w:tcPr>
            <w:tcW w:w="1329" w:type="dxa"/>
            <w:tcBorders>
              <w:top w:val="nil"/>
              <w:left w:val="nil"/>
              <w:right w:val="nil"/>
            </w:tcBorders>
            <w:shd w:val="clear" w:color="auto" w:fill="auto"/>
            <w:noWrap/>
            <w:vAlign w:val="bottom"/>
            <w:hideMark/>
          </w:tcPr>
          <w:p w14:paraId="0233517A" w14:textId="605414F2" w:rsidR="007A74EA" w:rsidRPr="00C53F01" w:rsidDel="00846763" w:rsidRDefault="007A74EA">
            <w:pPr>
              <w:pStyle w:val="NormalWeb"/>
              <w:shd w:val="clear" w:color="auto" w:fill="FFFFFF"/>
              <w:spacing w:before="0" w:beforeAutospacing="0" w:after="0" w:afterAutospacing="0" w:line="360" w:lineRule="auto"/>
              <w:rPr>
                <w:del w:id="3175" w:author="Alice MacQueen" w:date="2020-11-23T17:08:00Z"/>
                <w:rFonts w:ascii="Calibri" w:hAnsi="Calibri" w:cs="Calibri"/>
                <w:color w:val="000000"/>
              </w:rPr>
              <w:pPrChange w:id="3176" w:author="Alice MacQueen" w:date="2020-11-23T17:09:00Z">
                <w:pPr>
                  <w:spacing w:after="0" w:line="240" w:lineRule="auto"/>
                </w:pPr>
              </w:pPrChange>
            </w:pPr>
            <w:del w:id="3177" w:author="Alice MacQueen" w:date="2020-11-23T17:08:00Z">
              <w:r w:rsidRPr="00C53F01" w:rsidDel="00846763">
                <w:rPr>
                  <w:rFonts w:ascii="Calibri" w:hAnsi="Calibri" w:cs="Calibri"/>
                  <w:color w:val="000000"/>
                </w:rPr>
                <w:delText>0.01±0</w:delText>
              </w:r>
            </w:del>
          </w:p>
        </w:tc>
        <w:tc>
          <w:tcPr>
            <w:tcW w:w="1441" w:type="dxa"/>
            <w:tcBorders>
              <w:top w:val="nil"/>
              <w:left w:val="nil"/>
              <w:right w:val="nil"/>
            </w:tcBorders>
            <w:shd w:val="clear" w:color="auto" w:fill="auto"/>
            <w:noWrap/>
            <w:vAlign w:val="bottom"/>
            <w:hideMark/>
          </w:tcPr>
          <w:p w14:paraId="05C9594A" w14:textId="6944A1B2" w:rsidR="007A74EA" w:rsidRPr="00C53F01" w:rsidDel="00846763" w:rsidRDefault="007A74EA">
            <w:pPr>
              <w:pStyle w:val="NormalWeb"/>
              <w:shd w:val="clear" w:color="auto" w:fill="FFFFFF"/>
              <w:spacing w:before="0" w:beforeAutospacing="0" w:after="0" w:afterAutospacing="0" w:line="360" w:lineRule="auto"/>
              <w:rPr>
                <w:del w:id="3178" w:author="Alice MacQueen" w:date="2020-11-23T17:08:00Z"/>
                <w:rFonts w:ascii="Calibri" w:hAnsi="Calibri" w:cs="Calibri"/>
                <w:color w:val="000000"/>
              </w:rPr>
              <w:pPrChange w:id="3179" w:author="Alice MacQueen" w:date="2020-11-23T17:09:00Z">
                <w:pPr>
                  <w:spacing w:after="0" w:line="240" w:lineRule="auto"/>
                </w:pPr>
              </w:pPrChange>
            </w:pPr>
            <w:del w:id="3180" w:author="Alice MacQueen" w:date="2020-11-23T17:08:00Z">
              <w:r w:rsidRPr="00C53F01" w:rsidDel="00846763">
                <w:rPr>
                  <w:rFonts w:ascii="Calibri" w:hAnsi="Calibri" w:cs="Calibri"/>
                  <w:color w:val="000000"/>
                </w:rPr>
                <w:delText>0.013±0</w:delText>
              </w:r>
            </w:del>
          </w:p>
        </w:tc>
        <w:tc>
          <w:tcPr>
            <w:tcW w:w="1441" w:type="dxa"/>
            <w:tcBorders>
              <w:top w:val="nil"/>
              <w:left w:val="nil"/>
              <w:right w:val="nil"/>
            </w:tcBorders>
            <w:shd w:val="clear" w:color="auto" w:fill="auto"/>
            <w:noWrap/>
            <w:vAlign w:val="bottom"/>
            <w:hideMark/>
          </w:tcPr>
          <w:p w14:paraId="1873268F" w14:textId="47F9B3B5" w:rsidR="007A74EA" w:rsidRPr="00C53F01" w:rsidDel="00846763" w:rsidRDefault="007A74EA">
            <w:pPr>
              <w:pStyle w:val="NormalWeb"/>
              <w:shd w:val="clear" w:color="auto" w:fill="FFFFFF"/>
              <w:spacing w:before="0" w:beforeAutospacing="0" w:after="0" w:afterAutospacing="0" w:line="360" w:lineRule="auto"/>
              <w:rPr>
                <w:del w:id="3181" w:author="Alice MacQueen" w:date="2020-11-23T17:08:00Z"/>
                <w:rFonts w:ascii="Calibri" w:hAnsi="Calibri" w:cs="Calibri"/>
                <w:color w:val="000000"/>
              </w:rPr>
              <w:pPrChange w:id="3182" w:author="Alice MacQueen" w:date="2020-11-23T17:09:00Z">
                <w:pPr>
                  <w:spacing w:after="0" w:line="240" w:lineRule="auto"/>
                </w:pPr>
              </w:pPrChange>
            </w:pPr>
            <w:del w:id="3183" w:author="Alice MacQueen" w:date="2020-11-23T17:08:00Z">
              <w:r w:rsidRPr="00C53F01" w:rsidDel="00846763">
                <w:rPr>
                  <w:rFonts w:ascii="Calibri" w:hAnsi="Calibri" w:cs="Calibri"/>
                  <w:color w:val="000000"/>
                </w:rPr>
                <w:delText>0.01±0</w:delText>
              </w:r>
            </w:del>
          </w:p>
        </w:tc>
        <w:tc>
          <w:tcPr>
            <w:tcW w:w="1049" w:type="dxa"/>
            <w:tcBorders>
              <w:top w:val="nil"/>
              <w:left w:val="nil"/>
              <w:right w:val="nil"/>
            </w:tcBorders>
            <w:shd w:val="clear" w:color="auto" w:fill="auto"/>
            <w:noWrap/>
            <w:vAlign w:val="bottom"/>
            <w:hideMark/>
          </w:tcPr>
          <w:p w14:paraId="149AE8AD" w14:textId="4FD0E487" w:rsidR="007A74EA" w:rsidRPr="00C53F01" w:rsidDel="00846763" w:rsidRDefault="007A74EA">
            <w:pPr>
              <w:pStyle w:val="NormalWeb"/>
              <w:shd w:val="clear" w:color="auto" w:fill="FFFFFF"/>
              <w:spacing w:before="0" w:beforeAutospacing="0" w:after="0" w:afterAutospacing="0" w:line="360" w:lineRule="auto"/>
              <w:rPr>
                <w:del w:id="3184" w:author="Alice MacQueen" w:date="2020-11-23T17:08:00Z"/>
                <w:rFonts w:ascii="Calibri" w:hAnsi="Calibri" w:cs="Calibri"/>
                <w:color w:val="000000"/>
              </w:rPr>
              <w:pPrChange w:id="3185" w:author="Alice MacQueen" w:date="2020-11-23T17:09:00Z">
                <w:pPr>
                  <w:spacing w:after="0" w:line="240" w:lineRule="auto"/>
                </w:pPr>
              </w:pPrChange>
            </w:pPr>
            <w:del w:id="3186" w:author="Alice MacQueen" w:date="2020-11-23T17:08:00Z">
              <w:r w:rsidRPr="00C53F01" w:rsidDel="00846763">
                <w:rPr>
                  <w:rFonts w:ascii="Calibri" w:hAnsi="Calibri" w:cs="Calibri"/>
                  <w:color w:val="000000"/>
                </w:rPr>
                <w:delText>&lt;0.001*</w:delText>
              </w:r>
            </w:del>
          </w:p>
        </w:tc>
      </w:tr>
      <w:tr w:rsidR="007A74EA" w:rsidRPr="00C53F01" w:rsidDel="00846763" w14:paraId="3A2C73C6" w14:textId="75F0DC9D" w:rsidTr="00BF5E14">
        <w:trPr>
          <w:trHeight w:val="288"/>
          <w:jc w:val="center"/>
          <w:del w:id="3187" w:author="Alice MacQueen" w:date="2020-11-23T17:08:00Z"/>
        </w:trPr>
        <w:tc>
          <w:tcPr>
            <w:tcW w:w="960" w:type="dxa"/>
            <w:tcBorders>
              <w:top w:val="nil"/>
              <w:left w:val="nil"/>
              <w:bottom w:val="nil"/>
              <w:right w:val="nil"/>
            </w:tcBorders>
            <w:shd w:val="pct15" w:color="auto" w:fill="auto"/>
            <w:noWrap/>
            <w:vAlign w:val="bottom"/>
            <w:hideMark/>
          </w:tcPr>
          <w:p w14:paraId="5707570B" w14:textId="77763B94" w:rsidR="007A74EA" w:rsidRPr="00C53F01" w:rsidDel="00846763" w:rsidRDefault="007A74EA">
            <w:pPr>
              <w:pStyle w:val="NormalWeb"/>
              <w:shd w:val="clear" w:color="auto" w:fill="FFFFFF"/>
              <w:spacing w:before="0" w:beforeAutospacing="0" w:after="0" w:afterAutospacing="0" w:line="360" w:lineRule="auto"/>
              <w:rPr>
                <w:del w:id="3188" w:author="Alice MacQueen" w:date="2020-11-23T17:08:00Z"/>
                <w:rFonts w:ascii="Calibri" w:hAnsi="Calibri" w:cs="Calibri"/>
                <w:color w:val="000000"/>
              </w:rPr>
              <w:pPrChange w:id="3189" w:author="Alice MacQueen" w:date="2020-11-23T17:09:00Z">
                <w:pPr>
                  <w:spacing w:after="0" w:line="240" w:lineRule="auto"/>
                </w:pPr>
              </w:pPrChange>
            </w:pPr>
            <w:del w:id="3190" w:author="Alice MacQueen" w:date="2020-11-23T17:08:00Z">
              <w:r w:rsidRPr="00C53F01" w:rsidDel="00846763">
                <w:rPr>
                  <w:rFonts w:ascii="Calibri" w:hAnsi="Calibri" w:cs="Calibri"/>
                  <w:color w:val="000000"/>
                </w:rPr>
                <w:delText>Se</w:delText>
              </w:r>
            </w:del>
          </w:p>
        </w:tc>
        <w:tc>
          <w:tcPr>
            <w:tcW w:w="1329" w:type="dxa"/>
            <w:tcBorders>
              <w:top w:val="nil"/>
              <w:left w:val="nil"/>
              <w:bottom w:val="nil"/>
              <w:right w:val="nil"/>
            </w:tcBorders>
            <w:shd w:val="pct15" w:color="auto" w:fill="auto"/>
            <w:noWrap/>
            <w:vAlign w:val="bottom"/>
            <w:hideMark/>
          </w:tcPr>
          <w:p w14:paraId="4FA321B1" w14:textId="49EB0930" w:rsidR="007A74EA" w:rsidRPr="00C53F01" w:rsidDel="00846763" w:rsidRDefault="007A74EA">
            <w:pPr>
              <w:pStyle w:val="NormalWeb"/>
              <w:shd w:val="clear" w:color="auto" w:fill="FFFFFF"/>
              <w:spacing w:before="0" w:beforeAutospacing="0" w:after="0" w:afterAutospacing="0" w:line="360" w:lineRule="auto"/>
              <w:rPr>
                <w:del w:id="3191" w:author="Alice MacQueen" w:date="2020-11-23T17:08:00Z"/>
                <w:rFonts w:ascii="Calibri" w:hAnsi="Calibri" w:cs="Calibri"/>
                <w:color w:val="000000"/>
              </w:rPr>
              <w:pPrChange w:id="3192" w:author="Alice MacQueen" w:date="2020-11-23T17:09:00Z">
                <w:pPr>
                  <w:spacing w:after="0" w:line="240" w:lineRule="auto"/>
                </w:pPr>
              </w:pPrChange>
            </w:pPr>
            <w:del w:id="3193" w:author="Alice MacQueen" w:date="2020-11-23T17:08:00Z">
              <w:r w:rsidRPr="00C53F01" w:rsidDel="00846763">
                <w:rPr>
                  <w:rFonts w:ascii="Calibri" w:hAnsi="Calibri" w:cs="Calibri"/>
                  <w:color w:val="000000"/>
                </w:rPr>
                <w:delText>0.009±0.001</w:delText>
              </w:r>
            </w:del>
          </w:p>
        </w:tc>
        <w:tc>
          <w:tcPr>
            <w:tcW w:w="1441" w:type="dxa"/>
            <w:tcBorders>
              <w:top w:val="nil"/>
              <w:left w:val="nil"/>
              <w:bottom w:val="nil"/>
              <w:right w:val="nil"/>
            </w:tcBorders>
            <w:shd w:val="pct15" w:color="auto" w:fill="auto"/>
            <w:noWrap/>
            <w:vAlign w:val="bottom"/>
            <w:hideMark/>
          </w:tcPr>
          <w:p w14:paraId="4050599E" w14:textId="322A9A37" w:rsidR="007A74EA" w:rsidRPr="00C53F01" w:rsidDel="00846763" w:rsidRDefault="007A74EA">
            <w:pPr>
              <w:pStyle w:val="NormalWeb"/>
              <w:shd w:val="clear" w:color="auto" w:fill="FFFFFF"/>
              <w:spacing w:before="0" w:beforeAutospacing="0" w:after="0" w:afterAutospacing="0" w:line="360" w:lineRule="auto"/>
              <w:rPr>
                <w:del w:id="3194" w:author="Alice MacQueen" w:date="2020-11-23T17:08:00Z"/>
                <w:rFonts w:ascii="Calibri" w:hAnsi="Calibri" w:cs="Calibri"/>
                <w:color w:val="000000"/>
              </w:rPr>
              <w:pPrChange w:id="3195" w:author="Alice MacQueen" w:date="2020-11-23T17:09:00Z">
                <w:pPr>
                  <w:spacing w:after="0" w:line="240" w:lineRule="auto"/>
                </w:pPr>
              </w:pPrChange>
            </w:pPr>
            <w:del w:id="3196" w:author="Alice MacQueen" w:date="2020-11-23T17:08:00Z">
              <w:r w:rsidRPr="00C53F01" w:rsidDel="00846763">
                <w:rPr>
                  <w:rFonts w:ascii="Calibri" w:hAnsi="Calibri" w:cs="Calibri"/>
                  <w:color w:val="000000"/>
                </w:rPr>
                <w:delText>0.039±0.001</w:delText>
              </w:r>
            </w:del>
          </w:p>
        </w:tc>
        <w:tc>
          <w:tcPr>
            <w:tcW w:w="1441" w:type="dxa"/>
            <w:tcBorders>
              <w:top w:val="nil"/>
              <w:left w:val="nil"/>
              <w:bottom w:val="nil"/>
              <w:right w:val="nil"/>
            </w:tcBorders>
            <w:shd w:val="pct15" w:color="auto" w:fill="auto"/>
            <w:noWrap/>
            <w:vAlign w:val="bottom"/>
            <w:hideMark/>
          </w:tcPr>
          <w:p w14:paraId="658AE5D4" w14:textId="4E5686A1" w:rsidR="007A74EA" w:rsidRPr="00C53F01" w:rsidDel="00846763" w:rsidRDefault="007A74EA">
            <w:pPr>
              <w:pStyle w:val="NormalWeb"/>
              <w:shd w:val="clear" w:color="auto" w:fill="FFFFFF"/>
              <w:spacing w:before="0" w:beforeAutospacing="0" w:after="0" w:afterAutospacing="0" w:line="360" w:lineRule="auto"/>
              <w:rPr>
                <w:del w:id="3197" w:author="Alice MacQueen" w:date="2020-11-23T17:08:00Z"/>
                <w:rFonts w:ascii="Calibri" w:hAnsi="Calibri" w:cs="Calibri"/>
                <w:color w:val="000000"/>
              </w:rPr>
              <w:pPrChange w:id="3198" w:author="Alice MacQueen" w:date="2020-11-23T17:09:00Z">
                <w:pPr>
                  <w:spacing w:after="0" w:line="240" w:lineRule="auto"/>
                </w:pPr>
              </w:pPrChange>
            </w:pPr>
            <w:del w:id="3199" w:author="Alice MacQueen" w:date="2020-11-23T17:08:00Z">
              <w:r w:rsidRPr="00C53F01" w:rsidDel="00846763">
                <w:rPr>
                  <w:rFonts w:ascii="Calibri" w:hAnsi="Calibri" w:cs="Calibri"/>
                  <w:color w:val="000000"/>
                </w:rPr>
                <w:delText>0.047±0.001</w:delText>
              </w:r>
            </w:del>
          </w:p>
        </w:tc>
        <w:tc>
          <w:tcPr>
            <w:tcW w:w="1049" w:type="dxa"/>
            <w:tcBorders>
              <w:top w:val="nil"/>
              <w:left w:val="nil"/>
              <w:bottom w:val="nil"/>
              <w:right w:val="nil"/>
            </w:tcBorders>
            <w:shd w:val="pct15" w:color="auto" w:fill="auto"/>
            <w:noWrap/>
            <w:vAlign w:val="bottom"/>
            <w:hideMark/>
          </w:tcPr>
          <w:p w14:paraId="1C9FD148" w14:textId="4F792798" w:rsidR="007A74EA" w:rsidRPr="00C53F01" w:rsidDel="00846763" w:rsidRDefault="007A74EA">
            <w:pPr>
              <w:pStyle w:val="NormalWeb"/>
              <w:shd w:val="clear" w:color="auto" w:fill="FFFFFF"/>
              <w:spacing w:before="0" w:beforeAutospacing="0" w:after="0" w:afterAutospacing="0" w:line="360" w:lineRule="auto"/>
              <w:rPr>
                <w:del w:id="3200" w:author="Alice MacQueen" w:date="2020-11-23T17:08:00Z"/>
                <w:rFonts w:ascii="Calibri" w:hAnsi="Calibri" w:cs="Calibri"/>
                <w:color w:val="000000"/>
              </w:rPr>
              <w:pPrChange w:id="3201" w:author="Alice MacQueen" w:date="2020-11-23T17:09:00Z">
                <w:pPr>
                  <w:spacing w:after="0" w:line="240" w:lineRule="auto"/>
                </w:pPr>
              </w:pPrChange>
            </w:pPr>
            <w:del w:id="3202" w:author="Alice MacQueen" w:date="2020-11-23T17:08:00Z">
              <w:r w:rsidRPr="00C53F01" w:rsidDel="00846763">
                <w:rPr>
                  <w:rFonts w:ascii="Calibri" w:hAnsi="Calibri" w:cs="Calibri"/>
                  <w:color w:val="000000"/>
                </w:rPr>
                <w:delText>&lt;0.001*</w:delText>
              </w:r>
            </w:del>
          </w:p>
        </w:tc>
      </w:tr>
      <w:tr w:rsidR="007A74EA" w:rsidRPr="00C53F01" w:rsidDel="00846763" w14:paraId="16DAA4EA" w14:textId="67C67058" w:rsidTr="00BF5E14">
        <w:trPr>
          <w:trHeight w:val="288"/>
          <w:jc w:val="center"/>
          <w:del w:id="3203" w:author="Alice MacQueen" w:date="2020-11-23T17:08:00Z"/>
        </w:trPr>
        <w:tc>
          <w:tcPr>
            <w:tcW w:w="960" w:type="dxa"/>
            <w:tcBorders>
              <w:top w:val="nil"/>
              <w:left w:val="nil"/>
              <w:right w:val="nil"/>
            </w:tcBorders>
            <w:shd w:val="clear" w:color="auto" w:fill="auto"/>
            <w:noWrap/>
            <w:vAlign w:val="bottom"/>
            <w:hideMark/>
          </w:tcPr>
          <w:p w14:paraId="56624ABF" w14:textId="7386418F" w:rsidR="007A74EA" w:rsidRPr="00C53F01" w:rsidDel="00846763" w:rsidRDefault="007A74EA">
            <w:pPr>
              <w:pStyle w:val="NormalWeb"/>
              <w:shd w:val="clear" w:color="auto" w:fill="FFFFFF"/>
              <w:spacing w:before="0" w:beforeAutospacing="0" w:after="0" w:afterAutospacing="0" w:line="360" w:lineRule="auto"/>
              <w:rPr>
                <w:del w:id="3204" w:author="Alice MacQueen" w:date="2020-11-23T17:08:00Z"/>
                <w:rFonts w:ascii="Calibri" w:hAnsi="Calibri" w:cs="Calibri"/>
                <w:color w:val="000000"/>
              </w:rPr>
              <w:pPrChange w:id="3205" w:author="Alice MacQueen" w:date="2020-11-23T17:09:00Z">
                <w:pPr>
                  <w:spacing w:after="0" w:line="240" w:lineRule="auto"/>
                </w:pPr>
              </w:pPrChange>
            </w:pPr>
            <w:del w:id="3206" w:author="Alice MacQueen" w:date="2020-11-23T17:08:00Z">
              <w:r w:rsidRPr="00C53F01" w:rsidDel="00846763">
                <w:rPr>
                  <w:rFonts w:ascii="Calibri" w:hAnsi="Calibri" w:cs="Calibri"/>
                  <w:color w:val="000000"/>
                </w:rPr>
                <w:delText>Rb</w:delText>
              </w:r>
            </w:del>
          </w:p>
        </w:tc>
        <w:tc>
          <w:tcPr>
            <w:tcW w:w="1329" w:type="dxa"/>
            <w:tcBorders>
              <w:top w:val="nil"/>
              <w:left w:val="nil"/>
              <w:right w:val="nil"/>
            </w:tcBorders>
            <w:shd w:val="clear" w:color="auto" w:fill="auto"/>
            <w:noWrap/>
            <w:vAlign w:val="bottom"/>
            <w:hideMark/>
          </w:tcPr>
          <w:p w14:paraId="13DA56BC" w14:textId="64854688" w:rsidR="007A74EA" w:rsidRPr="00C53F01" w:rsidDel="00846763" w:rsidRDefault="007A74EA">
            <w:pPr>
              <w:pStyle w:val="NormalWeb"/>
              <w:shd w:val="clear" w:color="auto" w:fill="FFFFFF"/>
              <w:spacing w:before="0" w:beforeAutospacing="0" w:after="0" w:afterAutospacing="0" w:line="360" w:lineRule="auto"/>
              <w:rPr>
                <w:del w:id="3207" w:author="Alice MacQueen" w:date="2020-11-23T17:08:00Z"/>
                <w:rFonts w:ascii="Calibri" w:hAnsi="Calibri" w:cs="Calibri"/>
                <w:color w:val="000000"/>
              </w:rPr>
              <w:pPrChange w:id="3208" w:author="Alice MacQueen" w:date="2020-11-23T17:09:00Z">
                <w:pPr>
                  <w:spacing w:after="0" w:line="240" w:lineRule="auto"/>
                </w:pPr>
              </w:pPrChange>
            </w:pPr>
            <w:del w:id="3209" w:author="Alice MacQueen" w:date="2020-11-23T17:08:00Z">
              <w:r w:rsidRPr="00C53F01" w:rsidDel="00846763">
                <w:rPr>
                  <w:rFonts w:ascii="Calibri" w:hAnsi="Calibri" w:cs="Calibri"/>
                  <w:color w:val="000000"/>
                </w:rPr>
                <w:delText>1.087±0.019</w:delText>
              </w:r>
            </w:del>
          </w:p>
        </w:tc>
        <w:tc>
          <w:tcPr>
            <w:tcW w:w="1441" w:type="dxa"/>
            <w:tcBorders>
              <w:top w:val="nil"/>
              <w:left w:val="nil"/>
              <w:right w:val="nil"/>
            </w:tcBorders>
            <w:shd w:val="clear" w:color="auto" w:fill="auto"/>
            <w:noWrap/>
            <w:vAlign w:val="bottom"/>
            <w:hideMark/>
          </w:tcPr>
          <w:p w14:paraId="3A3E1981" w14:textId="7205BE75" w:rsidR="007A74EA" w:rsidRPr="00C53F01" w:rsidDel="00846763" w:rsidRDefault="007A74EA">
            <w:pPr>
              <w:pStyle w:val="NormalWeb"/>
              <w:shd w:val="clear" w:color="auto" w:fill="FFFFFF"/>
              <w:spacing w:before="0" w:beforeAutospacing="0" w:after="0" w:afterAutospacing="0" w:line="360" w:lineRule="auto"/>
              <w:rPr>
                <w:del w:id="3210" w:author="Alice MacQueen" w:date="2020-11-23T17:08:00Z"/>
                <w:rFonts w:ascii="Calibri" w:hAnsi="Calibri" w:cs="Calibri"/>
                <w:color w:val="000000"/>
              </w:rPr>
              <w:pPrChange w:id="3211" w:author="Alice MacQueen" w:date="2020-11-23T17:09:00Z">
                <w:pPr>
                  <w:spacing w:after="0" w:line="240" w:lineRule="auto"/>
                </w:pPr>
              </w:pPrChange>
            </w:pPr>
            <w:del w:id="3212" w:author="Alice MacQueen" w:date="2020-11-23T17:08:00Z">
              <w:r w:rsidRPr="00C53F01" w:rsidDel="00846763">
                <w:rPr>
                  <w:rFonts w:ascii="Calibri" w:hAnsi="Calibri" w:cs="Calibri"/>
                  <w:color w:val="000000"/>
                </w:rPr>
                <w:delText>2.436±0.026</w:delText>
              </w:r>
            </w:del>
          </w:p>
        </w:tc>
        <w:tc>
          <w:tcPr>
            <w:tcW w:w="1441" w:type="dxa"/>
            <w:tcBorders>
              <w:top w:val="nil"/>
              <w:left w:val="nil"/>
              <w:right w:val="nil"/>
            </w:tcBorders>
            <w:shd w:val="clear" w:color="auto" w:fill="auto"/>
            <w:noWrap/>
            <w:vAlign w:val="bottom"/>
            <w:hideMark/>
          </w:tcPr>
          <w:p w14:paraId="7B652DF8" w14:textId="017CDB6C" w:rsidR="007A74EA" w:rsidRPr="00C53F01" w:rsidDel="00846763" w:rsidRDefault="007A74EA">
            <w:pPr>
              <w:pStyle w:val="NormalWeb"/>
              <w:shd w:val="clear" w:color="auto" w:fill="FFFFFF"/>
              <w:spacing w:before="0" w:beforeAutospacing="0" w:after="0" w:afterAutospacing="0" w:line="360" w:lineRule="auto"/>
              <w:rPr>
                <w:del w:id="3213" w:author="Alice MacQueen" w:date="2020-11-23T17:08:00Z"/>
                <w:rFonts w:ascii="Calibri" w:hAnsi="Calibri" w:cs="Calibri"/>
                <w:color w:val="000000"/>
              </w:rPr>
              <w:pPrChange w:id="3214" w:author="Alice MacQueen" w:date="2020-11-23T17:09:00Z">
                <w:pPr>
                  <w:spacing w:after="0" w:line="240" w:lineRule="auto"/>
                </w:pPr>
              </w:pPrChange>
            </w:pPr>
            <w:del w:id="3215" w:author="Alice MacQueen" w:date="2020-11-23T17:08:00Z">
              <w:r w:rsidRPr="00C53F01" w:rsidDel="00846763">
                <w:rPr>
                  <w:rFonts w:ascii="Calibri" w:hAnsi="Calibri" w:cs="Calibri"/>
                  <w:color w:val="000000"/>
                </w:rPr>
                <w:delText>1.788±0.027</w:delText>
              </w:r>
            </w:del>
          </w:p>
        </w:tc>
        <w:tc>
          <w:tcPr>
            <w:tcW w:w="1049" w:type="dxa"/>
            <w:tcBorders>
              <w:top w:val="nil"/>
              <w:left w:val="nil"/>
              <w:right w:val="nil"/>
            </w:tcBorders>
            <w:shd w:val="clear" w:color="auto" w:fill="auto"/>
            <w:noWrap/>
            <w:vAlign w:val="bottom"/>
            <w:hideMark/>
          </w:tcPr>
          <w:p w14:paraId="73A18790" w14:textId="7A4297CC" w:rsidR="007A74EA" w:rsidRPr="00C53F01" w:rsidDel="00846763" w:rsidRDefault="007A74EA">
            <w:pPr>
              <w:pStyle w:val="NormalWeb"/>
              <w:shd w:val="clear" w:color="auto" w:fill="FFFFFF"/>
              <w:spacing w:before="0" w:beforeAutospacing="0" w:after="0" w:afterAutospacing="0" w:line="360" w:lineRule="auto"/>
              <w:rPr>
                <w:del w:id="3216" w:author="Alice MacQueen" w:date="2020-11-23T17:08:00Z"/>
                <w:rFonts w:ascii="Calibri" w:hAnsi="Calibri" w:cs="Calibri"/>
                <w:color w:val="000000"/>
              </w:rPr>
              <w:pPrChange w:id="3217" w:author="Alice MacQueen" w:date="2020-11-23T17:09:00Z">
                <w:pPr>
                  <w:spacing w:after="0" w:line="240" w:lineRule="auto"/>
                </w:pPr>
              </w:pPrChange>
            </w:pPr>
            <w:del w:id="3218" w:author="Alice MacQueen" w:date="2020-11-23T17:08:00Z">
              <w:r w:rsidRPr="00C53F01" w:rsidDel="00846763">
                <w:rPr>
                  <w:rFonts w:ascii="Calibri" w:hAnsi="Calibri" w:cs="Calibri"/>
                  <w:color w:val="000000"/>
                </w:rPr>
                <w:delText>&lt;0.001*</w:delText>
              </w:r>
            </w:del>
          </w:p>
        </w:tc>
      </w:tr>
      <w:tr w:rsidR="007A74EA" w:rsidRPr="00C53F01" w:rsidDel="00846763" w14:paraId="7E982A29" w14:textId="15448D8D" w:rsidTr="00BF5E14">
        <w:trPr>
          <w:trHeight w:val="288"/>
          <w:jc w:val="center"/>
          <w:del w:id="3219" w:author="Alice MacQueen" w:date="2020-11-23T17:08:00Z"/>
        </w:trPr>
        <w:tc>
          <w:tcPr>
            <w:tcW w:w="960" w:type="dxa"/>
            <w:tcBorders>
              <w:top w:val="nil"/>
              <w:left w:val="nil"/>
              <w:bottom w:val="nil"/>
              <w:right w:val="nil"/>
            </w:tcBorders>
            <w:shd w:val="pct15" w:color="auto" w:fill="auto"/>
            <w:noWrap/>
            <w:vAlign w:val="bottom"/>
            <w:hideMark/>
          </w:tcPr>
          <w:p w14:paraId="5CF55363" w14:textId="6029A131" w:rsidR="007A74EA" w:rsidRPr="00C53F01" w:rsidDel="00846763" w:rsidRDefault="007A74EA">
            <w:pPr>
              <w:pStyle w:val="NormalWeb"/>
              <w:shd w:val="clear" w:color="auto" w:fill="FFFFFF"/>
              <w:spacing w:before="0" w:beforeAutospacing="0" w:after="0" w:afterAutospacing="0" w:line="360" w:lineRule="auto"/>
              <w:rPr>
                <w:del w:id="3220" w:author="Alice MacQueen" w:date="2020-11-23T17:08:00Z"/>
                <w:rFonts w:ascii="Calibri" w:hAnsi="Calibri" w:cs="Calibri"/>
                <w:color w:val="000000"/>
              </w:rPr>
              <w:pPrChange w:id="3221" w:author="Alice MacQueen" w:date="2020-11-23T17:09:00Z">
                <w:pPr>
                  <w:spacing w:after="0" w:line="240" w:lineRule="auto"/>
                </w:pPr>
              </w:pPrChange>
            </w:pPr>
            <w:del w:id="3222" w:author="Alice MacQueen" w:date="2020-11-23T17:08:00Z">
              <w:r w:rsidRPr="00C53F01" w:rsidDel="00846763">
                <w:rPr>
                  <w:rFonts w:ascii="Calibri" w:hAnsi="Calibri" w:cs="Calibri"/>
                  <w:color w:val="000000"/>
                </w:rPr>
                <w:delText>Sr</w:delText>
              </w:r>
            </w:del>
          </w:p>
        </w:tc>
        <w:tc>
          <w:tcPr>
            <w:tcW w:w="1329" w:type="dxa"/>
            <w:tcBorders>
              <w:top w:val="nil"/>
              <w:left w:val="nil"/>
              <w:bottom w:val="nil"/>
              <w:right w:val="nil"/>
            </w:tcBorders>
            <w:shd w:val="pct15" w:color="auto" w:fill="auto"/>
            <w:noWrap/>
            <w:vAlign w:val="bottom"/>
            <w:hideMark/>
          </w:tcPr>
          <w:p w14:paraId="4A8CE783" w14:textId="4F66F78E" w:rsidR="007A74EA" w:rsidRPr="00C53F01" w:rsidDel="00846763" w:rsidRDefault="007A74EA">
            <w:pPr>
              <w:pStyle w:val="NormalWeb"/>
              <w:shd w:val="clear" w:color="auto" w:fill="FFFFFF"/>
              <w:spacing w:before="0" w:beforeAutospacing="0" w:after="0" w:afterAutospacing="0" w:line="360" w:lineRule="auto"/>
              <w:rPr>
                <w:del w:id="3223" w:author="Alice MacQueen" w:date="2020-11-23T17:08:00Z"/>
                <w:rFonts w:ascii="Calibri" w:hAnsi="Calibri" w:cs="Calibri"/>
                <w:color w:val="000000"/>
              </w:rPr>
              <w:pPrChange w:id="3224" w:author="Alice MacQueen" w:date="2020-11-23T17:09:00Z">
                <w:pPr>
                  <w:spacing w:after="0" w:line="240" w:lineRule="auto"/>
                </w:pPr>
              </w:pPrChange>
            </w:pPr>
            <w:del w:id="3225" w:author="Alice MacQueen" w:date="2020-11-23T17:08:00Z">
              <w:r w:rsidRPr="00C53F01" w:rsidDel="00846763">
                <w:rPr>
                  <w:rFonts w:ascii="Calibri" w:hAnsi="Calibri" w:cs="Calibri"/>
                  <w:color w:val="000000"/>
                </w:rPr>
                <w:delText>3.846±0.04</w:delText>
              </w:r>
            </w:del>
          </w:p>
        </w:tc>
        <w:tc>
          <w:tcPr>
            <w:tcW w:w="1441" w:type="dxa"/>
            <w:tcBorders>
              <w:top w:val="nil"/>
              <w:left w:val="nil"/>
              <w:bottom w:val="nil"/>
              <w:right w:val="nil"/>
            </w:tcBorders>
            <w:shd w:val="pct15" w:color="auto" w:fill="auto"/>
            <w:noWrap/>
            <w:vAlign w:val="bottom"/>
            <w:hideMark/>
          </w:tcPr>
          <w:p w14:paraId="1A9A71AC" w14:textId="2E903CC5" w:rsidR="007A74EA" w:rsidRPr="00C53F01" w:rsidDel="00846763" w:rsidRDefault="007A74EA">
            <w:pPr>
              <w:pStyle w:val="NormalWeb"/>
              <w:shd w:val="clear" w:color="auto" w:fill="FFFFFF"/>
              <w:spacing w:before="0" w:beforeAutospacing="0" w:after="0" w:afterAutospacing="0" w:line="360" w:lineRule="auto"/>
              <w:rPr>
                <w:del w:id="3226" w:author="Alice MacQueen" w:date="2020-11-23T17:08:00Z"/>
                <w:rFonts w:ascii="Calibri" w:hAnsi="Calibri" w:cs="Calibri"/>
                <w:color w:val="000000"/>
              </w:rPr>
              <w:pPrChange w:id="3227" w:author="Alice MacQueen" w:date="2020-11-23T17:09:00Z">
                <w:pPr>
                  <w:spacing w:after="0" w:line="240" w:lineRule="auto"/>
                </w:pPr>
              </w:pPrChange>
            </w:pPr>
            <w:del w:id="3228" w:author="Alice MacQueen" w:date="2020-11-23T17:08:00Z">
              <w:r w:rsidRPr="00C53F01" w:rsidDel="00846763">
                <w:rPr>
                  <w:rFonts w:ascii="Calibri" w:hAnsi="Calibri" w:cs="Calibri"/>
                  <w:color w:val="000000"/>
                </w:rPr>
                <w:delText>8.534±0.078</w:delText>
              </w:r>
            </w:del>
          </w:p>
        </w:tc>
        <w:tc>
          <w:tcPr>
            <w:tcW w:w="1441" w:type="dxa"/>
            <w:tcBorders>
              <w:top w:val="nil"/>
              <w:left w:val="nil"/>
              <w:bottom w:val="nil"/>
              <w:right w:val="nil"/>
            </w:tcBorders>
            <w:shd w:val="pct15" w:color="auto" w:fill="auto"/>
            <w:noWrap/>
            <w:vAlign w:val="bottom"/>
            <w:hideMark/>
          </w:tcPr>
          <w:p w14:paraId="3207883C" w14:textId="0F1B3504" w:rsidR="007A74EA" w:rsidRPr="00C53F01" w:rsidDel="00846763" w:rsidRDefault="007A74EA">
            <w:pPr>
              <w:pStyle w:val="NormalWeb"/>
              <w:shd w:val="clear" w:color="auto" w:fill="FFFFFF"/>
              <w:spacing w:before="0" w:beforeAutospacing="0" w:after="0" w:afterAutospacing="0" w:line="360" w:lineRule="auto"/>
              <w:rPr>
                <w:del w:id="3229" w:author="Alice MacQueen" w:date="2020-11-23T17:08:00Z"/>
                <w:rFonts w:ascii="Calibri" w:hAnsi="Calibri" w:cs="Calibri"/>
                <w:color w:val="000000"/>
              </w:rPr>
              <w:pPrChange w:id="3230" w:author="Alice MacQueen" w:date="2020-11-23T17:09:00Z">
                <w:pPr>
                  <w:spacing w:after="0" w:line="240" w:lineRule="auto"/>
                </w:pPr>
              </w:pPrChange>
            </w:pPr>
            <w:del w:id="3231" w:author="Alice MacQueen" w:date="2020-11-23T17:08:00Z">
              <w:r w:rsidRPr="00C53F01" w:rsidDel="00846763">
                <w:rPr>
                  <w:rFonts w:ascii="Calibri" w:hAnsi="Calibri" w:cs="Calibri"/>
                  <w:color w:val="000000"/>
                </w:rPr>
                <w:delText>8.459±0.073</w:delText>
              </w:r>
            </w:del>
          </w:p>
        </w:tc>
        <w:tc>
          <w:tcPr>
            <w:tcW w:w="1049" w:type="dxa"/>
            <w:tcBorders>
              <w:top w:val="nil"/>
              <w:left w:val="nil"/>
              <w:bottom w:val="nil"/>
              <w:right w:val="nil"/>
            </w:tcBorders>
            <w:shd w:val="pct15" w:color="auto" w:fill="auto"/>
            <w:noWrap/>
            <w:vAlign w:val="bottom"/>
            <w:hideMark/>
          </w:tcPr>
          <w:p w14:paraId="66023AD7" w14:textId="63DC4B60" w:rsidR="007A74EA" w:rsidRPr="00C53F01" w:rsidDel="00846763" w:rsidRDefault="007A74EA">
            <w:pPr>
              <w:pStyle w:val="NormalWeb"/>
              <w:shd w:val="clear" w:color="auto" w:fill="FFFFFF"/>
              <w:spacing w:before="0" w:beforeAutospacing="0" w:after="0" w:afterAutospacing="0" w:line="360" w:lineRule="auto"/>
              <w:rPr>
                <w:del w:id="3232" w:author="Alice MacQueen" w:date="2020-11-23T17:08:00Z"/>
                <w:rFonts w:ascii="Calibri" w:hAnsi="Calibri" w:cs="Calibri"/>
                <w:color w:val="000000"/>
              </w:rPr>
              <w:pPrChange w:id="3233" w:author="Alice MacQueen" w:date="2020-11-23T17:09:00Z">
                <w:pPr>
                  <w:spacing w:after="0" w:line="240" w:lineRule="auto"/>
                </w:pPr>
              </w:pPrChange>
            </w:pPr>
            <w:del w:id="3234" w:author="Alice MacQueen" w:date="2020-11-23T17:08:00Z">
              <w:r w:rsidRPr="00C53F01" w:rsidDel="00846763">
                <w:rPr>
                  <w:rFonts w:ascii="Calibri" w:hAnsi="Calibri" w:cs="Calibri"/>
                  <w:color w:val="000000"/>
                </w:rPr>
                <w:delText>&lt;0.001*</w:delText>
              </w:r>
            </w:del>
          </w:p>
        </w:tc>
      </w:tr>
      <w:tr w:rsidR="007A74EA" w:rsidRPr="00C53F01" w:rsidDel="00846763" w14:paraId="18F84F38" w14:textId="73EAFF9F" w:rsidTr="00BF5E14">
        <w:trPr>
          <w:trHeight w:val="288"/>
          <w:jc w:val="center"/>
          <w:del w:id="3235" w:author="Alice MacQueen" w:date="2020-11-23T17:08:00Z"/>
        </w:trPr>
        <w:tc>
          <w:tcPr>
            <w:tcW w:w="960" w:type="dxa"/>
            <w:tcBorders>
              <w:top w:val="nil"/>
              <w:left w:val="nil"/>
              <w:right w:val="nil"/>
            </w:tcBorders>
            <w:shd w:val="clear" w:color="auto" w:fill="auto"/>
            <w:noWrap/>
            <w:vAlign w:val="bottom"/>
            <w:hideMark/>
          </w:tcPr>
          <w:p w14:paraId="2E9661DA" w14:textId="7DEF3C88" w:rsidR="007A74EA" w:rsidRPr="00C53F01" w:rsidDel="00846763" w:rsidRDefault="007A74EA">
            <w:pPr>
              <w:pStyle w:val="NormalWeb"/>
              <w:shd w:val="clear" w:color="auto" w:fill="FFFFFF"/>
              <w:spacing w:before="0" w:beforeAutospacing="0" w:after="0" w:afterAutospacing="0" w:line="360" w:lineRule="auto"/>
              <w:rPr>
                <w:del w:id="3236" w:author="Alice MacQueen" w:date="2020-11-23T17:08:00Z"/>
                <w:rFonts w:ascii="Calibri" w:hAnsi="Calibri" w:cs="Calibri"/>
                <w:color w:val="000000"/>
              </w:rPr>
              <w:pPrChange w:id="3237" w:author="Alice MacQueen" w:date="2020-11-23T17:09:00Z">
                <w:pPr>
                  <w:spacing w:after="0" w:line="240" w:lineRule="auto"/>
                </w:pPr>
              </w:pPrChange>
            </w:pPr>
            <w:del w:id="3238" w:author="Alice MacQueen" w:date="2020-11-23T17:08:00Z">
              <w:r w:rsidRPr="00C53F01" w:rsidDel="00846763">
                <w:rPr>
                  <w:rFonts w:ascii="Calibri" w:hAnsi="Calibri" w:cs="Calibri"/>
                  <w:color w:val="000000"/>
                </w:rPr>
                <w:delText>Mo</w:delText>
              </w:r>
            </w:del>
          </w:p>
        </w:tc>
        <w:tc>
          <w:tcPr>
            <w:tcW w:w="1329" w:type="dxa"/>
            <w:tcBorders>
              <w:top w:val="nil"/>
              <w:left w:val="nil"/>
              <w:right w:val="nil"/>
            </w:tcBorders>
            <w:shd w:val="clear" w:color="auto" w:fill="auto"/>
            <w:noWrap/>
            <w:vAlign w:val="bottom"/>
            <w:hideMark/>
          </w:tcPr>
          <w:p w14:paraId="5A34C4E1" w14:textId="2EEC4100" w:rsidR="007A74EA" w:rsidRPr="00C53F01" w:rsidDel="00846763" w:rsidRDefault="007A74EA">
            <w:pPr>
              <w:pStyle w:val="NormalWeb"/>
              <w:shd w:val="clear" w:color="auto" w:fill="FFFFFF"/>
              <w:spacing w:before="0" w:beforeAutospacing="0" w:after="0" w:afterAutospacing="0" w:line="360" w:lineRule="auto"/>
              <w:rPr>
                <w:del w:id="3239" w:author="Alice MacQueen" w:date="2020-11-23T17:08:00Z"/>
                <w:rFonts w:ascii="Calibri" w:hAnsi="Calibri" w:cs="Calibri"/>
                <w:color w:val="000000"/>
              </w:rPr>
              <w:pPrChange w:id="3240" w:author="Alice MacQueen" w:date="2020-11-23T17:09:00Z">
                <w:pPr>
                  <w:spacing w:after="0" w:line="240" w:lineRule="auto"/>
                </w:pPr>
              </w:pPrChange>
            </w:pPr>
            <w:del w:id="3241" w:author="Alice MacQueen" w:date="2020-11-23T17:08:00Z">
              <w:r w:rsidRPr="00C53F01" w:rsidDel="00846763">
                <w:rPr>
                  <w:rFonts w:ascii="Calibri" w:hAnsi="Calibri" w:cs="Calibri"/>
                  <w:color w:val="000000"/>
                </w:rPr>
                <w:delText>0.032±0</w:delText>
              </w:r>
            </w:del>
          </w:p>
        </w:tc>
        <w:tc>
          <w:tcPr>
            <w:tcW w:w="1441" w:type="dxa"/>
            <w:tcBorders>
              <w:top w:val="nil"/>
              <w:left w:val="nil"/>
              <w:right w:val="nil"/>
            </w:tcBorders>
            <w:shd w:val="clear" w:color="auto" w:fill="auto"/>
            <w:noWrap/>
            <w:vAlign w:val="bottom"/>
            <w:hideMark/>
          </w:tcPr>
          <w:p w14:paraId="3571E007" w14:textId="181CD834" w:rsidR="007A74EA" w:rsidRPr="00C53F01" w:rsidDel="00846763" w:rsidRDefault="007A74EA">
            <w:pPr>
              <w:pStyle w:val="NormalWeb"/>
              <w:shd w:val="clear" w:color="auto" w:fill="FFFFFF"/>
              <w:spacing w:before="0" w:beforeAutospacing="0" w:after="0" w:afterAutospacing="0" w:line="360" w:lineRule="auto"/>
              <w:rPr>
                <w:del w:id="3242" w:author="Alice MacQueen" w:date="2020-11-23T17:08:00Z"/>
                <w:rFonts w:ascii="Calibri" w:hAnsi="Calibri" w:cs="Calibri"/>
                <w:color w:val="000000"/>
              </w:rPr>
              <w:pPrChange w:id="3243" w:author="Alice MacQueen" w:date="2020-11-23T17:09:00Z">
                <w:pPr>
                  <w:spacing w:after="0" w:line="240" w:lineRule="auto"/>
                </w:pPr>
              </w:pPrChange>
            </w:pPr>
            <w:del w:id="3244" w:author="Alice MacQueen" w:date="2020-11-23T17:08:00Z">
              <w:r w:rsidRPr="00C53F01" w:rsidDel="00846763">
                <w:rPr>
                  <w:rFonts w:ascii="Calibri" w:hAnsi="Calibri" w:cs="Calibri"/>
                  <w:color w:val="000000"/>
                </w:rPr>
                <w:delText>0.059±0.001</w:delText>
              </w:r>
            </w:del>
          </w:p>
        </w:tc>
        <w:tc>
          <w:tcPr>
            <w:tcW w:w="1441" w:type="dxa"/>
            <w:tcBorders>
              <w:top w:val="nil"/>
              <w:left w:val="nil"/>
              <w:right w:val="nil"/>
            </w:tcBorders>
            <w:shd w:val="clear" w:color="auto" w:fill="auto"/>
            <w:noWrap/>
            <w:vAlign w:val="bottom"/>
            <w:hideMark/>
          </w:tcPr>
          <w:p w14:paraId="6CAC42C8" w14:textId="61FEBC0C" w:rsidR="007A74EA" w:rsidRPr="00C53F01" w:rsidDel="00846763" w:rsidRDefault="007A74EA">
            <w:pPr>
              <w:pStyle w:val="NormalWeb"/>
              <w:shd w:val="clear" w:color="auto" w:fill="FFFFFF"/>
              <w:spacing w:before="0" w:beforeAutospacing="0" w:after="0" w:afterAutospacing="0" w:line="360" w:lineRule="auto"/>
              <w:rPr>
                <w:del w:id="3245" w:author="Alice MacQueen" w:date="2020-11-23T17:08:00Z"/>
                <w:rFonts w:ascii="Calibri" w:hAnsi="Calibri" w:cs="Calibri"/>
                <w:color w:val="000000"/>
              </w:rPr>
              <w:pPrChange w:id="3246" w:author="Alice MacQueen" w:date="2020-11-23T17:09:00Z">
                <w:pPr>
                  <w:spacing w:after="0" w:line="240" w:lineRule="auto"/>
                </w:pPr>
              </w:pPrChange>
            </w:pPr>
            <w:del w:id="3247" w:author="Alice MacQueen" w:date="2020-11-23T17:08:00Z">
              <w:r w:rsidRPr="00C53F01" w:rsidDel="00846763">
                <w:rPr>
                  <w:rFonts w:ascii="Calibri" w:hAnsi="Calibri" w:cs="Calibri"/>
                  <w:color w:val="000000"/>
                </w:rPr>
                <w:delText>0.053±0.001</w:delText>
              </w:r>
            </w:del>
          </w:p>
        </w:tc>
        <w:tc>
          <w:tcPr>
            <w:tcW w:w="1049" w:type="dxa"/>
            <w:tcBorders>
              <w:top w:val="nil"/>
              <w:left w:val="nil"/>
              <w:right w:val="nil"/>
            </w:tcBorders>
            <w:shd w:val="clear" w:color="auto" w:fill="auto"/>
            <w:noWrap/>
            <w:vAlign w:val="bottom"/>
            <w:hideMark/>
          </w:tcPr>
          <w:p w14:paraId="278AF57C" w14:textId="6384ACEE" w:rsidR="007A74EA" w:rsidRPr="00C53F01" w:rsidDel="00846763" w:rsidRDefault="007A74EA">
            <w:pPr>
              <w:pStyle w:val="NormalWeb"/>
              <w:shd w:val="clear" w:color="auto" w:fill="FFFFFF"/>
              <w:spacing w:before="0" w:beforeAutospacing="0" w:after="0" w:afterAutospacing="0" w:line="360" w:lineRule="auto"/>
              <w:rPr>
                <w:del w:id="3248" w:author="Alice MacQueen" w:date="2020-11-23T17:08:00Z"/>
                <w:rFonts w:ascii="Calibri" w:hAnsi="Calibri" w:cs="Calibri"/>
                <w:color w:val="000000"/>
              </w:rPr>
              <w:pPrChange w:id="3249" w:author="Alice MacQueen" w:date="2020-11-23T17:09:00Z">
                <w:pPr>
                  <w:spacing w:after="0" w:line="240" w:lineRule="auto"/>
                </w:pPr>
              </w:pPrChange>
            </w:pPr>
            <w:del w:id="3250" w:author="Alice MacQueen" w:date="2020-11-23T17:08:00Z">
              <w:r w:rsidRPr="00C53F01" w:rsidDel="00846763">
                <w:rPr>
                  <w:rFonts w:ascii="Calibri" w:hAnsi="Calibri" w:cs="Calibri"/>
                  <w:color w:val="000000"/>
                </w:rPr>
                <w:delText>&lt;0.001*</w:delText>
              </w:r>
            </w:del>
          </w:p>
        </w:tc>
      </w:tr>
      <w:tr w:rsidR="007A74EA" w:rsidRPr="00C53F01" w:rsidDel="00846763" w14:paraId="5C962212" w14:textId="6BF8DA31" w:rsidTr="00BF5E14">
        <w:trPr>
          <w:trHeight w:val="288"/>
          <w:jc w:val="center"/>
          <w:del w:id="3251" w:author="Alice MacQueen" w:date="2020-11-23T17:08:00Z"/>
        </w:trPr>
        <w:tc>
          <w:tcPr>
            <w:tcW w:w="960" w:type="dxa"/>
            <w:tcBorders>
              <w:top w:val="nil"/>
              <w:left w:val="nil"/>
              <w:bottom w:val="single" w:sz="4" w:space="0" w:color="auto"/>
              <w:right w:val="nil"/>
            </w:tcBorders>
            <w:shd w:val="pct15" w:color="auto" w:fill="auto"/>
            <w:noWrap/>
            <w:vAlign w:val="bottom"/>
            <w:hideMark/>
          </w:tcPr>
          <w:p w14:paraId="0903E187" w14:textId="3289E964" w:rsidR="007A74EA" w:rsidRPr="00C53F01" w:rsidDel="00846763" w:rsidRDefault="007A74EA">
            <w:pPr>
              <w:pStyle w:val="NormalWeb"/>
              <w:shd w:val="clear" w:color="auto" w:fill="FFFFFF"/>
              <w:spacing w:before="0" w:beforeAutospacing="0" w:after="0" w:afterAutospacing="0" w:line="360" w:lineRule="auto"/>
              <w:rPr>
                <w:del w:id="3252" w:author="Alice MacQueen" w:date="2020-11-23T17:08:00Z"/>
                <w:rFonts w:ascii="Calibri" w:hAnsi="Calibri" w:cs="Calibri"/>
                <w:color w:val="000000"/>
              </w:rPr>
              <w:pPrChange w:id="3253" w:author="Alice MacQueen" w:date="2020-11-23T17:09:00Z">
                <w:pPr>
                  <w:spacing w:after="0" w:line="240" w:lineRule="auto"/>
                </w:pPr>
              </w:pPrChange>
            </w:pPr>
            <w:del w:id="3254" w:author="Alice MacQueen" w:date="2020-11-23T17:08:00Z">
              <w:r w:rsidRPr="00C53F01" w:rsidDel="00846763">
                <w:rPr>
                  <w:rFonts w:ascii="Calibri" w:hAnsi="Calibri" w:cs="Calibri"/>
                  <w:color w:val="000000"/>
                </w:rPr>
                <w:delText>Cd</w:delText>
              </w:r>
            </w:del>
          </w:p>
        </w:tc>
        <w:tc>
          <w:tcPr>
            <w:tcW w:w="1329" w:type="dxa"/>
            <w:tcBorders>
              <w:top w:val="nil"/>
              <w:left w:val="nil"/>
              <w:bottom w:val="single" w:sz="4" w:space="0" w:color="auto"/>
              <w:right w:val="nil"/>
            </w:tcBorders>
            <w:shd w:val="pct15" w:color="auto" w:fill="auto"/>
            <w:noWrap/>
            <w:vAlign w:val="bottom"/>
            <w:hideMark/>
          </w:tcPr>
          <w:p w14:paraId="74EFA4C6" w14:textId="6B0D6021" w:rsidR="007A74EA" w:rsidRPr="00C53F01" w:rsidDel="00846763" w:rsidRDefault="007A74EA">
            <w:pPr>
              <w:pStyle w:val="NormalWeb"/>
              <w:shd w:val="clear" w:color="auto" w:fill="FFFFFF"/>
              <w:spacing w:before="0" w:beforeAutospacing="0" w:after="0" w:afterAutospacing="0" w:line="360" w:lineRule="auto"/>
              <w:rPr>
                <w:del w:id="3255" w:author="Alice MacQueen" w:date="2020-11-23T17:08:00Z"/>
                <w:rFonts w:ascii="Calibri" w:hAnsi="Calibri" w:cs="Calibri"/>
                <w:color w:val="000000"/>
              </w:rPr>
              <w:pPrChange w:id="3256" w:author="Alice MacQueen" w:date="2020-11-23T17:09:00Z">
                <w:pPr>
                  <w:spacing w:after="0" w:line="240" w:lineRule="auto"/>
                </w:pPr>
              </w:pPrChange>
            </w:pPr>
            <w:del w:id="3257" w:author="Alice MacQueen" w:date="2020-11-23T17:08:00Z">
              <w:r w:rsidRPr="00C53F01" w:rsidDel="00846763">
                <w:rPr>
                  <w:rFonts w:ascii="Calibri" w:hAnsi="Calibri" w:cs="Calibri"/>
                  <w:color w:val="000000"/>
                </w:rPr>
                <w:delText>0.03±0.001</w:delText>
              </w:r>
            </w:del>
          </w:p>
        </w:tc>
        <w:tc>
          <w:tcPr>
            <w:tcW w:w="1441" w:type="dxa"/>
            <w:tcBorders>
              <w:top w:val="nil"/>
              <w:left w:val="nil"/>
              <w:bottom w:val="single" w:sz="4" w:space="0" w:color="auto"/>
              <w:right w:val="nil"/>
            </w:tcBorders>
            <w:shd w:val="pct15" w:color="auto" w:fill="auto"/>
            <w:noWrap/>
            <w:vAlign w:val="bottom"/>
            <w:hideMark/>
          </w:tcPr>
          <w:p w14:paraId="28912AA1" w14:textId="6FF16F28" w:rsidR="007A74EA" w:rsidRPr="00C53F01" w:rsidDel="00846763" w:rsidRDefault="007A74EA">
            <w:pPr>
              <w:pStyle w:val="NormalWeb"/>
              <w:shd w:val="clear" w:color="auto" w:fill="FFFFFF"/>
              <w:spacing w:before="0" w:beforeAutospacing="0" w:after="0" w:afterAutospacing="0" w:line="360" w:lineRule="auto"/>
              <w:rPr>
                <w:del w:id="3258" w:author="Alice MacQueen" w:date="2020-11-23T17:08:00Z"/>
                <w:rFonts w:ascii="Calibri" w:hAnsi="Calibri" w:cs="Calibri"/>
                <w:color w:val="000000"/>
              </w:rPr>
              <w:pPrChange w:id="3259" w:author="Alice MacQueen" w:date="2020-11-23T17:09:00Z">
                <w:pPr>
                  <w:spacing w:after="0" w:line="240" w:lineRule="auto"/>
                </w:pPr>
              </w:pPrChange>
            </w:pPr>
            <w:del w:id="3260" w:author="Alice MacQueen" w:date="2020-11-23T17:08:00Z">
              <w:r w:rsidRPr="00C53F01" w:rsidDel="00846763">
                <w:rPr>
                  <w:rFonts w:ascii="Calibri" w:hAnsi="Calibri" w:cs="Calibri"/>
                  <w:color w:val="000000"/>
                </w:rPr>
                <w:delText>0.024±0.001</w:delText>
              </w:r>
            </w:del>
          </w:p>
        </w:tc>
        <w:tc>
          <w:tcPr>
            <w:tcW w:w="1441" w:type="dxa"/>
            <w:tcBorders>
              <w:top w:val="nil"/>
              <w:left w:val="nil"/>
              <w:bottom w:val="single" w:sz="4" w:space="0" w:color="auto"/>
              <w:right w:val="nil"/>
            </w:tcBorders>
            <w:shd w:val="pct15" w:color="auto" w:fill="auto"/>
            <w:noWrap/>
            <w:vAlign w:val="bottom"/>
            <w:hideMark/>
          </w:tcPr>
          <w:p w14:paraId="641D2F23" w14:textId="32A34088" w:rsidR="007A74EA" w:rsidRPr="00C53F01" w:rsidDel="00846763" w:rsidRDefault="007A74EA">
            <w:pPr>
              <w:pStyle w:val="NormalWeb"/>
              <w:shd w:val="clear" w:color="auto" w:fill="FFFFFF"/>
              <w:spacing w:before="0" w:beforeAutospacing="0" w:after="0" w:afterAutospacing="0" w:line="360" w:lineRule="auto"/>
              <w:rPr>
                <w:del w:id="3261" w:author="Alice MacQueen" w:date="2020-11-23T17:08:00Z"/>
                <w:rFonts w:ascii="Calibri" w:hAnsi="Calibri" w:cs="Calibri"/>
                <w:color w:val="000000"/>
              </w:rPr>
              <w:pPrChange w:id="3262" w:author="Alice MacQueen" w:date="2020-11-23T17:09:00Z">
                <w:pPr>
                  <w:spacing w:after="0" w:line="240" w:lineRule="auto"/>
                </w:pPr>
              </w:pPrChange>
            </w:pPr>
            <w:del w:id="3263" w:author="Alice MacQueen" w:date="2020-11-23T17:08:00Z">
              <w:r w:rsidRPr="00C53F01" w:rsidDel="00846763">
                <w:rPr>
                  <w:rFonts w:ascii="Calibri" w:hAnsi="Calibri" w:cs="Calibri"/>
                  <w:color w:val="000000"/>
                </w:rPr>
                <w:delText>0.003±0</w:delText>
              </w:r>
            </w:del>
          </w:p>
        </w:tc>
        <w:tc>
          <w:tcPr>
            <w:tcW w:w="1049" w:type="dxa"/>
            <w:tcBorders>
              <w:top w:val="nil"/>
              <w:left w:val="nil"/>
              <w:bottom w:val="single" w:sz="4" w:space="0" w:color="auto"/>
              <w:right w:val="nil"/>
            </w:tcBorders>
            <w:shd w:val="pct15" w:color="auto" w:fill="auto"/>
            <w:noWrap/>
            <w:vAlign w:val="bottom"/>
            <w:hideMark/>
          </w:tcPr>
          <w:p w14:paraId="4EA64AF3" w14:textId="6BB7244F" w:rsidR="007A74EA" w:rsidRPr="00C53F01" w:rsidDel="00846763" w:rsidRDefault="007A74EA">
            <w:pPr>
              <w:pStyle w:val="NormalWeb"/>
              <w:shd w:val="clear" w:color="auto" w:fill="FFFFFF"/>
              <w:spacing w:before="0" w:beforeAutospacing="0" w:after="0" w:afterAutospacing="0" w:line="360" w:lineRule="auto"/>
              <w:rPr>
                <w:del w:id="3264" w:author="Alice MacQueen" w:date="2020-11-23T17:08:00Z"/>
                <w:rFonts w:ascii="Calibri" w:hAnsi="Calibri" w:cs="Calibri"/>
                <w:color w:val="000000"/>
              </w:rPr>
              <w:pPrChange w:id="3265" w:author="Alice MacQueen" w:date="2020-11-23T17:09:00Z">
                <w:pPr>
                  <w:spacing w:after="0" w:line="240" w:lineRule="auto"/>
                </w:pPr>
              </w:pPrChange>
            </w:pPr>
            <w:del w:id="3266" w:author="Alice MacQueen" w:date="2020-11-23T17:08:00Z">
              <w:r w:rsidRPr="00C53F01" w:rsidDel="00846763">
                <w:rPr>
                  <w:rFonts w:ascii="Calibri" w:hAnsi="Calibri" w:cs="Calibri"/>
                  <w:color w:val="000000"/>
                </w:rPr>
                <w:delText>&lt;0.001*</w:delText>
              </w:r>
            </w:del>
          </w:p>
        </w:tc>
      </w:tr>
    </w:tbl>
    <w:p w14:paraId="06A5E58F" w14:textId="44D76E6E" w:rsidR="007A74EA" w:rsidRDefault="007A74EA">
      <w:pPr>
        <w:pStyle w:val="NormalWeb"/>
        <w:shd w:val="clear" w:color="auto" w:fill="FFFFFF"/>
        <w:spacing w:before="0" w:beforeAutospacing="0" w:after="0" w:afterAutospacing="0" w:line="360" w:lineRule="auto"/>
        <w:pPrChange w:id="3267" w:author="Alice MacQueen" w:date="2020-11-23T17:09:00Z">
          <w:pPr>
            <w:pStyle w:val="NormalWeb"/>
            <w:shd w:val="clear" w:color="auto" w:fill="FFFFFF"/>
            <w:spacing w:before="0" w:beforeAutospacing="0" w:after="240" w:afterAutospacing="0"/>
          </w:pPr>
        </w:pPrChange>
      </w:pPr>
      <w:del w:id="3268" w:author="Alice MacQueen" w:date="2020-11-23T17:08:00Z">
        <w:r w:rsidDel="00846763">
          <w:br w:type="page"/>
        </w:r>
      </w:del>
    </w:p>
    <w:p w14:paraId="25644A56" w14:textId="77777777" w:rsidR="007A74EA" w:rsidRDefault="007A74EA" w:rsidP="007A74EA">
      <w:pPr>
        <w:pStyle w:val="NormalWeb"/>
        <w:shd w:val="clear" w:color="auto" w:fill="FFFFFF"/>
        <w:spacing w:before="0" w:beforeAutospacing="0" w:after="240" w:afterAutospacing="0"/>
        <w:sectPr w:rsidR="007A74EA" w:rsidSect="00693ECF">
          <w:pgSz w:w="15840" w:h="12240" w:orient="landscape"/>
          <w:pgMar w:top="1440" w:right="1440" w:bottom="1440" w:left="1440" w:header="720" w:footer="720" w:gutter="0"/>
          <w:lnNumType w:countBy="1" w:restart="continuous"/>
          <w:cols w:space="720"/>
          <w:docGrid w:linePitch="360"/>
        </w:sectPr>
      </w:pPr>
    </w:p>
    <w:p w14:paraId="13847F3D" w14:textId="77777777" w:rsidR="007A74EA" w:rsidRPr="005B6C4E" w:rsidRDefault="007A74EA" w:rsidP="007A74EA">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92D29D5" w14:textId="025A181E"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1. </w:t>
      </w:r>
      <w:r w:rsidR="005E1070" w:rsidRPr="002B194F">
        <w:rPr>
          <w:rFonts w:asciiTheme="minorHAnsi" w:hAnsiTheme="minorHAnsi" w:cstheme="minorHAnsi"/>
        </w:rPr>
        <w:t xml:space="preserve">(a) </w:t>
      </w:r>
      <w:r w:rsidRPr="002B194F">
        <w:rPr>
          <w:rFonts w:asciiTheme="minorHAnsi" w:hAnsiTheme="minorHAnsi" w:cstheme="minorHAnsi"/>
        </w:rPr>
        <w:t>Phenotypic variation (</w:t>
      </w:r>
      <w:r w:rsidR="00B26A02" w:rsidRPr="002B194F">
        <w:rPr>
          <w:rFonts w:asciiTheme="minorHAnsi" w:hAnsiTheme="minorHAnsi" w:cstheme="minorHAnsi"/>
        </w:rPr>
        <w:t>half violin plots</w:t>
      </w:r>
      <w:r w:rsidRPr="002B194F">
        <w:rPr>
          <w:rFonts w:asciiTheme="minorHAnsi" w:hAnsiTheme="minorHAnsi" w:cstheme="minorHAnsi"/>
        </w:rPr>
        <w:t>) of ionomic traits for the mapping population (F</w:t>
      </w:r>
      <w:r w:rsidRPr="002B194F">
        <w:rPr>
          <w:rFonts w:asciiTheme="minorHAnsi" w:hAnsiTheme="minorHAnsi" w:cstheme="minorHAnsi"/>
          <w:vertAlign w:val="subscript"/>
        </w:rPr>
        <w:t>2</w:t>
      </w:r>
      <w:r w:rsidRPr="002B194F">
        <w:rPr>
          <w:rFonts w:asciiTheme="minorHAnsi" w:hAnsiTheme="minorHAnsi" w:cstheme="minorHAnsi"/>
        </w:rPr>
        <w:t xml:space="preserve">) at the three field sites (TX, MO, and MI). </w:t>
      </w:r>
      <w:r w:rsidR="005E1070" w:rsidRPr="002B194F">
        <w:rPr>
          <w:rFonts w:asciiTheme="minorHAnsi" w:hAnsiTheme="minorHAnsi" w:cstheme="minorHAnsi"/>
        </w:rPr>
        <w:t>(b)</w:t>
      </w:r>
      <w:r w:rsidRPr="002B194F">
        <w:rPr>
          <w:rFonts w:asciiTheme="minorHAnsi" w:hAnsiTheme="minorHAnsi" w:cstheme="minorHAnsi"/>
        </w:rPr>
        <w:t>Heritability of each ionomic trait at each of the three field sites (TX, MO, and MI).</w:t>
      </w:r>
    </w:p>
    <w:p w14:paraId="74AA98D5" w14:textId="0E7A240C" w:rsidR="007A74EA" w:rsidRPr="002B194F" w:rsidRDefault="007A74EA" w:rsidP="007A74EA">
      <w:pPr>
        <w:pStyle w:val="NormalWeb"/>
        <w:shd w:val="clear" w:color="auto" w:fill="FFFFFF"/>
        <w:spacing w:before="0" w:beforeAutospacing="0" w:after="120" w:afterAutospacing="0" w:line="360" w:lineRule="auto"/>
        <w:rPr>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QTL with 1.5-LOD supportive intervals for each ionomic trait using the multi-environment QTL model from Genstat. (b) The ionomic QTL colocalization between elements.</w:t>
      </w:r>
    </w:p>
    <w:p w14:paraId="1777945D" w14:textId="24AB62B1" w:rsidR="007A74EA" w:rsidDel="00525F47" w:rsidRDefault="007A74EA" w:rsidP="002B194F">
      <w:pPr>
        <w:pStyle w:val="NormalWeb"/>
        <w:shd w:val="clear" w:color="auto" w:fill="FFFFFF"/>
        <w:spacing w:before="0" w:beforeAutospacing="0" w:after="120" w:afterAutospacing="0" w:line="360" w:lineRule="auto"/>
        <w:rPr>
          <w:del w:id="3269" w:author="Alice MacQueen" w:date="2020-11-23T19:34:00Z"/>
          <w:rFonts w:asciiTheme="minorHAnsi" w:hAnsiTheme="minorHAnsi" w:cstheme="minorHAnsi"/>
        </w:rPr>
        <w:sectPr w:rsidR="007A74EA" w:rsidDel="00525F47" w:rsidSect="00693ECF">
          <w:pgSz w:w="12240" w:h="15840"/>
          <w:pgMar w:top="1440" w:right="1440" w:bottom="1440" w:left="1440" w:header="720" w:footer="720" w:gutter="0"/>
          <w:lnNumType w:countBy="1" w:restart="continuous"/>
          <w:cols w:space="720"/>
          <w:docGrid w:linePitch="360"/>
        </w:sectPr>
      </w:pPr>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QTL effects (reaction norms) across the three field sites (TX, MO, and MI) </w:t>
      </w:r>
      <w:r w:rsidR="00B26A02" w:rsidRPr="002B194F">
        <w:rPr>
          <w:rFonts w:asciiTheme="minorHAnsi" w:hAnsiTheme="minorHAnsi" w:cstheme="minorHAnsi"/>
        </w:rPr>
        <w:t xml:space="preserve">exemplified </w:t>
      </w:r>
      <w:r w:rsidRPr="002B194F">
        <w:rPr>
          <w:rFonts w:asciiTheme="minorHAnsi" w:hAnsiTheme="minorHAnsi" w:cstheme="minorHAnsi"/>
        </w:rPr>
        <w:t xml:space="preserve">for </w:t>
      </w:r>
      <w:r w:rsidR="00B26A02" w:rsidRPr="002B194F">
        <w:rPr>
          <w:rFonts w:asciiTheme="minorHAnsi" w:hAnsiTheme="minorHAnsi" w:cstheme="minorHAnsi"/>
        </w:rPr>
        <w:t>selected elements Na (potentially harmful element), Mn (micronutrient), Rb (macronutrient analog), and P (macronutrient)</w:t>
      </w:r>
      <w:r w:rsidRPr="002B194F">
        <w:rPr>
          <w:rFonts w:asciiTheme="minorHAnsi" w:hAnsiTheme="minorHAnsi" w:cstheme="minorHAnsi"/>
        </w:rPr>
        <w:t>. A x B represents the lowland AP13 x upland DAC cross, C x D represents the lowland WBC x upland VS16 cross.</w:t>
      </w:r>
    </w:p>
    <w:p w14:paraId="6F8E82B9" w14:textId="48A6CB4A" w:rsidR="007A74EA" w:rsidRPr="00DE5C47" w:rsidRDefault="007A74EA">
      <w:pPr>
        <w:pStyle w:val="NormalWeb"/>
        <w:shd w:val="clear" w:color="auto" w:fill="FFFFFF"/>
        <w:spacing w:before="0" w:beforeAutospacing="0" w:after="120" w:afterAutospacing="0" w:line="360" w:lineRule="auto"/>
        <w:rPr>
          <w:rFonts w:asciiTheme="minorHAnsi" w:hAnsiTheme="minorHAnsi" w:cstheme="minorHAnsi"/>
        </w:rPr>
        <w:pPrChange w:id="3270" w:author="Alice MacQueen" w:date="2020-11-23T19:34:00Z">
          <w:pPr>
            <w:pStyle w:val="NormalWeb"/>
            <w:shd w:val="clear" w:color="auto" w:fill="FFFFFF"/>
            <w:spacing w:before="0" w:beforeAutospacing="0" w:after="240" w:afterAutospacing="0"/>
          </w:pPr>
        </w:pPrChange>
      </w:pPr>
    </w:p>
    <w:sectPr w:rsidR="007A74EA" w:rsidRPr="00DE5C47" w:rsidSect="00693ECF">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F9BE4" w14:textId="77777777" w:rsidR="00D578F4" w:rsidRDefault="00D578F4" w:rsidP="00382796">
      <w:pPr>
        <w:spacing w:after="0" w:line="240" w:lineRule="auto"/>
      </w:pPr>
      <w:r>
        <w:separator/>
      </w:r>
    </w:p>
  </w:endnote>
  <w:endnote w:type="continuationSeparator" w:id="0">
    <w:p w14:paraId="1060B7D6" w14:textId="77777777" w:rsidR="00D578F4" w:rsidRDefault="00D578F4"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707153"/>
      <w:docPartObj>
        <w:docPartGallery w:val="Page Numbers (Bottom of Page)"/>
        <w:docPartUnique/>
      </w:docPartObj>
    </w:sdtPr>
    <w:sdtEndPr>
      <w:rPr>
        <w:noProof/>
      </w:rPr>
    </w:sdtEndPr>
    <w:sdtContent>
      <w:p w14:paraId="04571471" w14:textId="7B020478" w:rsidR="005B4D90" w:rsidRDefault="005B4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5B4D90" w:rsidRDefault="005B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D6C29" w14:textId="77777777" w:rsidR="00D578F4" w:rsidRDefault="00D578F4" w:rsidP="00382796">
      <w:pPr>
        <w:spacing w:after="0" w:line="240" w:lineRule="auto"/>
      </w:pPr>
      <w:r>
        <w:separator/>
      </w:r>
    </w:p>
  </w:footnote>
  <w:footnote w:type="continuationSeparator" w:id="0">
    <w:p w14:paraId="22ABD0A2" w14:textId="77777777" w:rsidR="00D578F4" w:rsidRDefault="00D578F4"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E1A1F"/>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4BA1"/>
    <w:rsid w:val="000009A1"/>
    <w:rsid w:val="00007D5F"/>
    <w:rsid w:val="00015223"/>
    <w:rsid w:val="00017D3E"/>
    <w:rsid w:val="0002110B"/>
    <w:rsid w:val="0002309A"/>
    <w:rsid w:val="00024A67"/>
    <w:rsid w:val="0002573A"/>
    <w:rsid w:val="00026A5D"/>
    <w:rsid w:val="00030454"/>
    <w:rsid w:val="0003201E"/>
    <w:rsid w:val="00034479"/>
    <w:rsid w:val="00044668"/>
    <w:rsid w:val="00050285"/>
    <w:rsid w:val="0005120A"/>
    <w:rsid w:val="000518EE"/>
    <w:rsid w:val="00067A0D"/>
    <w:rsid w:val="000722C1"/>
    <w:rsid w:val="0008087E"/>
    <w:rsid w:val="00082B50"/>
    <w:rsid w:val="00085882"/>
    <w:rsid w:val="000A0064"/>
    <w:rsid w:val="000A0FBA"/>
    <w:rsid w:val="000B16BB"/>
    <w:rsid w:val="000B3AD8"/>
    <w:rsid w:val="000C1220"/>
    <w:rsid w:val="000C38EC"/>
    <w:rsid w:val="000D04E9"/>
    <w:rsid w:val="000D06C3"/>
    <w:rsid w:val="000D41CA"/>
    <w:rsid w:val="000E12CF"/>
    <w:rsid w:val="000E56B7"/>
    <w:rsid w:val="0012346A"/>
    <w:rsid w:val="00135410"/>
    <w:rsid w:val="00136F4A"/>
    <w:rsid w:val="00143C43"/>
    <w:rsid w:val="00151689"/>
    <w:rsid w:val="001518AC"/>
    <w:rsid w:val="00153D1F"/>
    <w:rsid w:val="0015482B"/>
    <w:rsid w:val="0015790C"/>
    <w:rsid w:val="001602EA"/>
    <w:rsid w:val="00163BE1"/>
    <w:rsid w:val="00170286"/>
    <w:rsid w:val="00171F60"/>
    <w:rsid w:val="001766CF"/>
    <w:rsid w:val="00177337"/>
    <w:rsid w:val="00181CE8"/>
    <w:rsid w:val="00183296"/>
    <w:rsid w:val="00185428"/>
    <w:rsid w:val="00194AB9"/>
    <w:rsid w:val="00194D4D"/>
    <w:rsid w:val="001969D5"/>
    <w:rsid w:val="001A195A"/>
    <w:rsid w:val="001A37D9"/>
    <w:rsid w:val="001A710A"/>
    <w:rsid w:val="001A7815"/>
    <w:rsid w:val="001B283E"/>
    <w:rsid w:val="001B37E7"/>
    <w:rsid w:val="001C0450"/>
    <w:rsid w:val="001C0D1E"/>
    <w:rsid w:val="001D2880"/>
    <w:rsid w:val="001E34CC"/>
    <w:rsid w:val="001F033D"/>
    <w:rsid w:val="001F14EB"/>
    <w:rsid w:val="001F4087"/>
    <w:rsid w:val="001F5C1A"/>
    <w:rsid w:val="001F68CE"/>
    <w:rsid w:val="001F7032"/>
    <w:rsid w:val="0020187F"/>
    <w:rsid w:val="00202F70"/>
    <w:rsid w:val="002105A5"/>
    <w:rsid w:val="002127EE"/>
    <w:rsid w:val="002203E6"/>
    <w:rsid w:val="0022321F"/>
    <w:rsid w:val="00233B84"/>
    <w:rsid w:val="002422F5"/>
    <w:rsid w:val="00245BD5"/>
    <w:rsid w:val="00246D72"/>
    <w:rsid w:val="00261ED5"/>
    <w:rsid w:val="00267B9D"/>
    <w:rsid w:val="00270E57"/>
    <w:rsid w:val="0027424D"/>
    <w:rsid w:val="00274829"/>
    <w:rsid w:val="00274C59"/>
    <w:rsid w:val="00283A63"/>
    <w:rsid w:val="0029020D"/>
    <w:rsid w:val="00293180"/>
    <w:rsid w:val="002945F9"/>
    <w:rsid w:val="002A07F4"/>
    <w:rsid w:val="002A1203"/>
    <w:rsid w:val="002A3192"/>
    <w:rsid w:val="002A6F2B"/>
    <w:rsid w:val="002A751F"/>
    <w:rsid w:val="002B0111"/>
    <w:rsid w:val="002B194F"/>
    <w:rsid w:val="002B3041"/>
    <w:rsid w:val="002B64B4"/>
    <w:rsid w:val="002D007A"/>
    <w:rsid w:val="002D22E0"/>
    <w:rsid w:val="002D7FBE"/>
    <w:rsid w:val="002E4011"/>
    <w:rsid w:val="002F3F36"/>
    <w:rsid w:val="002F7464"/>
    <w:rsid w:val="003059CF"/>
    <w:rsid w:val="00306650"/>
    <w:rsid w:val="0031022E"/>
    <w:rsid w:val="00320B1A"/>
    <w:rsid w:val="003353E8"/>
    <w:rsid w:val="00343C37"/>
    <w:rsid w:val="00343C51"/>
    <w:rsid w:val="003677D9"/>
    <w:rsid w:val="00370073"/>
    <w:rsid w:val="003708C7"/>
    <w:rsid w:val="00374942"/>
    <w:rsid w:val="00382796"/>
    <w:rsid w:val="003842F6"/>
    <w:rsid w:val="003860DF"/>
    <w:rsid w:val="00387DAD"/>
    <w:rsid w:val="003A7574"/>
    <w:rsid w:val="003C0D6E"/>
    <w:rsid w:val="003C44F1"/>
    <w:rsid w:val="003D2380"/>
    <w:rsid w:val="003D2DF7"/>
    <w:rsid w:val="003D43A9"/>
    <w:rsid w:val="00407FAA"/>
    <w:rsid w:val="0041153E"/>
    <w:rsid w:val="00415400"/>
    <w:rsid w:val="0042101A"/>
    <w:rsid w:val="00424C2B"/>
    <w:rsid w:val="00451344"/>
    <w:rsid w:val="004602E5"/>
    <w:rsid w:val="004609B0"/>
    <w:rsid w:val="004660C9"/>
    <w:rsid w:val="00472F58"/>
    <w:rsid w:val="004744F5"/>
    <w:rsid w:val="00480259"/>
    <w:rsid w:val="00484195"/>
    <w:rsid w:val="00487E02"/>
    <w:rsid w:val="004A0040"/>
    <w:rsid w:val="004A41E0"/>
    <w:rsid w:val="004A7019"/>
    <w:rsid w:val="004B3856"/>
    <w:rsid w:val="004B5FCF"/>
    <w:rsid w:val="004C0388"/>
    <w:rsid w:val="004C0493"/>
    <w:rsid w:val="004C4935"/>
    <w:rsid w:val="004D37B5"/>
    <w:rsid w:val="004D40AD"/>
    <w:rsid w:val="004D43C0"/>
    <w:rsid w:val="004E295F"/>
    <w:rsid w:val="004F78D6"/>
    <w:rsid w:val="00501CFA"/>
    <w:rsid w:val="00503E4B"/>
    <w:rsid w:val="00503E5D"/>
    <w:rsid w:val="00506563"/>
    <w:rsid w:val="00516D34"/>
    <w:rsid w:val="00520B8B"/>
    <w:rsid w:val="00525F47"/>
    <w:rsid w:val="00542765"/>
    <w:rsid w:val="005434B9"/>
    <w:rsid w:val="0055014F"/>
    <w:rsid w:val="00560BAC"/>
    <w:rsid w:val="00567361"/>
    <w:rsid w:val="005714E7"/>
    <w:rsid w:val="00580010"/>
    <w:rsid w:val="00581C85"/>
    <w:rsid w:val="00591B26"/>
    <w:rsid w:val="00592308"/>
    <w:rsid w:val="005939D7"/>
    <w:rsid w:val="00595C4F"/>
    <w:rsid w:val="005A071A"/>
    <w:rsid w:val="005A188C"/>
    <w:rsid w:val="005A6D4A"/>
    <w:rsid w:val="005B4D90"/>
    <w:rsid w:val="005B691F"/>
    <w:rsid w:val="005B6C4E"/>
    <w:rsid w:val="005B7AE4"/>
    <w:rsid w:val="005C3AA3"/>
    <w:rsid w:val="005E1070"/>
    <w:rsid w:val="005E202A"/>
    <w:rsid w:val="005E3AB0"/>
    <w:rsid w:val="005E7548"/>
    <w:rsid w:val="005F147E"/>
    <w:rsid w:val="005F4878"/>
    <w:rsid w:val="005F7ED8"/>
    <w:rsid w:val="00600B0C"/>
    <w:rsid w:val="00600D35"/>
    <w:rsid w:val="00604547"/>
    <w:rsid w:val="0060770C"/>
    <w:rsid w:val="00611845"/>
    <w:rsid w:val="006226FD"/>
    <w:rsid w:val="00623491"/>
    <w:rsid w:val="00623F47"/>
    <w:rsid w:val="00624224"/>
    <w:rsid w:val="006271C5"/>
    <w:rsid w:val="00651CB7"/>
    <w:rsid w:val="00657680"/>
    <w:rsid w:val="0066201B"/>
    <w:rsid w:val="006623FB"/>
    <w:rsid w:val="00667AC5"/>
    <w:rsid w:val="00667B0B"/>
    <w:rsid w:val="006718E5"/>
    <w:rsid w:val="006732CC"/>
    <w:rsid w:val="00680664"/>
    <w:rsid w:val="00681CFF"/>
    <w:rsid w:val="00682EB4"/>
    <w:rsid w:val="006871CF"/>
    <w:rsid w:val="00692304"/>
    <w:rsid w:val="00693B62"/>
    <w:rsid w:val="00693ECF"/>
    <w:rsid w:val="006A4636"/>
    <w:rsid w:val="006B0309"/>
    <w:rsid w:val="006B453D"/>
    <w:rsid w:val="006D4B3B"/>
    <w:rsid w:val="006F7FF0"/>
    <w:rsid w:val="00712DEF"/>
    <w:rsid w:val="00717DD9"/>
    <w:rsid w:val="007211F5"/>
    <w:rsid w:val="007272D7"/>
    <w:rsid w:val="007353E1"/>
    <w:rsid w:val="0074421D"/>
    <w:rsid w:val="00750098"/>
    <w:rsid w:val="00757D92"/>
    <w:rsid w:val="00760F86"/>
    <w:rsid w:val="00770B28"/>
    <w:rsid w:val="00774229"/>
    <w:rsid w:val="00783277"/>
    <w:rsid w:val="007913B3"/>
    <w:rsid w:val="00795E5E"/>
    <w:rsid w:val="00796D42"/>
    <w:rsid w:val="007977CA"/>
    <w:rsid w:val="007A3A35"/>
    <w:rsid w:val="007A74EA"/>
    <w:rsid w:val="007B08CD"/>
    <w:rsid w:val="007B0D7B"/>
    <w:rsid w:val="007B478B"/>
    <w:rsid w:val="007B4D39"/>
    <w:rsid w:val="007B4EBC"/>
    <w:rsid w:val="007C3AFB"/>
    <w:rsid w:val="007C3B1E"/>
    <w:rsid w:val="007C5A0D"/>
    <w:rsid w:val="007D40CA"/>
    <w:rsid w:val="007D73BA"/>
    <w:rsid w:val="007E2E0B"/>
    <w:rsid w:val="007E693B"/>
    <w:rsid w:val="007F19BC"/>
    <w:rsid w:val="007F1ACA"/>
    <w:rsid w:val="008066DE"/>
    <w:rsid w:val="0081314F"/>
    <w:rsid w:val="00824D5A"/>
    <w:rsid w:val="0082596E"/>
    <w:rsid w:val="00831AE6"/>
    <w:rsid w:val="00846763"/>
    <w:rsid w:val="008528B9"/>
    <w:rsid w:val="008610B0"/>
    <w:rsid w:val="0086345B"/>
    <w:rsid w:val="0087701C"/>
    <w:rsid w:val="00890C56"/>
    <w:rsid w:val="0089347A"/>
    <w:rsid w:val="00896239"/>
    <w:rsid w:val="0089733C"/>
    <w:rsid w:val="008A06A6"/>
    <w:rsid w:val="008B39D7"/>
    <w:rsid w:val="008C7676"/>
    <w:rsid w:val="008D1D55"/>
    <w:rsid w:val="008F094E"/>
    <w:rsid w:val="008F163F"/>
    <w:rsid w:val="008F36EF"/>
    <w:rsid w:val="00904193"/>
    <w:rsid w:val="00914A31"/>
    <w:rsid w:val="009172E7"/>
    <w:rsid w:val="0092264C"/>
    <w:rsid w:val="0092319C"/>
    <w:rsid w:val="009347AB"/>
    <w:rsid w:val="0093520F"/>
    <w:rsid w:val="00940A45"/>
    <w:rsid w:val="00963556"/>
    <w:rsid w:val="009657F6"/>
    <w:rsid w:val="00971C82"/>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0604"/>
    <w:rsid w:val="00A059F8"/>
    <w:rsid w:val="00A07AF6"/>
    <w:rsid w:val="00A07FB7"/>
    <w:rsid w:val="00A10184"/>
    <w:rsid w:val="00A253A3"/>
    <w:rsid w:val="00A27506"/>
    <w:rsid w:val="00A34FE8"/>
    <w:rsid w:val="00A36BFD"/>
    <w:rsid w:val="00A4084A"/>
    <w:rsid w:val="00A47CC8"/>
    <w:rsid w:val="00A52E8D"/>
    <w:rsid w:val="00A56486"/>
    <w:rsid w:val="00A575FD"/>
    <w:rsid w:val="00A70B02"/>
    <w:rsid w:val="00A7104F"/>
    <w:rsid w:val="00A77DFE"/>
    <w:rsid w:val="00A81250"/>
    <w:rsid w:val="00A83028"/>
    <w:rsid w:val="00A83220"/>
    <w:rsid w:val="00A92BC2"/>
    <w:rsid w:val="00A9576C"/>
    <w:rsid w:val="00A966AA"/>
    <w:rsid w:val="00AB4600"/>
    <w:rsid w:val="00AB5898"/>
    <w:rsid w:val="00AE0230"/>
    <w:rsid w:val="00AE3F53"/>
    <w:rsid w:val="00AF04B8"/>
    <w:rsid w:val="00AF14D3"/>
    <w:rsid w:val="00AF6816"/>
    <w:rsid w:val="00AF737C"/>
    <w:rsid w:val="00B0250B"/>
    <w:rsid w:val="00B03301"/>
    <w:rsid w:val="00B03BD3"/>
    <w:rsid w:val="00B26A02"/>
    <w:rsid w:val="00B37135"/>
    <w:rsid w:val="00B4333B"/>
    <w:rsid w:val="00B50432"/>
    <w:rsid w:val="00B526D5"/>
    <w:rsid w:val="00B528D5"/>
    <w:rsid w:val="00B65D4D"/>
    <w:rsid w:val="00B67176"/>
    <w:rsid w:val="00B72C9C"/>
    <w:rsid w:val="00B74BA1"/>
    <w:rsid w:val="00B74D55"/>
    <w:rsid w:val="00B77379"/>
    <w:rsid w:val="00B826B4"/>
    <w:rsid w:val="00B83169"/>
    <w:rsid w:val="00B86546"/>
    <w:rsid w:val="00B93674"/>
    <w:rsid w:val="00B95642"/>
    <w:rsid w:val="00BA105C"/>
    <w:rsid w:val="00BA4139"/>
    <w:rsid w:val="00BA7C4A"/>
    <w:rsid w:val="00BB01DC"/>
    <w:rsid w:val="00BC19D5"/>
    <w:rsid w:val="00BD0F92"/>
    <w:rsid w:val="00BD3879"/>
    <w:rsid w:val="00BE32E3"/>
    <w:rsid w:val="00BE518B"/>
    <w:rsid w:val="00BF1F2F"/>
    <w:rsid w:val="00BF5E14"/>
    <w:rsid w:val="00C0039D"/>
    <w:rsid w:val="00C038A9"/>
    <w:rsid w:val="00C03F7F"/>
    <w:rsid w:val="00C10AC3"/>
    <w:rsid w:val="00C12D64"/>
    <w:rsid w:val="00C1363F"/>
    <w:rsid w:val="00C167D8"/>
    <w:rsid w:val="00C2170D"/>
    <w:rsid w:val="00C260BE"/>
    <w:rsid w:val="00C478D6"/>
    <w:rsid w:val="00C521DA"/>
    <w:rsid w:val="00C53F01"/>
    <w:rsid w:val="00C62D19"/>
    <w:rsid w:val="00C70776"/>
    <w:rsid w:val="00C82B0C"/>
    <w:rsid w:val="00C82FBD"/>
    <w:rsid w:val="00C86A63"/>
    <w:rsid w:val="00C97120"/>
    <w:rsid w:val="00C97322"/>
    <w:rsid w:val="00CA4784"/>
    <w:rsid w:val="00CA78A0"/>
    <w:rsid w:val="00CB31C7"/>
    <w:rsid w:val="00CB404F"/>
    <w:rsid w:val="00CB687B"/>
    <w:rsid w:val="00CC5DBA"/>
    <w:rsid w:val="00CC6BA8"/>
    <w:rsid w:val="00CD14CC"/>
    <w:rsid w:val="00CD4AA7"/>
    <w:rsid w:val="00CD7213"/>
    <w:rsid w:val="00CE4CA8"/>
    <w:rsid w:val="00CE534A"/>
    <w:rsid w:val="00CF42BA"/>
    <w:rsid w:val="00D012C9"/>
    <w:rsid w:val="00D12750"/>
    <w:rsid w:val="00D25B9B"/>
    <w:rsid w:val="00D56DE5"/>
    <w:rsid w:val="00D578F4"/>
    <w:rsid w:val="00D66204"/>
    <w:rsid w:val="00D72737"/>
    <w:rsid w:val="00D7432E"/>
    <w:rsid w:val="00D81805"/>
    <w:rsid w:val="00D82AB3"/>
    <w:rsid w:val="00D82F1D"/>
    <w:rsid w:val="00D854CE"/>
    <w:rsid w:val="00D90E5F"/>
    <w:rsid w:val="00D93390"/>
    <w:rsid w:val="00DA678A"/>
    <w:rsid w:val="00DC009F"/>
    <w:rsid w:val="00DD0FCB"/>
    <w:rsid w:val="00DD3ED3"/>
    <w:rsid w:val="00DD5AF9"/>
    <w:rsid w:val="00DE5C47"/>
    <w:rsid w:val="00DE6B1C"/>
    <w:rsid w:val="00DF29A7"/>
    <w:rsid w:val="00DF38F4"/>
    <w:rsid w:val="00E043F6"/>
    <w:rsid w:val="00E216DA"/>
    <w:rsid w:val="00E3358F"/>
    <w:rsid w:val="00E3366A"/>
    <w:rsid w:val="00E33743"/>
    <w:rsid w:val="00E42D1D"/>
    <w:rsid w:val="00E435B0"/>
    <w:rsid w:val="00E450A9"/>
    <w:rsid w:val="00E50C4D"/>
    <w:rsid w:val="00E60DC5"/>
    <w:rsid w:val="00E6304C"/>
    <w:rsid w:val="00E67316"/>
    <w:rsid w:val="00E73B36"/>
    <w:rsid w:val="00E869A9"/>
    <w:rsid w:val="00EA10B4"/>
    <w:rsid w:val="00EB3CD0"/>
    <w:rsid w:val="00EC4F86"/>
    <w:rsid w:val="00EC7703"/>
    <w:rsid w:val="00ED1A2B"/>
    <w:rsid w:val="00EE7D50"/>
    <w:rsid w:val="00EF3FCD"/>
    <w:rsid w:val="00F02C5F"/>
    <w:rsid w:val="00F050F5"/>
    <w:rsid w:val="00F12194"/>
    <w:rsid w:val="00F14E1A"/>
    <w:rsid w:val="00F26F90"/>
    <w:rsid w:val="00F365FB"/>
    <w:rsid w:val="00F37AE9"/>
    <w:rsid w:val="00F37DA6"/>
    <w:rsid w:val="00F412FB"/>
    <w:rsid w:val="00F42E1D"/>
    <w:rsid w:val="00F44B71"/>
    <w:rsid w:val="00F44CC4"/>
    <w:rsid w:val="00F450A4"/>
    <w:rsid w:val="00F52B1B"/>
    <w:rsid w:val="00F54248"/>
    <w:rsid w:val="00F663AD"/>
    <w:rsid w:val="00F71E3E"/>
    <w:rsid w:val="00F77FBC"/>
    <w:rsid w:val="00F80B14"/>
    <w:rsid w:val="00F86859"/>
    <w:rsid w:val="00F94C71"/>
    <w:rsid w:val="00FA26F1"/>
    <w:rsid w:val="00FA2CE9"/>
    <w:rsid w:val="00FA363F"/>
    <w:rsid w:val="00FA74E2"/>
    <w:rsid w:val="00FA7D5F"/>
    <w:rsid w:val="00FB4085"/>
    <w:rsid w:val="00FB5798"/>
    <w:rsid w:val="00FC2760"/>
    <w:rsid w:val="00FC4E34"/>
    <w:rsid w:val="00FC5283"/>
    <w:rsid w:val="00FC5D0F"/>
    <w:rsid w:val="00FD1252"/>
    <w:rsid w:val="00FD56F9"/>
    <w:rsid w:val="00FE1434"/>
    <w:rsid w:val="00FE1702"/>
    <w:rsid w:val="00FE34C0"/>
    <w:rsid w:val="00FE6B0B"/>
    <w:rsid w:val="00FF0B8E"/>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 w:type="character" w:styleId="Strong">
    <w:name w:val="Strong"/>
    <w:basedOn w:val="DefaultParagraphFont"/>
    <w:uiPriority w:val="22"/>
    <w:qFormat/>
    <w:rsid w:val="003D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ghx3ffbjv"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29</Pages>
  <Words>18164</Words>
  <Characters>103539</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25</cp:revision>
  <dcterms:created xsi:type="dcterms:W3CDTF">2020-11-23T16:37:00Z</dcterms:created>
  <dcterms:modified xsi:type="dcterms:W3CDTF">2020-11-24T01:49:00Z</dcterms:modified>
</cp:coreProperties>
</file>